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ПОДБОРКА ПИСЬМЕННЫХ МАТЕРИАЛОВ, УКАЗАННЫХ В КОНТРОЛЬНОМ ЛИСТЕ, ПЛЮС ЛЮБЫЕ КНИГИ ИЛИ РУКОВОДСТВА ПО ИСПОЛЬЗОВАНИЮ ОБОРУДОВАНИЯ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2018-02-01 ИП Письмо собственника кандидату на должность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2015-02-03 ИП Цели и замыслы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2015-03-09 ИП Ценный Конечный Продукт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2017-03-07 ИП О продукции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2015-04-06 Регламент по использованию оргсхемы  ООО Компания ВБА Направление Биг-беги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2016-01-20 Регламент по планированию на неделю ООО "Компания 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БП РО3 (09.05-по сегодняшний день)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2018-08-20 ИП Формула несуществования для нового поста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2015-06-11 Регламент по финансовому планированию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2016-01-20 Регламент действий по координации ООО "Компания 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Инструкция по проведению утренних координаций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2015-06-17 Регламент по Письменной коммуникации ООО Компания ВБА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Бланк по еженедельному одобрению руководителем боевых планов своих подчинённых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2015-04-23 Регламент по статистикам ООО "Компания ВБА"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2015-04-2015 Справочник статистик компании Беги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2021-08-16 Регламент по составлению должностных папок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2021-08-16 ИП про дополнение папки должности и обучению в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2017-01-18 Регламент О графике работы Компании ВБА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2018-07-27 Инструкция По использованию корпоративного портала Битрикс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2020-05-28 Инструкция по заполнению статистик на Platrum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26-01-2022 ИП Правило использования печатей в офисе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2021-06-22 Правила по рекомендациям в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2021-11-19 ИП Действия сотрудников компании ответственных за общение с контролирующими, проверяющими или правоохранительными органами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2020-06-15 Правила перенаправления внешней коммуникации ответственному сотруднику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2018-07-20 ИП Правило отчислений в 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2020-19-05 ИП ЦКП УК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2020-05-19 ИП Цели и замыслы УК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2018-06-11 ИП Использование корпоративных сервисов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2017-12-19 ИП Правила по работе с социальными сетями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2015-04-15 Приказ О назначении ответственного на момент отсутствия сотрудника в офисе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2018-07-04 ИП По опозданиям сотрудников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2017-01-30 ИП Инспекция рабочего места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2015-12-03 ИП Правила выдачи ключей и магнитных карт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2019-02-19 ИП Порядок хранения документов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2015-05-27 ИП Как писать оргполитику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2021-08-09 ИП Шкала компетентности сотрудников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2018-07-31 ИП О предоставлении отпусков в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2016-04-28 Приказ О сроках проведения координаций и отчетных периодах в компании направления Биг Беги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2020-07-02 Правило начисления и выплаты официальных заработных плат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2015-01-27 ИП Правила проведения расходов в управленческом учете в компании ВБА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2020 09 16 ИП Правила оплаты наличными с личных карт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2019-09-30 ИП О запрете отгрузок клиентам с просроченной дебиторской задолженностью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2019-09-24 ИП Правила установки уровня маржи в 1С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2019-04-22 ИП Правила выплаты откатов клиентам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2018-12-20 ИП Вакансии в зарплатном файле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2018-10-03 ИП Правило о наличных деньгах в фонде владельца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2018-05-16 ИП О соблюдении правил порядка в офисе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2019-07-17 ИП Правила сдачи наличных средств от продажи товаров в кассу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2018-02-20 ИП Правила использования фондов компании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2019_01_28_ИП_Правила сбора дебиторской задолженности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2022-06-15 ИП виды статусов в предварительном заказе на приобретение в 1С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2022-08-01 ИП Правила составления плана на день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ins w:author="Анастасия Ткачук" w:id="0" w:date="2024-02-04T18:15:08Z"/>
          <w:u w:val="none"/>
        </w:rPr>
      </w:pPr>
      <w:r w:rsidDel="00000000" w:rsidR="00000000" w:rsidRPr="00000000">
        <w:rPr>
          <w:rtl w:val="0"/>
        </w:rPr>
        <w:t xml:space="preserve">Книга А.Высоцкого “Финансовое планирование”</w:t>
      </w:r>
      <w:ins w:author="Анастасия Ткачук" w:id="0" w:date="2024-02-04T18:15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leader="none" w:pos="284"/>
        </w:tabs>
        <w:spacing w:line="276" w:lineRule="auto"/>
        <w:ind w:left="720" w:hanging="360"/>
        <w:jc w:val="both"/>
        <w:rPr>
          <w:u w:val="none"/>
        </w:rPr>
      </w:pPr>
      <w:ins w:author="Анастасия Ткачук" w:id="0" w:date="2024-02-04T18:15:08Z">
        <w:r w:rsidDel="00000000" w:rsidR="00000000" w:rsidRPr="00000000">
          <w:fldChar w:fldCharType="begin"/>
        </w:r>
        <w:r w:rsidDel="00000000" w:rsidR="00000000" w:rsidRPr="00000000">
          <w:instrText xml:space="preserve">HYPERLINK "https://docs.google.com/document/d/1bNjYOwb5noGfnd1m_OJHKfWEZfG00QKMP5amsVy1g44/edit#heading=h.gjdgxs"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РО2, ИД, менедж по продажам 2023-10-06 ИП Правила ведения ЦРМ менеджерами по продаже</w:t>
        </w:r>
        <w:r w:rsidDel="00000000" w:rsidR="00000000" w:rsidRPr="00000000">
          <w:fldChar w:fldCharType="end"/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sSqHr-1pMZ_GqywmyajqbAkFsPWOde0Gqyd2gQaq7Zo/edit" TargetMode="External"/><Relationship Id="rId42" Type="http://schemas.openxmlformats.org/officeDocument/2006/relationships/hyperlink" Target="https://docs.google.com/document/d/1nDHIRGHuM7o-xv4Tl79ZIIfT_M3IxX91sN1XMhZweQc/edit" TargetMode="External"/><Relationship Id="rId41" Type="http://schemas.openxmlformats.org/officeDocument/2006/relationships/hyperlink" Target="https://docs.google.com/document/d/1GmwQQV_vhB2Py8UU5OQk-imt3qTIraVKyx35ia2bBWE/edit" TargetMode="External"/><Relationship Id="rId44" Type="http://schemas.openxmlformats.org/officeDocument/2006/relationships/hyperlink" Target="https://docs.google.com/document/d/1Mt65hmkljgOolir4N4WOn2IPLaLiQgk2Az01An3Gwlo/edit#heading=h.gjdgxs" TargetMode="External"/><Relationship Id="rId43" Type="http://schemas.openxmlformats.org/officeDocument/2006/relationships/hyperlink" Target="https://docs.google.com/document/d/1821UbrkHb3PbISvxDj-3boyHBHT7kSqmDrxeSWrx8A4/edit#heading=h.gjdgxs" TargetMode="External"/><Relationship Id="rId46" Type="http://schemas.openxmlformats.org/officeDocument/2006/relationships/hyperlink" Target="https://docs.google.com/document/d/195MJ7RiWrhPTu0PfoLM_SwbL-ojXhVhQ4GUafkLZt8U/edit" TargetMode="External"/><Relationship Id="rId45" Type="http://schemas.openxmlformats.org/officeDocument/2006/relationships/hyperlink" Target="https://docs.google.com/document/d/14BHiosdukIsGK1IC4pXvKz4vVuWQAh7FXdM1I3-qRJ0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JtOq9i-aJLYEMEzBIm8YLUW8QDx8RN9P1apwTlMW3OA/edit" TargetMode="External"/><Relationship Id="rId48" Type="http://schemas.openxmlformats.org/officeDocument/2006/relationships/hyperlink" Target="https://docs.google.com/document/d/1TNZLmwDd5u-DvbfSvGaDnDe7Lg9EamGVCG7-EYYDS7A/edit" TargetMode="External"/><Relationship Id="rId47" Type="http://schemas.openxmlformats.org/officeDocument/2006/relationships/hyperlink" Target="https://docs.google.com/document/d/1uRgBCiswJIH-H5qEdlUYS_WqdCLYDE9R0heORwxwICQ/edit" TargetMode="External"/><Relationship Id="rId49" Type="http://schemas.openxmlformats.org/officeDocument/2006/relationships/hyperlink" Target="https://docs.google.com/document/d/19-TUQwvhpro4arwFBymmjLdE3wiEZV4gz2udc84XG8E/ed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w66gKMC6IzLvmabneyp71axQ8eUuB35OqQIX0P0S92E/edit#heading=h.gjdgxs" TargetMode="External"/><Relationship Id="rId8" Type="http://schemas.openxmlformats.org/officeDocument/2006/relationships/hyperlink" Target="https://docs.google.com/document/d/1LAAsEpbITpZoA4NpKd-qR8B-wYxzkRsQXjYLe8NbsCI/edit" TargetMode="External"/><Relationship Id="rId31" Type="http://schemas.openxmlformats.org/officeDocument/2006/relationships/hyperlink" Target="https://docs.google.com/document/d/1HmU2UXh9JR1Xj9VX8UJEkPvexbTjLJOgy84nbIODxt0/edit" TargetMode="External"/><Relationship Id="rId30" Type="http://schemas.openxmlformats.org/officeDocument/2006/relationships/hyperlink" Target="https://docs.google.com/document/d/1l9GeXgyJm39x6N-Gbb44vOFnHeGsU60sRMmp3v3rJ7U/edit" TargetMode="External"/><Relationship Id="rId33" Type="http://schemas.openxmlformats.org/officeDocument/2006/relationships/hyperlink" Target="https://docs.google.com/document/d/1seC9f9t31lT4R9sjB2vEHXwY2afdjU1ih2i7X55x7pQ/edit#heading=h.gjdgxs" TargetMode="External"/><Relationship Id="rId32" Type="http://schemas.openxmlformats.org/officeDocument/2006/relationships/hyperlink" Target="https://docs.google.com/document/d/1GZrt5oCwkscS7NsbW3Fb3eWgfyQRozvxuyGDGQCrmBg/edit" TargetMode="External"/><Relationship Id="rId35" Type="http://schemas.openxmlformats.org/officeDocument/2006/relationships/hyperlink" Target="https://docs.google.com/document/d/1SkWLZTJnoIRCrww-Kawrdx0VAfd_nIu1OI8ijpfSbnY/edit" TargetMode="External"/><Relationship Id="rId34" Type="http://schemas.openxmlformats.org/officeDocument/2006/relationships/hyperlink" Target="https://docs.google.com/document/d/1FQDl7wDlIcS51-f1asdu9iFgz-YpTAwjhQW9VxQtLrg/edit" TargetMode="External"/><Relationship Id="rId37" Type="http://schemas.openxmlformats.org/officeDocument/2006/relationships/hyperlink" Target="https://docs.google.com/document/d/1LajFmG8Xdfv-33VavuIhUTI2hi9BsTTSwVYI7T9ovDo/edit" TargetMode="External"/><Relationship Id="rId36" Type="http://schemas.openxmlformats.org/officeDocument/2006/relationships/hyperlink" Target="https://docs.google.com/document/d/10sp1FK7wZQet5NQu4wdb878VPI55nRu6QE0jodm3i_s/edit#heading=h.gjdgxs" TargetMode="External"/><Relationship Id="rId39" Type="http://schemas.openxmlformats.org/officeDocument/2006/relationships/hyperlink" Target="https://docs.google.com/document/d/1FWOIokzSlJiSap5hTI8NtuA6F-OLWH18JQblkJ_auTY/edit" TargetMode="External"/><Relationship Id="rId38" Type="http://schemas.openxmlformats.org/officeDocument/2006/relationships/hyperlink" Target="https://docs.google.com/document/d/1o99fvEF-uh-v_D03gzBlrdC3C02h-9b93HAO4f3yWA8/edit" TargetMode="External"/><Relationship Id="rId20" Type="http://schemas.openxmlformats.org/officeDocument/2006/relationships/hyperlink" Target="https://docs.google.com/document/d/1SxUcqpp76_vTkxGk6msQyB3AVkHujFU1t5iw2nCLVWI/edit" TargetMode="External"/><Relationship Id="rId22" Type="http://schemas.openxmlformats.org/officeDocument/2006/relationships/hyperlink" Target="https://docs.google.com/document/d/1g6TaDFHezyVPkZdfDWcJyTGCEk-9i2cwDjazGaQmBlg/edit" TargetMode="External"/><Relationship Id="rId21" Type="http://schemas.openxmlformats.org/officeDocument/2006/relationships/hyperlink" Target="https://docs.google.com/document/d/1gLiO12sBTjwFt4zZQWrCqL_VkPsRKdwf1q29izPHBks/edit" TargetMode="External"/><Relationship Id="rId24" Type="http://schemas.openxmlformats.org/officeDocument/2006/relationships/hyperlink" Target="https://docs.google.com/document/d/1yRczTL49CYzarqmwyDWCxPvFqJUrZE7hhnGxom9rPTA/edit" TargetMode="External"/><Relationship Id="rId23" Type="http://schemas.openxmlformats.org/officeDocument/2006/relationships/hyperlink" Target="https://docs.google.com/document/d/15DnGhSStjLXloQDeHRKSBdwqJEZNZI816r5J98Fgqe8/edit" TargetMode="External"/><Relationship Id="rId26" Type="http://schemas.openxmlformats.org/officeDocument/2006/relationships/hyperlink" Target="https://docs.google.com/document/d/1nfdz6bEKjneWA4rJmWSg_6Jo78GdjXdpF8dIFyfczjM/edit" TargetMode="External"/><Relationship Id="rId25" Type="http://schemas.openxmlformats.org/officeDocument/2006/relationships/hyperlink" Target="https://docs.google.com/document/d/1eQWVtEu1ppKUKB1R9sLDo6pTp7esZFz4f4DqVwmQu6I/edit" TargetMode="External"/><Relationship Id="rId28" Type="http://schemas.openxmlformats.org/officeDocument/2006/relationships/hyperlink" Target="https://docs.google.com/document/d/1ovg9mAE03f3N8lhNnkyrtiU6ziNKAelGHAW9aJC4p9U/edit" TargetMode="External"/><Relationship Id="rId27" Type="http://schemas.openxmlformats.org/officeDocument/2006/relationships/hyperlink" Target="https://docs.google.com/document/d/163RBXFNndKYQs_QSCaQM7_P_tl4pvWeaoYrc5MmA9eU/edit" TargetMode="External"/><Relationship Id="rId29" Type="http://schemas.openxmlformats.org/officeDocument/2006/relationships/hyperlink" Target="https://docs.google.com/document/d/14pynd-p3sePwuPZtYZRc1GAR1yWZ_qDDXBdT9YlrchY/edit" TargetMode="External"/><Relationship Id="rId51" Type="http://schemas.openxmlformats.org/officeDocument/2006/relationships/hyperlink" Target="https://docs.google.com/document/d/1bAwFSsb57opLTRMg1CG7MeiEtADvqbLIPf3hBJU59X8/edit" TargetMode="External"/><Relationship Id="rId50" Type="http://schemas.openxmlformats.org/officeDocument/2006/relationships/hyperlink" Target="https://docs.google.com/document/d/1Ik_yi70kZmCuZYGM8JW1ZisXD6DMgGt6qBCotC9b7p8/edit" TargetMode="External"/><Relationship Id="rId53" Type="http://schemas.openxmlformats.org/officeDocument/2006/relationships/hyperlink" Target="https://docs.google.com/document/d/1HMvns3tPe0qoi1GgywTGc3XUIh2_zsaTnRHi2i7Ds0M/edit" TargetMode="External"/><Relationship Id="rId52" Type="http://schemas.openxmlformats.org/officeDocument/2006/relationships/hyperlink" Target="https://docs.google.com/document/d/19aim2fz_D97gmli1OyTrzOHGnmERPswjkU-K16gmhoc/edit" TargetMode="External"/><Relationship Id="rId11" Type="http://schemas.openxmlformats.org/officeDocument/2006/relationships/hyperlink" Target="https://docs.google.com/document/d/13QAQs7HQUIdpnlhfhUliYt9579OC6DqCAZqoHy_iIjo/edit#heading=h.gjdgxs" TargetMode="External"/><Relationship Id="rId55" Type="http://schemas.openxmlformats.org/officeDocument/2006/relationships/hyperlink" Target="https://docs.google.com/document/d/13YncZpj_xf0D8ZOikYBKY9_v-BMKYw9Yz0cuilT4cl0/edit" TargetMode="External"/><Relationship Id="rId10" Type="http://schemas.openxmlformats.org/officeDocument/2006/relationships/hyperlink" Target="https://docs.google.com/document/d/1ejCyOon5DKpYK-Bqf09j8a1zBLL0E_iMwid7MmUr-fw/edit#heading=h.gjdgxs" TargetMode="External"/><Relationship Id="rId54" Type="http://schemas.openxmlformats.org/officeDocument/2006/relationships/hyperlink" Target="https://docs.google.com/document/d/13mS6I39GNTQ4CRB7s1E87ADCjPv41aA4dbirPABCa4A/edit" TargetMode="External"/><Relationship Id="rId13" Type="http://schemas.openxmlformats.org/officeDocument/2006/relationships/hyperlink" Target="https://docs.google.com/spreadsheets/d/1nvAUi9PgsirkdX3I4UYWp5JoY6ChfI7HqFSsABMzpk4/edit#gid=745920665" TargetMode="External"/><Relationship Id="rId57" Type="http://schemas.openxmlformats.org/officeDocument/2006/relationships/hyperlink" Target="https://docs.google.com/document/d/1QXrnuTJ8pHC36hSpqaCFJNTU_sWYpLo25DtFKVo_4aQ/edit" TargetMode="External"/><Relationship Id="rId12" Type="http://schemas.openxmlformats.org/officeDocument/2006/relationships/hyperlink" Target="https://docs.google.com/document/d/1A9LW5a2-HYpIgsThrVVQLiDZ7SUroodup84wPG7ZIKU/edit" TargetMode="External"/><Relationship Id="rId56" Type="http://schemas.openxmlformats.org/officeDocument/2006/relationships/hyperlink" Target="https://docs.google.com/document/d/1D9zx74Qc7eU7Hj93rQJeDqgLYrC-4FrviNtGuPAQ1Ds/edit" TargetMode="External"/><Relationship Id="rId15" Type="http://schemas.openxmlformats.org/officeDocument/2006/relationships/hyperlink" Target="https://docs.google.com/document/d/1uIp7pAAz-ULms7poyE1j6vJsCsbW8FmJctk7lmzNPiQ/edit#heading=h.gjdgxs" TargetMode="External"/><Relationship Id="rId14" Type="http://schemas.openxmlformats.org/officeDocument/2006/relationships/hyperlink" Target="https://docs.google.com/document/d/1wBl-bUNH7YIPqVOqI5M5_7C5SApY_NXJi6lOwylOG14/edit" TargetMode="External"/><Relationship Id="rId58" Type="http://schemas.openxmlformats.org/officeDocument/2006/relationships/hyperlink" Target="https://docs.google.com/document/d/1CE1ZmoYfZDC8PSQKXR1NzSSlur4QpvYVdOk9zdQryLk/edit" TargetMode="External"/><Relationship Id="rId17" Type="http://schemas.openxmlformats.org/officeDocument/2006/relationships/hyperlink" Target="https://docs.google.com/document/d/1FZhIhu9bqKZsCXwN4kWqklE4KnUOI-WPo0iyF_LO0VA/edit" TargetMode="External"/><Relationship Id="rId16" Type="http://schemas.openxmlformats.org/officeDocument/2006/relationships/hyperlink" Target="https://docs.google.com/document/d/1UVtjMUtQUUTDqd5nppJErxFxlwSex23ZgOj88SMAHGM/edit" TargetMode="External"/><Relationship Id="rId19" Type="http://schemas.openxmlformats.org/officeDocument/2006/relationships/hyperlink" Target="https://docs.google.com/document/d/1YB5z4615GdZr_B7lpcgTtyNPheIvnouOtjaJx37coyU/edit#heading=h.gjdgxs" TargetMode="External"/><Relationship Id="rId18" Type="http://schemas.openxmlformats.org/officeDocument/2006/relationships/hyperlink" Target="https://docs.google.com/document/d/1aoNZHDjMwsXI5I1enkSULh7oBnQA_wD5WbDNiwb8zf0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