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ПРОВЕДЕНИЕ ПРОИЗВОДСТВ В БАЗЕ ЕВРОПА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    </w:t>
        <w:tab/>
        <w:tab/>
        <w:t xml:space="preserve">                                           От 24.02.23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РО3, РО4, НО11, НО8, бухгалтера производства.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 данный момент мы столкнулись с тем, что возникают ошибки при проведении производств в Европе. Это связано с тем, что весь заказ не расписан на одном маршрутном листе, а состоит из множества маршрутных листов. Т.е. заказ проводится не одним документом, а состоит из нескольких частичных производств. Это вызывает много проблем ошибок и приводит к неправильному списанию материалов и проблемам при инвентаризации.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 как производительность на производстве в Браиле не позволяет пошить заказ за несколько дней, то необходимо создавать частичные производства: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Первое производство на раскрой с созданием заготовок и списанием ткани на них.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Второе производство на пошив бегов из заготовок и упаковку со списанием всех остальных материалов по маршрутному листу и спецификации, но только если упаковка успевает за производством. Это идеальная картина.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же упаковка не успевает за пошивом, то во втором производстве будет только пошив бегов из заготовок. В этом случае создается третье производство.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Третье производство на упаковку в том случае, когда упаковка не успевает за пошивом, со списанием всех остальных материалов по спецификации.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Необходимо следить за тем, чтобы на каждом этапе создания частичных производств в него входили все продукты, созданные на предыдущем этапе.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Частичное проведение производств в 1С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есть необходимость в проведении производства частично,например провести раскрой на для закрытия периода по зп или проведение инвентаризации, для этого нам необходимо создавать производство с внесенными деталями биг-бега или вкладыша в полувагон.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проведения такого производства мы во вкладке «Продукция</w:t>
      </w:r>
      <w:del w:author="Валентина Дубина" w:id="0" w:date="2023-03-02T14:40:15Z">
        <w:r w:rsidDel="00000000" w:rsidR="00000000" w:rsidRPr="00000000">
          <w:rPr>
            <w:rFonts w:ascii="Cambria" w:cs="Cambria" w:eastAsia="Cambria" w:hAnsi="Cambria"/>
            <w:rtl w:val="0"/>
          </w:rPr>
          <w:delText xml:space="preserve">2</w:delText>
        </w:r>
      </w:del>
      <w:r w:rsidDel="00000000" w:rsidR="00000000" w:rsidRPr="00000000">
        <w:rPr>
          <w:rFonts w:ascii="Cambria" w:cs="Cambria" w:eastAsia="Cambria" w:hAnsi="Cambria"/>
          <w:rtl w:val="0"/>
        </w:rPr>
        <w:t xml:space="preserve">» удаляем номенклатуру готового биг-бега и вносим номенклатуру раскроенных  деталей, указываем необходимое количество, выбираем  количество по каждой детали, через «Все действия» производим «Заполнение по спецификации»: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81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чего «подтягиваться» материалы: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676650" cy="1409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Вносим данные по сотрудникам и количеству :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159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Проверяем расценки.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Проводим.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проведения производств по пошиву создаем производств, заходим в спецификацию готового Биг –бега, копируем спецификацию пошитого биг-бега .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Спецификацию пошитого  биг-бега  копируем тут: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850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на лупу  и в открытом окне копируем номенклатуру  пошитого биг-бега :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972050" cy="1638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Затем  удаляем спецификацию готового биг-бега и вносим  спецификацию пошитого биг-бега, выбираем спецификацию ,делаем  заполнение по спецификации.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заполнения по спецификации во вкладке «Продукция» подтянутся  материалы (ткань, стропа, тесьма  и т.п.), так как у нас уже есть раскроенные по этому  заказу детали,то эти материалы мы удаляем и ставим раскроенные детали</w:t>
      </w:r>
    </w:p>
    <w:p w:rsidR="00000000" w:rsidDel="00000000" w:rsidP="00000000" w:rsidRDefault="00000000" w:rsidRPr="00000000" w14:paraId="00000022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09950" cy="1400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 вкладке «Работы» удаляем строку « Раскрой» и вносим данные по сотрудникам и количеству в строки «Пошив». Не забываем проверять расценку на работы!</w:t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Аналогично можно провести работы только по упаковке ,при условии что  раскрой и пошив были предварительно  внесены в 1С.</w:t>
      </w:r>
    </w:p>
    <w:p w:rsidR="00000000" w:rsidDel="00000000" w:rsidP="00000000" w:rsidRDefault="00000000" w:rsidRPr="00000000" w14:paraId="00000025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Номенклатуру готового биг-бега  оставляем ,заполняем по спецификации ,в вкладке материалы удаляем ткань, стропу, (оставляем нить, тесьму, вкладыш!) вносим номенклатуру и количество пошитого биг-бега. Заполняем вкладку работы, удаляем строки по раскрою и пошиву,заполняем работы по упаковке.</w:t>
      </w:r>
    </w:p>
    <w:p w:rsidR="00000000" w:rsidDel="00000000" w:rsidP="00000000" w:rsidRDefault="00000000" w:rsidRPr="00000000" w14:paraId="00000026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Проводим производство.</w:t>
      </w:r>
    </w:p>
    <w:p w:rsidR="00000000" w:rsidDel="00000000" w:rsidP="00000000" w:rsidRDefault="00000000" w:rsidRPr="00000000" w14:paraId="00000027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ВАЖНО!!!!</w:t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при проведении производства не хватает материалов и производство не проводиться, в следствии чего  справа открывается  окно с подробным описанием  о недостающих материалах  которые необходимо заменить ( если не указано в маршрутном листе – уточнять у НО 11), то  дата  документа слетает! И выставляется текущая дата!!!  Что в дальнейшем может повлечь за собой проблему с проведением  расходных накладных!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Пользуясь данной инструкцией мы уберем ошибки при создании документов производство.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44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