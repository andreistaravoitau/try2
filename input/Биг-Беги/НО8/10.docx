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spacing w:after="200" w:before="200" w:line="360" w:lineRule="auto"/>
        <w:jc w:val="center"/>
        <w:rPr>
          <w:rFonts w:ascii="Cambria" w:cs="Cambria" w:eastAsia="Cambria" w:hAnsi="Cambria"/>
          <w:sz w:val="24"/>
          <w:szCs w:val="24"/>
          <w:rPrChange w:author="Мария Исаева" w:id="1" w:date="2023-03-07T06:28:58Z">
            <w:rPr>
              <w:sz w:val="72"/>
              <w:szCs w:val="72"/>
            </w:rPr>
          </w:rPrChange>
        </w:rPr>
      </w:pPr>
      <w:bookmarkStart w:colFirst="0" w:colLast="0" w:name="_gjdgxs" w:id="0"/>
      <w:bookmarkEnd w:id="0"/>
      <w:r w:rsidDel="00000000" w:rsidR="00000000" w:rsidRPr="00000000">
        <w:rPr>
          <w:rFonts w:ascii="Cambria" w:cs="Cambria" w:eastAsia="Cambria" w:hAnsi="Cambria"/>
          <w:sz w:val="24"/>
          <w:szCs w:val="24"/>
          <w:rtl w:val="0"/>
          <w:rPrChange w:author="Мария Исаева" w:id="1" w:date="2023-03-07T06:28:58Z">
            <w:rPr>
              <w:sz w:val="22"/>
              <w:szCs w:val="22"/>
            </w:rPr>
          </w:rPrChange>
        </w:rPr>
        <w:t xml:space="preserve">   </w:t>
      </w:r>
      <w:r w:rsidDel="00000000" w:rsidR="00000000" w:rsidRPr="00000000">
        <w:rPr>
          <w:rFonts w:ascii="Cambria" w:cs="Cambria" w:eastAsia="Cambria" w:hAnsi="Cambria"/>
          <w:sz w:val="24"/>
          <w:szCs w:val="24"/>
          <w:rtl w:val="0"/>
          <w:rPrChange w:author="Мария Исаева" w:id="1" w:date="2023-03-07T06:28:58Z">
            <w:rPr>
              <w:rFonts w:ascii="Cambria" w:cs="Cambria" w:eastAsia="Cambria" w:hAnsi="Cambria"/>
              <w:sz w:val="22"/>
              <w:szCs w:val="22"/>
            </w:rPr>
          </w:rPrChange>
        </w:rPr>
        <w:t xml:space="preserve">ООО «Компания ВБА»</w:t>
      </w:r>
      <w:r w:rsidDel="00000000" w:rsidR="00000000" w:rsidRPr="00000000">
        <w:rPr>
          <w:rtl w:val="0"/>
        </w:rPr>
      </w:r>
    </w:p>
    <w:p w:rsidR="00000000" w:rsidDel="00000000" w:rsidP="00000000" w:rsidRDefault="00000000" w:rsidRPr="00000000" w14:paraId="00000002">
      <w:pPr>
        <w:pStyle w:val="Title"/>
        <w:widowControl w:val="0"/>
        <w:spacing w:after="0" w:line="276" w:lineRule="auto"/>
        <w:ind w:firstLine="540"/>
        <w:jc w:val="right"/>
        <w:rPr>
          <w:rFonts w:ascii="Cambria" w:cs="Cambria" w:eastAsia="Cambria" w:hAnsi="Cambria"/>
          <w:sz w:val="72"/>
          <w:szCs w:val="72"/>
          <w:rPrChange w:author="Мария Исаева" w:id="2" w:date="2023-03-07T06:28:34Z">
            <w:rPr>
              <w:sz w:val="72"/>
              <w:szCs w:val="72"/>
            </w:rPr>
          </w:rPrChange>
        </w:rPr>
      </w:pPr>
      <w:bookmarkStart w:colFirst="0" w:colLast="0" w:name="_30j0zll" w:id="1"/>
      <w:bookmarkEnd w:id="1"/>
      <w:r w:rsidDel="00000000" w:rsidR="00000000" w:rsidRPr="00000000">
        <w:rPr>
          <w:rFonts w:ascii="Cambria" w:cs="Cambria" w:eastAsia="Cambria" w:hAnsi="Cambria"/>
          <w:sz w:val="22"/>
          <w:szCs w:val="22"/>
          <w:rtl w:val="0"/>
          <w:rPrChange w:author="Мария Исаева" w:id="2" w:date="2023-03-07T06:28:34Z">
            <w:rPr>
              <w:sz w:val="22"/>
              <w:szCs w:val="22"/>
            </w:rPr>
          </w:rPrChange>
        </w:rPr>
        <w:t xml:space="preserve">УТВЕРЖДАЮ</w:t>
      </w:r>
      <w:r w:rsidDel="00000000" w:rsidR="00000000" w:rsidRPr="00000000">
        <w:rPr>
          <w:rtl w:val="0"/>
        </w:rPr>
      </w:r>
    </w:p>
    <w:p w:rsidR="00000000" w:rsidDel="00000000" w:rsidP="00000000" w:rsidRDefault="00000000" w:rsidRPr="00000000" w14:paraId="00000003">
      <w:pPr>
        <w:pStyle w:val="Title"/>
        <w:widowControl w:val="0"/>
        <w:spacing w:after="0" w:line="276" w:lineRule="auto"/>
        <w:ind w:firstLine="540"/>
        <w:jc w:val="right"/>
        <w:rPr>
          <w:rFonts w:ascii="Cambria" w:cs="Cambria" w:eastAsia="Cambria" w:hAnsi="Cambria"/>
          <w:sz w:val="72"/>
          <w:szCs w:val="72"/>
          <w:rPrChange w:author="Мария Исаева" w:id="2" w:date="2023-03-07T06:28:34Z">
            <w:rPr>
              <w:sz w:val="72"/>
              <w:szCs w:val="72"/>
            </w:rPr>
          </w:rPrChange>
        </w:rPr>
      </w:pPr>
      <w:bookmarkStart w:colFirst="0" w:colLast="0" w:name="_1fob9te" w:id="2"/>
      <w:bookmarkEnd w:id="2"/>
      <w:r w:rsidDel="00000000" w:rsidR="00000000" w:rsidRPr="00000000">
        <w:rPr>
          <w:rFonts w:ascii="Cambria" w:cs="Cambria" w:eastAsia="Cambria" w:hAnsi="Cambria"/>
          <w:sz w:val="22"/>
          <w:szCs w:val="22"/>
          <w:rtl w:val="0"/>
          <w:rPrChange w:author="Мария Исаева" w:id="2" w:date="2023-03-07T06:28:34Z">
            <w:rPr>
              <w:sz w:val="22"/>
              <w:szCs w:val="22"/>
            </w:rPr>
          </w:rPrChange>
        </w:rPr>
        <w:t xml:space="preserve">Учредитель</w:t>
      </w:r>
      <w:r w:rsidDel="00000000" w:rsidR="00000000" w:rsidRPr="00000000">
        <w:rPr>
          <w:rtl w:val="0"/>
        </w:rPr>
      </w:r>
    </w:p>
    <w:p w:rsidR="00000000" w:rsidDel="00000000" w:rsidP="00000000" w:rsidRDefault="00000000" w:rsidRPr="00000000" w14:paraId="00000004">
      <w:pPr>
        <w:pStyle w:val="Title"/>
        <w:widowControl w:val="0"/>
        <w:spacing w:after="0" w:line="276" w:lineRule="auto"/>
        <w:ind w:firstLine="540"/>
        <w:jc w:val="right"/>
        <w:rPr>
          <w:rFonts w:ascii="Cambria" w:cs="Cambria" w:eastAsia="Cambria" w:hAnsi="Cambria"/>
          <w:sz w:val="72"/>
          <w:szCs w:val="72"/>
          <w:rPrChange w:author="Мария Исаева" w:id="2" w:date="2023-03-07T06:28:34Z">
            <w:rPr>
              <w:sz w:val="72"/>
              <w:szCs w:val="72"/>
            </w:rPr>
          </w:rPrChange>
        </w:rPr>
      </w:pPr>
      <w:bookmarkStart w:colFirst="0" w:colLast="0" w:name="_3znysh7" w:id="3"/>
      <w:bookmarkEnd w:id="3"/>
      <w:r w:rsidDel="00000000" w:rsidR="00000000" w:rsidRPr="00000000">
        <w:rPr>
          <w:rFonts w:ascii="Cambria" w:cs="Cambria" w:eastAsia="Cambria" w:hAnsi="Cambria"/>
          <w:sz w:val="22"/>
          <w:szCs w:val="22"/>
          <w:rtl w:val="0"/>
          <w:rPrChange w:author="Мария Исаева" w:id="2" w:date="2023-03-07T06:28:34Z">
            <w:rPr>
              <w:sz w:val="22"/>
              <w:szCs w:val="22"/>
            </w:rPr>
          </w:rPrChange>
        </w:rPr>
        <w:t xml:space="preserve">___________________________</w:t>
      </w:r>
      <w:r w:rsidDel="00000000" w:rsidR="00000000" w:rsidRPr="00000000">
        <w:rPr>
          <w:rtl w:val="0"/>
        </w:rPr>
      </w:r>
    </w:p>
    <w:p w:rsidR="00000000" w:rsidDel="00000000" w:rsidP="00000000" w:rsidRDefault="00000000" w:rsidRPr="00000000" w14:paraId="00000005">
      <w:pPr>
        <w:widowControl w:val="0"/>
        <w:spacing w:line="276" w:lineRule="auto"/>
        <w:jc w:val="right"/>
        <w:rPr>
          <w:rFonts w:ascii="Cambria" w:cs="Cambria" w:eastAsia="Cambria" w:hAnsi="Cambria"/>
          <w:sz w:val="24"/>
          <w:szCs w:val="24"/>
          <w:rPrChange w:author="Мария Исаева" w:id="2" w:date="2023-03-07T06:28:34Z">
            <w:rPr>
              <w:sz w:val="24"/>
              <w:szCs w:val="24"/>
            </w:rPr>
          </w:rPrChange>
        </w:rPr>
      </w:pPr>
      <w:r w:rsidDel="00000000" w:rsidR="00000000" w:rsidRPr="00000000">
        <w:rPr>
          <w:rFonts w:ascii="Cambria" w:cs="Cambria" w:eastAsia="Cambria" w:hAnsi="Cambria"/>
          <w:rtl w:val="0"/>
          <w:rPrChange w:author="Мария Исаева" w:id="2" w:date="2023-03-07T06:28:34Z">
            <w:rPr/>
          </w:rPrChange>
        </w:rPr>
        <w:t xml:space="preserve">_______________________________</w:t>
      </w:r>
      <w:r w:rsidDel="00000000" w:rsidR="00000000" w:rsidRPr="00000000">
        <w:rPr>
          <w:rtl w:val="0"/>
        </w:rPr>
      </w:r>
    </w:p>
    <w:p w:rsidR="00000000" w:rsidDel="00000000" w:rsidP="00000000" w:rsidRDefault="00000000" w:rsidRPr="00000000" w14:paraId="00000006">
      <w:pPr>
        <w:widowControl w:val="0"/>
        <w:spacing w:line="276" w:lineRule="auto"/>
        <w:jc w:val="right"/>
        <w:rPr>
          <w:rFonts w:ascii="Cambria" w:cs="Cambria" w:eastAsia="Cambria" w:hAnsi="Cambria"/>
          <w:sz w:val="24"/>
          <w:szCs w:val="24"/>
          <w:rPrChange w:author="Мария Исаева" w:id="2" w:date="2023-03-07T06:28:34Z">
            <w:rPr>
              <w:sz w:val="24"/>
              <w:szCs w:val="24"/>
            </w:rPr>
          </w:rPrChange>
        </w:rPr>
      </w:pPr>
      <w:r w:rsidDel="00000000" w:rsidR="00000000" w:rsidRPr="00000000">
        <w:rPr>
          <w:rFonts w:ascii="Cambria" w:cs="Cambria" w:eastAsia="Cambria" w:hAnsi="Cambria"/>
          <w:rtl w:val="0"/>
          <w:rPrChange w:author="Мария Исаева" w:id="2" w:date="2023-03-07T06:28:34Z">
            <w:rPr/>
          </w:rPrChange>
        </w:rPr>
        <w:t xml:space="preserve">ООО «Компания ВБА»</w:t>
      </w:r>
      <w:r w:rsidDel="00000000" w:rsidR="00000000" w:rsidRPr="00000000">
        <w:rPr>
          <w:rtl w:val="0"/>
        </w:rPr>
      </w:r>
    </w:p>
    <w:p w:rsidR="00000000" w:rsidDel="00000000" w:rsidP="00000000" w:rsidRDefault="00000000" w:rsidRPr="00000000" w14:paraId="00000007">
      <w:pPr>
        <w:pStyle w:val="Title"/>
        <w:widowControl w:val="0"/>
        <w:spacing w:after="0" w:line="276" w:lineRule="auto"/>
        <w:ind w:firstLine="540"/>
        <w:jc w:val="right"/>
        <w:rPr>
          <w:rFonts w:ascii="Cambria" w:cs="Cambria" w:eastAsia="Cambria" w:hAnsi="Cambria"/>
          <w:sz w:val="24"/>
          <w:szCs w:val="24"/>
          <w:rPrChange w:author="Мария Исаева" w:id="3" w:date="2023-03-07T06:28:19Z">
            <w:rPr>
              <w:sz w:val="72"/>
              <w:szCs w:val="72"/>
            </w:rPr>
          </w:rPrChange>
        </w:rPr>
      </w:pPr>
      <w:bookmarkStart w:colFirst="0" w:colLast="0" w:name="_2et92p0" w:id="4"/>
      <w:bookmarkEnd w:id="4"/>
      <w:r w:rsidDel="00000000" w:rsidR="00000000" w:rsidRPr="00000000">
        <w:rPr>
          <w:rFonts w:ascii="Cambria" w:cs="Cambria" w:eastAsia="Cambria" w:hAnsi="Cambria"/>
          <w:sz w:val="24"/>
          <w:szCs w:val="24"/>
          <w:rtl w:val="0"/>
          <w:rPrChange w:author="Мария Исаева" w:id="3" w:date="2023-03-07T06:28:19Z">
            <w:rPr>
              <w:sz w:val="22"/>
              <w:szCs w:val="22"/>
            </w:rPr>
          </w:rPrChange>
        </w:rPr>
        <w:t xml:space="preserve">«10» февраля 2023 г.</w:t>
      </w:r>
      <w:r w:rsidDel="00000000" w:rsidR="00000000" w:rsidRPr="00000000">
        <w:rPr>
          <w:rtl w:val="0"/>
        </w:rPr>
      </w:r>
    </w:p>
    <w:p w:rsidR="00000000" w:rsidDel="00000000" w:rsidP="00000000" w:rsidRDefault="00000000" w:rsidRPr="00000000" w14:paraId="00000008">
      <w:pPr>
        <w:pStyle w:val="Title"/>
        <w:widowControl w:val="0"/>
        <w:spacing w:after="0" w:line="276" w:lineRule="auto"/>
        <w:ind w:firstLine="540"/>
        <w:jc w:val="right"/>
        <w:rPr>
          <w:sz w:val="72"/>
          <w:szCs w:val="72"/>
        </w:rPr>
      </w:pPr>
      <w:bookmarkStart w:colFirst="0" w:colLast="0" w:name="_tyjcwt" w:id="5"/>
      <w:bookmarkEnd w:id="5"/>
      <w:r w:rsidDel="00000000" w:rsidR="00000000" w:rsidRPr="00000000">
        <w:rPr>
          <w:rtl w:val="0"/>
        </w:rPr>
      </w:r>
    </w:p>
    <w:p w:rsidR="00000000" w:rsidDel="00000000" w:rsidP="00000000" w:rsidRDefault="00000000" w:rsidRPr="00000000" w14:paraId="00000009">
      <w:pPr>
        <w:widowControl w:val="0"/>
        <w:spacing w:before="200" w:line="276" w:lineRule="auto"/>
        <w:jc w:val="center"/>
        <w:rPr>
          <w:sz w:val="24"/>
          <w:szCs w:val="24"/>
        </w:rPr>
      </w:pPr>
      <w:r w:rsidDel="00000000" w:rsidR="00000000" w:rsidRPr="00000000">
        <w:rPr>
          <w:rtl w:val="0"/>
        </w:rPr>
      </w:r>
    </w:p>
    <w:p w:rsidR="00000000" w:rsidDel="00000000" w:rsidP="00000000" w:rsidRDefault="00000000" w:rsidRPr="00000000" w14:paraId="0000000A">
      <w:pPr>
        <w:widowControl w:val="0"/>
        <w:spacing w:before="200" w:line="276" w:lineRule="auto"/>
        <w:jc w:val="center"/>
        <w:rPr>
          <w:sz w:val="24"/>
          <w:szCs w:val="24"/>
        </w:rPr>
      </w:pPr>
      <w:r w:rsidDel="00000000" w:rsidR="00000000" w:rsidRPr="00000000">
        <w:rPr>
          <w:rtl w:val="0"/>
        </w:rPr>
      </w:r>
    </w:p>
    <w:p w:rsidR="00000000" w:rsidDel="00000000" w:rsidP="00000000" w:rsidRDefault="00000000" w:rsidRPr="00000000" w14:paraId="0000000B">
      <w:pPr>
        <w:pStyle w:val="Title"/>
        <w:widowControl w:val="0"/>
        <w:spacing w:after="0" w:before="200" w:line="276" w:lineRule="auto"/>
        <w:rPr>
          <w:sz w:val="72"/>
          <w:szCs w:val="72"/>
        </w:rPr>
      </w:pPr>
      <w:bookmarkStart w:colFirst="0" w:colLast="0" w:name="_3dy6vkm" w:id="6"/>
      <w:bookmarkEnd w:id="6"/>
      <w:r w:rsidDel="00000000" w:rsidR="00000000" w:rsidRPr="00000000">
        <w:rPr>
          <w:rtl w:val="0"/>
        </w:rPr>
      </w:r>
    </w:p>
    <w:p w:rsidR="00000000" w:rsidDel="00000000" w:rsidP="00000000" w:rsidRDefault="00000000" w:rsidRPr="00000000" w14:paraId="0000000C">
      <w:pPr>
        <w:widowControl w:val="0"/>
        <w:spacing w:line="276" w:lineRule="auto"/>
        <w:jc w:val="both"/>
        <w:rPr>
          <w:sz w:val="24"/>
          <w:szCs w:val="24"/>
        </w:rPr>
      </w:pPr>
      <w:r w:rsidDel="00000000" w:rsidR="00000000" w:rsidRPr="00000000">
        <w:rPr>
          <w:rtl w:val="0"/>
        </w:rPr>
      </w:r>
    </w:p>
    <w:p w:rsidR="00000000" w:rsidDel="00000000" w:rsidP="00000000" w:rsidRDefault="00000000" w:rsidRPr="00000000" w14:paraId="0000000D">
      <w:pPr>
        <w:pStyle w:val="Title"/>
        <w:widowControl w:val="0"/>
        <w:spacing w:after="0" w:before="0" w:line="276" w:lineRule="auto"/>
        <w:ind w:firstLine="540"/>
        <w:jc w:val="center"/>
        <w:rPr>
          <w:rFonts w:ascii="Cambria" w:cs="Cambria" w:eastAsia="Cambria" w:hAnsi="Cambria"/>
          <w:sz w:val="36"/>
          <w:szCs w:val="36"/>
          <w:rPrChange w:author="Мария Исаева" w:id="4" w:date="2023-03-07T06:28:52Z">
            <w:rPr>
              <w:rFonts w:ascii="Cambria" w:cs="Cambria" w:eastAsia="Cambria" w:hAnsi="Cambria"/>
              <w:sz w:val="28"/>
              <w:szCs w:val="28"/>
            </w:rPr>
          </w:rPrChange>
        </w:rPr>
      </w:pPr>
      <w:bookmarkStart w:colFirst="0" w:colLast="0" w:name="_1t3h5sf" w:id="7"/>
      <w:bookmarkEnd w:id="7"/>
      <w:r w:rsidDel="00000000" w:rsidR="00000000" w:rsidRPr="00000000">
        <w:rPr>
          <w:rFonts w:ascii="Cambria" w:cs="Cambria" w:eastAsia="Cambria" w:hAnsi="Cambria"/>
          <w:sz w:val="36"/>
          <w:szCs w:val="36"/>
          <w:rtl w:val="0"/>
          <w:rPrChange w:author="Мария Исаева" w:id="4" w:date="2023-03-07T06:28:52Z">
            <w:rPr>
              <w:rFonts w:ascii="Cambria" w:cs="Cambria" w:eastAsia="Cambria" w:hAnsi="Cambria"/>
              <w:sz w:val="28"/>
              <w:szCs w:val="28"/>
            </w:rPr>
          </w:rPrChange>
        </w:rPr>
        <w:t xml:space="preserve">РЕГЛАМЕНТ</w:t>
      </w:r>
    </w:p>
    <w:p w:rsidR="00000000" w:rsidDel="00000000" w:rsidP="00000000" w:rsidRDefault="00000000" w:rsidRPr="00000000" w14:paraId="0000000E">
      <w:pPr>
        <w:pStyle w:val="Title"/>
        <w:keepNext w:val="0"/>
        <w:keepLines w:val="0"/>
        <w:widowControl w:val="0"/>
        <w:spacing w:after="0" w:before="0" w:line="276" w:lineRule="auto"/>
        <w:ind w:firstLine="540"/>
        <w:jc w:val="center"/>
        <w:rPr>
          <w:rFonts w:ascii="Cambria" w:cs="Cambria" w:eastAsia="Cambria" w:hAnsi="Cambria"/>
          <w:sz w:val="36"/>
          <w:szCs w:val="36"/>
          <w:rPrChange w:author="Мария Исаева" w:id="4" w:date="2023-03-07T06:28:52Z">
            <w:rPr>
              <w:rFonts w:ascii="Cambria" w:cs="Cambria" w:eastAsia="Cambria" w:hAnsi="Cambria"/>
              <w:sz w:val="28"/>
              <w:szCs w:val="28"/>
            </w:rPr>
          </w:rPrChange>
        </w:rPr>
      </w:pPr>
      <w:r w:rsidDel="00000000" w:rsidR="00000000" w:rsidRPr="00000000">
        <w:rPr>
          <w:rFonts w:ascii="Cambria" w:cs="Cambria" w:eastAsia="Cambria" w:hAnsi="Cambria"/>
          <w:sz w:val="36"/>
          <w:szCs w:val="36"/>
          <w:rtl w:val="0"/>
          <w:rPrChange w:author="Мария Исаева" w:id="4" w:date="2023-03-07T06:28:52Z">
            <w:rPr>
              <w:rFonts w:ascii="Cambria" w:cs="Cambria" w:eastAsia="Cambria" w:hAnsi="Cambria"/>
              <w:sz w:val="28"/>
              <w:szCs w:val="28"/>
            </w:rPr>
          </w:rPrChange>
        </w:rPr>
        <w:t xml:space="preserve">ОБ ОПЛАТЕ ТРУДА</w:t>
      </w:r>
    </w:p>
    <w:p w:rsidR="00000000" w:rsidDel="00000000" w:rsidP="00000000" w:rsidRDefault="00000000" w:rsidRPr="00000000" w14:paraId="0000000F">
      <w:pPr>
        <w:pStyle w:val="Title"/>
        <w:keepNext w:val="0"/>
        <w:keepLines w:val="0"/>
        <w:widowControl w:val="0"/>
        <w:spacing w:after="0" w:before="0" w:line="276" w:lineRule="auto"/>
        <w:ind w:firstLine="540"/>
        <w:jc w:val="center"/>
        <w:rPr>
          <w:rFonts w:ascii="Cambria" w:cs="Cambria" w:eastAsia="Cambria" w:hAnsi="Cambria"/>
          <w:sz w:val="36"/>
          <w:szCs w:val="36"/>
          <w:rPrChange w:author="Мария Исаева" w:id="4" w:date="2023-03-07T06:28:52Z">
            <w:rPr>
              <w:rFonts w:ascii="Cambria" w:cs="Cambria" w:eastAsia="Cambria" w:hAnsi="Cambria"/>
              <w:sz w:val="28"/>
              <w:szCs w:val="28"/>
            </w:rPr>
          </w:rPrChange>
        </w:rPr>
      </w:pPr>
      <w:r w:rsidDel="00000000" w:rsidR="00000000" w:rsidRPr="00000000">
        <w:rPr>
          <w:rFonts w:ascii="Cambria" w:cs="Cambria" w:eastAsia="Cambria" w:hAnsi="Cambria"/>
          <w:sz w:val="36"/>
          <w:szCs w:val="36"/>
          <w:rtl w:val="0"/>
          <w:rPrChange w:author="Мария Исаева" w:id="4" w:date="2023-03-07T06:28:52Z">
            <w:rPr>
              <w:rFonts w:ascii="Cambria" w:cs="Cambria" w:eastAsia="Cambria" w:hAnsi="Cambria"/>
              <w:sz w:val="28"/>
              <w:szCs w:val="28"/>
            </w:rPr>
          </w:rPrChange>
        </w:rPr>
        <w:t xml:space="preserve">ООО «Компания ВБА» (БИГ БЕГИ)</w:t>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widowControl w:val="0"/>
        <w:spacing w:before="200" w:line="276" w:lineRule="auto"/>
        <w:jc w:val="center"/>
        <w:rPr>
          <w:sz w:val="24"/>
          <w:szCs w:val="24"/>
        </w:rPr>
      </w:pPr>
      <w:r w:rsidDel="00000000" w:rsidR="00000000" w:rsidRPr="00000000">
        <w:rPr>
          <w:rtl w:val="0"/>
        </w:rPr>
      </w:r>
    </w:p>
    <w:p w:rsidR="00000000" w:rsidDel="00000000" w:rsidP="00000000" w:rsidRDefault="00000000" w:rsidRPr="00000000" w14:paraId="00000012">
      <w:pPr>
        <w:widowControl w:val="0"/>
        <w:spacing w:before="200" w:line="276" w:lineRule="auto"/>
        <w:jc w:val="center"/>
        <w:rPr>
          <w:sz w:val="24"/>
          <w:szCs w:val="24"/>
        </w:rPr>
      </w:pPr>
      <w:r w:rsidDel="00000000" w:rsidR="00000000" w:rsidRPr="00000000">
        <w:rPr>
          <w:rtl w:val="0"/>
        </w:rPr>
      </w:r>
    </w:p>
    <w:p w:rsidR="00000000" w:rsidDel="00000000" w:rsidP="00000000" w:rsidRDefault="00000000" w:rsidRPr="00000000" w14:paraId="00000013">
      <w:pPr>
        <w:widowControl w:val="0"/>
        <w:spacing w:before="200" w:line="276" w:lineRule="auto"/>
        <w:jc w:val="center"/>
        <w:rPr>
          <w:sz w:val="24"/>
          <w:szCs w:val="24"/>
        </w:rPr>
      </w:pPr>
      <w:r w:rsidDel="00000000" w:rsidR="00000000" w:rsidRPr="00000000">
        <w:rPr>
          <w:rtl w:val="0"/>
        </w:rPr>
      </w:r>
    </w:p>
    <w:p w:rsidR="00000000" w:rsidDel="00000000" w:rsidP="00000000" w:rsidRDefault="00000000" w:rsidRPr="00000000" w14:paraId="00000014">
      <w:pPr>
        <w:widowControl w:val="0"/>
        <w:spacing w:before="200" w:line="276" w:lineRule="auto"/>
        <w:jc w:val="center"/>
        <w:rPr>
          <w:sz w:val="24"/>
          <w:szCs w:val="24"/>
        </w:rPr>
      </w:pPr>
      <w:r w:rsidDel="00000000" w:rsidR="00000000" w:rsidRPr="00000000">
        <w:rPr>
          <w:rtl w:val="0"/>
        </w:rPr>
      </w:r>
    </w:p>
    <w:p w:rsidR="00000000" w:rsidDel="00000000" w:rsidP="00000000" w:rsidRDefault="00000000" w:rsidRPr="00000000" w14:paraId="00000015">
      <w:pPr>
        <w:widowControl w:val="0"/>
        <w:spacing w:before="200" w:line="276" w:lineRule="auto"/>
        <w:jc w:val="center"/>
        <w:rPr>
          <w:sz w:val="24"/>
          <w:szCs w:val="24"/>
        </w:rPr>
      </w:pPr>
      <w:r w:rsidDel="00000000" w:rsidR="00000000" w:rsidRPr="00000000">
        <w:rPr>
          <w:rtl w:val="0"/>
        </w:rPr>
      </w:r>
    </w:p>
    <w:p w:rsidR="00000000" w:rsidDel="00000000" w:rsidP="00000000" w:rsidRDefault="00000000" w:rsidRPr="00000000" w14:paraId="00000016">
      <w:pPr>
        <w:widowControl w:val="0"/>
        <w:spacing w:before="200" w:line="276" w:lineRule="auto"/>
        <w:jc w:val="center"/>
        <w:rPr>
          <w:sz w:val="24"/>
          <w:szCs w:val="24"/>
        </w:rPr>
      </w:pPr>
      <w:r w:rsidDel="00000000" w:rsidR="00000000" w:rsidRPr="00000000">
        <w:rPr>
          <w:rtl w:val="0"/>
        </w:rPr>
      </w:r>
    </w:p>
    <w:p w:rsidR="00000000" w:rsidDel="00000000" w:rsidP="00000000" w:rsidRDefault="00000000" w:rsidRPr="00000000" w14:paraId="00000017">
      <w:pPr>
        <w:widowControl w:val="0"/>
        <w:spacing w:before="200" w:line="276" w:lineRule="auto"/>
        <w:rPr>
          <w:sz w:val="24"/>
          <w:szCs w:val="24"/>
        </w:rPr>
      </w:pPr>
      <w:r w:rsidDel="00000000" w:rsidR="00000000" w:rsidRPr="00000000">
        <w:rPr>
          <w:rtl w:val="0"/>
        </w:rPr>
      </w:r>
    </w:p>
    <w:p w:rsidR="00000000" w:rsidDel="00000000" w:rsidP="00000000" w:rsidRDefault="00000000" w:rsidRPr="00000000" w14:paraId="00000018">
      <w:pPr>
        <w:widowControl w:val="0"/>
        <w:spacing w:before="200" w:line="276" w:lineRule="auto"/>
        <w:jc w:val="center"/>
        <w:rPr>
          <w:sz w:val="24"/>
          <w:szCs w:val="24"/>
        </w:rPr>
      </w:pPr>
      <w:r w:rsidDel="00000000" w:rsidR="00000000" w:rsidRPr="00000000">
        <w:rPr>
          <w:rtl w:val="0"/>
        </w:rPr>
      </w:r>
    </w:p>
    <w:p w:rsidR="00000000" w:rsidDel="00000000" w:rsidP="00000000" w:rsidRDefault="00000000" w:rsidRPr="00000000" w14:paraId="00000019">
      <w:pPr>
        <w:widowControl w:val="0"/>
        <w:tabs>
          <w:tab w:val="left" w:leader="none" w:pos="557"/>
        </w:tabs>
        <w:spacing w:line="276" w:lineRule="auto"/>
        <w:jc w:val="both"/>
        <w:rPr>
          <w:sz w:val="24"/>
          <w:szCs w:val="24"/>
        </w:rPr>
      </w:pPr>
      <w:r w:rsidDel="00000000" w:rsidR="00000000" w:rsidRPr="00000000">
        <w:rPr>
          <w:rtl w:val="0"/>
        </w:rPr>
      </w:r>
    </w:p>
    <w:p w:rsidR="00000000" w:rsidDel="00000000" w:rsidP="00000000" w:rsidRDefault="00000000" w:rsidRPr="00000000" w14:paraId="0000001A">
      <w:pPr>
        <w:widowControl w:val="0"/>
        <w:tabs>
          <w:tab w:val="left" w:leader="none" w:pos="557"/>
        </w:tabs>
        <w:spacing w:line="276" w:lineRule="auto"/>
        <w:jc w:val="both"/>
        <w:rPr>
          <w:sz w:val="24"/>
          <w:szCs w:val="24"/>
        </w:rPr>
      </w:pPr>
      <w:r w:rsidDel="00000000" w:rsidR="00000000" w:rsidRPr="00000000">
        <w:rPr>
          <w:rtl w:val="0"/>
        </w:rPr>
      </w:r>
    </w:p>
    <w:p w:rsidR="00000000" w:rsidDel="00000000" w:rsidP="00000000" w:rsidRDefault="00000000" w:rsidRPr="00000000" w14:paraId="0000001B">
      <w:pPr>
        <w:widowControl w:val="0"/>
        <w:tabs>
          <w:tab w:val="left" w:leader="none" w:pos="557"/>
        </w:tabs>
        <w:spacing w:line="276" w:lineRule="auto"/>
        <w:jc w:val="both"/>
        <w:rPr>
          <w:sz w:val="24"/>
          <w:szCs w:val="24"/>
        </w:rPr>
      </w:pPr>
      <w:r w:rsidDel="00000000" w:rsidR="00000000" w:rsidRPr="00000000">
        <w:rPr>
          <w:rtl w:val="0"/>
        </w:rPr>
      </w:r>
    </w:p>
    <w:p w:rsidR="00000000" w:rsidDel="00000000" w:rsidP="00000000" w:rsidRDefault="00000000" w:rsidRPr="00000000" w14:paraId="0000001C">
      <w:pPr>
        <w:widowControl w:val="0"/>
        <w:tabs>
          <w:tab w:val="left" w:leader="none" w:pos="557"/>
        </w:tabs>
        <w:spacing w:line="276" w:lineRule="auto"/>
        <w:jc w:val="both"/>
        <w:rPr>
          <w:sz w:val="24"/>
          <w:szCs w:val="24"/>
        </w:rPr>
      </w:pPr>
      <w:r w:rsidDel="00000000" w:rsidR="00000000" w:rsidRPr="00000000">
        <w:rPr>
          <w:rtl w:val="0"/>
        </w:rPr>
      </w:r>
    </w:p>
    <w:p w:rsidR="00000000" w:rsidDel="00000000" w:rsidP="00000000" w:rsidRDefault="00000000" w:rsidRPr="00000000" w14:paraId="0000001D">
      <w:pPr>
        <w:spacing w:line="276" w:lineRule="auto"/>
        <w:jc w:val="both"/>
        <w:rPr>
          <w:sz w:val="28"/>
          <w:szCs w:val="28"/>
        </w:rPr>
      </w:pPr>
      <w:r w:rsidDel="00000000" w:rsidR="00000000" w:rsidRPr="00000000">
        <w:rPr>
          <w:rtl w:val="0"/>
        </w:rPr>
      </w:r>
    </w:p>
    <w:p w:rsidR="00000000" w:rsidDel="00000000" w:rsidP="00000000" w:rsidRDefault="00000000" w:rsidRPr="00000000" w14:paraId="0000001E">
      <w:pPr>
        <w:spacing w:line="276" w:lineRule="auto"/>
        <w:jc w:val="both"/>
        <w:rPr>
          <w:sz w:val="28"/>
          <w:szCs w:val="28"/>
        </w:rPr>
      </w:pPr>
      <w:r w:rsidDel="00000000" w:rsidR="00000000" w:rsidRPr="00000000">
        <w:rPr>
          <w:rtl w:val="0"/>
        </w:rPr>
      </w:r>
    </w:p>
    <w:p w:rsidR="00000000" w:rsidDel="00000000" w:rsidP="00000000" w:rsidRDefault="00000000" w:rsidRPr="00000000" w14:paraId="0000001F">
      <w:pPr>
        <w:spacing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20">
      <w:pPr>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ОГЛАВЛЕНИЕ:</w:t>
      </w:r>
    </w:p>
    <w:p w:rsidR="00000000" w:rsidDel="00000000" w:rsidP="00000000" w:rsidRDefault="00000000" w:rsidRPr="00000000" w14:paraId="00000021">
      <w:pPr>
        <w:widowControl w:val="0"/>
        <w:tabs>
          <w:tab w:val="left" w:leader="none" w:pos="557"/>
        </w:tabs>
        <w:spacing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22">
      <w:pPr>
        <w:widowControl w:val="0"/>
        <w:spacing w:line="276" w:lineRule="auto"/>
        <w:ind w:left="360" w:firstLine="0"/>
        <w:rPr>
          <w:rFonts w:ascii="Cambria" w:cs="Cambria" w:eastAsia="Cambria" w:hAnsi="Cambria"/>
        </w:rPr>
      </w:pPr>
      <w:hyperlink w:anchor="_4d34og8">
        <w:r w:rsidDel="00000000" w:rsidR="00000000" w:rsidRPr="00000000">
          <w:rPr>
            <w:rFonts w:ascii="Cambria" w:cs="Cambria" w:eastAsia="Cambria" w:hAnsi="Cambria"/>
            <w:color w:val="1155cc"/>
            <w:u w:val="single"/>
            <w:rtl w:val="0"/>
          </w:rPr>
          <w:t xml:space="preserve">1. ЦЕЛЬ</w:t>
        </w:r>
      </w:hyperlink>
      <w:r w:rsidDel="00000000" w:rsidR="00000000" w:rsidRPr="00000000">
        <w:rPr>
          <w:rtl w:val="0"/>
        </w:rPr>
      </w:r>
    </w:p>
    <w:p w:rsidR="00000000" w:rsidDel="00000000" w:rsidP="00000000" w:rsidRDefault="00000000" w:rsidRPr="00000000" w14:paraId="00000023">
      <w:pPr>
        <w:widowControl w:val="0"/>
        <w:spacing w:line="276" w:lineRule="auto"/>
        <w:ind w:left="360" w:firstLine="0"/>
        <w:rPr>
          <w:rFonts w:ascii="Cambria" w:cs="Cambria" w:eastAsia="Cambria" w:hAnsi="Cambria"/>
        </w:rPr>
      </w:pPr>
      <w:hyperlink w:anchor="_2s8eyo1">
        <w:r w:rsidDel="00000000" w:rsidR="00000000" w:rsidRPr="00000000">
          <w:rPr>
            <w:rFonts w:ascii="Cambria" w:cs="Cambria" w:eastAsia="Cambria" w:hAnsi="Cambria"/>
            <w:color w:val="1155cc"/>
            <w:u w:val="single"/>
            <w:rtl w:val="0"/>
          </w:rPr>
          <w:t xml:space="preserve">2. ОСНОВНЫЕ ПРИНЦИПЫ ОПЛАТЫ ТРУДА</w:t>
        </w:r>
      </w:hyperlink>
      <w:r w:rsidDel="00000000" w:rsidR="00000000" w:rsidRPr="00000000">
        <w:rPr>
          <w:rtl w:val="0"/>
        </w:rPr>
      </w:r>
    </w:p>
    <w:p w:rsidR="00000000" w:rsidDel="00000000" w:rsidP="00000000" w:rsidRDefault="00000000" w:rsidRPr="00000000" w14:paraId="00000024">
      <w:pPr>
        <w:widowControl w:val="0"/>
        <w:spacing w:line="276" w:lineRule="auto"/>
        <w:ind w:left="360" w:firstLine="0"/>
        <w:rPr>
          <w:rFonts w:ascii="Cambria" w:cs="Cambria" w:eastAsia="Cambria" w:hAnsi="Cambria"/>
        </w:rPr>
      </w:pPr>
      <w:hyperlink w:anchor="_17dp8vu">
        <w:r w:rsidDel="00000000" w:rsidR="00000000" w:rsidRPr="00000000">
          <w:rPr>
            <w:rFonts w:ascii="Cambria" w:cs="Cambria" w:eastAsia="Cambria" w:hAnsi="Cambria"/>
            <w:color w:val="1155cc"/>
            <w:u w:val="single"/>
            <w:rtl w:val="0"/>
          </w:rPr>
          <w:t xml:space="preserve">3. СДЕЛЬНАЯ ОПЛАТА</w:t>
        </w:r>
      </w:hyperlink>
      <w:r w:rsidDel="00000000" w:rsidR="00000000" w:rsidRPr="00000000">
        <w:rPr>
          <w:rtl w:val="0"/>
        </w:rPr>
      </w:r>
    </w:p>
    <w:p w:rsidR="00000000" w:rsidDel="00000000" w:rsidP="00000000" w:rsidRDefault="00000000" w:rsidRPr="00000000" w14:paraId="00000025">
      <w:pPr>
        <w:widowControl w:val="0"/>
        <w:spacing w:line="276" w:lineRule="auto"/>
        <w:ind w:left="360" w:firstLine="0"/>
        <w:rPr>
          <w:rFonts w:ascii="Cambria" w:cs="Cambria" w:eastAsia="Cambria" w:hAnsi="Cambria"/>
        </w:rPr>
      </w:pPr>
      <w:hyperlink w:anchor="_26in1rg">
        <w:r w:rsidDel="00000000" w:rsidR="00000000" w:rsidRPr="00000000">
          <w:rPr>
            <w:rFonts w:ascii="Cambria" w:cs="Cambria" w:eastAsia="Cambria" w:hAnsi="Cambria"/>
            <w:color w:val="1155cc"/>
            <w:u w:val="single"/>
            <w:rtl w:val="0"/>
          </w:rPr>
          <w:t xml:space="preserve">4. СИСТЕМА ОПЛАТЫ ТРУДА ПРОДАЮЩЕГО ПЕРСОНАЛА</w:t>
        </w:r>
      </w:hyperlink>
      <w:r w:rsidDel="00000000" w:rsidR="00000000" w:rsidRPr="00000000">
        <w:rPr>
          <w:rtl w:val="0"/>
        </w:rPr>
      </w:r>
    </w:p>
    <w:p w:rsidR="00000000" w:rsidDel="00000000" w:rsidP="00000000" w:rsidRDefault="00000000" w:rsidRPr="00000000" w14:paraId="00000026">
      <w:pPr>
        <w:widowControl w:val="0"/>
        <w:spacing w:line="276" w:lineRule="auto"/>
        <w:ind w:left="360" w:firstLine="0"/>
        <w:rPr>
          <w:rFonts w:ascii="Cambria" w:cs="Cambria" w:eastAsia="Cambria" w:hAnsi="Cambria"/>
        </w:rPr>
      </w:pPr>
      <w:hyperlink w:anchor="_lnxbz9">
        <w:r w:rsidDel="00000000" w:rsidR="00000000" w:rsidRPr="00000000">
          <w:rPr>
            <w:rFonts w:ascii="Cambria" w:cs="Cambria" w:eastAsia="Cambria" w:hAnsi="Cambria"/>
            <w:color w:val="1155cc"/>
            <w:u w:val="single"/>
            <w:rtl w:val="0"/>
          </w:rPr>
          <w:t xml:space="preserve">5. СИСТЕМА ОПЛАТЫ ТРУДА АДМИНИСТРАТИВНОГО ПЕРСОНАЛА</w:t>
        </w:r>
      </w:hyperlink>
      <w:r w:rsidDel="00000000" w:rsidR="00000000" w:rsidRPr="00000000">
        <w:rPr>
          <w:rtl w:val="0"/>
        </w:rPr>
      </w:r>
    </w:p>
    <w:p w:rsidR="00000000" w:rsidDel="00000000" w:rsidP="00000000" w:rsidRDefault="00000000" w:rsidRPr="00000000" w14:paraId="00000027">
      <w:pPr>
        <w:widowControl w:val="0"/>
        <w:spacing w:line="276" w:lineRule="auto"/>
        <w:ind w:left="360" w:firstLine="0"/>
        <w:rPr>
          <w:rFonts w:ascii="Cambria" w:cs="Cambria" w:eastAsia="Cambria" w:hAnsi="Cambria"/>
        </w:rPr>
      </w:pPr>
      <w:hyperlink w:anchor="_35nkun2">
        <w:r w:rsidDel="00000000" w:rsidR="00000000" w:rsidRPr="00000000">
          <w:rPr>
            <w:rFonts w:ascii="Cambria" w:cs="Cambria" w:eastAsia="Cambria" w:hAnsi="Cambria"/>
            <w:color w:val="1155cc"/>
            <w:u w:val="single"/>
            <w:rtl w:val="0"/>
          </w:rPr>
          <w:t xml:space="preserve">6. ЕЖЕНЕДЕЛЬНЫЙ ОТЧЕТ О СТАТИСТИКАХ И КВОТАХ</w:t>
        </w:r>
      </w:hyperlink>
      <w:r w:rsidDel="00000000" w:rsidR="00000000" w:rsidRPr="00000000">
        <w:rPr>
          <w:rtl w:val="0"/>
        </w:rPr>
      </w:r>
    </w:p>
    <w:p w:rsidR="00000000" w:rsidDel="00000000" w:rsidP="00000000" w:rsidRDefault="00000000" w:rsidRPr="00000000" w14:paraId="00000028">
      <w:pPr>
        <w:widowControl w:val="0"/>
        <w:spacing w:line="276" w:lineRule="auto"/>
        <w:ind w:left="360" w:firstLine="0"/>
        <w:rPr>
          <w:rFonts w:ascii="Cambria" w:cs="Cambria" w:eastAsia="Cambria" w:hAnsi="Cambria"/>
        </w:rPr>
      </w:pPr>
      <w:hyperlink w:anchor="_1ksv4uv">
        <w:r w:rsidDel="00000000" w:rsidR="00000000" w:rsidRPr="00000000">
          <w:rPr>
            <w:rFonts w:ascii="Cambria" w:cs="Cambria" w:eastAsia="Cambria" w:hAnsi="Cambria"/>
            <w:color w:val="1155cc"/>
            <w:u w:val="single"/>
            <w:rtl w:val="0"/>
          </w:rPr>
          <w:t xml:space="preserve">7. УДЕРЖАНИЯ ИЗ ПФОТ</w:t>
        </w:r>
      </w:hyperlink>
      <w:r w:rsidDel="00000000" w:rsidR="00000000" w:rsidRPr="00000000">
        <w:rPr>
          <w:rtl w:val="0"/>
        </w:rPr>
      </w:r>
    </w:p>
    <w:p w:rsidR="00000000" w:rsidDel="00000000" w:rsidP="00000000" w:rsidRDefault="00000000" w:rsidRPr="00000000" w14:paraId="00000029">
      <w:pPr>
        <w:widowControl w:val="0"/>
        <w:spacing w:line="276" w:lineRule="auto"/>
        <w:ind w:left="360" w:firstLine="0"/>
        <w:rPr>
          <w:rFonts w:ascii="Cambria" w:cs="Cambria" w:eastAsia="Cambria" w:hAnsi="Cambria"/>
        </w:rPr>
      </w:pPr>
      <w:hyperlink w:anchor="_44sinio">
        <w:r w:rsidDel="00000000" w:rsidR="00000000" w:rsidRPr="00000000">
          <w:rPr>
            <w:rFonts w:ascii="Cambria" w:cs="Cambria" w:eastAsia="Cambria" w:hAnsi="Cambria"/>
            <w:color w:val="1155cc"/>
            <w:u w:val="single"/>
            <w:rtl w:val="0"/>
          </w:rPr>
          <w:t xml:space="preserve">8. ОБЯЗАННОСТИ ДОЛЖНОСТЕЙ</w:t>
        </w:r>
      </w:hyperlink>
      <w:r w:rsidDel="00000000" w:rsidR="00000000" w:rsidRPr="00000000">
        <w:rPr>
          <w:rtl w:val="0"/>
        </w:rPr>
      </w:r>
    </w:p>
    <w:p w:rsidR="00000000" w:rsidDel="00000000" w:rsidP="00000000" w:rsidRDefault="00000000" w:rsidRPr="00000000" w14:paraId="0000002A">
      <w:pPr>
        <w:widowControl w:val="0"/>
        <w:spacing w:line="276" w:lineRule="auto"/>
        <w:ind w:left="360" w:firstLine="0"/>
        <w:rPr>
          <w:rFonts w:ascii="Cambria" w:cs="Cambria" w:eastAsia="Cambria" w:hAnsi="Cambria"/>
        </w:rPr>
      </w:pPr>
      <w:hyperlink w:anchor="_z337ya">
        <w:r w:rsidDel="00000000" w:rsidR="00000000" w:rsidRPr="00000000">
          <w:rPr>
            <w:rFonts w:ascii="Cambria" w:cs="Cambria" w:eastAsia="Cambria" w:hAnsi="Cambria"/>
            <w:color w:val="1155cc"/>
            <w:u w:val="single"/>
            <w:rtl w:val="0"/>
          </w:rPr>
          <w:t xml:space="preserve">9. ПРИЛОЖЕНИЯ</w:t>
        </w:r>
      </w:hyperlink>
      <w:r w:rsidDel="00000000" w:rsidR="00000000" w:rsidRPr="00000000">
        <w:rPr>
          <w:rtl w:val="0"/>
        </w:rPr>
      </w:r>
    </w:p>
    <w:p w:rsidR="00000000" w:rsidDel="00000000" w:rsidP="00000000" w:rsidRDefault="00000000" w:rsidRPr="00000000" w14:paraId="0000002B">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C">
      <w:pPr>
        <w:widowControl w:val="0"/>
        <w:tabs>
          <w:tab w:val="left" w:leader="none" w:pos="557"/>
        </w:tabs>
        <w:spacing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2D">
      <w:pPr>
        <w:widowControl w:val="0"/>
        <w:tabs>
          <w:tab w:val="left" w:leader="none" w:pos="557"/>
        </w:tabs>
        <w:spacing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2E">
      <w:pPr>
        <w:widowControl w:val="0"/>
        <w:tabs>
          <w:tab w:val="left" w:leader="none" w:pos="557"/>
        </w:tabs>
        <w:spacing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2F">
      <w:pPr>
        <w:widowControl w:val="0"/>
        <w:tabs>
          <w:tab w:val="left" w:leader="none" w:pos="557"/>
        </w:tabs>
        <w:spacing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30">
      <w:pPr>
        <w:widowControl w:val="0"/>
        <w:tabs>
          <w:tab w:val="left" w:leader="none" w:pos="557"/>
        </w:tabs>
        <w:spacing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31">
      <w:pPr>
        <w:widowControl w:val="0"/>
        <w:tabs>
          <w:tab w:val="left" w:leader="none" w:pos="557"/>
        </w:tabs>
        <w:spacing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32">
      <w:pPr>
        <w:widowControl w:val="0"/>
        <w:tabs>
          <w:tab w:val="left" w:leader="none" w:pos="557"/>
        </w:tabs>
        <w:spacing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33">
      <w:pPr>
        <w:widowControl w:val="0"/>
        <w:tabs>
          <w:tab w:val="left" w:leader="none" w:pos="557"/>
        </w:tabs>
        <w:spacing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34">
      <w:pPr>
        <w:widowControl w:val="0"/>
        <w:tabs>
          <w:tab w:val="left" w:leader="none" w:pos="557"/>
        </w:tabs>
        <w:spacing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35">
      <w:pPr>
        <w:widowControl w:val="0"/>
        <w:tabs>
          <w:tab w:val="left" w:leader="none" w:pos="557"/>
        </w:tabs>
        <w:spacing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36">
      <w:pPr>
        <w:widowControl w:val="0"/>
        <w:tabs>
          <w:tab w:val="left" w:leader="none" w:pos="557"/>
        </w:tabs>
        <w:spacing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37">
      <w:pPr>
        <w:widowControl w:val="0"/>
        <w:tabs>
          <w:tab w:val="left" w:leader="none" w:pos="557"/>
        </w:tabs>
        <w:spacing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38">
      <w:pPr>
        <w:widowControl w:val="0"/>
        <w:tabs>
          <w:tab w:val="left" w:leader="none" w:pos="557"/>
        </w:tabs>
        <w:spacing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39">
      <w:pPr>
        <w:widowControl w:val="0"/>
        <w:tabs>
          <w:tab w:val="left" w:leader="none" w:pos="557"/>
        </w:tabs>
        <w:spacing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3A">
      <w:pPr>
        <w:widowControl w:val="0"/>
        <w:tabs>
          <w:tab w:val="left" w:leader="none" w:pos="557"/>
        </w:tabs>
        <w:spacing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3B">
      <w:pPr>
        <w:widowControl w:val="0"/>
        <w:tabs>
          <w:tab w:val="left" w:leader="none" w:pos="557"/>
        </w:tabs>
        <w:spacing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3C">
      <w:pPr>
        <w:widowControl w:val="0"/>
        <w:tabs>
          <w:tab w:val="left" w:leader="none" w:pos="557"/>
        </w:tabs>
        <w:spacing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3D">
      <w:pPr>
        <w:widowControl w:val="0"/>
        <w:tabs>
          <w:tab w:val="left" w:leader="none" w:pos="557"/>
        </w:tabs>
        <w:spacing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3E">
      <w:pPr>
        <w:widowControl w:val="0"/>
        <w:tabs>
          <w:tab w:val="left" w:leader="none" w:pos="557"/>
        </w:tabs>
        <w:spacing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3F">
      <w:pPr>
        <w:widowControl w:val="0"/>
        <w:tabs>
          <w:tab w:val="left" w:leader="none" w:pos="557"/>
        </w:tabs>
        <w:spacing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40">
      <w:pPr>
        <w:widowControl w:val="0"/>
        <w:tabs>
          <w:tab w:val="left" w:leader="none" w:pos="557"/>
        </w:tabs>
        <w:spacing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41">
      <w:pPr>
        <w:widowControl w:val="0"/>
        <w:tabs>
          <w:tab w:val="left" w:leader="none" w:pos="557"/>
        </w:tabs>
        <w:spacing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42">
      <w:pPr>
        <w:widowControl w:val="0"/>
        <w:tabs>
          <w:tab w:val="left" w:leader="none" w:pos="557"/>
        </w:tabs>
        <w:spacing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43">
      <w:pPr>
        <w:widowControl w:val="0"/>
        <w:tabs>
          <w:tab w:val="left" w:leader="none" w:pos="557"/>
        </w:tabs>
        <w:spacing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44">
      <w:pPr>
        <w:widowControl w:val="0"/>
        <w:tabs>
          <w:tab w:val="left" w:leader="none" w:pos="557"/>
        </w:tabs>
        <w:spacing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45">
      <w:pPr>
        <w:widowControl w:val="0"/>
        <w:tabs>
          <w:tab w:val="left" w:leader="none" w:pos="557"/>
        </w:tabs>
        <w:spacing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46">
      <w:pPr>
        <w:widowControl w:val="0"/>
        <w:tabs>
          <w:tab w:val="left" w:leader="none" w:pos="557"/>
        </w:tabs>
        <w:spacing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47">
      <w:pPr>
        <w:widowControl w:val="0"/>
        <w:tabs>
          <w:tab w:val="left" w:leader="none" w:pos="557"/>
        </w:tabs>
        <w:spacing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48">
      <w:pPr>
        <w:widowControl w:val="0"/>
        <w:tabs>
          <w:tab w:val="left" w:leader="none" w:pos="557"/>
        </w:tabs>
        <w:spacing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49">
      <w:pPr>
        <w:widowControl w:val="0"/>
        <w:tabs>
          <w:tab w:val="left" w:leader="none" w:pos="557"/>
        </w:tabs>
        <w:spacing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4A">
      <w:pPr>
        <w:widowControl w:val="0"/>
        <w:tabs>
          <w:tab w:val="left" w:leader="none" w:pos="557"/>
        </w:tabs>
        <w:spacing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4B">
      <w:pPr>
        <w:widowControl w:val="0"/>
        <w:tabs>
          <w:tab w:val="left" w:leader="none" w:pos="557"/>
        </w:tabs>
        <w:spacing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4C">
      <w:pPr>
        <w:widowControl w:val="0"/>
        <w:tabs>
          <w:tab w:val="left" w:leader="none" w:pos="557"/>
        </w:tabs>
        <w:spacing w:line="276" w:lineRule="auto"/>
        <w:jc w:val="both"/>
        <w:rPr>
          <w:del w:author="Мария Исаева" w:id="5" w:date="2023-03-07T06:32:44Z"/>
          <w:rFonts w:ascii="Cambria" w:cs="Cambria" w:eastAsia="Cambria" w:hAnsi="Cambria"/>
        </w:rPr>
      </w:pPr>
      <w:del w:author="Мария Исаева" w:id="5" w:date="2023-03-07T06:32:44Z">
        <w:r w:rsidDel="00000000" w:rsidR="00000000" w:rsidRPr="00000000">
          <w:rPr>
            <w:rtl w:val="0"/>
          </w:rPr>
        </w:r>
      </w:del>
    </w:p>
    <w:p w:rsidR="00000000" w:rsidDel="00000000" w:rsidP="00000000" w:rsidRDefault="00000000" w:rsidRPr="00000000" w14:paraId="0000004D">
      <w:pPr>
        <w:pStyle w:val="Heading1"/>
        <w:keepNext w:val="0"/>
        <w:keepLines w:val="0"/>
        <w:widowControl w:val="0"/>
        <w:tabs>
          <w:tab w:val="left" w:leader="none" w:pos="557"/>
        </w:tabs>
        <w:spacing w:after="0" w:before="0" w:line="276" w:lineRule="auto"/>
        <w:jc w:val="both"/>
        <w:rPr>
          <w:del w:author="Мария Исаева" w:id="5" w:date="2023-03-07T06:32:44Z"/>
          <w:rFonts w:ascii="Cambria" w:cs="Cambria" w:eastAsia="Cambria" w:hAnsi="Cambria"/>
          <w:sz w:val="22"/>
          <w:szCs w:val="22"/>
        </w:rPr>
      </w:pPr>
      <w:del w:author="Мария Исаева" w:id="5" w:date="2023-03-07T06:32:44Z">
        <w:bookmarkStart w:colFirst="0" w:colLast="0" w:name="_f8hccxetoqdp" w:id="8"/>
        <w:bookmarkEnd w:id="8"/>
        <w:r w:rsidDel="00000000" w:rsidR="00000000" w:rsidRPr="00000000">
          <w:rPr>
            <w:rtl w:val="0"/>
          </w:rPr>
        </w:r>
      </w:del>
    </w:p>
    <w:p w:rsidR="00000000" w:rsidDel="00000000" w:rsidP="00000000" w:rsidRDefault="00000000" w:rsidRPr="00000000" w14:paraId="0000004E">
      <w:pPr>
        <w:tabs>
          <w:tab w:val="left" w:leader="none" w:pos="557"/>
        </w:tabs>
        <w:rPr/>
      </w:pPr>
      <w:r w:rsidDel="00000000" w:rsidR="00000000" w:rsidRPr="00000000">
        <w:rPr>
          <w:rtl w:val="0"/>
        </w:rPr>
      </w:r>
    </w:p>
    <w:p w:rsidR="00000000" w:rsidDel="00000000" w:rsidP="00000000" w:rsidRDefault="00000000" w:rsidRPr="00000000" w14:paraId="0000004F">
      <w:pPr>
        <w:pStyle w:val="Heading1"/>
        <w:keepNext w:val="0"/>
        <w:keepLines w:val="0"/>
        <w:widowControl w:val="0"/>
        <w:tabs>
          <w:tab w:val="left" w:leader="none" w:pos="557"/>
        </w:tabs>
        <w:spacing w:after="0" w:before="0" w:line="276" w:lineRule="auto"/>
        <w:jc w:val="both"/>
        <w:rPr>
          <w:del w:author="Мария Исаева" w:id="6" w:date="2023-03-07T06:26:22Z"/>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1. ЦЕЛЬ</w:t>
      </w:r>
      <w:del w:author="Мария Исаева" w:id="6" w:date="2023-03-07T06:26:22Z">
        <w:bookmarkStart w:colFirst="0" w:colLast="0" w:name="_4d34og8" w:id="9"/>
        <w:bookmarkEnd w:id="9"/>
        <w:r w:rsidDel="00000000" w:rsidR="00000000" w:rsidRPr="00000000">
          <w:rPr>
            <w:rtl w:val="0"/>
          </w:rPr>
        </w:r>
      </w:del>
    </w:p>
    <w:p w:rsidR="00000000" w:rsidDel="00000000" w:rsidP="00000000" w:rsidRDefault="00000000" w:rsidRPr="00000000" w14:paraId="00000050">
      <w:pPr>
        <w:pStyle w:val="Heading1"/>
        <w:keepNext w:val="0"/>
        <w:keepLines w:val="0"/>
        <w:widowControl w:val="0"/>
        <w:tabs>
          <w:tab w:val="left" w:leader="none" w:pos="287"/>
        </w:tabs>
        <w:spacing w:after="0" w:before="0" w:line="276" w:lineRule="auto"/>
        <w:jc w:val="both"/>
        <w:rPr>
          <w:rFonts w:ascii="Cambria" w:cs="Cambria" w:eastAsia="Cambria" w:hAnsi="Cambria"/>
        </w:rPr>
        <w:pPrChange w:author="Мария Исаева" w:id="0" w:date="2023-03-07T06:26:22Z">
          <w:pPr>
            <w:widowControl w:val="0"/>
            <w:tabs>
              <w:tab w:val="left" w:leader="none" w:pos="287"/>
            </w:tabs>
            <w:spacing w:line="276" w:lineRule="auto"/>
            <w:jc w:val="both"/>
          </w:pPr>
        </w:pPrChange>
      </w:pPr>
      <w:r w:rsidDel="00000000" w:rsidR="00000000" w:rsidRPr="00000000">
        <w:rPr>
          <w:rtl w:val="0"/>
        </w:rPr>
      </w:r>
    </w:p>
    <w:p w:rsidR="00000000" w:rsidDel="00000000" w:rsidP="00000000" w:rsidRDefault="00000000" w:rsidRPr="00000000" w14:paraId="00000051">
      <w:pPr>
        <w:widowControl w:val="0"/>
        <w:tabs>
          <w:tab w:val="left" w:leader="none" w:pos="287"/>
        </w:tabs>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Определить правила справедливой системы оплаты труда, которая поощряет высокие результаты каждого сотрудника и высокие результаты компании. В этом регламенте описаны принципы, в соответствии с которыми рассчитывается и выплачивается заработная плата каждому из сотрудников компании.</w:t>
      </w:r>
    </w:p>
    <w:p w:rsidR="00000000" w:rsidDel="00000000" w:rsidP="00000000" w:rsidRDefault="00000000" w:rsidRPr="00000000" w14:paraId="00000052">
      <w:pPr>
        <w:widowControl w:val="0"/>
        <w:tabs>
          <w:tab w:val="left" w:leader="none" w:pos="287"/>
        </w:tabs>
        <w:spacing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53">
      <w:pPr>
        <w:pStyle w:val="Heading1"/>
        <w:keepNext w:val="0"/>
        <w:keepLines w:val="0"/>
        <w:widowControl w:val="0"/>
        <w:tabs>
          <w:tab w:val="left" w:leader="none" w:pos="557"/>
        </w:tabs>
        <w:spacing w:after="0" w:before="0" w:line="276" w:lineRule="auto"/>
        <w:jc w:val="both"/>
        <w:rPr>
          <w:del w:author="Мария Исаева" w:id="8" w:date="2023-03-07T06:30:09Z"/>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2. ОСНОВНЫЕ ПРИНЦИПЫ ОПЛАТЫ ТРУДА</w:t>
      </w:r>
      <w:del w:author="Мария Исаева" w:id="8" w:date="2023-03-07T06:30:09Z">
        <w:bookmarkStart w:colFirst="0" w:colLast="0" w:name="_2s8eyo1" w:id="10"/>
        <w:bookmarkEnd w:id="10"/>
        <w:r w:rsidDel="00000000" w:rsidR="00000000" w:rsidRPr="00000000">
          <w:rPr>
            <w:rtl w:val="0"/>
          </w:rPr>
        </w:r>
      </w:del>
    </w:p>
    <w:p w:rsidR="00000000" w:rsidDel="00000000" w:rsidP="00000000" w:rsidRDefault="00000000" w:rsidRPr="00000000" w14:paraId="00000054">
      <w:pPr>
        <w:pStyle w:val="Heading1"/>
        <w:keepNext w:val="0"/>
        <w:keepLines w:val="0"/>
        <w:widowControl w:val="0"/>
        <w:spacing w:after="0" w:before="0" w:line="276" w:lineRule="auto"/>
        <w:jc w:val="both"/>
        <w:rPr>
          <w:rFonts w:ascii="Cambria" w:cs="Cambria" w:eastAsia="Cambria" w:hAnsi="Cambria"/>
        </w:rPr>
        <w:pPrChange w:author="Мария Исаева" w:id="0" w:date="2023-03-07T06:30:09Z">
          <w:pPr>
            <w:widowControl w:val="0"/>
            <w:spacing w:line="276" w:lineRule="auto"/>
            <w:jc w:val="both"/>
          </w:pPr>
        </w:pPrChange>
      </w:pPr>
      <w:r w:rsidDel="00000000" w:rsidR="00000000" w:rsidRPr="00000000">
        <w:rPr>
          <w:rtl w:val="0"/>
        </w:rPr>
      </w:r>
    </w:p>
    <w:p w:rsidR="00000000" w:rsidDel="00000000" w:rsidP="00000000" w:rsidRDefault="00000000" w:rsidRPr="00000000" w14:paraId="00000055">
      <w:pPr>
        <w:widowControl w:val="0"/>
        <w:spacing w:line="276" w:lineRule="auto"/>
        <w:jc w:val="both"/>
        <w:rPr>
          <w:rFonts w:ascii="Cambria" w:cs="Cambria" w:eastAsia="Cambria" w:hAnsi="Cambria"/>
          <w:b w:val="1"/>
          <w:rPrChange w:author="Мария Исаева" w:id="10" w:date="2023-03-07T06:26:10Z">
            <w:rPr>
              <w:rFonts w:ascii="Cambria" w:cs="Cambria" w:eastAsia="Cambria" w:hAnsi="Cambria"/>
            </w:rPr>
          </w:rPrChange>
        </w:rPr>
      </w:pPr>
      <w:r w:rsidDel="00000000" w:rsidR="00000000" w:rsidRPr="00000000">
        <w:rPr>
          <w:rFonts w:ascii="Cambria" w:cs="Cambria" w:eastAsia="Cambria" w:hAnsi="Cambria"/>
          <w:b w:val="1"/>
          <w:rtl w:val="0"/>
          <w:rPrChange w:author="Мария Исаева" w:id="10" w:date="2023-03-07T06:26:10Z">
            <w:rPr>
              <w:rFonts w:ascii="Cambria" w:cs="Cambria" w:eastAsia="Cambria" w:hAnsi="Cambria"/>
            </w:rPr>
          </w:rPrChange>
        </w:rPr>
        <w:t xml:space="preserve">2.1. Оплата за результаты</w:t>
      </w:r>
    </w:p>
    <w:p w:rsidR="00000000" w:rsidDel="00000000" w:rsidP="00000000" w:rsidRDefault="00000000" w:rsidRPr="00000000" w14:paraId="00000056">
      <w:pPr>
        <w:widowControl w:val="0"/>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Заработная плата в нашей компании является оплатой за продукт, который был произведен сотрудником на его должности. Компания оплачивает результаты, и размер оплаты зависит от количества  качественно произведенного продукта, который не требует доработки. Это относится ко всем без исключения должностям компании: от любого рабочего до исполнительного директора. </w:t>
      </w:r>
    </w:p>
    <w:p w:rsidR="00000000" w:rsidDel="00000000" w:rsidP="00000000" w:rsidRDefault="00000000" w:rsidRPr="00000000" w14:paraId="00000057">
      <w:pPr>
        <w:widowControl w:val="0"/>
        <w:spacing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58">
      <w:pPr>
        <w:widowControl w:val="0"/>
        <w:spacing w:line="276" w:lineRule="auto"/>
        <w:jc w:val="both"/>
        <w:rPr>
          <w:rFonts w:ascii="Cambria" w:cs="Cambria" w:eastAsia="Cambria" w:hAnsi="Cambria"/>
          <w:b w:val="1"/>
          <w:rPrChange w:author="Мария Исаева" w:id="11" w:date="2023-03-07T06:26:14Z">
            <w:rPr>
              <w:rFonts w:ascii="Cambria" w:cs="Cambria" w:eastAsia="Cambria" w:hAnsi="Cambria"/>
            </w:rPr>
          </w:rPrChange>
        </w:rPr>
      </w:pPr>
      <w:r w:rsidDel="00000000" w:rsidR="00000000" w:rsidRPr="00000000">
        <w:rPr>
          <w:rFonts w:ascii="Cambria" w:cs="Cambria" w:eastAsia="Cambria" w:hAnsi="Cambria"/>
          <w:b w:val="1"/>
          <w:rtl w:val="0"/>
          <w:rPrChange w:author="Мария Исаева" w:id="11" w:date="2023-03-07T06:26:14Z">
            <w:rPr>
              <w:rFonts w:ascii="Cambria" w:cs="Cambria" w:eastAsia="Cambria" w:hAnsi="Cambria"/>
            </w:rPr>
          </w:rPrChange>
        </w:rPr>
        <w:t xml:space="preserve">2.3. Выплата заработной платы административному персоналу</w:t>
      </w:r>
    </w:p>
    <w:p w:rsidR="00000000" w:rsidDel="00000000" w:rsidP="00000000" w:rsidRDefault="00000000" w:rsidRPr="00000000" w14:paraId="00000059">
      <w:pPr>
        <w:widowControl w:val="0"/>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Заработная плата рассчитывается еженедельно и выплачивается она еженедельно если иное не принято на рексовете руководителями. Дни выплаты заработной платы: вторник и пятница</w:t>
        <w:br w:type="textWrapping"/>
        <w:t xml:space="preserve">Заработную плату выдают руководители отделений, которые в свою очередь получают деньги для выдачи заработной платы у  НО8. Если руководитель Службы Финансов (РСФ) имеет возможность выдать НО8 деньги раньше, то выплаты могут производиться в другие дни на усмотрение НО8 в среду или четверг с 16:00 до 18:00. Если сотрудник по какой-либо причине не получил заработную плату до 18.00 в пятницу, она остается в компании и выплачивается в следующий день выплаты (на следующей неделе, через неделю). Выплата заработной платы в другие дни не производится. Сотрудник может поручить другому сотруднику, своему руководителю получить за него заработную плату, уведомив лицо, ответственное за выдачу заработной платы.</w:t>
      </w:r>
    </w:p>
    <w:p w:rsidR="00000000" w:rsidDel="00000000" w:rsidP="00000000" w:rsidRDefault="00000000" w:rsidRPr="00000000" w14:paraId="0000005A">
      <w:pPr>
        <w:widowControl w:val="0"/>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Основанием для расчета заработной платы являются данные о выполнении квот каждым сотрудником и компанией в целом, поэтому обязанностью каждого из сотрудников является подача в установленные сроки отчетов установленной формы о статистиках и выполнении квоты</w:t>
      </w:r>
    </w:p>
    <w:p w:rsidR="00000000" w:rsidDel="00000000" w:rsidP="00000000" w:rsidRDefault="00000000" w:rsidRPr="00000000" w14:paraId="0000005B">
      <w:pPr>
        <w:widowControl w:val="0"/>
        <w:spacing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5C">
      <w:pPr>
        <w:pStyle w:val="Heading1"/>
        <w:keepNext w:val="0"/>
        <w:keepLines w:val="0"/>
        <w:widowControl w:val="0"/>
        <w:tabs>
          <w:tab w:val="left" w:leader="none" w:pos="617"/>
        </w:tabs>
        <w:spacing w:after="0" w:before="0" w:line="276" w:lineRule="auto"/>
        <w:jc w:val="both"/>
        <w:rPr>
          <w:del w:author="Мария Исаева" w:id="12" w:date="2023-03-07T06:30:07Z"/>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3.СДЕЛЬНАЯ ОПЛАТА УКРАИНА и ЕВРОПА</w:t>
      </w:r>
      <w:del w:author="Мария Исаева" w:id="12" w:date="2023-03-07T06:30:07Z">
        <w:bookmarkStart w:colFirst="0" w:colLast="0" w:name="_17dp8vu" w:id="11"/>
        <w:bookmarkEnd w:id="11"/>
        <w:r w:rsidDel="00000000" w:rsidR="00000000" w:rsidRPr="00000000">
          <w:rPr>
            <w:rtl w:val="0"/>
          </w:rPr>
        </w:r>
      </w:del>
    </w:p>
    <w:p w:rsidR="00000000" w:rsidDel="00000000" w:rsidP="00000000" w:rsidRDefault="00000000" w:rsidRPr="00000000" w14:paraId="0000005D">
      <w:pPr>
        <w:pStyle w:val="Heading1"/>
        <w:keepNext w:val="0"/>
        <w:keepLines w:val="0"/>
        <w:widowControl w:val="0"/>
        <w:spacing w:after="0" w:before="0" w:line="276" w:lineRule="auto"/>
        <w:jc w:val="both"/>
        <w:rPr>
          <w:rFonts w:ascii="Cambria" w:cs="Cambria" w:eastAsia="Cambria" w:hAnsi="Cambria"/>
        </w:rPr>
        <w:pPrChange w:author="Мария Исаева" w:id="0" w:date="2023-03-07T06:30:07Z">
          <w:pPr>
            <w:widowControl w:val="0"/>
            <w:spacing w:line="276" w:lineRule="auto"/>
            <w:jc w:val="both"/>
          </w:pPr>
        </w:pPrChange>
      </w:pPr>
      <w:r w:rsidDel="00000000" w:rsidR="00000000" w:rsidRPr="00000000">
        <w:rPr>
          <w:rtl w:val="0"/>
        </w:rPr>
      </w:r>
    </w:p>
    <w:p w:rsidR="00000000" w:rsidDel="00000000" w:rsidP="00000000" w:rsidRDefault="00000000" w:rsidRPr="00000000" w14:paraId="0000005E">
      <w:pPr>
        <w:widowControl w:val="0"/>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При расчетах валовой прибыли Фонд Сдельной Заработной Платы (ФСЗП) относится к переменным издержкам, связанным с производством продукции и поэтому выплачивается из оборотных денег, а не из валовой прибыли.  </w:t>
      </w:r>
    </w:p>
    <w:p w:rsidR="00000000" w:rsidDel="00000000" w:rsidP="00000000" w:rsidRDefault="00000000" w:rsidRPr="00000000" w14:paraId="0000005F">
      <w:pPr>
        <w:widowControl w:val="0"/>
        <w:spacing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60">
      <w:pPr>
        <w:widowControl w:val="0"/>
        <w:spacing w:line="276" w:lineRule="auto"/>
        <w:jc w:val="both"/>
        <w:rPr>
          <w:ins w:author="Мария Исаева" w:id="14" w:date="2023-03-07T06:29:40Z"/>
          <w:rFonts w:ascii="Cambria" w:cs="Cambria" w:eastAsia="Cambria" w:hAnsi="Cambria"/>
          <w:b w:val="1"/>
        </w:rPr>
      </w:pPr>
      <w:r w:rsidDel="00000000" w:rsidR="00000000" w:rsidRPr="00000000">
        <w:rPr>
          <w:rFonts w:ascii="Cambria" w:cs="Cambria" w:eastAsia="Cambria" w:hAnsi="Cambria"/>
          <w:b w:val="1"/>
          <w:rtl w:val="0"/>
        </w:rPr>
        <w:t xml:space="preserve">3.1.1.СДЕЛЬНАЯ ОПЛАТА ТРУДА НА ПРОИЗВОДСТВЕ Европа  </w:t>
      </w:r>
      <w:ins w:author="Мария Исаева" w:id="14" w:date="2023-03-07T06:29:40Z">
        <w:r w:rsidDel="00000000" w:rsidR="00000000" w:rsidRPr="00000000">
          <w:rPr>
            <w:rtl w:val="0"/>
          </w:rPr>
        </w:r>
      </w:ins>
    </w:p>
    <w:p w:rsidR="00000000" w:rsidDel="00000000" w:rsidP="00000000" w:rsidRDefault="00000000" w:rsidRPr="00000000" w14:paraId="00000061">
      <w:pPr>
        <w:widowControl w:val="0"/>
        <w:spacing w:line="276"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62">
      <w:pPr>
        <w:widowControl w:val="0"/>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Сдельная оплата относится к тем должностям, для которых разработаны нормативы производства и расценки на работы. В основном это работники производства. Для таких должностей еженедельно рассчитывается Персональный Фонд Оплаты Труда (ПФОТ), который состоит из сумм за все выполненные работы, и на его основании производится выплата заработной платы. Начисление ЗП </w:t>
      </w:r>
      <w:commentRangeStart w:id="0"/>
      <w:r w:rsidDel="00000000" w:rsidR="00000000" w:rsidRPr="00000000">
        <w:rPr>
          <w:rFonts w:ascii="Cambria" w:cs="Cambria" w:eastAsia="Cambria" w:hAnsi="Cambria"/>
          <w:rtl w:val="0"/>
        </w:rPr>
        <w:t xml:space="preserve">осуществляется </w:t>
      </w:r>
      <w:commentRangeEnd w:id="0"/>
      <w:r w:rsidDel="00000000" w:rsidR="00000000" w:rsidRPr="00000000">
        <w:commentReference w:id="0"/>
      </w:r>
      <w:r w:rsidDel="00000000" w:rsidR="00000000" w:rsidRPr="00000000">
        <w:rPr>
          <w:rFonts w:ascii="Cambria" w:cs="Cambria" w:eastAsia="Cambria" w:hAnsi="Cambria"/>
          <w:rtl w:val="0"/>
        </w:rPr>
        <w:t xml:space="preserve">2 раза в месяц: с 1-15 число и 16-31 число каждого месяца.</w:t>
      </w:r>
    </w:p>
    <w:p w:rsidR="00000000" w:rsidDel="00000000" w:rsidP="00000000" w:rsidRDefault="00000000" w:rsidRPr="00000000" w14:paraId="00000063">
      <w:pPr>
        <w:widowControl w:val="0"/>
        <w:spacing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64">
      <w:pPr>
        <w:widowControl w:val="0"/>
        <w:spacing w:line="276"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3.1.2. ОПЛАТА ТРУДА ПО СТАВКАМ  НА ПРОИЗВОДСТВЕ </w:t>
      </w:r>
    </w:p>
    <w:p w:rsidR="00000000" w:rsidDel="00000000" w:rsidP="00000000" w:rsidRDefault="00000000" w:rsidRPr="00000000" w14:paraId="00000065">
      <w:pPr>
        <w:widowControl w:val="0"/>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Оплата труда по ставкам на производстве выплачиваются по следующим должностям: </w:t>
      </w:r>
    </w:p>
    <w:p w:rsidR="00000000" w:rsidDel="00000000" w:rsidP="00000000" w:rsidRDefault="00000000" w:rsidRPr="00000000" w14:paraId="00000066">
      <w:pPr>
        <w:widowControl w:val="0"/>
        <w:spacing w:line="276" w:lineRule="auto"/>
        <w:jc w:val="both"/>
        <w:rPr>
          <w:rFonts w:ascii="Cambria" w:cs="Cambria" w:eastAsia="Cambria" w:hAnsi="Cambria"/>
        </w:rPr>
      </w:pPr>
      <w:commentRangeStart w:id="1"/>
      <w:commentRangeStart w:id="2"/>
      <w:r w:rsidDel="00000000" w:rsidR="00000000" w:rsidRPr="00000000">
        <w:rPr>
          <w:rFonts w:ascii="Cambria" w:cs="Cambria" w:eastAsia="Cambria" w:hAnsi="Cambria"/>
          <w:rtl w:val="0"/>
        </w:rPr>
        <w:t xml:space="preserve">-Главный механик;</w:t>
      </w:r>
    </w:p>
    <w:p w:rsidR="00000000" w:rsidDel="00000000" w:rsidP="00000000" w:rsidRDefault="00000000" w:rsidRPr="00000000" w14:paraId="00000067">
      <w:pPr>
        <w:widowControl w:val="0"/>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-Механик;</w:t>
      </w:r>
    </w:p>
    <w:p w:rsidR="00000000" w:rsidDel="00000000" w:rsidP="00000000" w:rsidRDefault="00000000" w:rsidRPr="00000000" w14:paraId="00000068">
      <w:pPr>
        <w:widowControl w:val="0"/>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-Мастер пошива;</w:t>
      </w:r>
    </w:p>
    <w:p w:rsidR="00000000" w:rsidDel="00000000" w:rsidP="00000000" w:rsidRDefault="00000000" w:rsidRPr="00000000" w14:paraId="00000069">
      <w:pPr>
        <w:widowControl w:val="0"/>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-Мастер раскроя;</w:t>
      </w:r>
    </w:p>
    <w:p w:rsidR="00000000" w:rsidDel="00000000" w:rsidP="00000000" w:rsidRDefault="00000000" w:rsidRPr="00000000" w14:paraId="0000006A">
      <w:pPr>
        <w:widowControl w:val="0"/>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-Мастер упаковки;</w:t>
      </w:r>
    </w:p>
    <w:p w:rsidR="00000000" w:rsidDel="00000000" w:rsidP="00000000" w:rsidRDefault="00000000" w:rsidRPr="00000000" w14:paraId="0000006B">
      <w:pPr>
        <w:widowControl w:val="0"/>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-Электрик ;</w:t>
      </w:r>
    </w:p>
    <w:p w:rsidR="00000000" w:rsidDel="00000000" w:rsidP="00000000" w:rsidRDefault="00000000" w:rsidRPr="00000000" w14:paraId="0000006C">
      <w:pPr>
        <w:widowControl w:val="0"/>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-Кладовщик;</w:t>
      </w:r>
    </w:p>
    <w:p w:rsidR="00000000" w:rsidDel="00000000" w:rsidP="00000000" w:rsidRDefault="00000000" w:rsidRPr="00000000" w14:paraId="0000006D">
      <w:pPr>
        <w:widowControl w:val="0"/>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-ОТК.</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6E">
      <w:pPr>
        <w:widowControl w:val="0"/>
        <w:spacing w:line="276" w:lineRule="auto"/>
        <w:jc w:val="both"/>
        <w:rPr>
          <w:rFonts w:ascii="Cambria" w:cs="Cambria" w:eastAsia="Cambria" w:hAnsi="Cambria"/>
        </w:rPr>
      </w:pPr>
      <w:commentRangeStart w:id="3"/>
      <w:r w:rsidDel="00000000" w:rsidR="00000000" w:rsidRPr="00000000">
        <w:rPr>
          <w:rFonts w:ascii="Cambria" w:cs="Cambria" w:eastAsia="Cambria" w:hAnsi="Cambria"/>
          <w:rtl w:val="0"/>
        </w:rPr>
        <w:t xml:space="preserve">Оплата за смену производится инструктору в школе швей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6F">
      <w:pPr>
        <w:widowControl w:val="0"/>
        <w:spacing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70">
      <w:pPr>
        <w:widowControl w:val="0"/>
        <w:spacing w:line="276"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3.2. ОПЛАТА ТРУДА ПО СТАВКАМ  НА ПРОИЗВОДСТВЕ Европа</w:t>
      </w:r>
    </w:p>
    <w:p w:rsidR="00000000" w:rsidDel="00000000" w:rsidP="00000000" w:rsidRDefault="00000000" w:rsidRPr="00000000" w14:paraId="00000071">
      <w:pPr>
        <w:widowControl w:val="0"/>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Оплата труда по ставкам на производстве   выплачиваются по  следующим должностям : </w:t>
      </w:r>
    </w:p>
    <w:p w:rsidR="00000000" w:rsidDel="00000000" w:rsidP="00000000" w:rsidRDefault="00000000" w:rsidRPr="00000000" w14:paraId="00000072">
      <w:pPr>
        <w:widowControl w:val="0"/>
        <w:numPr>
          <w:ilvl w:val="0"/>
          <w:numId w:val="1"/>
        </w:numPr>
        <w:spacing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Механик</w:t>
      </w:r>
    </w:p>
    <w:p w:rsidR="00000000" w:rsidDel="00000000" w:rsidP="00000000" w:rsidRDefault="00000000" w:rsidRPr="00000000" w14:paraId="00000073">
      <w:pPr>
        <w:widowControl w:val="0"/>
        <w:numPr>
          <w:ilvl w:val="0"/>
          <w:numId w:val="1"/>
        </w:numPr>
        <w:spacing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Кладовщик</w:t>
      </w:r>
    </w:p>
    <w:p w:rsidR="00000000" w:rsidDel="00000000" w:rsidP="00000000" w:rsidRDefault="00000000" w:rsidRPr="00000000" w14:paraId="00000074">
      <w:pPr>
        <w:widowControl w:val="0"/>
        <w:numPr>
          <w:ilvl w:val="0"/>
          <w:numId w:val="1"/>
        </w:numPr>
        <w:spacing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Инструктор</w:t>
      </w:r>
    </w:p>
    <w:p w:rsidR="00000000" w:rsidDel="00000000" w:rsidP="00000000" w:rsidRDefault="00000000" w:rsidRPr="00000000" w14:paraId="00000075">
      <w:pPr>
        <w:widowControl w:val="0"/>
        <w:numPr>
          <w:ilvl w:val="0"/>
          <w:numId w:val="1"/>
        </w:numPr>
        <w:spacing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ОТК</w:t>
      </w:r>
    </w:p>
    <w:p w:rsidR="00000000" w:rsidDel="00000000" w:rsidP="00000000" w:rsidRDefault="00000000" w:rsidRPr="00000000" w14:paraId="00000076">
      <w:pPr>
        <w:widowControl w:val="0"/>
        <w:spacing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77">
      <w:pPr>
        <w:widowControl w:val="0"/>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Правила начисления заработной платы сотрудникам производства описаны в </w:t>
      </w:r>
      <w:hyperlink r:id="rId7">
        <w:r w:rsidDel="00000000" w:rsidR="00000000" w:rsidRPr="00000000">
          <w:rPr>
            <w:color w:val="0000ee"/>
            <w:u w:val="single"/>
            <w:shd w:fill="auto" w:val="clear"/>
            <w:rtl w:val="0"/>
          </w:rPr>
          <w:t xml:space="preserve">ИЗВ 2021-10-31 ИП Правило начисления зарплаты сотрудникам производства Известняк</w:t>
        </w:r>
      </w:hyperlink>
      <w:r w:rsidDel="00000000" w:rsidR="00000000" w:rsidRPr="00000000">
        <w:rPr>
          <w:rtl w:val="0"/>
        </w:rPr>
      </w:r>
    </w:p>
    <w:p w:rsidR="00000000" w:rsidDel="00000000" w:rsidP="00000000" w:rsidRDefault="00000000" w:rsidRPr="00000000" w14:paraId="00000078">
      <w:pPr>
        <w:widowControl w:val="0"/>
        <w:spacing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79">
      <w:pPr>
        <w:widowControl w:val="0"/>
        <w:spacing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7A">
      <w:pPr>
        <w:widowControl w:val="0"/>
        <w:spacing w:line="276" w:lineRule="auto"/>
        <w:jc w:val="both"/>
        <w:rPr>
          <w:del w:author="Мария Исаева" w:id="15" w:date="2023-03-07T06:25:35Z"/>
          <w:rFonts w:ascii="Cambria" w:cs="Cambria" w:eastAsia="Cambria" w:hAnsi="Cambria"/>
          <w:b w:val="1"/>
        </w:rPr>
      </w:pPr>
      <w:r w:rsidDel="00000000" w:rsidR="00000000" w:rsidRPr="00000000">
        <w:rPr>
          <w:rFonts w:ascii="Cambria" w:cs="Cambria" w:eastAsia="Cambria" w:hAnsi="Cambria"/>
          <w:b w:val="1"/>
          <w:rtl w:val="0"/>
        </w:rPr>
        <w:t xml:space="preserve">3.3. ВЫПЛАТА ЗАРАБОТНОЙ ПЛАТЫ СОТРУДНИКАМ ПРОИЗВОДСТВА:</w:t>
      </w:r>
      <w:del w:author="Мария Исаева" w:id="15" w:date="2023-03-07T06:25:35Z">
        <w:r w:rsidDel="00000000" w:rsidR="00000000" w:rsidRPr="00000000">
          <w:rPr>
            <w:rtl w:val="0"/>
          </w:rPr>
        </w:r>
      </w:del>
    </w:p>
    <w:p w:rsidR="00000000" w:rsidDel="00000000" w:rsidP="00000000" w:rsidRDefault="00000000" w:rsidRPr="00000000" w14:paraId="0000007B">
      <w:pPr>
        <w:widowControl w:val="0"/>
        <w:spacing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7C">
      <w:pPr>
        <w:widowControl w:val="0"/>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Заработная плата работникам производства рассчитывается </w:t>
      </w:r>
      <w:r w:rsidDel="00000000" w:rsidR="00000000" w:rsidRPr="00000000">
        <w:rPr>
          <w:rFonts w:ascii="Cambria" w:cs="Cambria" w:eastAsia="Cambria" w:hAnsi="Cambria"/>
          <w:highlight w:val="white"/>
          <w:rtl w:val="0"/>
        </w:rPr>
        <w:t xml:space="preserve">еженедельно, а</w:t>
      </w:r>
      <w:r w:rsidDel="00000000" w:rsidR="00000000" w:rsidRPr="00000000">
        <w:rPr>
          <w:rFonts w:ascii="Cambria" w:cs="Cambria" w:eastAsia="Cambria" w:hAnsi="Cambria"/>
          <w:rtl w:val="0"/>
        </w:rPr>
        <w:t xml:space="preserve"> выплачивается она два раза в месяц, если иное не принято на рексовете руководителями. Даты и  время выплаты заработной платы:</w:t>
        <w:br w:type="textWrapping"/>
        <w:br w:type="textWrapping"/>
        <w:t xml:space="preserve">заработная плата с 1 по 15 число - до 22 числа текущего месяца </w:t>
      </w:r>
    </w:p>
    <w:p w:rsidR="00000000" w:rsidDel="00000000" w:rsidP="00000000" w:rsidRDefault="00000000" w:rsidRPr="00000000" w14:paraId="0000007D">
      <w:pPr>
        <w:widowControl w:val="0"/>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заработная плата с 16 по 30(31) число - до 7 числа следующего месяца</w:t>
      </w:r>
    </w:p>
    <w:p w:rsidR="00000000" w:rsidDel="00000000" w:rsidP="00000000" w:rsidRDefault="00000000" w:rsidRPr="00000000" w14:paraId="0000007E">
      <w:pPr>
        <w:widowControl w:val="0"/>
        <w:spacing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7F">
      <w:pPr>
        <w:widowControl w:val="0"/>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Если сотрудник по какой-либо причине не получил заработную плату до 1.00 в пятницу, она остается в компании и выплачивается в следующий день выплаты (через неделю). Выплата заработной платы в другие дни не производится. Сотрудник может поручить своему руководителю получить за него заработную плату, уведомив лицо, ответственное за выдачу заработной платы.</w:t>
      </w:r>
    </w:p>
    <w:p w:rsidR="00000000" w:rsidDel="00000000" w:rsidP="00000000" w:rsidRDefault="00000000" w:rsidRPr="00000000" w14:paraId="00000080">
      <w:pPr>
        <w:widowControl w:val="0"/>
        <w:tabs>
          <w:tab w:val="left" w:leader="none" w:pos="676"/>
        </w:tabs>
        <w:spacing w:line="276" w:lineRule="auto"/>
        <w:jc w:val="both"/>
        <w:rPr>
          <w:rFonts w:ascii="Cambria" w:cs="Cambria" w:eastAsia="Cambria" w:hAnsi="Cambria"/>
        </w:rPr>
      </w:pPr>
      <w:bookmarkStart w:colFirst="0" w:colLast="0" w:name="_26in1rg" w:id="12"/>
      <w:bookmarkEnd w:id="12"/>
      <w:r w:rsidDel="00000000" w:rsidR="00000000" w:rsidRPr="00000000">
        <w:rPr>
          <w:rtl w:val="0"/>
        </w:rPr>
      </w:r>
    </w:p>
    <w:p w:rsidR="00000000" w:rsidDel="00000000" w:rsidP="00000000" w:rsidRDefault="00000000" w:rsidRPr="00000000" w14:paraId="00000081">
      <w:pPr>
        <w:pStyle w:val="Heading1"/>
        <w:keepNext w:val="0"/>
        <w:keepLines w:val="0"/>
        <w:widowControl w:val="0"/>
        <w:tabs>
          <w:tab w:val="left" w:leader="none" w:pos="693"/>
        </w:tabs>
        <w:spacing w:after="60" w:before="0" w:line="276" w:lineRule="auto"/>
        <w:rPr>
          <w:del w:author="Мария Исаева" w:id="16" w:date="2023-03-07T06:25:32Z"/>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4. СИСТЕМА ОПЛАТЫ ТРУДА АДМИНИСТРАТИВНОГО ПЕРСОНАЛА</w:t>
      </w:r>
      <w:del w:author="Мария Исаева" w:id="16" w:date="2023-03-07T06:25:32Z">
        <w:bookmarkStart w:colFirst="0" w:colLast="0" w:name="_lnxbz9" w:id="13"/>
        <w:bookmarkEnd w:id="13"/>
        <w:r w:rsidDel="00000000" w:rsidR="00000000" w:rsidRPr="00000000">
          <w:rPr>
            <w:rtl w:val="0"/>
          </w:rPr>
        </w:r>
      </w:del>
    </w:p>
    <w:p w:rsidR="00000000" w:rsidDel="00000000" w:rsidP="00000000" w:rsidRDefault="00000000" w:rsidRPr="00000000" w14:paraId="00000082">
      <w:pPr>
        <w:pStyle w:val="Heading1"/>
        <w:keepNext w:val="0"/>
        <w:keepLines w:val="0"/>
        <w:widowControl w:val="0"/>
        <w:spacing w:after="60" w:before="0" w:line="276" w:lineRule="auto"/>
        <w:rPr>
          <w:rFonts w:ascii="Cambria" w:cs="Cambria" w:eastAsia="Cambria" w:hAnsi="Cambria"/>
        </w:rPr>
        <w:pPrChange w:author="Мария Исаева" w:id="0" w:date="2023-03-07T06:25:32Z">
          <w:pPr>
            <w:widowControl w:val="0"/>
            <w:spacing w:line="276" w:lineRule="auto"/>
            <w:jc w:val="both"/>
          </w:pPr>
        </w:pPrChange>
      </w:pPr>
      <w:r w:rsidDel="00000000" w:rsidR="00000000" w:rsidRPr="00000000">
        <w:rPr>
          <w:rtl w:val="0"/>
        </w:rPr>
      </w:r>
    </w:p>
    <w:p w:rsidR="00000000" w:rsidDel="00000000" w:rsidP="00000000" w:rsidRDefault="00000000" w:rsidRPr="00000000" w14:paraId="00000083">
      <w:pPr>
        <w:widowControl w:val="0"/>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Административный персонал — все должности, за исключением тех, кто находится на сдельной оплате труда по установленным нормам и расценкам. Общий фонд оплаты труда административного персонала (ФОТАП) составляет определенный процент от маржинальной прибыли компании за неделю, которая рассчитывается как полученный по закрытым заказам валовой доход за минусом всех производственных расходов (включая сдельную заработную плату) и прямых производственных расходов, которые включают стоимость материалов и электроэнергии.</w:t>
      </w:r>
    </w:p>
    <w:p w:rsidR="00000000" w:rsidDel="00000000" w:rsidP="00000000" w:rsidRDefault="00000000" w:rsidRPr="00000000" w14:paraId="00000084">
      <w:pPr>
        <w:widowControl w:val="0"/>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Заработная плата административного персонала напрямую зависит от маржинальной прибыли компании. При росте маржинальной прибыли она растет, при падении — уменьшается.</w:t>
      </w:r>
    </w:p>
    <w:p w:rsidR="00000000" w:rsidDel="00000000" w:rsidP="00000000" w:rsidRDefault="00000000" w:rsidRPr="00000000" w14:paraId="00000085">
      <w:pPr>
        <w:widowControl w:val="0"/>
        <w:spacing w:line="276" w:lineRule="auto"/>
        <w:jc w:val="both"/>
        <w:rPr>
          <w:del w:author="Мария Исаева" w:id="18" w:date="2023-03-07T06:25:28Z"/>
          <w:rFonts w:ascii="Cambria" w:cs="Cambria" w:eastAsia="Cambria" w:hAnsi="Cambria"/>
        </w:rPr>
      </w:pPr>
      <w:r w:rsidDel="00000000" w:rsidR="00000000" w:rsidRPr="00000000">
        <w:rPr>
          <w:rFonts w:ascii="Cambria" w:cs="Cambria" w:eastAsia="Cambria" w:hAnsi="Cambria"/>
          <w:rtl w:val="0"/>
        </w:rPr>
        <w:t xml:space="preserve">Доля заработной платы конкретного сотрудника в ФОТАП зависит от уровня его должности, от срока работы сотрудника в компании и коэффициента выполнения квоты за неделю, коэффициента по обучению и дополнению папки должности и коэффициента компетентности. Для расчета суммы ПФОТ сотрудника необходимо умножить количество баллов, установленных для его должности на коэффициент за выслугу лет и умножить на коэффициент выполнения квоты, на коэффициент по обучению и дополнению папки должности и на коэффициент компетентности, затем, сложив скорректированные таким образом баллы каждого из сотрудников, рассчитать долю этой должности в ФОТАП. </w:t>
      </w:r>
      <w:del w:author="Мария Исаева" w:id="18" w:date="2023-03-07T06:25:28Z">
        <w:r w:rsidDel="00000000" w:rsidR="00000000" w:rsidRPr="00000000">
          <w:rPr>
            <w:rtl w:val="0"/>
          </w:rPr>
        </w:r>
      </w:del>
    </w:p>
    <w:p w:rsidR="00000000" w:rsidDel="00000000" w:rsidP="00000000" w:rsidRDefault="00000000" w:rsidRPr="00000000" w14:paraId="00000086">
      <w:pPr>
        <w:widowControl w:val="0"/>
        <w:spacing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87">
      <w:pPr>
        <w:widowControl w:val="0"/>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Какой коэффициент устанавливается в зависимости от % выполнения квоты и рассчитывается согласно</w:t>
      </w:r>
      <w:commentRangeStart w:id="4"/>
      <w:r w:rsidDel="00000000" w:rsidR="00000000" w:rsidRPr="00000000">
        <w:rPr>
          <w:rFonts w:ascii="Cambria" w:cs="Cambria" w:eastAsia="Cambria" w:hAnsi="Cambria"/>
          <w:rtl w:val="0"/>
        </w:rPr>
        <w:t xml:space="preserve"> </w:t>
      </w:r>
      <w:hyperlink r:id="rId8">
        <w:r w:rsidDel="00000000" w:rsidR="00000000" w:rsidRPr="00000000">
          <w:rPr>
            <w:rFonts w:ascii="Cambria" w:cs="Cambria" w:eastAsia="Cambria" w:hAnsi="Cambria"/>
            <w:color w:val="1155cc"/>
            <w:u w:val="single"/>
            <w:rtl w:val="0"/>
          </w:rPr>
          <w:t xml:space="preserve">приказа</w:t>
        </w:r>
      </w:hyperlink>
      <w:r w:rsidDel="00000000" w:rsidR="00000000" w:rsidRPr="00000000">
        <w:rPr>
          <w:rFonts w:ascii="Cambria" w:cs="Cambria" w:eastAsia="Cambria" w:hAnsi="Cambria"/>
          <w:rtl w:val="0"/>
        </w:rPr>
        <w:t xml:space="preserve">:</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88">
      <w:pPr>
        <w:widowControl w:val="0"/>
        <w:spacing w:line="276" w:lineRule="auto"/>
        <w:jc w:val="both"/>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4333875" cy="1209675"/>
            <wp:effectExtent b="0" l="0" r="0" t="0"/>
            <wp:docPr id="1" name="image3.png"/>
            <a:graphic>
              <a:graphicData uri="http://schemas.openxmlformats.org/drawingml/2006/picture">
                <pic:pic>
                  <pic:nvPicPr>
                    <pic:cNvPr id="0" name="image3.png"/>
                    <pic:cNvPicPr preferRelativeResize="0"/>
                  </pic:nvPicPr>
                  <pic:blipFill>
                    <a:blip r:embed="rId9"/>
                    <a:srcRect b="5223" l="7608" r="9963" t="9555"/>
                    <a:stretch>
                      <a:fillRect/>
                    </a:stretch>
                  </pic:blipFill>
                  <pic:spPr>
                    <a:xfrm>
                      <a:off x="0" y="0"/>
                      <a:ext cx="4333875"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widowControl w:val="0"/>
        <w:spacing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8A">
      <w:pPr>
        <w:widowControl w:val="0"/>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Таблица коэффициентов за время работы в компании</w:t>
      </w:r>
    </w:p>
    <w:p w:rsidR="00000000" w:rsidDel="00000000" w:rsidP="00000000" w:rsidRDefault="00000000" w:rsidRPr="00000000" w14:paraId="0000008B">
      <w:pPr>
        <w:widowControl w:val="0"/>
        <w:spacing w:line="276" w:lineRule="auto"/>
        <w:jc w:val="both"/>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4329113" cy="1552575"/>
            <wp:effectExtent b="0" l="0" r="0" t="0"/>
            <wp:docPr id="5" name="image2.png"/>
            <a:graphic>
              <a:graphicData uri="http://schemas.openxmlformats.org/drawingml/2006/picture">
                <pic:pic>
                  <pic:nvPicPr>
                    <pic:cNvPr id="0" name="image2.png"/>
                    <pic:cNvPicPr preferRelativeResize="0"/>
                  </pic:nvPicPr>
                  <pic:blipFill>
                    <a:blip r:embed="rId10"/>
                    <a:srcRect b="0" l="6613" r="2805" t="0"/>
                    <a:stretch>
                      <a:fillRect/>
                    </a:stretch>
                  </pic:blipFill>
                  <pic:spPr>
                    <a:xfrm>
                      <a:off x="0" y="0"/>
                      <a:ext cx="4329113"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widowControl w:val="0"/>
        <w:spacing w:line="276" w:lineRule="auto"/>
        <w:rPr>
          <w:rFonts w:ascii="Cambria" w:cs="Cambria" w:eastAsia="Cambria" w:hAnsi="Cambria"/>
        </w:rPr>
      </w:pPr>
      <w:r w:rsidDel="00000000" w:rsidR="00000000" w:rsidRPr="00000000">
        <w:rPr>
          <w:rFonts w:ascii="Cambria" w:cs="Cambria" w:eastAsia="Cambria" w:hAnsi="Cambria"/>
          <w:rtl w:val="0"/>
        </w:rPr>
        <w:br w:type="textWrapping"/>
        <w:t xml:space="preserve">Как рассчитывается и от чего зависит коэффициент по обучению и дополнению папки должности описано в</w:t>
      </w:r>
      <w:hyperlink r:id="rId11">
        <w:r w:rsidDel="00000000" w:rsidR="00000000" w:rsidRPr="00000000">
          <w:rPr>
            <w:color w:val="0000ee"/>
            <w:u w:val="single"/>
            <w:shd w:fill="auto" w:val="clear"/>
            <w:rtl w:val="0"/>
          </w:rPr>
          <w:t xml:space="preserve">2021-08-16 ИП про дополнение папки должности и обучению в компании</w:t>
        </w:r>
      </w:hyperlink>
      <w:r w:rsidDel="00000000" w:rsidR="00000000" w:rsidRPr="00000000">
        <w:rPr>
          <w:rtl w:val="0"/>
        </w:rPr>
      </w:r>
    </w:p>
    <w:p w:rsidR="00000000" w:rsidDel="00000000" w:rsidP="00000000" w:rsidRDefault="00000000" w:rsidRPr="00000000" w14:paraId="0000008D">
      <w:pPr>
        <w:widowControl w:val="0"/>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Что такое коэффициент компетентности и как он считается описано в правилах </w:t>
      </w:r>
      <w:hyperlink r:id="rId12">
        <w:r w:rsidDel="00000000" w:rsidR="00000000" w:rsidRPr="00000000">
          <w:rPr>
            <w:color w:val="0000ee"/>
            <w:u w:val="single"/>
            <w:shd w:fill="auto" w:val="clear"/>
            <w:rtl w:val="0"/>
          </w:rPr>
          <w:t xml:space="preserve">2021-08-09 ИП Шкала компетентности сотрудников</w:t>
        </w:r>
      </w:hyperlink>
      <w:r w:rsidDel="00000000" w:rsidR="00000000" w:rsidRPr="00000000">
        <w:rPr>
          <w:rtl w:val="0"/>
        </w:rPr>
      </w:r>
    </w:p>
    <w:p w:rsidR="00000000" w:rsidDel="00000000" w:rsidP="00000000" w:rsidRDefault="00000000" w:rsidRPr="00000000" w14:paraId="0000008E">
      <w:pPr>
        <w:widowControl w:val="0"/>
        <w:spacing w:line="276" w:lineRule="auto"/>
        <w:jc w:val="both"/>
        <w:rPr>
          <w:del w:author="Мария Исаева" w:id="19" w:date="2023-03-07T06:25:21Z"/>
          <w:rFonts w:ascii="Cambria" w:cs="Cambria" w:eastAsia="Cambria" w:hAnsi="Cambria"/>
        </w:rPr>
      </w:pPr>
      <w:r w:rsidDel="00000000" w:rsidR="00000000" w:rsidRPr="00000000">
        <w:rPr>
          <w:rFonts w:ascii="Cambria" w:cs="Cambria" w:eastAsia="Cambria" w:hAnsi="Cambria"/>
          <w:rtl w:val="0"/>
        </w:rPr>
        <w:t xml:space="preserve">Например, количество баллов должности составляет 750 баллов, сотрудник работает более двух лет и коэффициент за выслугу лет равен </w:t>
      </w:r>
      <w:commentRangeStart w:id="5"/>
      <w:r w:rsidDel="00000000" w:rsidR="00000000" w:rsidRPr="00000000">
        <w:rPr>
          <w:rFonts w:ascii="Cambria" w:cs="Cambria" w:eastAsia="Cambria" w:hAnsi="Cambria"/>
          <w:rtl w:val="0"/>
        </w:rPr>
        <w:t xml:space="preserve">1,21</w:t>
      </w:r>
      <w:commentRangeEnd w:id="5"/>
      <w:r w:rsidDel="00000000" w:rsidR="00000000" w:rsidRPr="00000000">
        <w:commentReference w:id="5"/>
      </w:r>
      <w:r w:rsidDel="00000000" w:rsidR="00000000" w:rsidRPr="00000000">
        <w:rPr>
          <w:rFonts w:ascii="Cambria" w:cs="Cambria" w:eastAsia="Cambria" w:hAnsi="Cambria"/>
          <w:rtl w:val="0"/>
        </w:rPr>
        <w:t xml:space="preserve">, коэффициент выполнения недельной квоты — 1,05 ; коэффициент по обучению и дополнению папки должности - 1,1; коэффициент компетентности 1. Компания получила 260 000 маржинальной прибыли за неделю. Для начала считаем скорректированные баллы сотрудника за неделю. Они составляют 750*</w:t>
      </w:r>
      <w:commentRangeStart w:id="6"/>
      <w:r w:rsidDel="00000000" w:rsidR="00000000" w:rsidRPr="00000000">
        <w:rPr>
          <w:rFonts w:ascii="Cambria" w:cs="Cambria" w:eastAsia="Cambria" w:hAnsi="Cambria"/>
          <w:rtl w:val="0"/>
        </w:rPr>
        <w:t xml:space="preserve">1,21</w:t>
      </w:r>
      <w:commentRangeEnd w:id="6"/>
      <w:r w:rsidDel="00000000" w:rsidR="00000000" w:rsidRPr="00000000">
        <w:commentReference w:id="6"/>
      </w:r>
      <w:r w:rsidDel="00000000" w:rsidR="00000000" w:rsidRPr="00000000">
        <w:rPr>
          <w:rFonts w:ascii="Cambria" w:cs="Cambria" w:eastAsia="Cambria" w:hAnsi="Cambria"/>
          <w:rtl w:val="0"/>
        </w:rPr>
        <w:t xml:space="preserve">*</w:t>
      </w:r>
      <w:commentRangeStart w:id="7"/>
      <w:r w:rsidDel="00000000" w:rsidR="00000000" w:rsidRPr="00000000">
        <w:rPr>
          <w:rFonts w:ascii="Cambria" w:cs="Cambria" w:eastAsia="Cambria" w:hAnsi="Cambria"/>
          <w:rtl w:val="0"/>
        </w:rPr>
        <w:t xml:space="preserve">1,2</w:t>
      </w:r>
      <w:commentRangeEnd w:id="7"/>
      <w:r w:rsidDel="00000000" w:rsidR="00000000" w:rsidRPr="00000000">
        <w:commentReference w:id="7"/>
      </w:r>
      <w:r w:rsidDel="00000000" w:rsidR="00000000" w:rsidRPr="00000000">
        <w:rPr>
          <w:rFonts w:ascii="Cambria" w:cs="Cambria" w:eastAsia="Cambria" w:hAnsi="Cambria"/>
          <w:rtl w:val="0"/>
        </w:rPr>
        <w:t xml:space="preserve">*</w:t>
      </w:r>
      <w:commentRangeStart w:id="8"/>
      <w:r w:rsidDel="00000000" w:rsidR="00000000" w:rsidRPr="00000000">
        <w:rPr>
          <w:rFonts w:ascii="Cambria" w:cs="Cambria" w:eastAsia="Cambria" w:hAnsi="Cambria"/>
          <w:rtl w:val="0"/>
        </w:rPr>
        <w:t xml:space="preserve">1,13</w:t>
      </w:r>
      <w:commentRangeEnd w:id="8"/>
      <w:r w:rsidDel="00000000" w:rsidR="00000000" w:rsidRPr="00000000">
        <w:commentReference w:id="8"/>
      </w:r>
      <w:r w:rsidDel="00000000" w:rsidR="00000000" w:rsidRPr="00000000">
        <w:rPr>
          <w:rFonts w:ascii="Cambria" w:cs="Cambria" w:eastAsia="Cambria" w:hAnsi="Cambria"/>
          <w:rtl w:val="0"/>
        </w:rPr>
        <w:t xml:space="preserve">*1=</w:t>
      </w:r>
      <w:commentRangeStart w:id="9"/>
      <w:r w:rsidDel="00000000" w:rsidR="00000000" w:rsidRPr="00000000">
        <w:rPr>
          <w:rFonts w:ascii="Cambria" w:cs="Cambria" w:eastAsia="Cambria" w:hAnsi="Cambria"/>
          <w:rtl w:val="0"/>
        </w:rPr>
        <w:t xml:space="preserve">11881072</w:t>
      </w:r>
      <w:commentRangeEnd w:id="9"/>
      <w:r w:rsidDel="00000000" w:rsidR="00000000" w:rsidRPr="00000000">
        <w:commentReference w:id="9"/>
      </w:r>
      <w:r w:rsidDel="00000000" w:rsidR="00000000" w:rsidRPr="00000000">
        <w:rPr>
          <w:rFonts w:ascii="Cambria" w:cs="Cambria" w:eastAsia="Cambria" w:hAnsi="Cambria"/>
          <w:rtl w:val="0"/>
        </w:rPr>
        <w:t xml:space="preserve"> баллов. Общая сумма скорректированных баллов всех должностей административных сотрудников за неделю, к примеру, составила 34 775 баллов, размер ФОТАП составил 69 550 гривен. Для расчета стоимости одного балла мы должны общее кол-во баллов разделить на ФОТАП. Делим 69 550/34 775 и получаем стоимость 1 балла = 2 грн. Размер ПФОТ этого сотрудника составляет 1188975 * 2 = </w:t>
      </w:r>
      <w:commentRangeStart w:id="10"/>
      <w:r w:rsidDel="00000000" w:rsidR="00000000" w:rsidRPr="00000000">
        <w:rPr>
          <w:rFonts w:ascii="Cambria" w:cs="Cambria" w:eastAsia="Cambria" w:hAnsi="Cambria"/>
          <w:rtl w:val="0"/>
        </w:rPr>
        <w:t xml:space="preserve">2376145 гривен.</w:t>
      </w:r>
      <w:del w:author="Мария Исаева" w:id="19" w:date="2023-03-07T06:25:21Z">
        <w:commentRangeEnd w:id="10"/>
        <w:r w:rsidDel="00000000" w:rsidR="00000000" w:rsidRPr="00000000">
          <w:commentReference w:id="10"/>
        </w:r>
        <w:r w:rsidDel="00000000" w:rsidR="00000000" w:rsidRPr="00000000">
          <w:rPr>
            <w:rtl w:val="0"/>
          </w:rPr>
        </w:r>
      </w:del>
    </w:p>
    <w:p w:rsidR="00000000" w:rsidDel="00000000" w:rsidP="00000000" w:rsidRDefault="00000000" w:rsidRPr="00000000" w14:paraId="0000008F">
      <w:pPr>
        <w:widowControl w:val="0"/>
        <w:spacing w:line="276" w:lineRule="auto"/>
        <w:jc w:val="both"/>
        <w:rPr>
          <w:rFonts w:ascii="Cambria" w:cs="Cambria" w:eastAsia="Cambria" w:hAnsi="Cambria"/>
        </w:rPr>
      </w:pPr>
      <w:r w:rsidDel="00000000" w:rsidR="00000000" w:rsidRPr="00000000">
        <w:rPr>
          <w:rtl w:val="0"/>
        </w:rPr>
      </w:r>
    </w:p>
    <w:tbl>
      <w:tblPr>
        <w:tblStyle w:val="Table1"/>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960"/>
        <w:gridCol w:w="960"/>
        <w:gridCol w:w="960"/>
        <w:gridCol w:w="1050"/>
        <w:gridCol w:w="870"/>
        <w:gridCol w:w="960"/>
        <w:gridCol w:w="960"/>
        <w:gridCol w:w="960"/>
        <w:gridCol w:w="960"/>
        <w:tblGridChange w:id="0">
          <w:tblGrid>
            <w:gridCol w:w="960"/>
            <w:gridCol w:w="960"/>
            <w:gridCol w:w="960"/>
            <w:gridCol w:w="960"/>
            <w:gridCol w:w="1050"/>
            <w:gridCol w:w="870"/>
            <w:gridCol w:w="960"/>
            <w:gridCol w:w="960"/>
            <w:gridCol w:w="960"/>
            <w:gridCol w:w="96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76" w:lineRule="auto"/>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76" w:lineRule="auto"/>
              <w:rPr>
                <w:rFonts w:ascii="Cambria" w:cs="Cambria" w:eastAsia="Cambria" w:hAnsi="Cambria"/>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Коэффициенты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76" w:lineRule="auto"/>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76" w:lineRule="auto"/>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76" w:lineRule="auto"/>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76" w:lineRule="auto"/>
              <w:rPr>
                <w:rFonts w:ascii="Cambria" w:cs="Cambria" w:eastAsia="Cambria" w:hAnsi="Cambria"/>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Пост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Кол-во баллов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за выслугу лет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выполнения квоты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по обуч-ию и доп-ию папки долж-и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компетентности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Итого баллов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ФОТАП</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Стоимость 1 балла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Итого зп</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Менеджер</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1188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69550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2376</w:t>
            </w:r>
          </w:p>
        </w:tc>
      </w:tr>
    </w:tbl>
    <w:p w:rsidR="00000000" w:rsidDel="00000000" w:rsidP="00000000" w:rsidRDefault="00000000" w:rsidRPr="00000000" w14:paraId="000000AE">
      <w:pPr>
        <w:widowControl w:val="0"/>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Итого сумма баллов по всем постам   34775</w:t>
      </w:r>
    </w:p>
    <w:p w:rsidR="00000000" w:rsidDel="00000000" w:rsidP="00000000" w:rsidRDefault="00000000" w:rsidRPr="00000000" w14:paraId="000000AF">
      <w:pPr>
        <w:widowControl w:val="0"/>
        <w:spacing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B0">
      <w:pPr>
        <w:widowControl w:val="0"/>
        <w:spacing w:line="276" w:lineRule="auto"/>
        <w:jc w:val="both"/>
        <w:rPr>
          <w:rFonts w:ascii="Cambria" w:cs="Cambria" w:eastAsia="Cambria" w:hAnsi="Cambria"/>
        </w:rPr>
      </w:pPr>
      <w:r w:rsidDel="00000000" w:rsidR="00000000" w:rsidRPr="00000000">
        <w:rPr>
          <w:rFonts w:ascii="Cambria" w:cs="Cambria" w:eastAsia="Cambria" w:hAnsi="Cambria"/>
          <w:b w:val="1"/>
          <w:rtl w:val="0"/>
        </w:rPr>
        <w:t xml:space="preserve">4.1. Совмещение должностей</w:t>
      </w:r>
      <w:r w:rsidDel="00000000" w:rsidR="00000000" w:rsidRPr="00000000">
        <w:rPr>
          <w:rtl w:val="0"/>
        </w:rPr>
      </w:r>
    </w:p>
    <w:p w:rsidR="00000000" w:rsidDel="00000000" w:rsidP="00000000" w:rsidRDefault="00000000" w:rsidRPr="00000000" w14:paraId="000000B1">
      <w:pPr>
        <w:widowControl w:val="0"/>
        <w:tabs>
          <w:tab w:val="left" w:leader="none" w:pos="414"/>
        </w:tabs>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Бывают ситуации, когда сотрудник выполняет обязанности двух или более разных должностей. В этом случае у него есть отдельные квоты по главным статистикам этих должностей и есть </w:t>
      </w:r>
      <w:commentRangeStart w:id="11"/>
      <w:r w:rsidDel="00000000" w:rsidR="00000000" w:rsidRPr="00000000">
        <w:rPr>
          <w:rFonts w:ascii="Cambria" w:cs="Cambria" w:eastAsia="Cambria" w:hAnsi="Cambria"/>
          <w:rtl w:val="0"/>
        </w:rPr>
        <w:t xml:space="preserve">установленное</w:t>
      </w:r>
      <w:commentRangeEnd w:id="11"/>
      <w:r w:rsidDel="00000000" w:rsidR="00000000" w:rsidRPr="00000000">
        <w:commentReference w:id="11"/>
      </w:r>
      <w:r w:rsidDel="00000000" w:rsidR="00000000" w:rsidRPr="00000000">
        <w:rPr>
          <w:rFonts w:ascii="Cambria" w:cs="Cambria" w:eastAsia="Cambria" w:hAnsi="Cambria"/>
          <w:rtl w:val="0"/>
        </w:rPr>
        <w:t xml:space="preserve"> время, которое он тратит в неделю на выполнение обязанностей этих должностей. </w:t>
      </w:r>
      <w:commentRangeStart w:id="12"/>
      <w:r w:rsidDel="00000000" w:rsidR="00000000" w:rsidRPr="00000000">
        <w:rPr>
          <w:rFonts w:ascii="Cambria" w:cs="Cambria" w:eastAsia="Cambria" w:hAnsi="Cambria"/>
          <w:rtl w:val="0"/>
        </w:rPr>
        <w:t xml:space="preserve">Для расчета его заработной платы необходимо вычислить, какое количество баллов соответствует времени выполнения обязанностей по каждой должности, и умножить на коэффициент выполнения квоты этой должности.</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B2">
      <w:pPr>
        <w:widowControl w:val="0"/>
        <w:tabs>
          <w:tab w:val="left" w:leader="none" w:pos="414"/>
        </w:tabs>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Например, сотрудник является одновременно начальником 4-го отдела и администратором одной из секций 16-го отдела. Для должности начальника 4-го отдела  установлено 750 баллов, а для должности администратора секции — 550 баллов. Он тратит на выполнение работы начальника 4-го отдела 70% своего рабочего времени, а на выполнение обязанностей администратора секции 16-го — 30% рабочего времени. Коэффициент выполнения квоты по главной статистике 4-го отдела — </w:t>
      </w:r>
      <w:commentRangeStart w:id="13"/>
      <w:r w:rsidDel="00000000" w:rsidR="00000000" w:rsidRPr="00000000">
        <w:rPr>
          <w:rFonts w:ascii="Cambria" w:cs="Cambria" w:eastAsia="Cambria" w:hAnsi="Cambria"/>
          <w:rtl w:val="0"/>
        </w:rPr>
        <w:t xml:space="preserve">1,1,</w:t>
      </w:r>
      <w:commentRangeEnd w:id="13"/>
      <w:r w:rsidDel="00000000" w:rsidR="00000000" w:rsidRPr="00000000">
        <w:commentReference w:id="13"/>
      </w:r>
      <w:r w:rsidDel="00000000" w:rsidR="00000000" w:rsidRPr="00000000">
        <w:rPr>
          <w:rFonts w:ascii="Cambria" w:cs="Cambria" w:eastAsia="Cambria" w:hAnsi="Cambria"/>
          <w:rtl w:val="0"/>
        </w:rPr>
        <w:t xml:space="preserve"> коэффициент выполнения квоты по главной статистике администратора секции  — 0,9. Таким образом в результате по его должности начальника 4-го отдела у него 750 х 70% х 1,1 =  577,5 баллов. По должности администратора секции 550 х 30% х 0,9 = 148,5 баллов. Всего за неделю у него </w:t>
      </w:r>
      <w:commentRangeStart w:id="14"/>
      <w:r w:rsidDel="00000000" w:rsidR="00000000" w:rsidRPr="00000000">
        <w:rPr>
          <w:rFonts w:ascii="Cambria" w:cs="Cambria" w:eastAsia="Cambria" w:hAnsi="Cambria"/>
          <w:rtl w:val="0"/>
        </w:rPr>
        <w:t xml:space="preserve">726 баллов.</w:t>
      </w:r>
      <w:commentRangeEnd w:id="14"/>
      <w:r w:rsidDel="00000000" w:rsidR="00000000" w:rsidRPr="00000000">
        <w:commentReference w:id="14"/>
      </w:r>
      <w:r w:rsidDel="00000000" w:rsidR="00000000" w:rsidRPr="00000000">
        <w:rPr>
          <w:rFonts w:ascii="Cambria" w:cs="Cambria" w:eastAsia="Cambria" w:hAnsi="Cambria"/>
          <w:rtl w:val="0"/>
        </w:rPr>
        <w:t xml:space="preserve"> </w:t>
      </w:r>
    </w:p>
    <w:p w:rsidR="00000000" w:rsidDel="00000000" w:rsidP="00000000" w:rsidRDefault="00000000" w:rsidRPr="00000000" w14:paraId="000000B3">
      <w:pPr>
        <w:widowControl w:val="0"/>
        <w:tabs>
          <w:tab w:val="left" w:leader="none" w:pos="414"/>
        </w:tabs>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Возможны ситуации, когда сотрудник выполняет обязанности нескольких должностей в одном подразделении и является руководителем этого подразделения. В этом случае расчет заработной платы производится по высшей занимаемой им должности. </w:t>
      </w:r>
    </w:p>
    <w:p w:rsidR="00000000" w:rsidDel="00000000" w:rsidP="00000000" w:rsidRDefault="00000000" w:rsidRPr="00000000" w14:paraId="000000B4">
      <w:pPr>
        <w:widowControl w:val="0"/>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Не допускается совмещение административных должностей и должностей со сдельной заработной платой. </w:t>
      </w:r>
    </w:p>
    <w:p w:rsidR="00000000" w:rsidDel="00000000" w:rsidP="00000000" w:rsidRDefault="00000000" w:rsidRPr="00000000" w14:paraId="000000B5">
      <w:pPr>
        <w:widowControl w:val="0"/>
        <w:tabs>
          <w:tab w:val="left" w:leader="none" w:pos="414"/>
        </w:tabs>
        <w:spacing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B6">
      <w:pPr>
        <w:widowControl w:val="0"/>
        <w:tabs>
          <w:tab w:val="left" w:leader="none" w:pos="414"/>
        </w:tabs>
        <w:spacing w:line="276"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4.2. Баллы по проверочном списку</w:t>
      </w:r>
    </w:p>
    <w:p w:rsidR="00000000" w:rsidDel="00000000" w:rsidP="00000000" w:rsidRDefault="00000000" w:rsidRPr="00000000" w14:paraId="000000B7">
      <w:pPr>
        <w:widowControl w:val="0"/>
        <w:tabs>
          <w:tab w:val="left" w:leader="none" w:pos="414"/>
        </w:tabs>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Сотрудники, которые работают по проверочному списку и получают максимум баллов по проверочному  списку не всегда могут получить повышающий коэффициент. Так как непонятно когда именно стоит применять повышающий коэффициент. Но если посудить логически, то когда сотрудник достигает максимума к проверочному списку он работает максимально отлично.Так как проверочный список описывает идеальную картину на данном посту. Достижение максимума по проверочному списку на протяжении 2 недель подряд означает что сотрудник выполняет свою работу максимально качественно. Это соответствует повышающему коэффициенту. А достижения максимума по проверочному списку более 4 недель подряд означает что он достиг могущества своей области и должен быть применен максимальный коэффициент. Поэтому для сотрудников которые работают по проверочному списку устанавливаются следующие правила:</w:t>
      </w:r>
    </w:p>
    <w:p w:rsidR="00000000" w:rsidDel="00000000" w:rsidP="00000000" w:rsidRDefault="00000000" w:rsidRPr="00000000" w14:paraId="000000B8">
      <w:pPr>
        <w:widowControl w:val="0"/>
        <w:numPr>
          <w:ilvl w:val="0"/>
          <w:numId w:val="2"/>
        </w:numPr>
        <w:tabs>
          <w:tab w:val="left" w:leader="none" w:pos="414"/>
        </w:tabs>
        <w:spacing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После того как сотрудник достиг максимума по проверочному списку за одну неделю он получает коэффициент единицу. После того как он вторую неделю подряд достиг максимума по проверочному списку </w:t>
      </w:r>
      <w:commentRangeStart w:id="15"/>
      <w:r w:rsidDel="00000000" w:rsidR="00000000" w:rsidRPr="00000000">
        <w:rPr>
          <w:rFonts w:ascii="Cambria" w:cs="Cambria" w:eastAsia="Cambria" w:hAnsi="Cambria"/>
          <w:rtl w:val="0"/>
        </w:rPr>
        <w:t xml:space="preserve">он получает коэффициент первый повышающий коэффициент согласно приложения б</w:t>
      </w:r>
      <w:commentRangeEnd w:id="15"/>
      <w:r w:rsidDel="00000000" w:rsidR="00000000" w:rsidRPr="00000000">
        <w:commentReference w:id="15"/>
      </w:r>
      <w:r w:rsidDel="00000000" w:rsidR="00000000" w:rsidRPr="00000000">
        <w:rPr>
          <w:rFonts w:ascii="Cambria" w:cs="Cambria" w:eastAsia="Cambria" w:hAnsi="Cambria"/>
          <w:rtl w:val="0"/>
        </w:rPr>
        <w:t xml:space="preserve">. Таблица коэффициентов выполнения квоты по главной статистике</w:t>
      </w:r>
    </w:p>
    <w:p w:rsidR="00000000" w:rsidDel="00000000" w:rsidP="00000000" w:rsidRDefault="00000000" w:rsidRPr="00000000" w14:paraId="000000B9">
      <w:pPr>
        <w:widowControl w:val="0"/>
        <w:numPr>
          <w:ilvl w:val="0"/>
          <w:numId w:val="2"/>
        </w:numPr>
        <w:tabs>
          <w:tab w:val="left" w:leader="none" w:pos="414"/>
        </w:tabs>
        <w:spacing w:line="276" w:lineRule="auto"/>
        <w:ind w:left="720" w:hanging="360"/>
        <w:jc w:val="both"/>
        <w:rPr>
          <w:rFonts w:ascii="Cambria" w:cs="Cambria" w:eastAsia="Cambria" w:hAnsi="Cambria"/>
        </w:rPr>
      </w:pPr>
      <w:commentRangeStart w:id="16"/>
      <w:r w:rsidDel="00000000" w:rsidR="00000000" w:rsidRPr="00000000">
        <w:rPr>
          <w:rFonts w:ascii="Cambria" w:cs="Cambria" w:eastAsia="Cambria" w:hAnsi="Cambria"/>
          <w:rtl w:val="0"/>
        </w:rPr>
        <w:t xml:space="preserve">После того как он третью и четвертую неделю подряд достиг максимума по проверочному списку он получает следующий повышающий коэффициент  Если сотрудник достигает максимума проверочному списку более 4 недели подряд он получает максимальный повышающий коэффициент.</w:t>
      </w:r>
    </w:p>
    <w:p w:rsidR="00000000" w:rsidDel="00000000" w:rsidP="00000000" w:rsidRDefault="00000000" w:rsidRPr="00000000" w14:paraId="000000BA">
      <w:pPr>
        <w:widowControl w:val="0"/>
        <w:numPr>
          <w:ilvl w:val="0"/>
          <w:numId w:val="2"/>
        </w:numPr>
        <w:tabs>
          <w:tab w:val="left" w:leader="none" w:pos="414"/>
        </w:tabs>
        <w:spacing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Если сотрудник не достигает максимума по проверочному списку, то он получает понижающий коэффициент. Не достижение максимума в процентах соответствует степени понижающего коэффициента согласно приложения б. Таблица коэффициентов выполнения квоты по главной статистике.</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BB">
      <w:pPr>
        <w:widowControl w:val="0"/>
        <w:tabs>
          <w:tab w:val="left" w:leader="none" w:pos="414"/>
        </w:tabs>
        <w:spacing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BC">
      <w:pPr>
        <w:pStyle w:val="Heading1"/>
        <w:keepNext w:val="0"/>
        <w:keepLines w:val="0"/>
        <w:widowControl w:val="0"/>
        <w:tabs>
          <w:tab w:val="left" w:leader="none" w:pos="414"/>
        </w:tabs>
        <w:spacing w:after="60" w:before="0" w:line="276" w:lineRule="auto"/>
        <w:rPr>
          <w:rFonts w:ascii="Cambria" w:cs="Cambria" w:eastAsia="Cambria" w:hAnsi="Cambria"/>
        </w:rPr>
      </w:pPr>
      <w:bookmarkStart w:colFirst="0" w:colLast="0" w:name="_35nkun2" w:id="14"/>
      <w:bookmarkEnd w:id="14"/>
      <w:r w:rsidDel="00000000" w:rsidR="00000000" w:rsidRPr="00000000">
        <w:rPr>
          <w:rFonts w:ascii="Cambria" w:cs="Cambria" w:eastAsia="Cambria" w:hAnsi="Cambria"/>
          <w:b w:val="1"/>
          <w:sz w:val="22"/>
          <w:szCs w:val="22"/>
          <w:rtl w:val="0"/>
        </w:rPr>
        <w:t xml:space="preserve">5. ЕЖЕНЕДЕЛЬНЫЙ ОТЧЕТ О СТАТИСТИКАХ И КВОТАХ</w:t>
      </w:r>
      <w:r w:rsidDel="00000000" w:rsidR="00000000" w:rsidRPr="00000000">
        <w:rPr>
          <w:rtl w:val="0"/>
        </w:rPr>
      </w:r>
    </w:p>
    <w:p w:rsidR="00000000" w:rsidDel="00000000" w:rsidP="00000000" w:rsidRDefault="00000000" w:rsidRPr="00000000" w14:paraId="000000BD">
      <w:pPr>
        <w:widowControl w:val="0"/>
        <w:tabs>
          <w:tab w:val="left" w:leader="none" w:pos="414"/>
        </w:tabs>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Всем без исключения сотрудникам кроме тех, кто находится на сдельной оплате необходимо своевременно подавать отчет о статистиках и квотах. Этот отчет является основанием для расчета и выплаты заработной платы. Отчет должен быть составлен согласно правил компании описанных в </w:t>
      </w:r>
      <w:hyperlink r:id="rId13">
        <w:r w:rsidDel="00000000" w:rsidR="00000000" w:rsidRPr="00000000">
          <w:rPr>
            <w:color w:val="0000ee"/>
            <w:u w:val="single"/>
            <w:shd w:fill="auto" w:val="clear"/>
            <w:rtl w:val="0"/>
          </w:rPr>
          <w:t xml:space="preserve">2019-06-30 Инструкция Как писать еженедельные и ежедневные отчеты</w:t>
        </w:r>
      </w:hyperlink>
      <w:r w:rsidDel="00000000" w:rsidR="00000000" w:rsidRPr="00000000">
        <w:rPr>
          <w:rtl w:val="0"/>
        </w:rPr>
      </w:r>
    </w:p>
    <w:p w:rsidR="00000000" w:rsidDel="00000000" w:rsidP="00000000" w:rsidRDefault="00000000" w:rsidRPr="00000000" w14:paraId="000000BE">
      <w:pPr>
        <w:widowControl w:val="0"/>
        <w:tabs>
          <w:tab w:val="left" w:leader="none" w:pos="414"/>
        </w:tabs>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Форма отчета приведена </w:t>
      </w:r>
      <w:commentRangeStart w:id="17"/>
      <w:r w:rsidDel="00000000" w:rsidR="00000000" w:rsidRPr="00000000">
        <w:rPr>
          <w:rFonts w:ascii="Cambria" w:cs="Cambria" w:eastAsia="Cambria" w:hAnsi="Cambria"/>
          <w:rtl w:val="0"/>
        </w:rPr>
        <w:t xml:space="preserve">в Приложении.</w:t>
      </w:r>
      <w:commentRangeEnd w:id="17"/>
      <w:r w:rsidDel="00000000" w:rsidR="00000000" w:rsidRPr="00000000">
        <w:commentReference w:id="17"/>
      </w:r>
      <w:r w:rsidDel="00000000" w:rsidR="00000000" w:rsidRPr="00000000">
        <w:rPr>
          <w:rFonts w:ascii="Cambria" w:cs="Cambria" w:eastAsia="Cambria" w:hAnsi="Cambria"/>
          <w:rtl w:val="0"/>
        </w:rPr>
        <w:t xml:space="preserve"> Отчет должен быть отправлен в группу (в зависимости от должности) в Telegram до 11:00, в первый отчетный день недели,</w:t>
      </w:r>
      <w:commentRangeStart w:id="18"/>
      <w:r w:rsidDel="00000000" w:rsidR="00000000" w:rsidRPr="00000000">
        <w:rPr>
          <w:rFonts w:ascii="Cambria" w:cs="Cambria" w:eastAsia="Cambria" w:hAnsi="Cambria"/>
          <w:rtl w:val="0"/>
        </w:rPr>
        <w:t xml:space="preserve">для сотрудников компании Биг-Беги</w:t>
      </w:r>
      <w:commentRangeEnd w:id="18"/>
      <w:r w:rsidDel="00000000" w:rsidR="00000000" w:rsidRPr="00000000">
        <w:commentReference w:id="18"/>
      </w:r>
      <w:r w:rsidDel="00000000" w:rsidR="00000000" w:rsidRPr="00000000">
        <w:rPr>
          <w:rFonts w:ascii="Cambria" w:cs="Cambria" w:eastAsia="Cambria" w:hAnsi="Cambria"/>
          <w:rtl w:val="0"/>
        </w:rPr>
        <w:t xml:space="preserve"> в понедельник, направлен своему руководителю еженедельный отчет,  </w:t>
      </w:r>
      <w:commentRangeStart w:id="19"/>
      <w:r w:rsidDel="00000000" w:rsidR="00000000" w:rsidRPr="00000000">
        <w:rPr>
          <w:rFonts w:ascii="Cambria" w:cs="Cambria" w:eastAsia="Cambria" w:hAnsi="Cambria"/>
          <w:rtl w:val="0"/>
        </w:rPr>
        <w:t xml:space="preserve">Для должностей до начальника отдела включительно отчет должен быть заверен подписью непосредственного руководителя</w:t>
      </w:r>
      <w:commentRangeEnd w:id="19"/>
      <w:r w:rsidDel="00000000" w:rsidR="00000000" w:rsidRPr="00000000">
        <w:commentReference w:id="19"/>
      </w:r>
      <w:r w:rsidDel="00000000" w:rsidR="00000000" w:rsidRPr="00000000">
        <w:rPr>
          <w:rFonts w:ascii="Cambria" w:cs="Cambria" w:eastAsia="Cambria" w:hAnsi="Cambria"/>
          <w:rtl w:val="0"/>
        </w:rPr>
        <w:t xml:space="preserve">. Сам сотрудник и заверивший отчет руководитель несут ответственность за точность указанных в нем данных. </w:t>
      </w:r>
    </w:p>
    <w:p w:rsidR="00000000" w:rsidDel="00000000" w:rsidP="00000000" w:rsidRDefault="00000000" w:rsidRPr="00000000" w14:paraId="000000BF">
      <w:pPr>
        <w:widowControl w:val="0"/>
        <w:tabs>
          <w:tab w:val="left" w:leader="none" w:pos="414"/>
        </w:tabs>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Если сотрудник выполняет обязанности двух должностей, он обязан подать отдельный отчет по каждой из них.</w:t>
      </w:r>
    </w:p>
    <w:p w:rsidR="00000000" w:rsidDel="00000000" w:rsidP="00000000" w:rsidRDefault="00000000" w:rsidRPr="00000000" w14:paraId="000000C0">
      <w:pPr>
        <w:widowControl w:val="0"/>
        <w:tabs>
          <w:tab w:val="left" w:leader="none" w:pos="414"/>
        </w:tabs>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Если сотрудник не подал своевременно отчет, заработная плата за отчетную неделю рассчитывается в соответствии с самым низким коэффициентом выполнения квоты. Если такое произошло, даже после подачи отчета, перерасчет заработной платы не производится. Подача отчета в таком случае обязательно должна быть сделана пока не подан отчет за предыдущую неделю, при расчете заработной платы также используется самый низкий коэффициент выполнения квоты.</w:t>
      </w:r>
    </w:p>
    <w:p w:rsidR="00000000" w:rsidDel="00000000" w:rsidP="00000000" w:rsidRDefault="00000000" w:rsidRPr="00000000" w14:paraId="000000C1">
      <w:pPr>
        <w:widowControl w:val="0"/>
        <w:spacing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C2">
      <w:pPr>
        <w:pStyle w:val="Heading1"/>
        <w:keepNext w:val="0"/>
        <w:keepLines w:val="0"/>
        <w:widowControl w:val="0"/>
        <w:tabs>
          <w:tab w:val="left" w:leader="none" w:pos="710"/>
        </w:tabs>
        <w:spacing w:after="60" w:before="0" w:line="276" w:lineRule="auto"/>
        <w:rPr>
          <w:del w:author="Мария Исаева" w:id="20" w:date="2023-03-07T06:24:08Z"/>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6. УДЕРЖАНИЯ ИЗ ПФОТ</w:t>
      </w:r>
      <w:del w:author="Мария Исаева" w:id="20" w:date="2023-03-07T06:24:08Z">
        <w:bookmarkStart w:colFirst="0" w:colLast="0" w:name="_1ksv4uv" w:id="15"/>
        <w:bookmarkEnd w:id="15"/>
        <w:r w:rsidDel="00000000" w:rsidR="00000000" w:rsidRPr="00000000">
          <w:rPr>
            <w:rtl w:val="0"/>
          </w:rPr>
        </w:r>
      </w:del>
    </w:p>
    <w:p w:rsidR="00000000" w:rsidDel="00000000" w:rsidP="00000000" w:rsidRDefault="00000000" w:rsidRPr="00000000" w14:paraId="000000C3">
      <w:pPr>
        <w:pStyle w:val="Heading1"/>
        <w:keepNext w:val="0"/>
        <w:keepLines w:val="0"/>
        <w:widowControl w:val="0"/>
        <w:spacing w:after="60" w:before="0" w:line="276" w:lineRule="auto"/>
        <w:rPr>
          <w:rFonts w:ascii="Cambria" w:cs="Cambria" w:eastAsia="Cambria" w:hAnsi="Cambria"/>
        </w:rPr>
        <w:pPrChange w:author="Мария Исаева" w:id="0" w:date="2023-03-07T06:24:08Z">
          <w:pPr>
            <w:widowControl w:val="0"/>
            <w:spacing w:line="276" w:lineRule="auto"/>
            <w:jc w:val="both"/>
          </w:pPr>
        </w:pPrChange>
      </w:pPr>
      <w:r w:rsidDel="00000000" w:rsidR="00000000" w:rsidRPr="00000000">
        <w:rPr>
          <w:rtl w:val="0"/>
        </w:rPr>
      </w:r>
    </w:p>
    <w:p w:rsidR="00000000" w:rsidDel="00000000" w:rsidP="00000000" w:rsidRDefault="00000000" w:rsidRPr="00000000" w14:paraId="000000C4">
      <w:pPr>
        <w:widowControl w:val="0"/>
        <w:spacing w:line="276" w:lineRule="auto"/>
        <w:jc w:val="both"/>
        <w:rPr>
          <w:rFonts w:ascii="Cambria" w:cs="Cambria" w:eastAsia="Cambria" w:hAnsi="Cambria"/>
          <w:b w:val="1"/>
          <w:rPrChange w:author="Мария Исаева" w:id="22" w:date="2023-03-07T06:24:18Z">
            <w:rPr>
              <w:rFonts w:ascii="Cambria" w:cs="Cambria" w:eastAsia="Cambria" w:hAnsi="Cambria"/>
            </w:rPr>
          </w:rPrChange>
        </w:rPr>
      </w:pPr>
      <w:r w:rsidDel="00000000" w:rsidR="00000000" w:rsidRPr="00000000">
        <w:rPr>
          <w:rFonts w:ascii="Cambria" w:cs="Cambria" w:eastAsia="Cambria" w:hAnsi="Cambria"/>
          <w:rtl w:val="0"/>
        </w:rPr>
        <w:t xml:space="preserve">Расчет начисления и удержания налогов описан в оргполитике</w:t>
      </w:r>
      <w:hyperlink r:id="rId14">
        <w:r w:rsidDel="00000000" w:rsidR="00000000" w:rsidRPr="00000000">
          <w:rPr>
            <w:color w:val="0000ee"/>
            <w:u w:val="single"/>
            <w:shd w:fill="auto" w:val="clear"/>
            <w:rtl w:val="0"/>
          </w:rPr>
          <w:t xml:space="preserve">2020-07-02 Правило начисления и выплаты официальных заработных плат</w:t>
        </w:r>
      </w:hyperlink>
      <w:r w:rsidDel="00000000" w:rsidR="00000000" w:rsidRPr="00000000">
        <w:rPr>
          <w:rFonts w:ascii="Cambria" w:cs="Cambria" w:eastAsia="Cambria" w:hAnsi="Cambria"/>
          <w:rtl w:val="0"/>
        </w:rPr>
        <w:br w:type="textWrapping"/>
      </w:r>
      <w:r w:rsidDel="00000000" w:rsidR="00000000" w:rsidRPr="00000000">
        <w:rPr>
          <w:rFonts w:ascii="Cambria" w:cs="Cambria" w:eastAsia="Cambria" w:hAnsi="Cambria"/>
          <w:b w:val="1"/>
          <w:rtl w:val="0"/>
          <w:rPrChange w:author="Мария Исаева" w:id="22" w:date="2023-03-07T06:24:18Z">
            <w:rPr>
              <w:rFonts w:ascii="Cambria" w:cs="Cambria" w:eastAsia="Cambria" w:hAnsi="Cambria"/>
            </w:rPr>
          </w:rPrChange>
        </w:rPr>
        <w:t xml:space="preserve">6.1. Налоги</w:t>
      </w:r>
    </w:p>
    <w:p w:rsidR="00000000" w:rsidDel="00000000" w:rsidP="00000000" w:rsidRDefault="00000000" w:rsidRPr="00000000" w14:paraId="000000C5">
      <w:pPr>
        <w:widowControl w:val="0"/>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В соответствии с описанной ниже системой, для каждого сотрудника рассчитывается  персональный фонд оплаты труда, который является источником выплаты всех видов налогов и удержаний, которые сотрудник оплачивает самостоятельно, , связанных с оплатой труда, и суммы на руки. Это означает, что в ПФОТ входит и та сумма, которая будет получена сотрудником на руки, и все налоги,  которые связаны с выплатой этой суммы. </w:t>
      </w:r>
    </w:p>
    <w:p w:rsidR="00000000" w:rsidDel="00000000" w:rsidP="00000000" w:rsidRDefault="00000000" w:rsidRPr="00000000" w14:paraId="000000C6">
      <w:pPr>
        <w:widowControl w:val="0"/>
        <w:spacing w:line="276" w:lineRule="auto"/>
        <w:jc w:val="both"/>
        <w:rPr>
          <w:rFonts w:ascii="Cambria" w:cs="Cambria" w:eastAsia="Cambria" w:hAnsi="Cambria"/>
        </w:rPr>
      </w:pPr>
      <w:commentRangeStart w:id="20"/>
      <w:r w:rsidDel="00000000" w:rsidR="00000000" w:rsidRPr="00000000">
        <w:rPr>
          <w:rFonts w:ascii="Cambria" w:cs="Cambria" w:eastAsia="Cambria" w:hAnsi="Cambria"/>
          <w:rtl w:val="0"/>
        </w:rPr>
        <w:t xml:space="preserve">Для того, чтобы уменьшить суммы выплачиваемых налогов и таким образом увеличить сумму, выдаваемую на руки, сотрудник может быть частным предпринимателем и сотрудничать с компанией по контракту</w:t>
      </w:r>
      <w:commentRangeEnd w:id="20"/>
      <w:r w:rsidDel="00000000" w:rsidR="00000000" w:rsidRPr="00000000">
        <w:commentReference w:id="20"/>
      </w:r>
      <w:r w:rsidDel="00000000" w:rsidR="00000000" w:rsidRPr="00000000">
        <w:rPr>
          <w:rFonts w:ascii="Cambria" w:cs="Cambria" w:eastAsia="Cambria" w:hAnsi="Cambria"/>
          <w:rtl w:val="0"/>
        </w:rPr>
        <w:t xml:space="preserve">. В этом случае его налоги на заработную плату будут меньше, чем у сотрудника, оформленного в штат компании, и при одинаковом размере ПФОТ он получит на руки сумму больше. Сравнительная таблица налогов на заработную плату, которая позволяет оценить размеры налогов при различных размерах ПФОТ, приведена в Приложении.</w:t>
      </w:r>
    </w:p>
    <w:p w:rsidR="00000000" w:rsidDel="00000000" w:rsidP="00000000" w:rsidRDefault="00000000" w:rsidRPr="00000000" w14:paraId="000000C7">
      <w:pPr>
        <w:widowControl w:val="0"/>
        <w:spacing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C8">
      <w:pPr>
        <w:widowControl w:val="0"/>
        <w:spacing w:line="276" w:lineRule="auto"/>
        <w:jc w:val="both"/>
        <w:rPr>
          <w:rFonts w:ascii="Cambria" w:cs="Cambria" w:eastAsia="Cambria" w:hAnsi="Cambria"/>
          <w:b w:val="1"/>
          <w:rPrChange w:author="Мария Исаева" w:id="23" w:date="2023-03-07T06:24:16Z">
            <w:rPr>
              <w:rFonts w:ascii="Cambria" w:cs="Cambria" w:eastAsia="Cambria" w:hAnsi="Cambria"/>
            </w:rPr>
          </w:rPrChange>
        </w:rPr>
      </w:pPr>
      <w:r w:rsidDel="00000000" w:rsidR="00000000" w:rsidRPr="00000000">
        <w:rPr>
          <w:rFonts w:ascii="Cambria" w:cs="Cambria" w:eastAsia="Cambria" w:hAnsi="Cambria"/>
          <w:b w:val="1"/>
          <w:rtl w:val="0"/>
          <w:rPrChange w:author="Мария Исаева" w:id="23" w:date="2023-03-07T06:24:16Z">
            <w:rPr>
              <w:rFonts w:ascii="Cambria" w:cs="Cambria" w:eastAsia="Cambria" w:hAnsi="Cambria"/>
            </w:rPr>
          </w:rPrChange>
        </w:rPr>
        <w:t xml:space="preserve">6.2. Отпускные</w:t>
      </w:r>
    </w:p>
    <w:p w:rsidR="00000000" w:rsidDel="00000000" w:rsidP="00000000" w:rsidRDefault="00000000" w:rsidRPr="00000000" w14:paraId="000000C9">
      <w:pPr>
        <w:widowControl w:val="0"/>
        <w:spacing w:line="276" w:lineRule="auto"/>
        <w:jc w:val="both"/>
        <w:rPr>
          <w:rFonts w:ascii="Cambria" w:cs="Cambria" w:eastAsia="Cambria" w:hAnsi="Cambria"/>
        </w:rPr>
      </w:pPr>
      <w:hyperlink r:id="rId15">
        <w:r w:rsidDel="00000000" w:rsidR="00000000" w:rsidRPr="00000000">
          <w:rPr>
            <w:color w:val="0000ee"/>
            <w:u w:val="single"/>
            <w:shd w:fill="auto" w:val="clear"/>
            <w:rtl w:val="0"/>
          </w:rPr>
          <w:t xml:space="preserve">2018-07-31 ИП О предоставлении отпусков в компании</w:t>
        </w:r>
      </w:hyperlink>
      <w:r w:rsidDel="00000000" w:rsidR="00000000" w:rsidRPr="00000000">
        <w:rPr>
          <w:rtl w:val="0"/>
        </w:rPr>
      </w:r>
    </w:p>
    <w:p w:rsidR="00000000" w:rsidDel="00000000" w:rsidP="00000000" w:rsidRDefault="00000000" w:rsidRPr="00000000" w14:paraId="000000CA">
      <w:pPr>
        <w:widowControl w:val="0"/>
        <w:spacing w:line="276" w:lineRule="auto"/>
        <w:jc w:val="both"/>
        <w:rPr>
          <w:rFonts w:ascii="Cambria" w:cs="Cambria" w:eastAsia="Cambria" w:hAnsi="Cambria"/>
        </w:rPr>
      </w:pPr>
      <w:hyperlink r:id="rId16">
        <w:r w:rsidDel="00000000" w:rsidR="00000000" w:rsidRPr="00000000">
          <w:rPr>
            <w:color w:val="0000ee"/>
            <w:u w:val="single"/>
            <w:shd w:fill="auto" w:val="clear"/>
            <w:rtl w:val="0"/>
          </w:rPr>
          <w:t xml:space="preserve">Беги 2022-09-08 ИП Правило предоставления отпусков сотрудникам производства Каменское</w:t>
        </w:r>
      </w:hyperlink>
      <w:r w:rsidDel="00000000" w:rsidR="00000000" w:rsidRPr="00000000">
        <w:rPr>
          <w:rtl w:val="0"/>
        </w:rPr>
      </w:r>
    </w:p>
    <w:p w:rsidR="00000000" w:rsidDel="00000000" w:rsidP="00000000" w:rsidRDefault="00000000" w:rsidRPr="00000000" w14:paraId="000000CB">
      <w:pPr>
        <w:widowControl w:val="0"/>
        <w:spacing w:line="276" w:lineRule="auto"/>
        <w:jc w:val="both"/>
        <w:rPr>
          <w:rFonts w:ascii="Cambria" w:cs="Cambria" w:eastAsia="Cambria" w:hAnsi="Cambria"/>
        </w:rPr>
      </w:pPr>
      <w:commentRangeStart w:id="21"/>
      <w:commentRangeStart w:id="22"/>
      <w:r w:rsidDel="00000000" w:rsidR="00000000" w:rsidRPr="00000000">
        <w:rPr>
          <w:rFonts w:ascii="Cambria" w:cs="Cambria" w:eastAsia="Cambria" w:hAnsi="Cambria"/>
          <w:rtl w:val="0"/>
        </w:rPr>
        <w:t xml:space="preserve">Для того чтобы каждый сотрудник мог получить отпускные перед уходом в отпуск и размер его отпускных зависел от его заработной платы, а также всегда в наличии были средства для такой выплаты, необходимо заблаговременно обеспечить резервирование этих средств. Источником для выплаты отпускных является также ПФОТ каждого сотрудника индивидуально. Каждую неделю 7% ПФОТ резервируется для того, чтобы обеспечить сотруднику отпускные на 14 календарных дня. Эта сумма формирует персональный отпускной фонд (ПОФ). </w:t>
      </w:r>
    </w:p>
    <w:p w:rsidR="00000000" w:rsidDel="00000000" w:rsidP="00000000" w:rsidRDefault="00000000" w:rsidRPr="00000000" w14:paraId="000000CC">
      <w:pPr>
        <w:widowControl w:val="0"/>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Перед уходом в отпуск сотруднику выплачивается сумма, которая была накоплена в его ПФОТ. Конечно, если с момента последней выплаты отпускных пройдет меньше года, то размер отпускных будет меньше, чем средняя заработная плата за этот период, т.к. средств в ПОФ будет мало. Если с момента последней выплаты отпускных пройдет больше года, то сумма в ПОФ будет больше, чем средняя заработная плата.</w:t>
      </w:r>
    </w:p>
    <w:p w:rsidR="00000000" w:rsidDel="00000000" w:rsidP="00000000" w:rsidRDefault="00000000" w:rsidRPr="00000000" w14:paraId="000000CD">
      <w:pPr>
        <w:widowControl w:val="0"/>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В случае увольнения сотруднику выплачивается вся сумма его ПОФ.</w:t>
      </w:r>
    </w:p>
    <w:p w:rsidR="00000000" w:rsidDel="00000000" w:rsidP="00000000" w:rsidRDefault="00000000" w:rsidRPr="00000000" w14:paraId="000000CE">
      <w:pPr>
        <w:widowControl w:val="0"/>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При выплате отпускных налоги рассчитываются так же, как и при выплате заработной платы.</w:t>
      </w:r>
    </w:p>
    <w:p w:rsidR="00000000" w:rsidDel="00000000" w:rsidP="00000000" w:rsidRDefault="00000000" w:rsidRPr="00000000" w14:paraId="000000CF">
      <w:pPr>
        <w:widowControl w:val="0"/>
        <w:spacing w:line="276" w:lineRule="auto"/>
        <w:jc w:val="both"/>
        <w:rPr>
          <w:rFonts w:ascii="Cambria" w:cs="Cambria" w:eastAsia="Cambria" w:hAnsi="Cambria"/>
        </w:rPr>
      </w:pPr>
      <w:commentRangeEnd w:id="21"/>
      <w:r w:rsidDel="00000000" w:rsidR="00000000" w:rsidRPr="00000000">
        <w:commentReference w:id="21"/>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D0">
      <w:pPr>
        <w:pStyle w:val="Heading1"/>
        <w:keepNext w:val="0"/>
        <w:keepLines w:val="0"/>
        <w:widowControl w:val="0"/>
        <w:tabs>
          <w:tab w:val="left" w:leader="none" w:pos="473"/>
          <w:tab w:val="left" w:leader="none" w:pos="769"/>
        </w:tabs>
        <w:spacing w:after="60" w:before="0" w:line="276" w:lineRule="auto"/>
        <w:rPr>
          <w:del w:author="Мария Исаева" w:id="24" w:date="2023-03-07T06:24:53Z"/>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7. ОБЯЗАННОСТИ ДОЛЖНОСТЕЙ</w:t>
      </w:r>
      <w:del w:author="Мария Исаева" w:id="24" w:date="2023-03-07T06:24:53Z">
        <w:bookmarkStart w:colFirst="0" w:colLast="0" w:name="_44sinio" w:id="16"/>
        <w:bookmarkEnd w:id="16"/>
        <w:r w:rsidDel="00000000" w:rsidR="00000000" w:rsidRPr="00000000">
          <w:rPr>
            <w:rtl w:val="0"/>
          </w:rPr>
        </w:r>
      </w:del>
    </w:p>
    <w:p w:rsidR="00000000" w:rsidDel="00000000" w:rsidP="00000000" w:rsidRDefault="00000000" w:rsidRPr="00000000" w14:paraId="000000D1">
      <w:pPr>
        <w:pStyle w:val="Heading1"/>
        <w:keepNext w:val="0"/>
        <w:keepLines w:val="0"/>
        <w:widowControl w:val="0"/>
        <w:tabs>
          <w:tab w:val="left" w:leader="none" w:pos="473"/>
          <w:tab w:val="left" w:leader="none" w:pos="769"/>
        </w:tabs>
        <w:spacing w:after="60" w:before="0" w:line="276" w:lineRule="auto"/>
        <w:rPr>
          <w:rFonts w:ascii="Cambria" w:cs="Cambria" w:eastAsia="Cambria" w:hAnsi="Cambria"/>
        </w:rPr>
        <w:pPrChange w:author="Мария Исаева" w:id="0" w:date="2023-03-07T06:24:53Z">
          <w:pPr>
            <w:widowControl w:val="0"/>
            <w:tabs>
              <w:tab w:val="left" w:leader="none" w:pos="473"/>
              <w:tab w:val="left" w:leader="none" w:pos="769"/>
            </w:tabs>
            <w:spacing w:line="276" w:lineRule="auto"/>
            <w:jc w:val="both"/>
          </w:pPr>
        </w:pPrChange>
      </w:pPr>
      <w:r w:rsidDel="00000000" w:rsidR="00000000" w:rsidRPr="00000000">
        <w:rPr>
          <w:rtl w:val="0"/>
        </w:rPr>
      </w:r>
    </w:p>
    <w:p w:rsidR="00000000" w:rsidDel="00000000" w:rsidP="00000000" w:rsidRDefault="00000000" w:rsidRPr="00000000" w14:paraId="000000D2">
      <w:pPr>
        <w:widowControl w:val="0"/>
        <w:tabs>
          <w:tab w:val="left" w:leader="none" w:pos="473"/>
          <w:tab w:val="left" w:leader="none" w:pos="769"/>
        </w:tabs>
        <w:spacing w:line="276"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7.1. Обязанности сотрудника</w:t>
      </w:r>
    </w:p>
    <w:p w:rsidR="00000000" w:rsidDel="00000000" w:rsidP="00000000" w:rsidRDefault="00000000" w:rsidRPr="00000000" w14:paraId="000000D3">
      <w:pPr>
        <w:widowControl w:val="0"/>
        <w:tabs>
          <w:tab w:val="left" w:leader="none" w:pos="185"/>
          <w:tab w:val="left" w:leader="none" w:pos="481"/>
        </w:tabs>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Каждый сотрудник несет ответственность за своевременную подачу всех необходимых для расчета заработной платы отчетов. </w:t>
      </w:r>
      <w:commentRangeStart w:id="23"/>
      <w:r w:rsidDel="00000000" w:rsidR="00000000" w:rsidRPr="00000000">
        <w:rPr>
          <w:rFonts w:ascii="Cambria" w:cs="Cambria" w:eastAsia="Cambria" w:hAnsi="Cambria"/>
          <w:rtl w:val="0"/>
        </w:rPr>
        <w:t xml:space="preserve">Сотрудник отвечает за то, чтобы получить заработную плату в установленное время и в установленном месте.</w:t>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0D4">
      <w:pPr>
        <w:widowControl w:val="0"/>
        <w:tabs>
          <w:tab w:val="left" w:leader="none" w:pos="185"/>
          <w:tab w:val="left" w:leader="none" w:pos="481"/>
        </w:tabs>
        <w:spacing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D5">
      <w:pPr>
        <w:widowControl w:val="0"/>
        <w:tabs>
          <w:tab w:val="left" w:leader="none" w:pos="473"/>
          <w:tab w:val="left" w:leader="none" w:pos="769"/>
        </w:tabs>
        <w:spacing w:line="276"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7.2. Обязанности руководителей отделений</w:t>
      </w:r>
    </w:p>
    <w:p w:rsidR="00000000" w:rsidDel="00000000" w:rsidP="00000000" w:rsidRDefault="00000000" w:rsidRPr="00000000" w14:paraId="000000D6">
      <w:pPr>
        <w:widowControl w:val="0"/>
        <w:tabs>
          <w:tab w:val="left" w:leader="none" w:pos="185"/>
          <w:tab w:val="left" w:leader="none" w:pos="481"/>
        </w:tabs>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Руководители отделений  отвечают за то, чтобы отчеты о статистиках были получены и проверены с точки зрения правильного определения коэффициента выполнения квоты. Если квота или коэффициент указаны неправильно, это должно быть исправлено и сотруднику сообщают </w:t>
      </w:r>
      <w:commentRangeStart w:id="24"/>
      <w:r w:rsidDel="00000000" w:rsidR="00000000" w:rsidRPr="00000000">
        <w:rPr>
          <w:rFonts w:ascii="Cambria" w:cs="Cambria" w:eastAsia="Cambria" w:hAnsi="Cambria"/>
          <w:rtl w:val="0"/>
        </w:rPr>
        <w:t xml:space="preserve">об этом в послании</w:t>
      </w:r>
      <w:commentRangeEnd w:id="24"/>
      <w:r w:rsidDel="00000000" w:rsidR="00000000" w:rsidRPr="00000000">
        <w:commentReference w:id="24"/>
      </w:r>
      <w:r w:rsidDel="00000000" w:rsidR="00000000" w:rsidRPr="00000000">
        <w:rPr>
          <w:rFonts w:ascii="Cambria" w:cs="Cambria" w:eastAsia="Cambria" w:hAnsi="Cambria"/>
          <w:rtl w:val="0"/>
        </w:rPr>
        <w:t xml:space="preserve">, к которому прилагается копия его отчета.  При этом отчет должен быть откорректирован, а сотрудник должен быть в этом случае направлен на коррекцию. Руководители отделений самостоятельно заносят коэффициенты в зарплатный файл о заработной плате.</w:t>
      </w:r>
    </w:p>
    <w:p w:rsidR="00000000" w:rsidDel="00000000" w:rsidP="00000000" w:rsidRDefault="00000000" w:rsidRPr="00000000" w14:paraId="000000D7">
      <w:pPr>
        <w:widowControl w:val="0"/>
        <w:tabs>
          <w:tab w:val="left" w:leader="none" w:pos="185"/>
          <w:tab w:val="left" w:leader="none" w:pos="481"/>
        </w:tabs>
        <w:spacing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D8">
      <w:pPr>
        <w:widowControl w:val="0"/>
        <w:tabs>
          <w:tab w:val="left" w:leader="none" w:pos="473"/>
          <w:tab w:val="left" w:leader="none" w:pos="769"/>
        </w:tabs>
        <w:spacing w:line="276"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7.3. Обязанности 8-го отдела </w:t>
      </w:r>
    </w:p>
    <w:p w:rsidR="00000000" w:rsidDel="00000000" w:rsidP="00000000" w:rsidRDefault="00000000" w:rsidRPr="00000000" w14:paraId="000000D9">
      <w:pPr>
        <w:widowControl w:val="0"/>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Начальник 8-го отдела  отвечает за то, чтобы на основании заполненного зарплатного файла о заработной плате были рассчитаны заработные платы в соответствии с этим Регламентом, а затем заработная плата была своевременно выдана сотрудникам </w:t>
      </w:r>
      <w:commentRangeStart w:id="25"/>
      <w:r w:rsidDel="00000000" w:rsidR="00000000" w:rsidRPr="00000000">
        <w:rPr>
          <w:rFonts w:ascii="Cambria" w:cs="Cambria" w:eastAsia="Cambria" w:hAnsi="Cambria"/>
          <w:rtl w:val="0"/>
        </w:rPr>
        <w:t xml:space="preserve">во вторник или пятницу пятницу с 16:00 до 18:00, если РСФ не внес корректировки.</w:t>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0DA">
      <w:pPr>
        <w:widowControl w:val="0"/>
        <w:tabs>
          <w:tab w:val="left" w:leader="none" w:pos="185"/>
          <w:tab w:val="left" w:leader="none" w:pos="481"/>
        </w:tabs>
        <w:spacing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DB">
      <w:pPr>
        <w:widowControl w:val="0"/>
        <w:tabs>
          <w:tab w:val="left" w:leader="none" w:pos="185"/>
          <w:tab w:val="left" w:leader="none" w:pos="481"/>
        </w:tabs>
        <w:spacing w:line="276" w:lineRule="auto"/>
        <w:jc w:val="both"/>
        <w:rPr>
          <w:del w:author="Мария Исаева" w:id="26" w:date="2023-03-07T06:25:00Z"/>
          <w:rFonts w:ascii="Cambria" w:cs="Cambria" w:eastAsia="Cambria" w:hAnsi="Cambria"/>
        </w:rPr>
      </w:pPr>
      <w:del w:author="Мария Исаева" w:id="26" w:date="2023-03-07T06:25:00Z">
        <w:r w:rsidDel="00000000" w:rsidR="00000000" w:rsidRPr="00000000">
          <w:rPr>
            <w:rtl w:val="0"/>
          </w:rPr>
        </w:r>
      </w:del>
    </w:p>
    <w:p w:rsidR="00000000" w:rsidDel="00000000" w:rsidP="00000000" w:rsidRDefault="00000000" w:rsidRPr="00000000" w14:paraId="000000DC">
      <w:pPr>
        <w:widowControl w:val="0"/>
        <w:spacing w:line="276" w:lineRule="auto"/>
        <w:rPr>
          <w:del w:author="Мария Исаева" w:id="26" w:date="2023-03-07T06:25:00Z"/>
          <w:rFonts w:ascii="Cambria" w:cs="Cambria" w:eastAsia="Cambria" w:hAnsi="Cambria"/>
        </w:rPr>
      </w:pPr>
      <w:del w:author="Мария Исаева" w:id="26" w:date="2023-03-07T06:25:00Z">
        <w:r w:rsidDel="00000000" w:rsidR="00000000" w:rsidRPr="00000000">
          <w:br w:type="page"/>
        </w:r>
        <w:r w:rsidDel="00000000" w:rsidR="00000000" w:rsidRPr="00000000">
          <w:rPr>
            <w:rtl w:val="0"/>
          </w:rPr>
        </w:r>
      </w:del>
    </w:p>
    <w:p w:rsidR="00000000" w:rsidDel="00000000" w:rsidP="00000000" w:rsidRDefault="00000000" w:rsidRPr="00000000" w14:paraId="000000DD">
      <w:pPr>
        <w:widowControl w:val="0"/>
        <w:spacing w:line="276" w:lineRule="auto"/>
        <w:rPr>
          <w:del w:author="Мария Исаева" w:id="26" w:date="2023-03-07T06:25:00Z"/>
          <w:rFonts w:ascii="Times New Roman" w:cs="Times New Roman" w:eastAsia="Times New Roman" w:hAnsi="Times New Roman"/>
          <w:sz w:val="24"/>
          <w:szCs w:val="24"/>
        </w:rPr>
      </w:pPr>
      <w:del w:author="Мария Исаева" w:id="26" w:date="2023-03-07T06:25:00Z">
        <w:r w:rsidDel="00000000" w:rsidR="00000000" w:rsidRPr="00000000">
          <w:rPr>
            <w:rtl w:val="0"/>
          </w:rPr>
        </w:r>
      </w:del>
    </w:p>
    <w:p w:rsidR="00000000" w:rsidDel="00000000" w:rsidP="00000000" w:rsidRDefault="00000000" w:rsidRPr="00000000" w14:paraId="000000DE">
      <w:pPr>
        <w:widowControl w:val="0"/>
        <w:spacing w:line="276" w:lineRule="auto"/>
        <w:rPr>
          <w:del w:author="Мария Исаева" w:id="26" w:date="2023-03-07T06:25:00Z"/>
          <w:sz w:val="24"/>
          <w:szCs w:val="24"/>
        </w:rPr>
      </w:pPr>
      <w:del w:author="Мария Исаева" w:id="26" w:date="2023-03-07T06:25:00Z">
        <w:bookmarkStart w:colFirst="0" w:colLast="0" w:name="_2jxsxqh" w:id="17"/>
        <w:bookmarkEnd w:id="17"/>
        <w:r w:rsidDel="00000000" w:rsidR="00000000" w:rsidRPr="00000000">
          <w:rPr>
            <w:rtl w:val="0"/>
          </w:rPr>
        </w:r>
      </w:del>
    </w:p>
    <w:p w:rsidR="00000000" w:rsidDel="00000000" w:rsidP="00000000" w:rsidRDefault="00000000" w:rsidRPr="00000000" w14:paraId="000000DF">
      <w:pPr>
        <w:widowControl w:val="0"/>
        <w:tabs>
          <w:tab w:val="left" w:leader="none" w:pos="185"/>
          <w:tab w:val="left" w:leader="none" w:pos="481"/>
        </w:tabs>
        <w:spacing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E0">
      <w:pPr>
        <w:pStyle w:val="Heading1"/>
        <w:keepNext w:val="0"/>
        <w:keepLines w:val="0"/>
        <w:widowControl w:val="0"/>
        <w:tabs>
          <w:tab w:val="left" w:leader="none" w:pos="634"/>
        </w:tabs>
        <w:spacing w:after="60" w:before="0" w:line="276" w:lineRule="auto"/>
        <w:jc w:val="both"/>
        <w:rPr>
          <w:rFonts w:ascii="Cambria" w:cs="Cambria" w:eastAsia="Cambria" w:hAnsi="Cambria"/>
          <w:b w:val="1"/>
          <w:sz w:val="22"/>
          <w:szCs w:val="22"/>
        </w:rPr>
      </w:pPr>
      <w:bookmarkStart w:colFirst="0" w:colLast="0" w:name="_z337ya" w:id="18"/>
      <w:bookmarkEnd w:id="18"/>
      <w:r w:rsidDel="00000000" w:rsidR="00000000" w:rsidRPr="00000000">
        <w:rPr>
          <w:rFonts w:ascii="Cambria" w:cs="Cambria" w:eastAsia="Cambria" w:hAnsi="Cambria"/>
          <w:b w:val="1"/>
          <w:sz w:val="22"/>
          <w:szCs w:val="22"/>
          <w:rtl w:val="0"/>
        </w:rPr>
        <w:t xml:space="preserve">9. ПРИЛОЖЕНИЯ</w:t>
      </w:r>
    </w:p>
    <w:p w:rsidR="00000000" w:rsidDel="00000000" w:rsidP="00000000" w:rsidRDefault="00000000" w:rsidRPr="00000000" w14:paraId="000000E1">
      <w:pPr>
        <w:widowControl w:val="0"/>
        <w:tabs>
          <w:tab w:val="left" w:leader="none" w:pos="634"/>
        </w:tabs>
        <w:spacing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E2">
      <w:pPr>
        <w:widowControl w:val="0"/>
        <w:spacing w:line="276" w:lineRule="auto"/>
        <w:ind w:left="6" w:firstLine="0"/>
        <w:jc w:val="both"/>
        <w:rPr>
          <w:rFonts w:ascii="Cambria" w:cs="Cambria" w:eastAsia="Cambria" w:hAnsi="Cambria"/>
        </w:rPr>
      </w:pPr>
      <w:r w:rsidDel="00000000" w:rsidR="00000000" w:rsidRPr="00000000">
        <w:rPr>
          <w:rFonts w:ascii="Cambria" w:cs="Cambria" w:eastAsia="Cambria" w:hAnsi="Cambria"/>
          <w:rtl w:val="0"/>
        </w:rPr>
        <w:t xml:space="preserve">а. Примеры Форма еженедельного отчета по статистикам и квотам</w:t>
      </w:r>
    </w:p>
    <w:p w:rsidR="00000000" w:rsidDel="00000000" w:rsidP="00000000" w:rsidRDefault="00000000" w:rsidRPr="00000000" w14:paraId="000000E3">
      <w:pPr>
        <w:spacing w:line="276" w:lineRule="auto"/>
        <w:jc w:val="both"/>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314950" cy="1762125"/>
            <wp:effectExtent b="0" l="0" r="0" t="0"/>
            <wp:docPr id="4"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314950" cy="1762125"/>
                    </a:xfrm>
                    <a:prstGeom prst="rect"/>
                    <a:ln/>
                  </pic:spPr>
                </pic:pic>
              </a:graphicData>
            </a:graphic>
          </wp:inline>
        </w:drawing>
      </w:r>
      <w:r w:rsidDel="00000000" w:rsidR="00000000" w:rsidRPr="00000000">
        <w:rPr>
          <w:rFonts w:ascii="Cambria" w:cs="Cambria" w:eastAsia="Cambria" w:hAnsi="Cambria"/>
          <w:rtl w:val="0"/>
        </w:rPr>
        <w:br w:type="textWrapping"/>
      </w:r>
      <w:r w:rsidDel="00000000" w:rsidR="00000000" w:rsidRPr="00000000">
        <w:rPr>
          <w:rFonts w:ascii="Cambria" w:cs="Cambria" w:eastAsia="Cambria" w:hAnsi="Cambria"/>
        </w:rPr>
        <w:drawing>
          <wp:inline distB="114300" distT="114300" distL="114300" distR="114300">
            <wp:extent cx="5372100" cy="2247900"/>
            <wp:effectExtent b="0" l="0" r="0" t="0"/>
            <wp:docPr id="3"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3721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widowControl w:val="0"/>
        <w:spacing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E5">
      <w:pPr>
        <w:widowControl w:val="0"/>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E6">
      <w:pPr>
        <w:widowControl w:val="0"/>
        <w:spacing w:line="276" w:lineRule="auto"/>
        <w:ind w:left="6" w:firstLine="0"/>
        <w:jc w:val="both"/>
        <w:rPr>
          <w:rFonts w:ascii="Cambria" w:cs="Cambria" w:eastAsia="Cambria" w:hAnsi="Cambria"/>
        </w:rPr>
      </w:pPr>
      <w:r w:rsidDel="00000000" w:rsidR="00000000" w:rsidRPr="00000000">
        <w:rPr>
          <w:rFonts w:ascii="Cambria" w:cs="Cambria" w:eastAsia="Cambria" w:hAnsi="Cambria"/>
          <w:rtl w:val="0"/>
        </w:rPr>
        <w:t xml:space="preserve">б. </w:t>
      </w:r>
      <w:r w:rsidDel="00000000" w:rsidR="00000000" w:rsidRPr="00000000">
        <w:rPr>
          <w:rFonts w:ascii="Cambria" w:cs="Cambria" w:eastAsia="Cambria" w:hAnsi="Cambria"/>
          <w:rtl w:val="0"/>
        </w:rPr>
        <w:t xml:space="preserve">Таблица коэффициентов выполнения квоты по главной статистике</w:t>
      </w:r>
      <w:r w:rsidDel="00000000" w:rsidR="00000000" w:rsidRPr="00000000">
        <w:rPr>
          <w:rFonts w:ascii="Cambria" w:cs="Cambria" w:eastAsia="Cambria" w:hAnsi="Cambria"/>
        </w:rPr>
        <w:drawing>
          <wp:inline distB="114300" distT="114300" distL="114300" distR="114300">
            <wp:extent cx="5731200" cy="1714500"/>
            <wp:effectExtent b="0" l="0" r="0" t="0"/>
            <wp:docPr id="6" name="image3.png"/>
            <a:graphic>
              <a:graphicData uri="http://schemas.openxmlformats.org/drawingml/2006/picture">
                <pic:pic>
                  <pic:nvPicPr>
                    <pic:cNvPr id="0" name="image3.png"/>
                    <pic:cNvPicPr preferRelativeResize="0"/>
                  </pic:nvPicPr>
                  <pic:blipFill>
                    <a:blip r:embed="rId9"/>
                    <a:srcRect b="0" l="0" r="1518" t="0"/>
                    <a:stretch>
                      <a:fillRect/>
                    </a:stretch>
                  </pic:blipFill>
                  <pic:spPr>
                    <a:xfrm>
                      <a:off x="0" y="0"/>
                      <a:ext cx="57312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widowControl w:val="0"/>
        <w:spacing w:line="276" w:lineRule="auto"/>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E8">
      <w:pPr>
        <w:widowControl w:val="0"/>
        <w:spacing w:line="276" w:lineRule="auto"/>
        <w:ind w:left="6" w:firstLine="0"/>
        <w:jc w:val="both"/>
        <w:rPr>
          <w:rFonts w:ascii="Cambria" w:cs="Cambria" w:eastAsia="Cambria" w:hAnsi="Cambria"/>
        </w:rPr>
      </w:pPr>
      <w:r w:rsidDel="00000000" w:rsidR="00000000" w:rsidRPr="00000000">
        <w:rPr>
          <w:rFonts w:ascii="Cambria" w:cs="Cambria" w:eastAsia="Cambria" w:hAnsi="Cambria"/>
          <w:rtl w:val="0"/>
        </w:rPr>
        <w:t xml:space="preserve">в. Таблица коэффициентов за время работы в компании</w:t>
      </w:r>
    </w:p>
    <w:p w:rsidR="00000000" w:rsidDel="00000000" w:rsidP="00000000" w:rsidRDefault="00000000" w:rsidRPr="00000000" w14:paraId="000000E9">
      <w:pPr>
        <w:widowControl w:val="0"/>
        <w:spacing w:line="276" w:lineRule="auto"/>
        <w:ind w:left="6"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EA">
      <w:pPr>
        <w:widowControl w:val="0"/>
        <w:spacing w:line="276" w:lineRule="auto"/>
        <w:ind w:left="0" w:firstLine="0"/>
        <w:jc w:val="both"/>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4914900" cy="1876425"/>
            <wp:effectExtent b="0" l="0" r="0" t="0"/>
            <wp:docPr id="2" name="image2.png"/>
            <a:graphic>
              <a:graphicData uri="http://schemas.openxmlformats.org/drawingml/2006/picture">
                <pic:pic>
                  <pic:nvPicPr>
                    <pic:cNvPr id="0" name="image2.png"/>
                    <pic:cNvPicPr preferRelativeResize="0"/>
                  </pic:nvPicPr>
                  <pic:blipFill>
                    <a:blip r:embed="rId10"/>
                    <a:srcRect b="0" l="6528" r="11305" t="0"/>
                    <a:stretch>
                      <a:fillRect/>
                    </a:stretch>
                  </pic:blipFill>
                  <pic:spPr>
                    <a:xfrm>
                      <a:off x="0" y="0"/>
                      <a:ext cx="4914900"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widowControl w:val="0"/>
        <w:spacing w:line="276" w:lineRule="auto"/>
        <w:ind w:left="6"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EC">
      <w:pPr>
        <w:widowControl w:val="0"/>
        <w:spacing w:line="276" w:lineRule="auto"/>
        <w:ind w:left="6" w:firstLine="0"/>
        <w:jc w:val="both"/>
        <w:rPr>
          <w:rFonts w:ascii="Cambria" w:cs="Cambria" w:eastAsia="Cambria" w:hAnsi="Cambria"/>
        </w:rPr>
      </w:pPr>
      <w:r w:rsidDel="00000000" w:rsidR="00000000" w:rsidRPr="00000000">
        <w:rPr>
          <w:rFonts w:ascii="Cambria" w:cs="Cambria" w:eastAsia="Cambria" w:hAnsi="Cambria"/>
          <w:rtl w:val="0"/>
        </w:rPr>
        <w:t xml:space="preserve">г.</w:t>
      </w:r>
      <w:commentRangeStart w:id="26"/>
      <w:r w:rsidDel="00000000" w:rsidR="00000000" w:rsidRPr="00000000">
        <w:rPr>
          <w:rFonts w:ascii="Cambria" w:cs="Cambria" w:eastAsia="Cambria" w:hAnsi="Cambria"/>
          <w:rtl w:val="0"/>
        </w:rPr>
        <w:t xml:space="preserve"> Таблица базовых коэффициентов должностей (БКП)</w:t>
      </w:r>
      <w:commentRangeEnd w:id="26"/>
      <w:r w:rsidDel="00000000" w:rsidR="00000000" w:rsidRPr="00000000">
        <w:commentReference w:id="26"/>
      </w:r>
      <w:r w:rsidDel="00000000" w:rsidR="00000000" w:rsidRPr="00000000">
        <w:rPr>
          <w:rtl w:val="0"/>
        </w:rPr>
      </w:r>
    </w:p>
    <w:tbl>
      <w:tblPr>
        <w:tblStyle w:val="Table2"/>
        <w:tblW w:w="96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1530"/>
        <w:gridCol w:w="915"/>
        <w:gridCol w:w="4620"/>
        <w:gridCol w:w="2145"/>
        <w:tblGridChange w:id="0">
          <w:tblGrid>
            <w:gridCol w:w="405"/>
            <w:gridCol w:w="1530"/>
            <w:gridCol w:w="915"/>
            <w:gridCol w:w="4620"/>
            <w:gridCol w:w="2145"/>
          </w:tblGrid>
        </w:tblGridChange>
      </w:tblGrid>
      <w:tr>
        <w:trPr>
          <w:cantSplit w:val="0"/>
          <w:tblHeader w:val="0"/>
        </w:trPr>
        <w:tc>
          <w:tcPr>
            <w:tcMar>
              <w:top w:w="55.0" w:type="dxa"/>
              <w:left w:w="55.0" w:type="dxa"/>
              <w:bottom w:w="55.0" w:type="dxa"/>
              <w:right w:w="55.0" w:type="dxa"/>
            </w:tcMar>
          </w:tcPr>
          <w:p w:rsidR="00000000" w:rsidDel="00000000" w:rsidP="00000000" w:rsidRDefault="00000000" w:rsidRPr="00000000" w14:paraId="000000ED">
            <w:pPr>
              <w:widowControl w:val="0"/>
              <w:spacing w:line="276" w:lineRule="auto"/>
              <w:ind w:left="0" w:right="0" w:firstLine="0"/>
              <w:jc w:val="center"/>
              <w:rPr>
                <w:rFonts w:ascii="Cambria" w:cs="Cambria" w:eastAsia="Cambria" w:hAnsi="Cambria"/>
              </w:rPr>
            </w:pPr>
            <w:r w:rsidDel="00000000" w:rsidR="00000000" w:rsidRPr="00000000">
              <w:rPr>
                <w:rFonts w:ascii="Cambria" w:cs="Cambria" w:eastAsia="Cambria" w:hAnsi="Cambria"/>
                <w:rtl w:val="0"/>
              </w:rPr>
              <w:t xml:space="preserve">№</w:t>
            </w:r>
          </w:p>
        </w:tc>
        <w:tc>
          <w:tcPr>
            <w:tcMar>
              <w:top w:w="55.0" w:type="dxa"/>
              <w:left w:w="55.0" w:type="dxa"/>
              <w:bottom w:w="55.0" w:type="dxa"/>
              <w:right w:w="55.0" w:type="dxa"/>
            </w:tcMar>
          </w:tcPr>
          <w:p w:rsidR="00000000" w:rsidDel="00000000" w:rsidP="00000000" w:rsidRDefault="00000000" w:rsidRPr="00000000" w14:paraId="000000EE">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Отделение</w:t>
            </w:r>
          </w:p>
        </w:tc>
        <w:tc>
          <w:tcPr>
            <w:tcMar>
              <w:top w:w="55.0" w:type="dxa"/>
              <w:left w:w="55.0" w:type="dxa"/>
              <w:bottom w:w="55.0" w:type="dxa"/>
              <w:right w:w="55.0" w:type="dxa"/>
            </w:tcMar>
          </w:tcPr>
          <w:p w:rsidR="00000000" w:rsidDel="00000000" w:rsidP="00000000" w:rsidRDefault="00000000" w:rsidRPr="00000000" w14:paraId="000000E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Отдел</w:t>
            </w:r>
          </w:p>
        </w:tc>
        <w:tc>
          <w:tcPr>
            <w:tcMar>
              <w:top w:w="55.0" w:type="dxa"/>
              <w:left w:w="55.0" w:type="dxa"/>
              <w:bottom w:w="55.0" w:type="dxa"/>
              <w:right w:w="55.0" w:type="dxa"/>
            </w:tcMar>
          </w:tcPr>
          <w:p w:rsidR="00000000" w:rsidDel="00000000" w:rsidP="00000000" w:rsidRDefault="00000000" w:rsidRPr="00000000" w14:paraId="000000F0">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Должность</w:t>
            </w:r>
          </w:p>
        </w:tc>
        <w:tc>
          <w:tcPr>
            <w:tcMar>
              <w:top w:w="55.0" w:type="dxa"/>
              <w:left w:w="55.0" w:type="dxa"/>
              <w:bottom w:w="55.0" w:type="dxa"/>
              <w:right w:w="55.0" w:type="dxa"/>
            </w:tcMar>
          </w:tcPr>
          <w:p w:rsidR="00000000" w:rsidDel="00000000" w:rsidP="00000000" w:rsidRDefault="00000000" w:rsidRPr="00000000" w14:paraId="000000F1">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Баллы</w:t>
            </w:r>
          </w:p>
        </w:tc>
      </w:tr>
      <w:tr>
        <w:trPr>
          <w:cantSplit w:val="0"/>
          <w:tblHeader w:val="0"/>
        </w:trPr>
        <w:tc>
          <w:tcPr>
            <w:tcMar>
              <w:top w:w="55.0" w:type="dxa"/>
              <w:left w:w="55.0" w:type="dxa"/>
              <w:bottom w:w="55.0" w:type="dxa"/>
              <w:right w:w="55.0" w:type="dxa"/>
            </w:tcMar>
          </w:tcPr>
          <w:p w:rsidR="00000000" w:rsidDel="00000000" w:rsidP="00000000" w:rsidRDefault="00000000" w:rsidRPr="00000000" w14:paraId="000000F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tcMar>
              <w:top w:w="55.0" w:type="dxa"/>
              <w:left w:w="55.0" w:type="dxa"/>
              <w:bottom w:w="55.0" w:type="dxa"/>
              <w:right w:w="55.0" w:type="dxa"/>
            </w:tcMar>
          </w:tcPr>
          <w:p w:rsidR="00000000" w:rsidDel="00000000" w:rsidP="00000000" w:rsidRDefault="00000000" w:rsidRPr="00000000" w14:paraId="000000F3">
            <w:pPr>
              <w:widowControl w:val="0"/>
              <w:spacing w:line="276" w:lineRule="auto"/>
              <w:ind w:left="0" w:firstLine="0"/>
              <w:jc w:val="center"/>
              <w:rPr>
                <w:rFonts w:ascii="Cambria" w:cs="Cambria" w:eastAsia="Cambria" w:hAnsi="Cambria"/>
              </w:rPr>
            </w:pPr>
            <w:r w:rsidDel="00000000" w:rsidR="00000000" w:rsidRPr="00000000">
              <w:rPr>
                <w:rFonts w:ascii="Cambria" w:cs="Cambria" w:eastAsia="Cambria" w:hAnsi="Cambria"/>
                <w:rtl w:val="0"/>
              </w:rPr>
              <w:t xml:space="preserve">7</w:t>
            </w:r>
          </w:p>
        </w:tc>
        <w:tc>
          <w:tcPr>
            <w:tcMar>
              <w:top w:w="55.0" w:type="dxa"/>
              <w:left w:w="55.0" w:type="dxa"/>
              <w:bottom w:w="55.0" w:type="dxa"/>
              <w:right w:w="55.0" w:type="dxa"/>
            </w:tcMar>
          </w:tcPr>
          <w:p w:rsidR="00000000" w:rsidDel="00000000" w:rsidP="00000000" w:rsidRDefault="00000000" w:rsidRPr="00000000" w14:paraId="000000F4">
            <w:pPr>
              <w:widowControl w:val="0"/>
              <w:spacing w:line="276" w:lineRule="auto"/>
              <w:jc w:val="center"/>
              <w:rPr>
                <w:rFonts w:ascii="Cambria" w:cs="Cambria" w:eastAsia="Cambria" w:hAnsi="Cambria"/>
              </w:rPr>
            </w:pPr>
            <w:r w:rsidDel="00000000" w:rsidR="00000000" w:rsidRPr="00000000">
              <w:rPr>
                <w:rtl w:val="0"/>
              </w:rPr>
            </w:r>
          </w:p>
        </w:tc>
        <w:tc>
          <w:tcPr>
            <w:tcMar>
              <w:top w:w="55.0" w:type="dxa"/>
              <w:left w:w="55.0" w:type="dxa"/>
              <w:bottom w:w="55.0" w:type="dxa"/>
              <w:right w:w="55.0" w:type="dxa"/>
            </w:tcMar>
          </w:tcPr>
          <w:p w:rsidR="00000000" w:rsidDel="00000000" w:rsidP="00000000" w:rsidRDefault="00000000" w:rsidRPr="00000000" w14:paraId="000000F5">
            <w:pPr>
              <w:widowControl w:val="0"/>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Владелец</w:t>
            </w:r>
          </w:p>
        </w:tc>
        <w:tc>
          <w:tcPr>
            <w:tcMar>
              <w:top w:w="55.0" w:type="dxa"/>
              <w:left w:w="55.0" w:type="dxa"/>
              <w:bottom w:w="55.0" w:type="dxa"/>
              <w:right w:w="55.0" w:type="dxa"/>
            </w:tcMar>
          </w:tcPr>
          <w:p w:rsidR="00000000" w:rsidDel="00000000" w:rsidP="00000000" w:rsidRDefault="00000000" w:rsidRPr="00000000" w14:paraId="000000F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4000</w:t>
            </w:r>
          </w:p>
        </w:tc>
      </w:tr>
      <w:tr>
        <w:trPr>
          <w:cantSplit w:val="0"/>
          <w:tblHeader w:val="0"/>
        </w:trPr>
        <w:tc>
          <w:tcPr>
            <w:tcMar>
              <w:top w:w="55.0" w:type="dxa"/>
              <w:left w:w="55.0" w:type="dxa"/>
              <w:bottom w:w="55.0" w:type="dxa"/>
              <w:right w:w="55.0" w:type="dxa"/>
            </w:tcMar>
          </w:tcPr>
          <w:p w:rsidR="00000000" w:rsidDel="00000000" w:rsidP="00000000" w:rsidRDefault="00000000" w:rsidRPr="00000000" w14:paraId="000000F7">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tcMar>
              <w:top w:w="55.0" w:type="dxa"/>
              <w:left w:w="55.0" w:type="dxa"/>
              <w:bottom w:w="55.0" w:type="dxa"/>
              <w:right w:w="55.0" w:type="dxa"/>
            </w:tcMar>
          </w:tcPr>
          <w:p w:rsidR="00000000" w:rsidDel="00000000" w:rsidP="00000000" w:rsidRDefault="00000000" w:rsidRPr="00000000" w14:paraId="000000F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7</w:t>
            </w:r>
          </w:p>
        </w:tc>
        <w:tc>
          <w:tcPr>
            <w:tcMar>
              <w:top w:w="55.0" w:type="dxa"/>
              <w:left w:w="55.0" w:type="dxa"/>
              <w:bottom w:w="55.0" w:type="dxa"/>
              <w:right w:w="55.0" w:type="dxa"/>
            </w:tcMar>
          </w:tcPr>
          <w:p w:rsidR="00000000" w:rsidDel="00000000" w:rsidP="00000000" w:rsidRDefault="00000000" w:rsidRPr="00000000" w14:paraId="000000F9">
            <w:pPr>
              <w:widowControl w:val="0"/>
              <w:spacing w:line="276" w:lineRule="auto"/>
              <w:jc w:val="center"/>
              <w:rPr>
                <w:rFonts w:ascii="Cambria" w:cs="Cambria" w:eastAsia="Cambria" w:hAnsi="Cambria"/>
              </w:rPr>
            </w:pPr>
            <w:r w:rsidDel="00000000" w:rsidR="00000000" w:rsidRPr="00000000">
              <w:rPr>
                <w:rtl w:val="0"/>
              </w:rPr>
            </w:r>
          </w:p>
        </w:tc>
        <w:tc>
          <w:tcPr>
            <w:tcMar>
              <w:top w:w="55.0" w:type="dxa"/>
              <w:left w:w="55.0" w:type="dxa"/>
              <w:bottom w:w="55.0" w:type="dxa"/>
              <w:right w:w="55.0" w:type="dxa"/>
            </w:tcMar>
          </w:tcPr>
          <w:p w:rsidR="00000000" w:rsidDel="00000000" w:rsidP="00000000" w:rsidRDefault="00000000" w:rsidRPr="00000000" w14:paraId="000000FA">
            <w:pPr>
              <w:widowControl w:val="0"/>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Помощник владельца</w:t>
            </w:r>
          </w:p>
        </w:tc>
        <w:tc>
          <w:tcPr>
            <w:tcMar>
              <w:top w:w="55.0" w:type="dxa"/>
              <w:left w:w="55.0" w:type="dxa"/>
              <w:bottom w:w="55.0" w:type="dxa"/>
              <w:right w:w="55.0" w:type="dxa"/>
            </w:tcMar>
          </w:tcPr>
          <w:p w:rsidR="00000000" w:rsidDel="00000000" w:rsidP="00000000" w:rsidRDefault="00000000" w:rsidRPr="00000000" w14:paraId="000000F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750</w:t>
            </w:r>
          </w:p>
        </w:tc>
      </w:tr>
      <w:tr>
        <w:trPr>
          <w:cantSplit w:val="0"/>
          <w:tblHeader w:val="0"/>
        </w:trPr>
        <w:tc>
          <w:tcPr>
            <w:tcMar>
              <w:top w:w="55.0" w:type="dxa"/>
              <w:left w:w="55.0" w:type="dxa"/>
              <w:bottom w:w="55.0" w:type="dxa"/>
              <w:right w:w="55.0" w:type="dxa"/>
            </w:tcMar>
          </w:tcPr>
          <w:p w:rsidR="00000000" w:rsidDel="00000000" w:rsidP="00000000" w:rsidRDefault="00000000" w:rsidRPr="00000000" w14:paraId="000000FC">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tcMar>
              <w:top w:w="55.0" w:type="dxa"/>
              <w:left w:w="55.0" w:type="dxa"/>
              <w:bottom w:w="55.0" w:type="dxa"/>
              <w:right w:w="55.0" w:type="dxa"/>
            </w:tcMar>
          </w:tcPr>
          <w:p w:rsidR="00000000" w:rsidDel="00000000" w:rsidP="00000000" w:rsidRDefault="00000000" w:rsidRPr="00000000" w14:paraId="000000F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7</w:t>
            </w:r>
          </w:p>
        </w:tc>
        <w:tc>
          <w:tcPr>
            <w:tcMar>
              <w:top w:w="55.0" w:type="dxa"/>
              <w:left w:w="55.0" w:type="dxa"/>
              <w:bottom w:w="55.0" w:type="dxa"/>
              <w:right w:w="55.0" w:type="dxa"/>
            </w:tcMar>
          </w:tcPr>
          <w:p w:rsidR="00000000" w:rsidDel="00000000" w:rsidP="00000000" w:rsidRDefault="00000000" w:rsidRPr="00000000" w14:paraId="000000FE">
            <w:pPr>
              <w:widowControl w:val="0"/>
              <w:spacing w:line="276" w:lineRule="auto"/>
              <w:jc w:val="center"/>
              <w:rPr>
                <w:rFonts w:ascii="Cambria" w:cs="Cambria" w:eastAsia="Cambria" w:hAnsi="Cambria"/>
              </w:rPr>
            </w:pPr>
            <w:r w:rsidDel="00000000" w:rsidR="00000000" w:rsidRPr="00000000">
              <w:rPr>
                <w:rtl w:val="0"/>
              </w:rPr>
            </w:r>
          </w:p>
        </w:tc>
        <w:tc>
          <w:tcPr>
            <w:tcMar>
              <w:top w:w="55.0" w:type="dxa"/>
              <w:left w:w="55.0" w:type="dxa"/>
              <w:bottom w:w="55.0" w:type="dxa"/>
              <w:right w:w="55.0" w:type="dxa"/>
            </w:tcMar>
          </w:tcPr>
          <w:p w:rsidR="00000000" w:rsidDel="00000000" w:rsidP="00000000" w:rsidRDefault="00000000" w:rsidRPr="00000000" w14:paraId="000000FF">
            <w:pPr>
              <w:widowControl w:val="0"/>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ИД</w:t>
            </w:r>
          </w:p>
        </w:tc>
        <w:tc>
          <w:tcPr>
            <w:tcMar>
              <w:top w:w="55.0" w:type="dxa"/>
              <w:left w:w="55.0" w:type="dxa"/>
              <w:bottom w:w="55.0" w:type="dxa"/>
              <w:right w:w="55.0" w:type="dxa"/>
            </w:tcMar>
          </w:tcPr>
          <w:p w:rsidR="00000000" w:rsidDel="00000000" w:rsidP="00000000" w:rsidRDefault="00000000" w:rsidRPr="00000000" w14:paraId="00000100">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4000</w:t>
            </w:r>
          </w:p>
        </w:tc>
      </w:tr>
      <w:tr>
        <w:trPr>
          <w:cantSplit w:val="0"/>
          <w:tblHeader w:val="0"/>
        </w:trPr>
        <w:tc>
          <w:tcPr>
            <w:tcMar>
              <w:top w:w="55.0" w:type="dxa"/>
              <w:left w:w="55.0" w:type="dxa"/>
              <w:bottom w:w="55.0" w:type="dxa"/>
              <w:right w:w="55.0" w:type="dxa"/>
            </w:tcMar>
          </w:tcPr>
          <w:p w:rsidR="00000000" w:rsidDel="00000000" w:rsidP="00000000" w:rsidRDefault="00000000" w:rsidRPr="00000000" w14:paraId="00000101">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tcMar>
              <w:top w:w="55.0" w:type="dxa"/>
              <w:left w:w="55.0" w:type="dxa"/>
              <w:bottom w:w="55.0" w:type="dxa"/>
              <w:right w:w="55.0" w:type="dxa"/>
            </w:tcMar>
          </w:tcPr>
          <w:p w:rsidR="00000000" w:rsidDel="00000000" w:rsidP="00000000" w:rsidRDefault="00000000" w:rsidRPr="00000000" w14:paraId="0000010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7</w:t>
            </w:r>
          </w:p>
        </w:tc>
        <w:tc>
          <w:tcPr>
            <w:tcMar>
              <w:top w:w="55.0" w:type="dxa"/>
              <w:left w:w="55.0" w:type="dxa"/>
              <w:bottom w:w="55.0" w:type="dxa"/>
              <w:right w:w="55.0" w:type="dxa"/>
            </w:tcMar>
          </w:tcPr>
          <w:p w:rsidR="00000000" w:rsidDel="00000000" w:rsidP="00000000" w:rsidRDefault="00000000" w:rsidRPr="00000000" w14:paraId="00000103">
            <w:pPr>
              <w:widowControl w:val="0"/>
              <w:spacing w:line="276" w:lineRule="auto"/>
              <w:jc w:val="center"/>
              <w:rPr>
                <w:rFonts w:ascii="Cambria" w:cs="Cambria" w:eastAsia="Cambria" w:hAnsi="Cambria"/>
              </w:rPr>
            </w:pPr>
            <w:r w:rsidDel="00000000" w:rsidR="00000000" w:rsidRPr="00000000">
              <w:rPr>
                <w:rtl w:val="0"/>
              </w:rPr>
            </w:r>
          </w:p>
        </w:tc>
        <w:tc>
          <w:tcPr>
            <w:tcMar>
              <w:top w:w="55.0" w:type="dxa"/>
              <w:left w:w="55.0" w:type="dxa"/>
              <w:bottom w:w="55.0" w:type="dxa"/>
              <w:right w:w="55.0" w:type="dxa"/>
            </w:tcMar>
          </w:tcPr>
          <w:p w:rsidR="00000000" w:rsidDel="00000000" w:rsidP="00000000" w:rsidRDefault="00000000" w:rsidRPr="00000000" w14:paraId="00000104">
            <w:pPr>
              <w:widowControl w:val="0"/>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Пом. руководителя</w:t>
            </w:r>
          </w:p>
        </w:tc>
        <w:tc>
          <w:tcPr>
            <w:tcMar>
              <w:top w:w="55.0" w:type="dxa"/>
              <w:left w:w="55.0" w:type="dxa"/>
              <w:bottom w:w="55.0" w:type="dxa"/>
              <w:right w:w="55.0" w:type="dxa"/>
            </w:tcMar>
          </w:tcPr>
          <w:p w:rsidR="00000000" w:rsidDel="00000000" w:rsidP="00000000" w:rsidRDefault="00000000" w:rsidRPr="00000000" w14:paraId="00000105">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650</w:t>
            </w:r>
          </w:p>
        </w:tc>
      </w:tr>
      <w:tr>
        <w:trPr>
          <w:cantSplit w:val="0"/>
          <w:tblHeader w:val="0"/>
        </w:trPr>
        <w:tc>
          <w:tcPr>
            <w:tcMar>
              <w:top w:w="55.0" w:type="dxa"/>
              <w:left w:w="55.0" w:type="dxa"/>
              <w:bottom w:w="55.0" w:type="dxa"/>
              <w:right w:w="55.0" w:type="dxa"/>
            </w:tcMar>
          </w:tcPr>
          <w:p w:rsidR="00000000" w:rsidDel="00000000" w:rsidP="00000000" w:rsidRDefault="00000000" w:rsidRPr="00000000" w14:paraId="0000010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c>
          <w:tcPr>
            <w:tcMar>
              <w:top w:w="55.0" w:type="dxa"/>
              <w:left w:w="55.0" w:type="dxa"/>
              <w:bottom w:w="55.0" w:type="dxa"/>
              <w:right w:w="55.0" w:type="dxa"/>
            </w:tcMar>
          </w:tcPr>
          <w:p w:rsidR="00000000" w:rsidDel="00000000" w:rsidP="00000000" w:rsidRDefault="00000000" w:rsidRPr="00000000" w14:paraId="00000107">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7</w:t>
            </w:r>
          </w:p>
        </w:tc>
        <w:tc>
          <w:tcPr>
            <w:tcMar>
              <w:top w:w="55.0" w:type="dxa"/>
              <w:left w:w="55.0" w:type="dxa"/>
              <w:bottom w:w="55.0" w:type="dxa"/>
              <w:right w:w="55.0" w:type="dxa"/>
            </w:tcMar>
          </w:tcPr>
          <w:p w:rsidR="00000000" w:rsidDel="00000000" w:rsidP="00000000" w:rsidRDefault="00000000" w:rsidRPr="00000000" w14:paraId="00000108">
            <w:pPr>
              <w:widowControl w:val="0"/>
              <w:spacing w:line="276" w:lineRule="auto"/>
              <w:jc w:val="center"/>
              <w:rPr>
                <w:rFonts w:ascii="Cambria" w:cs="Cambria" w:eastAsia="Cambria" w:hAnsi="Cambria"/>
              </w:rPr>
            </w:pPr>
            <w:r w:rsidDel="00000000" w:rsidR="00000000" w:rsidRPr="00000000">
              <w:rPr>
                <w:rtl w:val="0"/>
              </w:rPr>
            </w:r>
          </w:p>
        </w:tc>
        <w:tc>
          <w:tcPr>
            <w:tcMar>
              <w:top w:w="55.0" w:type="dxa"/>
              <w:left w:w="55.0" w:type="dxa"/>
              <w:bottom w:w="55.0" w:type="dxa"/>
              <w:right w:w="55.0" w:type="dxa"/>
            </w:tcMar>
          </w:tcPr>
          <w:p w:rsidR="00000000" w:rsidDel="00000000" w:rsidP="00000000" w:rsidRDefault="00000000" w:rsidRPr="00000000" w14:paraId="00000109">
            <w:pPr>
              <w:widowControl w:val="0"/>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Юрист</w:t>
            </w:r>
          </w:p>
        </w:tc>
        <w:tc>
          <w:tcPr>
            <w:tcMar>
              <w:top w:w="55.0" w:type="dxa"/>
              <w:left w:w="55.0" w:type="dxa"/>
              <w:bottom w:w="55.0" w:type="dxa"/>
              <w:right w:w="55.0" w:type="dxa"/>
            </w:tcMar>
          </w:tcPr>
          <w:p w:rsidR="00000000" w:rsidDel="00000000" w:rsidP="00000000" w:rsidRDefault="00000000" w:rsidRPr="00000000" w14:paraId="0000010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1400</w:t>
            </w:r>
          </w:p>
        </w:tc>
      </w:tr>
      <w:tr>
        <w:trPr>
          <w:cantSplit w:val="0"/>
          <w:tblHeader w:val="0"/>
        </w:trPr>
        <w:tc>
          <w:tcPr>
            <w:tcMar>
              <w:top w:w="55.0" w:type="dxa"/>
              <w:left w:w="55.0" w:type="dxa"/>
              <w:bottom w:w="55.0" w:type="dxa"/>
              <w:right w:w="55.0" w:type="dxa"/>
            </w:tcMar>
          </w:tcPr>
          <w:p w:rsidR="00000000" w:rsidDel="00000000" w:rsidP="00000000" w:rsidRDefault="00000000" w:rsidRPr="00000000" w14:paraId="0000010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6</w:t>
            </w:r>
          </w:p>
        </w:tc>
        <w:tc>
          <w:tcPr>
            <w:tcMar>
              <w:top w:w="55.0" w:type="dxa"/>
              <w:left w:w="55.0" w:type="dxa"/>
              <w:bottom w:w="55.0" w:type="dxa"/>
              <w:right w:w="55.0" w:type="dxa"/>
            </w:tcMar>
          </w:tcPr>
          <w:p w:rsidR="00000000" w:rsidDel="00000000" w:rsidP="00000000" w:rsidRDefault="00000000" w:rsidRPr="00000000" w14:paraId="0000010C">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7</w:t>
            </w:r>
          </w:p>
        </w:tc>
        <w:tc>
          <w:tcPr>
            <w:tcMar>
              <w:top w:w="55.0" w:type="dxa"/>
              <w:left w:w="55.0" w:type="dxa"/>
              <w:bottom w:w="55.0" w:type="dxa"/>
              <w:right w:w="55.0" w:type="dxa"/>
            </w:tcMar>
          </w:tcPr>
          <w:p w:rsidR="00000000" w:rsidDel="00000000" w:rsidP="00000000" w:rsidRDefault="00000000" w:rsidRPr="00000000" w14:paraId="0000010D">
            <w:pPr>
              <w:widowControl w:val="0"/>
              <w:spacing w:line="276" w:lineRule="auto"/>
              <w:jc w:val="center"/>
              <w:rPr>
                <w:rFonts w:ascii="Cambria" w:cs="Cambria" w:eastAsia="Cambria" w:hAnsi="Cambria"/>
              </w:rPr>
            </w:pPr>
            <w:r w:rsidDel="00000000" w:rsidR="00000000" w:rsidRPr="00000000">
              <w:rPr>
                <w:rtl w:val="0"/>
              </w:rPr>
            </w:r>
          </w:p>
        </w:tc>
        <w:tc>
          <w:tcPr>
            <w:tcMar>
              <w:top w:w="55.0" w:type="dxa"/>
              <w:left w:w="55.0" w:type="dxa"/>
              <w:bottom w:w="55.0" w:type="dxa"/>
              <w:right w:w="55.0" w:type="dxa"/>
            </w:tcMar>
          </w:tcPr>
          <w:p w:rsidR="00000000" w:rsidDel="00000000" w:rsidP="00000000" w:rsidRDefault="00000000" w:rsidRPr="00000000" w14:paraId="0000010E">
            <w:pPr>
              <w:widowControl w:val="0"/>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РСФ</w:t>
            </w:r>
          </w:p>
        </w:tc>
        <w:tc>
          <w:tcPr>
            <w:tcMar>
              <w:top w:w="55.0" w:type="dxa"/>
              <w:left w:w="55.0" w:type="dxa"/>
              <w:bottom w:w="55.0" w:type="dxa"/>
              <w:right w:w="55.0" w:type="dxa"/>
            </w:tcMar>
          </w:tcPr>
          <w:p w:rsidR="00000000" w:rsidDel="00000000" w:rsidP="00000000" w:rsidRDefault="00000000" w:rsidRPr="00000000" w14:paraId="0000010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1400</w:t>
            </w:r>
          </w:p>
        </w:tc>
      </w:tr>
      <w:tr>
        <w:trPr>
          <w:cantSplit w:val="0"/>
          <w:tblHeader w:val="0"/>
        </w:trPr>
        <w:tc>
          <w:tcPr>
            <w:tcMar>
              <w:top w:w="55.0" w:type="dxa"/>
              <w:left w:w="55.0" w:type="dxa"/>
              <w:bottom w:w="55.0" w:type="dxa"/>
              <w:right w:w="55.0" w:type="dxa"/>
            </w:tcMar>
          </w:tcPr>
          <w:p w:rsidR="00000000" w:rsidDel="00000000" w:rsidP="00000000" w:rsidRDefault="00000000" w:rsidRPr="00000000" w14:paraId="00000110">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7</w:t>
            </w:r>
          </w:p>
        </w:tc>
        <w:tc>
          <w:tcPr>
            <w:tcMar>
              <w:top w:w="55.0" w:type="dxa"/>
              <w:left w:w="55.0" w:type="dxa"/>
              <w:bottom w:w="55.0" w:type="dxa"/>
              <w:right w:w="55.0" w:type="dxa"/>
            </w:tcMar>
          </w:tcPr>
          <w:p w:rsidR="00000000" w:rsidDel="00000000" w:rsidP="00000000" w:rsidRDefault="00000000" w:rsidRPr="00000000" w14:paraId="00000111">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tcMar>
              <w:top w:w="55.0" w:type="dxa"/>
              <w:left w:w="55.0" w:type="dxa"/>
              <w:bottom w:w="55.0" w:type="dxa"/>
              <w:right w:w="55.0" w:type="dxa"/>
            </w:tcMar>
          </w:tcPr>
          <w:p w:rsidR="00000000" w:rsidDel="00000000" w:rsidP="00000000" w:rsidRDefault="00000000" w:rsidRPr="00000000" w14:paraId="00000112">
            <w:pPr>
              <w:widowControl w:val="0"/>
              <w:spacing w:line="276" w:lineRule="auto"/>
              <w:jc w:val="center"/>
              <w:rPr>
                <w:rFonts w:ascii="Cambria" w:cs="Cambria" w:eastAsia="Cambria" w:hAnsi="Cambria"/>
              </w:rPr>
            </w:pPr>
            <w:r w:rsidDel="00000000" w:rsidR="00000000" w:rsidRPr="00000000">
              <w:rPr>
                <w:rtl w:val="0"/>
              </w:rPr>
            </w:r>
          </w:p>
        </w:tc>
        <w:tc>
          <w:tcPr>
            <w:tcMar>
              <w:top w:w="55.0" w:type="dxa"/>
              <w:left w:w="55.0" w:type="dxa"/>
              <w:bottom w:w="55.0" w:type="dxa"/>
              <w:right w:w="55.0" w:type="dxa"/>
            </w:tcMar>
          </w:tcPr>
          <w:p w:rsidR="00000000" w:rsidDel="00000000" w:rsidP="00000000" w:rsidRDefault="00000000" w:rsidRPr="00000000" w14:paraId="00000113">
            <w:pPr>
              <w:widowControl w:val="0"/>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РО 1</w:t>
            </w:r>
          </w:p>
        </w:tc>
        <w:tc>
          <w:tcPr>
            <w:tcMar>
              <w:top w:w="55.0" w:type="dxa"/>
              <w:left w:w="55.0" w:type="dxa"/>
              <w:bottom w:w="55.0" w:type="dxa"/>
              <w:right w:w="55.0" w:type="dxa"/>
            </w:tcMar>
          </w:tcPr>
          <w:p w:rsidR="00000000" w:rsidDel="00000000" w:rsidP="00000000" w:rsidRDefault="00000000" w:rsidRPr="00000000" w14:paraId="00000114">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2000</w:t>
            </w:r>
          </w:p>
        </w:tc>
      </w:tr>
      <w:tr>
        <w:trPr>
          <w:cantSplit w:val="0"/>
          <w:tblHeader w:val="0"/>
        </w:trPr>
        <w:tc>
          <w:tcPr>
            <w:tcMar>
              <w:top w:w="55.0" w:type="dxa"/>
              <w:left w:w="55.0" w:type="dxa"/>
              <w:bottom w:w="55.0" w:type="dxa"/>
              <w:right w:w="55.0" w:type="dxa"/>
            </w:tcMar>
          </w:tcPr>
          <w:p w:rsidR="00000000" w:rsidDel="00000000" w:rsidP="00000000" w:rsidRDefault="00000000" w:rsidRPr="00000000" w14:paraId="00000115">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8</w:t>
            </w:r>
          </w:p>
        </w:tc>
        <w:tc>
          <w:tcPr>
            <w:tcMar>
              <w:top w:w="55.0" w:type="dxa"/>
              <w:left w:w="55.0" w:type="dxa"/>
              <w:bottom w:w="55.0" w:type="dxa"/>
              <w:right w:w="55.0" w:type="dxa"/>
            </w:tcMar>
          </w:tcPr>
          <w:p w:rsidR="00000000" w:rsidDel="00000000" w:rsidP="00000000" w:rsidRDefault="00000000" w:rsidRPr="00000000" w14:paraId="0000011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tcMar>
              <w:top w:w="55.0" w:type="dxa"/>
              <w:left w:w="55.0" w:type="dxa"/>
              <w:bottom w:w="55.0" w:type="dxa"/>
              <w:right w:w="55.0" w:type="dxa"/>
            </w:tcMar>
          </w:tcPr>
          <w:p w:rsidR="00000000" w:rsidDel="00000000" w:rsidP="00000000" w:rsidRDefault="00000000" w:rsidRPr="00000000" w14:paraId="00000117">
            <w:pPr>
              <w:widowControl w:val="0"/>
              <w:spacing w:line="276" w:lineRule="auto"/>
              <w:jc w:val="center"/>
              <w:rPr>
                <w:rFonts w:ascii="Cambria" w:cs="Cambria" w:eastAsia="Cambria" w:hAnsi="Cambria"/>
              </w:rPr>
            </w:pPr>
            <w:r w:rsidDel="00000000" w:rsidR="00000000" w:rsidRPr="00000000">
              <w:rPr>
                <w:rtl w:val="0"/>
              </w:rPr>
            </w:r>
          </w:p>
        </w:tc>
        <w:tc>
          <w:tcPr>
            <w:tcMar>
              <w:top w:w="55.0" w:type="dxa"/>
              <w:left w:w="55.0" w:type="dxa"/>
              <w:bottom w:w="55.0" w:type="dxa"/>
              <w:right w:w="55.0" w:type="dxa"/>
            </w:tcMar>
          </w:tcPr>
          <w:p w:rsidR="00000000" w:rsidDel="00000000" w:rsidP="00000000" w:rsidRDefault="00000000" w:rsidRPr="00000000" w14:paraId="00000118">
            <w:pPr>
              <w:widowControl w:val="0"/>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НО 1</w:t>
            </w:r>
          </w:p>
        </w:tc>
        <w:tc>
          <w:tcPr>
            <w:tcMar>
              <w:top w:w="55.0" w:type="dxa"/>
              <w:left w:w="55.0" w:type="dxa"/>
              <w:bottom w:w="55.0" w:type="dxa"/>
              <w:right w:w="55.0" w:type="dxa"/>
            </w:tcMar>
          </w:tcPr>
          <w:p w:rsidR="00000000" w:rsidDel="00000000" w:rsidP="00000000" w:rsidRDefault="00000000" w:rsidRPr="00000000" w14:paraId="0000011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1000</w:t>
            </w:r>
          </w:p>
        </w:tc>
      </w:tr>
      <w:tr>
        <w:trPr>
          <w:cantSplit w:val="0"/>
          <w:tblHeader w:val="0"/>
        </w:trPr>
        <w:tc>
          <w:tcPr>
            <w:tcMar>
              <w:top w:w="55.0" w:type="dxa"/>
              <w:left w:w="55.0" w:type="dxa"/>
              <w:bottom w:w="55.0" w:type="dxa"/>
              <w:right w:w="55.0" w:type="dxa"/>
            </w:tcMar>
          </w:tcPr>
          <w:p w:rsidR="00000000" w:rsidDel="00000000" w:rsidP="00000000" w:rsidRDefault="00000000" w:rsidRPr="00000000" w14:paraId="0000011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9</w:t>
            </w:r>
          </w:p>
        </w:tc>
        <w:tc>
          <w:tcPr>
            <w:tcMar>
              <w:top w:w="55.0" w:type="dxa"/>
              <w:left w:w="55.0" w:type="dxa"/>
              <w:bottom w:w="55.0" w:type="dxa"/>
              <w:right w:w="55.0" w:type="dxa"/>
            </w:tcMar>
          </w:tcPr>
          <w:p w:rsidR="00000000" w:rsidDel="00000000" w:rsidP="00000000" w:rsidRDefault="00000000" w:rsidRPr="00000000" w14:paraId="0000011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tcMar>
              <w:top w:w="55.0" w:type="dxa"/>
              <w:left w:w="55.0" w:type="dxa"/>
              <w:bottom w:w="55.0" w:type="dxa"/>
              <w:right w:w="55.0" w:type="dxa"/>
            </w:tcMar>
          </w:tcPr>
          <w:p w:rsidR="00000000" w:rsidDel="00000000" w:rsidP="00000000" w:rsidRDefault="00000000" w:rsidRPr="00000000" w14:paraId="0000011C">
            <w:pPr>
              <w:widowControl w:val="0"/>
              <w:spacing w:line="276" w:lineRule="auto"/>
              <w:jc w:val="center"/>
              <w:rPr>
                <w:rFonts w:ascii="Cambria" w:cs="Cambria" w:eastAsia="Cambria" w:hAnsi="Cambria"/>
              </w:rPr>
            </w:pPr>
            <w:r w:rsidDel="00000000" w:rsidR="00000000" w:rsidRPr="00000000">
              <w:rPr>
                <w:rtl w:val="0"/>
              </w:rPr>
            </w:r>
          </w:p>
        </w:tc>
        <w:tc>
          <w:tcPr>
            <w:tcMar>
              <w:top w:w="55.0" w:type="dxa"/>
              <w:left w:w="55.0" w:type="dxa"/>
              <w:bottom w:w="55.0" w:type="dxa"/>
              <w:right w:w="55.0" w:type="dxa"/>
            </w:tcMar>
          </w:tcPr>
          <w:p w:rsidR="00000000" w:rsidDel="00000000" w:rsidP="00000000" w:rsidRDefault="00000000" w:rsidRPr="00000000" w14:paraId="0000011D">
            <w:pPr>
              <w:widowControl w:val="0"/>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НО 2</w:t>
            </w:r>
          </w:p>
        </w:tc>
        <w:tc>
          <w:tcPr>
            <w:tcMar>
              <w:top w:w="55.0" w:type="dxa"/>
              <w:left w:w="55.0" w:type="dxa"/>
              <w:bottom w:w="55.0" w:type="dxa"/>
              <w:right w:w="55.0" w:type="dxa"/>
            </w:tcMar>
          </w:tcPr>
          <w:p w:rsidR="00000000" w:rsidDel="00000000" w:rsidP="00000000" w:rsidRDefault="00000000" w:rsidRPr="00000000" w14:paraId="0000011E">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850</w:t>
            </w:r>
          </w:p>
        </w:tc>
      </w:tr>
      <w:tr>
        <w:trPr>
          <w:cantSplit w:val="0"/>
          <w:tblHeader w:val="0"/>
        </w:trPr>
        <w:tc>
          <w:tcPr>
            <w:tcMar>
              <w:top w:w="55.0" w:type="dxa"/>
              <w:left w:w="55.0" w:type="dxa"/>
              <w:bottom w:w="55.0" w:type="dxa"/>
              <w:right w:w="55.0" w:type="dxa"/>
            </w:tcMar>
          </w:tcPr>
          <w:p w:rsidR="00000000" w:rsidDel="00000000" w:rsidP="00000000" w:rsidRDefault="00000000" w:rsidRPr="00000000" w14:paraId="0000011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10</w:t>
            </w:r>
          </w:p>
        </w:tc>
        <w:tc>
          <w:tcPr>
            <w:tcMar>
              <w:top w:w="55.0" w:type="dxa"/>
              <w:left w:w="55.0" w:type="dxa"/>
              <w:bottom w:w="55.0" w:type="dxa"/>
              <w:right w:w="55.0" w:type="dxa"/>
            </w:tcMar>
          </w:tcPr>
          <w:p w:rsidR="00000000" w:rsidDel="00000000" w:rsidP="00000000" w:rsidRDefault="00000000" w:rsidRPr="00000000" w14:paraId="00000120">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tcMar>
              <w:top w:w="55.0" w:type="dxa"/>
              <w:left w:w="55.0" w:type="dxa"/>
              <w:bottom w:w="55.0" w:type="dxa"/>
              <w:right w:w="55.0" w:type="dxa"/>
            </w:tcMar>
          </w:tcPr>
          <w:p w:rsidR="00000000" w:rsidDel="00000000" w:rsidP="00000000" w:rsidRDefault="00000000" w:rsidRPr="00000000" w14:paraId="00000121">
            <w:pPr>
              <w:widowControl w:val="0"/>
              <w:spacing w:line="276" w:lineRule="auto"/>
              <w:jc w:val="center"/>
              <w:rPr>
                <w:rFonts w:ascii="Cambria" w:cs="Cambria" w:eastAsia="Cambria" w:hAnsi="Cambria"/>
              </w:rPr>
            </w:pPr>
            <w:r w:rsidDel="00000000" w:rsidR="00000000" w:rsidRPr="00000000">
              <w:rPr>
                <w:rtl w:val="0"/>
              </w:rPr>
            </w:r>
          </w:p>
        </w:tc>
        <w:tc>
          <w:tcPr>
            <w:tcMar>
              <w:top w:w="55.0" w:type="dxa"/>
              <w:left w:w="55.0" w:type="dxa"/>
              <w:bottom w:w="55.0" w:type="dxa"/>
              <w:right w:w="55.0" w:type="dxa"/>
            </w:tcMar>
          </w:tcPr>
          <w:p w:rsidR="00000000" w:rsidDel="00000000" w:rsidP="00000000" w:rsidRDefault="00000000" w:rsidRPr="00000000" w14:paraId="00000122">
            <w:pPr>
              <w:widowControl w:val="0"/>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НО 3</w:t>
            </w:r>
          </w:p>
        </w:tc>
        <w:tc>
          <w:tcPr>
            <w:tcMar>
              <w:top w:w="55.0" w:type="dxa"/>
              <w:left w:w="55.0" w:type="dxa"/>
              <w:bottom w:w="55.0" w:type="dxa"/>
              <w:right w:w="55.0" w:type="dxa"/>
            </w:tcMar>
          </w:tcPr>
          <w:p w:rsidR="00000000" w:rsidDel="00000000" w:rsidP="00000000" w:rsidRDefault="00000000" w:rsidRPr="00000000" w14:paraId="00000123">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800</w:t>
            </w:r>
          </w:p>
        </w:tc>
      </w:tr>
      <w:tr>
        <w:trPr>
          <w:cantSplit w:val="0"/>
          <w:tblHeader w:val="0"/>
        </w:trPr>
        <w:tc>
          <w:tcPr>
            <w:tcMar>
              <w:top w:w="55.0" w:type="dxa"/>
              <w:left w:w="55.0" w:type="dxa"/>
              <w:bottom w:w="55.0" w:type="dxa"/>
              <w:right w:w="55.0" w:type="dxa"/>
            </w:tcMar>
          </w:tcPr>
          <w:p w:rsidR="00000000" w:rsidDel="00000000" w:rsidP="00000000" w:rsidRDefault="00000000" w:rsidRPr="00000000" w14:paraId="00000124">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11</w:t>
            </w:r>
          </w:p>
        </w:tc>
        <w:tc>
          <w:tcPr>
            <w:tcMar>
              <w:top w:w="55.0" w:type="dxa"/>
              <w:left w:w="55.0" w:type="dxa"/>
              <w:bottom w:w="55.0" w:type="dxa"/>
              <w:right w:w="55.0" w:type="dxa"/>
            </w:tcMar>
          </w:tcPr>
          <w:p w:rsidR="00000000" w:rsidDel="00000000" w:rsidP="00000000" w:rsidRDefault="00000000" w:rsidRPr="00000000" w14:paraId="00000125">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tcMar>
              <w:top w:w="55.0" w:type="dxa"/>
              <w:left w:w="55.0" w:type="dxa"/>
              <w:bottom w:w="55.0" w:type="dxa"/>
              <w:right w:w="55.0" w:type="dxa"/>
            </w:tcMar>
          </w:tcPr>
          <w:p w:rsidR="00000000" w:rsidDel="00000000" w:rsidP="00000000" w:rsidRDefault="00000000" w:rsidRPr="00000000" w14:paraId="00000126">
            <w:pPr>
              <w:widowControl w:val="0"/>
              <w:spacing w:line="276" w:lineRule="auto"/>
              <w:jc w:val="center"/>
              <w:rPr>
                <w:rFonts w:ascii="Cambria" w:cs="Cambria" w:eastAsia="Cambria" w:hAnsi="Cambria"/>
              </w:rPr>
            </w:pPr>
            <w:r w:rsidDel="00000000" w:rsidR="00000000" w:rsidRPr="00000000">
              <w:rPr>
                <w:rtl w:val="0"/>
              </w:rPr>
            </w:r>
          </w:p>
        </w:tc>
        <w:tc>
          <w:tcPr>
            <w:tcMar>
              <w:top w:w="55.0" w:type="dxa"/>
              <w:left w:w="55.0" w:type="dxa"/>
              <w:bottom w:w="55.0" w:type="dxa"/>
              <w:right w:w="55.0" w:type="dxa"/>
            </w:tcMar>
          </w:tcPr>
          <w:p w:rsidR="00000000" w:rsidDel="00000000" w:rsidP="00000000" w:rsidRDefault="00000000" w:rsidRPr="00000000" w14:paraId="00000127">
            <w:pPr>
              <w:widowControl w:val="0"/>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Системный администратор</w:t>
            </w:r>
          </w:p>
        </w:tc>
        <w:tc>
          <w:tcPr>
            <w:tcMar>
              <w:top w:w="55.0" w:type="dxa"/>
              <w:left w:w="55.0" w:type="dxa"/>
              <w:bottom w:w="55.0" w:type="dxa"/>
              <w:right w:w="55.0" w:type="dxa"/>
            </w:tcMar>
          </w:tcPr>
          <w:p w:rsidR="00000000" w:rsidDel="00000000" w:rsidP="00000000" w:rsidRDefault="00000000" w:rsidRPr="00000000" w14:paraId="0000012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900</w:t>
            </w:r>
          </w:p>
        </w:tc>
      </w:tr>
      <w:tr>
        <w:trPr>
          <w:cantSplit w:val="0"/>
          <w:tblHeader w:val="0"/>
        </w:trPr>
        <w:tc>
          <w:tcPr>
            <w:tcMar>
              <w:top w:w="55.0" w:type="dxa"/>
              <w:left w:w="55.0" w:type="dxa"/>
              <w:bottom w:w="55.0" w:type="dxa"/>
              <w:right w:w="55.0" w:type="dxa"/>
            </w:tcMar>
          </w:tcPr>
          <w:p w:rsidR="00000000" w:rsidDel="00000000" w:rsidP="00000000" w:rsidRDefault="00000000" w:rsidRPr="00000000" w14:paraId="0000012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12</w:t>
            </w:r>
          </w:p>
        </w:tc>
        <w:tc>
          <w:tcPr>
            <w:tcMar>
              <w:top w:w="55.0" w:type="dxa"/>
              <w:left w:w="55.0" w:type="dxa"/>
              <w:bottom w:w="55.0" w:type="dxa"/>
              <w:right w:w="55.0" w:type="dxa"/>
            </w:tcMar>
          </w:tcPr>
          <w:p w:rsidR="00000000" w:rsidDel="00000000" w:rsidP="00000000" w:rsidRDefault="00000000" w:rsidRPr="00000000" w14:paraId="0000012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tcMar>
              <w:top w:w="55.0" w:type="dxa"/>
              <w:left w:w="55.0" w:type="dxa"/>
              <w:bottom w:w="55.0" w:type="dxa"/>
              <w:right w:w="55.0" w:type="dxa"/>
            </w:tcMar>
          </w:tcPr>
          <w:p w:rsidR="00000000" w:rsidDel="00000000" w:rsidP="00000000" w:rsidRDefault="00000000" w:rsidRPr="00000000" w14:paraId="0000012B">
            <w:pPr>
              <w:widowControl w:val="0"/>
              <w:spacing w:line="276" w:lineRule="auto"/>
              <w:jc w:val="center"/>
              <w:rPr>
                <w:rFonts w:ascii="Cambria" w:cs="Cambria" w:eastAsia="Cambria" w:hAnsi="Cambria"/>
              </w:rPr>
            </w:pPr>
            <w:r w:rsidDel="00000000" w:rsidR="00000000" w:rsidRPr="00000000">
              <w:rPr>
                <w:rtl w:val="0"/>
              </w:rPr>
            </w:r>
          </w:p>
        </w:tc>
        <w:tc>
          <w:tcPr>
            <w:tcMar>
              <w:top w:w="55.0" w:type="dxa"/>
              <w:left w:w="55.0" w:type="dxa"/>
              <w:bottom w:w="55.0" w:type="dxa"/>
              <w:right w:w="55.0" w:type="dxa"/>
            </w:tcMar>
          </w:tcPr>
          <w:p w:rsidR="00000000" w:rsidDel="00000000" w:rsidP="00000000" w:rsidRDefault="00000000" w:rsidRPr="00000000" w14:paraId="0000012C">
            <w:pPr>
              <w:widowControl w:val="0"/>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Благоустройство</w:t>
            </w:r>
          </w:p>
        </w:tc>
        <w:tc>
          <w:tcPr>
            <w:tcMar>
              <w:top w:w="55.0" w:type="dxa"/>
              <w:left w:w="55.0" w:type="dxa"/>
              <w:bottom w:w="55.0" w:type="dxa"/>
              <w:right w:w="55.0" w:type="dxa"/>
            </w:tcMar>
          </w:tcPr>
          <w:p w:rsidR="00000000" w:rsidDel="00000000" w:rsidP="00000000" w:rsidRDefault="00000000" w:rsidRPr="00000000" w14:paraId="0000012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1100</w:t>
            </w:r>
          </w:p>
        </w:tc>
      </w:tr>
      <w:tr>
        <w:trPr>
          <w:cantSplit w:val="0"/>
          <w:tblHeader w:val="0"/>
        </w:trPr>
        <w:tc>
          <w:tcPr>
            <w:tcMar>
              <w:top w:w="55.0" w:type="dxa"/>
              <w:left w:w="55.0" w:type="dxa"/>
              <w:bottom w:w="55.0" w:type="dxa"/>
              <w:right w:w="55.0" w:type="dxa"/>
            </w:tcMar>
          </w:tcPr>
          <w:p w:rsidR="00000000" w:rsidDel="00000000" w:rsidP="00000000" w:rsidRDefault="00000000" w:rsidRPr="00000000" w14:paraId="0000012E">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13</w:t>
            </w:r>
          </w:p>
        </w:tc>
        <w:tc>
          <w:tcPr>
            <w:tcMar>
              <w:top w:w="55.0" w:type="dxa"/>
              <w:left w:w="55.0" w:type="dxa"/>
              <w:bottom w:w="55.0" w:type="dxa"/>
              <w:right w:w="55.0" w:type="dxa"/>
            </w:tcMar>
          </w:tcPr>
          <w:p w:rsidR="00000000" w:rsidDel="00000000" w:rsidP="00000000" w:rsidRDefault="00000000" w:rsidRPr="00000000" w14:paraId="0000012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tcMar>
              <w:top w:w="55.0" w:type="dxa"/>
              <w:left w:w="55.0" w:type="dxa"/>
              <w:bottom w:w="55.0" w:type="dxa"/>
              <w:right w:w="55.0" w:type="dxa"/>
            </w:tcMar>
          </w:tcPr>
          <w:p w:rsidR="00000000" w:rsidDel="00000000" w:rsidP="00000000" w:rsidRDefault="00000000" w:rsidRPr="00000000" w14:paraId="00000130">
            <w:pPr>
              <w:widowControl w:val="0"/>
              <w:spacing w:line="276" w:lineRule="auto"/>
              <w:jc w:val="center"/>
              <w:rPr>
                <w:rFonts w:ascii="Cambria" w:cs="Cambria" w:eastAsia="Cambria" w:hAnsi="Cambria"/>
              </w:rPr>
            </w:pPr>
            <w:r w:rsidDel="00000000" w:rsidR="00000000" w:rsidRPr="00000000">
              <w:rPr>
                <w:rtl w:val="0"/>
              </w:rPr>
            </w:r>
          </w:p>
        </w:tc>
        <w:tc>
          <w:tcPr>
            <w:tcMar>
              <w:top w:w="55.0" w:type="dxa"/>
              <w:left w:w="55.0" w:type="dxa"/>
              <w:bottom w:w="55.0" w:type="dxa"/>
              <w:right w:w="55.0" w:type="dxa"/>
            </w:tcMar>
          </w:tcPr>
          <w:p w:rsidR="00000000" w:rsidDel="00000000" w:rsidP="00000000" w:rsidRDefault="00000000" w:rsidRPr="00000000" w14:paraId="00000131">
            <w:pPr>
              <w:widowControl w:val="0"/>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Водитель</w:t>
            </w:r>
          </w:p>
        </w:tc>
        <w:tc>
          <w:tcPr>
            <w:tcMar>
              <w:top w:w="55.0" w:type="dxa"/>
              <w:left w:w="55.0" w:type="dxa"/>
              <w:bottom w:w="55.0" w:type="dxa"/>
              <w:right w:w="55.0" w:type="dxa"/>
            </w:tcMar>
          </w:tcPr>
          <w:p w:rsidR="00000000" w:rsidDel="00000000" w:rsidP="00000000" w:rsidRDefault="00000000" w:rsidRPr="00000000" w14:paraId="0000013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1100</w:t>
            </w:r>
          </w:p>
        </w:tc>
      </w:tr>
      <w:tr>
        <w:trPr>
          <w:cantSplit w:val="0"/>
          <w:tblHeader w:val="0"/>
        </w:trPr>
        <w:tc>
          <w:tcPr>
            <w:tcMar>
              <w:top w:w="55.0" w:type="dxa"/>
              <w:left w:w="55.0" w:type="dxa"/>
              <w:bottom w:w="55.0" w:type="dxa"/>
              <w:right w:w="55.0" w:type="dxa"/>
            </w:tcMar>
          </w:tcPr>
          <w:p w:rsidR="00000000" w:rsidDel="00000000" w:rsidP="00000000" w:rsidRDefault="00000000" w:rsidRPr="00000000" w14:paraId="00000133">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14</w:t>
            </w:r>
          </w:p>
        </w:tc>
        <w:tc>
          <w:tcPr>
            <w:tcMar>
              <w:top w:w="55.0" w:type="dxa"/>
              <w:left w:w="55.0" w:type="dxa"/>
              <w:bottom w:w="55.0" w:type="dxa"/>
              <w:right w:w="55.0" w:type="dxa"/>
            </w:tcMar>
          </w:tcPr>
          <w:p w:rsidR="00000000" w:rsidDel="00000000" w:rsidP="00000000" w:rsidRDefault="00000000" w:rsidRPr="00000000" w14:paraId="00000134">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tcMar>
              <w:top w:w="55.0" w:type="dxa"/>
              <w:left w:w="55.0" w:type="dxa"/>
              <w:bottom w:w="55.0" w:type="dxa"/>
              <w:right w:w="55.0" w:type="dxa"/>
            </w:tcMar>
          </w:tcPr>
          <w:p w:rsidR="00000000" w:rsidDel="00000000" w:rsidP="00000000" w:rsidRDefault="00000000" w:rsidRPr="00000000" w14:paraId="00000135">
            <w:pPr>
              <w:widowControl w:val="0"/>
              <w:spacing w:line="276" w:lineRule="auto"/>
              <w:jc w:val="center"/>
              <w:rPr>
                <w:rFonts w:ascii="Cambria" w:cs="Cambria" w:eastAsia="Cambria" w:hAnsi="Cambria"/>
              </w:rPr>
            </w:pPr>
            <w:r w:rsidDel="00000000" w:rsidR="00000000" w:rsidRPr="00000000">
              <w:rPr>
                <w:rtl w:val="0"/>
              </w:rPr>
            </w:r>
          </w:p>
        </w:tc>
        <w:tc>
          <w:tcPr>
            <w:tcMar>
              <w:top w:w="55.0" w:type="dxa"/>
              <w:left w:w="55.0" w:type="dxa"/>
              <w:bottom w:w="55.0" w:type="dxa"/>
              <w:right w:w="55.0" w:type="dxa"/>
            </w:tcMar>
          </w:tcPr>
          <w:p w:rsidR="00000000" w:rsidDel="00000000" w:rsidP="00000000" w:rsidRDefault="00000000" w:rsidRPr="00000000" w14:paraId="00000136">
            <w:pPr>
              <w:widowControl w:val="0"/>
              <w:spacing w:line="276" w:lineRule="auto"/>
              <w:jc w:val="both"/>
              <w:rPr>
                <w:rFonts w:ascii="Cambria" w:cs="Cambria" w:eastAsia="Cambria" w:hAnsi="Cambria"/>
              </w:rPr>
            </w:pPr>
            <w:r w:rsidDel="00000000" w:rsidR="00000000" w:rsidRPr="00000000">
              <w:rPr>
                <w:rtl w:val="0"/>
              </w:rPr>
            </w:r>
          </w:p>
        </w:tc>
        <w:tc>
          <w:tcPr>
            <w:tcMar>
              <w:top w:w="55.0" w:type="dxa"/>
              <w:left w:w="55.0" w:type="dxa"/>
              <w:bottom w:w="55.0" w:type="dxa"/>
              <w:right w:w="55.0" w:type="dxa"/>
            </w:tcMar>
          </w:tcPr>
          <w:p w:rsidR="00000000" w:rsidDel="00000000" w:rsidP="00000000" w:rsidRDefault="00000000" w:rsidRPr="00000000" w14:paraId="00000137">
            <w:pPr>
              <w:widowControl w:val="0"/>
              <w:spacing w:line="276" w:lineRule="auto"/>
              <w:jc w:val="center"/>
              <w:rPr>
                <w:rFonts w:ascii="Cambria" w:cs="Cambria" w:eastAsia="Cambria" w:hAnsi="Cambria"/>
              </w:rPr>
            </w:pPr>
            <w:r w:rsidDel="00000000" w:rsidR="00000000" w:rsidRPr="00000000">
              <w:rPr>
                <w:rtl w:val="0"/>
              </w:rPr>
            </w:r>
          </w:p>
        </w:tc>
      </w:tr>
      <w:tr>
        <w:trPr>
          <w:cantSplit w:val="0"/>
          <w:tblHeader w:val="0"/>
        </w:trPr>
        <w:tc>
          <w:tcPr>
            <w:tcMar>
              <w:top w:w="55.0" w:type="dxa"/>
              <w:left w:w="55.0" w:type="dxa"/>
              <w:bottom w:w="55.0" w:type="dxa"/>
              <w:right w:w="55.0" w:type="dxa"/>
            </w:tcMar>
          </w:tcPr>
          <w:p w:rsidR="00000000" w:rsidDel="00000000" w:rsidP="00000000" w:rsidRDefault="00000000" w:rsidRPr="00000000" w14:paraId="0000013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15</w:t>
            </w:r>
          </w:p>
        </w:tc>
        <w:tc>
          <w:tcPr>
            <w:tcMar>
              <w:top w:w="55.0" w:type="dxa"/>
              <w:left w:w="55.0" w:type="dxa"/>
              <w:bottom w:w="55.0" w:type="dxa"/>
              <w:right w:w="55.0" w:type="dxa"/>
            </w:tcMar>
          </w:tcPr>
          <w:p w:rsidR="00000000" w:rsidDel="00000000" w:rsidP="00000000" w:rsidRDefault="00000000" w:rsidRPr="00000000" w14:paraId="0000013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tcMar>
              <w:top w:w="55.0" w:type="dxa"/>
              <w:left w:w="55.0" w:type="dxa"/>
              <w:bottom w:w="55.0" w:type="dxa"/>
              <w:right w:w="55.0" w:type="dxa"/>
            </w:tcMar>
          </w:tcPr>
          <w:p w:rsidR="00000000" w:rsidDel="00000000" w:rsidP="00000000" w:rsidRDefault="00000000" w:rsidRPr="00000000" w14:paraId="0000013A">
            <w:pPr>
              <w:widowControl w:val="0"/>
              <w:spacing w:line="276" w:lineRule="auto"/>
              <w:jc w:val="center"/>
              <w:rPr>
                <w:rFonts w:ascii="Cambria" w:cs="Cambria" w:eastAsia="Cambria" w:hAnsi="Cambria"/>
              </w:rPr>
            </w:pPr>
            <w:r w:rsidDel="00000000" w:rsidR="00000000" w:rsidRPr="00000000">
              <w:rPr>
                <w:rtl w:val="0"/>
              </w:rPr>
            </w:r>
          </w:p>
        </w:tc>
        <w:tc>
          <w:tcPr>
            <w:tcMar>
              <w:top w:w="55.0" w:type="dxa"/>
              <w:left w:w="55.0" w:type="dxa"/>
              <w:bottom w:w="55.0" w:type="dxa"/>
              <w:right w:w="55.0" w:type="dxa"/>
            </w:tcMar>
          </w:tcPr>
          <w:p w:rsidR="00000000" w:rsidDel="00000000" w:rsidP="00000000" w:rsidRDefault="00000000" w:rsidRPr="00000000" w14:paraId="0000013B">
            <w:pPr>
              <w:widowControl w:val="0"/>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РО 2  </w:t>
            </w:r>
          </w:p>
        </w:tc>
        <w:tc>
          <w:tcPr>
            <w:tcMar>
              <w:top w:w="55.0" w:type="dxa"/>
              <w:left w:w="55.0" w:type="dxa"/>
              <w:bottom w:w="55.0" w:type="dxa"/>
              <w:right w:w="55.0" w:type="dxa"/>
            </w:tcMar>
          </w:tcPr>
          <w:p w:rsidR="00000000" w:rsidDel="00000000" w:rsidP="00000000" w:rsidRDefault="00000000" w:rsidRPr="00000000" w14:paraId="0000013C">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2800</w:t>
            </w:r>
          </w:p>
        </w:tc>
      </w:tr>
      <w:tr>
        <w:trPr>
          <w:cantSplit w:val="0"/>
          <w:tblHeader w:val="0"/>
        </w:trPr>
        <w:tc>
          <w:tcPr>
            <w:tcMar>
              <w:top w:w="55.0" w:type="dxa"/>
              <w:left w:w="55.0" w:type="dxa"/>
              <w:bottom w:w="55.0" w:type="dxa"/>
              <w:right w:w="55.0" w:type="dxa"/>
            </w:tcMar>
          </w:tcPr>
          <w:p w:rsidR="00000000" w:rsidDel="00000000" w:rsidP="00000000" w:rsidRDefault="00000000" w:rsidRPr="00000000" w14:paraId="0000013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16</w:t>
            </w:r>
          </w:p>
        </w:tc>
        <w:tc>
          <w:tcPr>
            <w:tcMar>
              <w:top w:w="55.0" w:type="dxa"/>
              <w:left w:w="55.0" w:type="dxa"/>
              <w:bottom w:w="55.0" w:type="dxa"/>
              <w:right w:w="55.0" w:type="dxa"/>
            </w:tcMar>
          </w:tcPr>
          <w:p w:rsidR="00000000" w:rsidDel="00000000" w:rsidP="00000000" w:rsidRDefault="00000000" w:rsidRPr="00000000" w14:paraId="0000013E">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tcMar>
              <w:top w:w="55.0" w:type="dxa"/>
              <w:left w:w="55.0" w:type="dxa"/>
              <w:bottom w:w="55.0" w:type="dxa"/>
              <w:right w:w="55.0" w:type="dxa"/>
            </w:tcMar>
          </w:tcPr>
          <w:p w:rsidR="00000000" w:rsidDel="00000000" w:rsidP="00000000" w:rsidRDefault="00000000" w:rsidRPr="00000000" w14:paraId="0000013F">
            <w:pPr>
              <w:widowControl w:val="0"/>
              <w:spacing w:line="276" w:lineRule="auto"/>
              <w:jc w:val="center"/>
              <w:rPr>
                <w:rFonts w:ascii="Cambria" w:cs="Cambria" w:eastAsia="Cambria" w:hAnsi="Cambria"/>
              </w:rPr>
            </w:pPr>
            <w:r w:rsidDel="00000000" w:rsidR="00000000" w:rsidRPr="00000000">
              <w:rPr>
                <w:rtl w:val="0"/>
              </w:rPr>
            </w:r>
          </w:p>
        </w:tc>
        <w:tc>
          <w:tcPr>
            <w:tcMar>
              <w:top w:w="55.0" w:type="dxa"/>
              <w:left w:w="55.0" w:type="dxa"/>
              <w:bottom w:w="55.0" w:type="dxa"/>
              <w:right w:w="55.0" w:type="dxa"/>
            </w:tcMar>
          </w:tcPr>
          <w:p w:rsidR="00000000" w:rsidDel="00000000" w:rsidP="00000000" w:rsidRDefault="00000000" w:rsidRPr="00000000" w14:paraId="00000140">
            <w:pPr>
              <w:widowControl w:val="0"/>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Менеджер 1</w:t>
            </w:r>
          </w:p>
        </w:tc>
        <w:tc>
          <w:tcPr>
            <w:tcMar>
              <w:top w:w="55.0" w:type="dxa"/>
              <w:left w:w="55.0" w:type="dxa"/>
              <w:bottom w:w="55.0" w:type="dxa"/>
              <w:right w:w="55.0" w:type="dxa"/>
            </w:tcMar>
          </w:tcPr>
          <w:p w:rsidR="00000000" w:rsidDel="00000000" w:rsidP="00000000" w:rsidRDefault="00000000" w:rsidRPr="00000000" w14:paraId="00000141">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1300</w:t>
            </w:r>
          </w:p>
        </w:tc>
      </w:tr>
      <w:tr>
        <w:trPr>
          <w:cantSplit w:val="0"/>
          <w:tblHeader w:val="0"/>
        </w:trPr>
        <w:tc>
          <w:tcPr>
            <w:tcMar>
              <w:top w:w="55.0" w:type="dxa"/>
              <w:left w:w="55.0" w:type="dxa"/>
              <w:bottom w:w="55.0" w:type="dxa"/>
              <w:right w:w="55.0" w:type="dxa"/>
            </w:tcMar>
          </w:tcPr>
          <w:p w:rsidR="00000000" w:rsidDel="00000000" w:rsidP="00000000" w:rsidRDefault="00000000" w:rsidRPr="00000000" w14:paraId="00000142">
            <w:pPr>
              <w:widowControl w:val="0"/>
              <w:spacing w:line="276" w:lineRule="auto"/>
              <w:jc w:val="center"/>
              <w:rPr>
                <w:rFonts w:ascii="Cambria" w:cs="Cambria" w:eastAsia="Cambria" w:hAnsi="Cambria"/>
              </w:rPr>
            </w:pPr>
            <w:r w:rsidDel="00000000" w:rsidR="00000000" w:rsidRPr="00000000">
              <w:rPr>
                <w:rtl w:val="0"/>
              </w:rPr>
            </w:r>
          </w:p>
        </w:tc>
        <w:tc>
          <w:tcPr>
            <w:tcMar>
              <w:top w:w="55.0" w:type="dxa"/>
              <w:left w:w="55.0" w:type="dxa"/>
              <w:bottom w:w="55.0" w:type="dxa"/>
              <w:right w:w="55.0" w:type="dxa"/>
            </w:tcMar>
          </w:tcPr>
          <w:p w:rsidR="00000000" w:rsidDel="00000000" w:rsidP="00000000" w:rsidRDefault="00000000" w:rsidRPr="00000000" w14:paraId="00000143">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tcMar>
              <w:top w:w="55.0" w:type="dxa"/>
              <w:left w:w="55.0" w:type="dxa"/>
              <w:bottom w:w="55.0" w:type="dxa"/>
              <w:right w:w="55.0" w:type="dxa"/>
            </w:tcMar>
          </w:tcPr>
          <w:p w:rsidR="00000000" w:rsidDel="00000000" w:rsidP="00000000" w:rsidRDefault="00000000" w:rsidRPr="00000000" w14:paraId="00000144">
            <w:pPr>
              <w:widowControl w:val="0"/>
              <w:spacing w:line="276" w:lineRule="auto"/>
              <w:jc w:val="center"/>
              <w:rPr>
                <w:rFonts w:ascii="Cambria" w:cs="Cambria" w:eastAsia="Cambria" w:hAnsi="Cambria"/>
              </w:rPr>
            </w:pPr>
            <w:r w:rsidDel="00000000" w:rsidR="00000000" w:rsidRPr="00000000">
              <w:rPr>
                <w:rtl w:val="0"/>
              </w:rPr>
            </w:r>
          </w:p>
        </w:tc>
        <w:tc>
          <w:tcPr>
            <w:tcMar>
              <w:top w:w="55.0" w:type="dxa"/>
              <w:left w:w="55.0" w:type="dxa"/>
              <w:bottom w:w="55.0" w:type="dxa"/>
              <w:right w:w="55.0" w:type="dxa"/>
            </w:tcMar>
          </w:tcPr>
          <w:p w:rsidR="00000000" w:rsidDel="00000000" w:rsidP="00000000" w:rsidRDefault="00000000" w:rsidRPr="00000000" w14:paraId="00000145">
            <w:pPr>
              <w:widowControl w:val="0"/>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Менеджер 2 </w:t>
            </w:r>
          </w:p>
        </w:tc>
        <w:tc>
          <w:tcPr>
            <w:tcMar>
              <w:top w:w="55.0" w:type="dxa"/>
              <w:left w:w="55.0" w:type="dxa"/>
              <w:bottom w:w="55.0" w:type="dxa"/>
              <w:right w:w="55.0" w:type="dxa"/>
            </w:tcMar>
          </w:tcPr>
          <w:p w:rsidR="00000000" w:rsidDel="00000000" w:rsidP="00000000" w:rsidRDefault="00000000" w:rsidRPr="00000000" w14:paraId="0000014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900</w:t>
            </w:r>
          </w:p>
        </w:tc>
      </w:tr>
      <w:tr>
        <w:trPr>
          <w:cantSplit w:val="0"/>
          <w:tblHeader w:val="0"/>
        </w:trPr>
        <w:tc>
          <w:tcPr>
            <w:tcMar>
              <w:top w:w="55.0" w:type="dxa"/>
              <w:left w:w="55.0" w:type="dxa"/>
              <w:bottom w:w="55.0" w:type="dxa"/>
              <w:right w:w="55.0" w:type="dxa"/>
            </w:tcMar>
          </w:tcPr>
          <w:p w:rsidR="00000000" w:rsidDel="00000000" w:rsidP="00000000" w:rsidRDefault="00000000" w:rsidRPr="00000000" w14:paraId="00000147">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17</w:t>
            </w:r>
          </w:p>
        </w:tc>
        <w:tc>
          <w:tcPr>
            <w:tcMar>
              <w:top w:w="55.0" w:type="dxa"/>
              <w:left w:w="55.0" w:type="dxa"/>
              <w:bottom w:w="55.0" w:type="dxa"/>
              <w:right w:w="55.0" w:type="dxa"/>
            </w:tcMar>
          </w:tcPr>
          <w:p w:rsidR="00000000" w:rsidDel="00000000" w:rsidP="00000000" w:rsidRDefault="00000000" w:rsidRPr="00000000" w14:paraId="0000014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tcMar>
              <w:top w:w="55.0" w:type="dxa"/>
              <w:left w:w="55.0" w:type="dxa"/>
              <w:bottom w:w="55.0" w:type="dxa"/>
              <w:right w:w="55.0" w:type="dxa"/>
            </w:tcMar>
          </w:tcPr>
          <w:p w:rsidR="00000000" w:rsidDel="00000000" w:rsidP="00000000" w:rsidRDefault="00000000" w:rsidRPr="00000000" w14:paraId="00000149">
            <w:pPr>
              <w:widowControl w:val="0"/>
              <w:spacing w:line="276" w:lineRule="auto"/>
              <w:jc w:val="center"/>
              <w:rPr>
                <w:rFonts w:ascii="Cambria" w:cs="Cambria" w:eastAsia="Cambria" w:hAnsi="Cambria"/>
              </w:rPr>
            </w:pPr>
            <w:r w:rsidDel="00000000" w:rsidR="00000000" w:rsidRPr="00000000">
              <w:rPr>
                <w:rtl w:val="0"/>
              </w:rPr>
            </w:r>
          </w:p>
        </w:tc>
        <w:tc>
          <w:tcPr>
            <w:tcMar>
              <w:top w:w="55.0" w:type="dxa"/>
              <w:left w:w="55.0" w:type="dxa"/>
              <w:bottom w:w="55.0" w:type="dxa"/>
              <w:right w:w="55.0" w:type="dxa"/>
            </w:tcMar>
          </w:tcPr>
          <w:p w:rsidR="00000000" w:rsidDel="00000000" w:rsidP="00000000" w:rsidRDefault="00000000" w:rsidRPr="00000000" w14:paraId="0000014A">
            <w:pPr>
              <w:widowControl w:val="0"/>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Маркетолог</w:t>
            </w:r>
          </w:p>
        </w:tc>
        <w:tc>
          <w:tcPr>
            <w:tcMar>
              <w:top w:w="55.0" w:type="dxa"/>
              <w:left w:w="55.0" w:type="dxa"/>
              <w:bottom w:w="55.0" w:type="dxa"/>
              <w:right w:w="55.0" w:type="dxa"/>
            </w:tcMar>
          </w:tcPr>
          <w:p w:rsidR="00000000" w:rsidDel="00000000" w:rsidP="00000000" w:rsidRDefault="00000000" w:rsidRPr="00000000" w14:paraId="0000014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1000</w:t>
            </w:r>
          </w:p>
        </w:tc>
      </w:tr>
      <w:tr>
        <w:trPr>
          <w:cantSplit w:val="0"/>
          <w:tblHeader w:val="0"/>
        </w:trPr>
        <w:tc>
          <w:tcPr>
            <w:tcMar>
              <w:top w:w="55.0" w:type="dxa"/>
              <w:left w:w="55.0" w:type="dxa"/>
              <w:bottom w:w="55.0" w:type="dxa"/>
              <w:right w:w="55.0" w:type="dxa"/>
            </w:tcMar>
          </w:tcPr>
          <w:p w:rsidR="00000000" w:rsidDel="00000000" w:rsidP="00000000" w:rsidRDefault="00000000" w:rsidRPr="00000000" w14:paraId="0000014C">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18</w:t>
            </w:r>
          </w:p>
        </w:tc>
        <w:tc>
          <w:tcPr>
            <w:tcMar>
              <w:top w:w="55.0" w:type="dxa"/>
              <w:left w:w="55.0" w:type="dxa"/>
              <w:bottom w:w="55.0" w:type="dxa"/>
              <w:right w:w="55.0" w:type="dxa"/>
            </w:tcMar>
          </w:tcPr>
          <w:p w:rsidR="00000000" w:rsidDel="00000000" w:rsidP="00000000" w:rsidRDefault="00000000" w:rsidRPr="00000000" w14:paraId="0000014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tcMar>
              <w:top w:w="55.0" w:type="dxa"/>
              <w:left w:w="55.0" w:type="dxa"/>
              <w:bottom w:w="55.0" w:type="dxa"/>
              <w:right w:w="55.0" w:type="dxa"/>
            </w:tcMar>
          </w:tcPr>
          <w:p w:rsidR="00000000" w:rsidDel="00000000" w:rsidP="00000000" w:rsidRDefault="00000000" w:rsidRPr="00000000" w14:paraId="0000014E">
            <w:pPr>
              <w:widowControl w:val="0"/>
              <w:spacing w:line="276" w:lineRule="auto"/>
              <w:jc w:val="center"/>
              <w:rPr>
                <w:rFonts w:ascii="Cambria" w:cs="Cambria" w:eastAsia="Cambria" w:hAnsi="Cambria"/>
              </w:rPr>
            </w:pPr>
            <w:r w:rsidDel="00000000" w:rsidR="00000000" w:rsidRPr="00000000">
              <w:rPr>
                <w:rtl w:val="0"/>
              </w:rPr>
            </w:r>
          </w:p>
        </w:tc>
        <w:tc>
          <w:tcPr>
            <w:tcMar>
              <w:top w:w="55.0" w:type="dxa"/>
              <w:left w:w="55.0" w:type="dxa"/>
              <w:bottom w:w="55.0" w:type="dxa"/>
              <w:right w:w="55.0" w:type="dxa"/>
            </w:tcMar>
          </w:tcPr>
          <w:p w:rsidR="00000000" w:rsidDel="00000000" w:rsidP="00000000" w:rsidRDefault="00000000" w:rsidRPr="00000000" w14:paraId="0000014F">
            <w:pPr>
              <w:widowControl w:val="0"/>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РО 3</w:t>
            </w:r>
          </w:p>
        </w:tc>
        <w:tc>
          <w:tcPr>
            <w:tcMar>
              <w:top w:w="55.0" w:type="dxa"/>
              <w:left w:w="55.0" w:type="dxa"/>
              <w:bottom w:w="55.0" w:type="dxa"/>
              <w:right w:w="55.0" w:type="dxa"/>
            </w:tcMar>
          </w:tcPr>
          <w:p w:rsidR="00000000" w:rsidDel="00000000" w:rsidP="00000000" w:rsidRDefault="00000000" w:rsidRPr="00000000" w14:paraId="00000150">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2000</w:t>
            </w:r>
          </w:p>
        </w:tc>
      </w:tr>
      <w:tr>
        <w:trPr>
          <w:cantSplit w:val="0"/>
          <w:tblHeader w:val="0"/>
        </w:trPr>
        <w:tc>
          <w:tcPr>
            <w:tcMar>
              <w:top w:w="55.0" w:type="dxa"/>
              <w:left w:w="55.0" w:type="dxa"/>
              <w:bottom w:w="55.0" w:type="dxa"/>
              <w:right w:w="55.0" w:type="dxa"/>
            </w:tcMar>
          </w:tcPr>
          <w:p w:rsidR="00000000" w:rsidDel="00000000" w:rsidP="00000000" w:rsidRDefault="00000000" w:rsidRPr="00000000" w14:paraId="00000151">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19</w:t>
            </w:r>
          </w:p>
        </w:tc>
        <w:tc>
          <w:tcPr>
            <w:tcMar>
              <w:top w:w="55.0" w:type="dxa"/>
              <w:left w:w="55.0" w:type="dxa"/>
              <w:bottom w:w="55.0" w:type="dxa"/>
              <w:right w:w="55.0" w:type="dxa"/>
            </w:tcMar>
          </w:tcPr>
          <w:p w:rsidR="00000000" w:rsidDel="00000000" w:rsidP="00000000" w:rsidRDefault="00000000" w:rsidRPr="00000000" w14:paraId="0000015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tcMar>
              <w:top w:w="55.0" w:type="dxa"/>
              <w:left w:w="55.0" w:type="dxa"/>
              <w:bottom w:w="55.0" w:type="dxa"/>
              <w:right w:w="55.0" w:type="dxa"/>
            </w:tcMar>
          </w:tcPr>
          <w:p w:rsidR="00000000" w:rsidDel="00000000" w:rsidP="00000000" w:rsidRDefault="00000000" w:rsidRPr="00000000" w14:paraId="00000153">
            <w:pPr>
              <w:widowControl w:val="0"/>
              <w:spacing w:line="276" w:lineRule="auto"/>
              <w:jc w:val="center"/>
              <w:rPr>
                <w:rFonts w:ascii="Cambria" w:cs="Cambria" w:eastAsia="Cambria" w:hAnsi="Cambria"/>
              </w:rPr>
            </w:pPr>
            <w:r w:rsidDel="00000000" w:rsidR="00000000" w:rsidRPr="00000000">
              <w:rPr>
                <w:rtl w:val="0"/>
              </w:rPr>
            </w:r>
          </w:p>
        </w:tc>
        <w:tc>
          <w:tcPr>
            <w:tcMar>
              <w:top w:w="55.0" w:type="dxa"/>
              <w:left w:w="55.0" w:type="dxa"/>
              <w:bottom w:w="55.0" w:type="dxa"/>
              <w:right w:w="55.0" w:type="dxa"/>
            </w:tcMar>
          </w:tcPr>
          <w:p w:rsidR="00000000" w:rsidDel="00000000" w:rsidP="00000000" w:rsidRDefault="00000000" w:rsidRPr="00000000" w14:paraId="00000154">
            <w:pPr>
              <w:widowControl w:val="0"/>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НО 9</w:t>
            </w:r>
          </w:p>
        </w:tc>
        <w:tc>
          <w:tcPr>
            <w:tcMar>
              <w:top w:w="55.0" w:type="dxa"/>
              <w:left w:w="55.0" w:type="dxa"/>
              <w:bottom w:w="55.0" w:type="dxa"/>
              <w:right w:w="55.0" w:type="dxa"/>
            </w:tcMar>
          </w:tcPr>
          <w:p w:rsidR="00000000" w:rsidDel="00000000" w:rsidP="00000000" w:rsidRDefault="00000000" w:rsidRPr="00000000" w14:paraId="00000155">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1600</w:t>
            </w:r>
          </w:p>
        </w:tc>
      </w:tr>
      <w:tr>
        <w:trPr>
          <w:cantSplit w:val="0"/>
          <w:tblHeader w:val="0"/>
        </w:trPr>
        <w:tc>
          <w:tcPr>
            <w:tcMar>
              <w:top w:w="55.0" w:type="dxa"/>
              <w:left w:w="55.0" w:type="dxa"/>
              <w:bottom w:w="55.0" w:type="dxa"/>
              <w:right w:w="55.0" w:type="dxa"/>
            </w:tcMar>
          </w:tcPr>
          <w:p w:rsidR="00000000" w:rsidDel="00000000" w:rsidP="00000000" w:rsidRDefault="00000000" w:rsidRPr="00000000" w14:paraId="0000015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20</w:t>
            </w:r>
          </w:p>
        </w:tc>
        <w:tc>
          <w:tcPr>
            <w:tcMar>
              <w:top w:w="55.0" w:type="dxa"/>
              <w:left w:w="55.0" w:type="dxa"/>
              <w:bottom w:w="55.0" w:type="dxa"/>
              <w:right w:w="55.0" w:type="dxa"/>
            </w:tcMar>
          </w:tcPr>
          <w:p w:rsidR="00000000" w:rsidDel="00000000" w:rsidP="00000000" w:rsidRDefault="00000000" w:rsidRPr="00000000" w14:paraId="00000157">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tcMar>
              <w:top w:w="55.0" w:type="dxa"/>
              <w:left w:w="55.0" w:type="dxa"/>
              <w:bottom w:w="55.0" w:type="dxa"/>
              <w:right w:w="55.0" w:type="dxa"/>
            </w:tcMar>
          </w:tcPr>
          <w:p w:rsidR="00000000" w:rsidDel="00000000" w:rsidP="00000000" w:rsidRDefault="00000000" w:rsidRPr="00000000" w14:paraId="00000158">
            <w:pPr>
              <w:widowControl w:val="0"/>
              <w:spacing w:line="276" w:lineRule="auto"/>
              <w:jc w:val="center"/>
              <w:rPr>
                <w:rFonts w:ascii="Cambria" w:cs="Cambria" w:eastAsia="Cambria" w:hAnsi="Cambria"/>
              </w:rPr>
            </w:pPr>
            <w:r w:rsidDel="00000000" w:rsidR="00000000" w:rsidRPr="00000000">
              <w:rPr>
                <w:rtl w:val="0"/>
              </w:rPr>
            </w:r>
          </w:p>
        </w:tc>
        <w:tc>
          <w:tcPr>
            <w:tcMar>
              <w:top w:w="55.0" w:type="dxa"/>
              <w:left w:w="55.0" w:type="dxa"/>
              <w:bottom w:w="55.0" w:type="dxa"/>
              <w:right w:w="55.0" w:type="dxa"/>
            </w:tcMar>
          </w:tcPr>
          <w:p w:rsidR="00000000" w:rsidDel="00000000" w:rsidP="00000000" w:rsidRDefault="00000000" w:rsidRPr="00000000" w14:paraId="00000159">
            <w:pPr>
              <w:widowControl w:val="0"/>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Бухгалтер</w:t>
            </w:r>
          </w:p>
        </w:tc>
        <w:tc>
          <w:tcPr>
            <w:tcMar>
              <w:top w:w="55.0" w:type="dxa"/>
              <w:left w:w="55.0" w:type="dxa"/>
              <w:bottom w:w="55.0" w:type="dxa"/>
              <w:right w:w="55.0" w:type="dxa"/>
            </w:tcMar>
          </w:tcPr>
          <w:p w:rsidR="00000000" w:rsidDel="00000000" w:rsidP="00000000" w:rsidRDefault="00000000" w:rsidRPr="00000000" w14:paraId="0000015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1100</w:t>
            </w:r>
          </w:p>
        </w:tc>
      </w:tr>
      <w:tr>
        <w:trPr>
          <w:cantSplit w:val="0"/>
          <w:tblHeader w:val="0"/>
        </w:trPr>
        <w:tc>
          <w:tcPr>
            <w:tcMar>
              <w:top w:w="55.0" w:type="dxa"/>
              <w:left w:w="55.0" w:type="dxa"/>
              <w:bottom w:w="55.0" w:type="dxa"/>
              <w:right w:w="55.0" w:type="dxa"/>
            </w:tcMar>
          </w:tcPr>
          <w:p w:rsidR="00000000" w:rsidDel="00000000" w:rsidP="00000000" w:rsidRDefault="00000000" w:rsidRPr="00000000" w14:paraId="0000015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21</w:t>
            </w:r>
          </w:p>
        </w:tc>
        <w:tc>
          <w:tcPr>
            <w:tcMar>
              <w:top w:w="55.0" w:type="dxa"/>
              <w:left w:w="55.0" w:type="dxa"/>
              <w:bottom w:w="55.0" w:type="dxa"/>
              <w:right w:w="55.0" w:type="dxa"/>
            </w:tcMar>
          </w:tcPr>
          <w:p w:rsidR="00000000" w:rsidDel="00000000" w:rsidP="00000000" w:rsidRDefault="00000000" w:rsidRPr="00000000" w14:paraId="0000015C">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tcMar>
              <w:top w:w="55.0" w:type="dxa"/>
              <w:left w:w="55.0" w:type="dxa"/>
              <w:bottom w:w="55.0" w:type="dxa"/>
              <w:right w:w="55.0" w:type="dxa"/>
            </w:tcMar>
          </w:tcPr>
          <w:p w:rsidR="00000000" w:rsidDel="00000000" w:rsidP="00000000" w:rsidRDefault="00000000" w:rsidRPr="00000000" w14:paraId="0000015D">
            <w:pPr>
              <w:widowControl w:val="0"/>
              <w:spacing w:line="276" w:lineRule="auto"/>
              <w:jc w:val="center"/>
              <w:rPr>
                <w:rFonts w:ascii="Cambria" w:cs="Cambria" w:eastAsia="Cambria" w:hAnsi="Cambria"/>
              </w:rPr>
            </w:pPr>
            <w:r w:rsidDel="00000000" w:rsidR="00000000" w:rsidRPr="00000000">
              <w:rPr>
                <w:rtl w:val="0"/>
              </w:rPr>
            </w:r>
          </w:p>
        </w:tc>
        <w:tc>
          <w:tcPr>
            <w:tcMar>
              <w:top w:w="55.0" w:type="dxa"/>
              <w:left w:w="55.0" w:type="dxa"/>
              <w:bottom w:w="55.0" w:type="dxa"/>
              <w:right w:w="55.0" w:type="dxa"/>
            </w:tcMar>
          </w:tcPr>
          <w:p w:rsidR="00000000" w:rsidDel="00000000" w:rsidP="00000000" w:rsidRDefault="00000000" w:rsidRPr="00000000" w14:paraId="0000015E">
            <w:pPr>
              <w:widowControl w:val="0"/>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Бухгалтер производства</w:t>
            </w:r>
          </w:p>
        </w:tc>
        <w:tc>
          <w:tcPr>
            <w:tcMar>
              <w:top w:w="55.0" w:type="dxa"/>
              <w:left w:w="55.0" w:type="dxa"/>
              <w:bottom w:w="55.0" w:type="dxa"/>
              <w:right w:w="55.0" w:type="dxa"/>
            </w:tcMar>
          </w:tcPr>
          <w:p w:rsidR="00000000" w:rsidDel="00000000" w:rsidP="00000000" w:rsidRDefault="00000000" w:rsidRPr="00000000" w14:paraId="0000015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900</w:t>
            </w:r>
          </w:p>
        </w:tc>
      </w:tr>
      <w:tr>
        <w:trPr>
          <w:cantSplit w:val="0"/>
          <w:tblHeader w:val="0"/>
        </w:trPr>
        <w:tc>
          <w:tcPr>
            <w:tcMar>
              <w:top w:w="55.0" w:type="dxa"/>
              <w:left w:w="55.0" w:type="dxa"/>
              <w:bottom w:w="55.0" w:type="dxa"/>
              <w:right w:w="55.0" w:type="dxa"/>
            </w:tcMar>
          </w:tcPr>
          <w:p w:rsidR="00000000" w:rsidDel="00000000" w:rsidP="00000000" w:rsidRDefault="00000000" w:rsidRPr="00000000" w14:paraId="00000160">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22</w:t>
            </w:r>
          </w:p>
        </w:tc>
        <w:tc>
          <w:tcPr>
            <w:tcMar>
              <w:top w:w="55.0" w:type="dxa"/>
              <w:left w:w="55.0" w:type="dxa"/>
              <w:bottom w:w="55.0" w:type="dxa"/>
              <w:right w:w="55.0" w:type="dxa"/>
            </w:tcMar>
          </w:tcPr>
          <w:p w:rsidR="00000000" w:rsidDel="00000000" w:rsidP="00000000" w:rsidRDefault="00000000" w:rsidRPr="00000000" w14:paraId="00000161">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tcMar>
              <w:top w:w="55.0" w:type="dxa"/>
              <w:left w:w="55.0" w:type="dxa"/>
              <w:bottom w:w="55.0" w:type="dxa"/>
              <w:right w:w="55.0" w:type="dxa"/>
            </w:tcMar>
          </w:tcPr>
          <w:p w:rsidR="00000000" w:rsidDel="00000000" w:rsidP="00000000" w:rsidRDefault="00000000" w:rsidRPr="00000000" w14:paraId="00000162">
            <w:pPr>
              <w:widowControl w:val="0"/>
              <w:spacing w:line="276" w:lineRule="auto"/>
              <w:jc w:val="center"/>
              <w:rPr>
                <w:rFonts w:ascii="Cambria" w:cs="Cambria" w:eastAsia="Cambria" w:hAnsi="Cambria"/>
              </w:rPr>
            </w:pPr>
            <w:r w:rsidDel="00000000" w:rsidR="00000000" w:rsidRPr="00000000">
              <w:rPr>
                <w:rtl w:val="0"/>
              </w:rPr>
            </w:r>
          </w:p>
        </w:tc>
        <w:tc>
          <w:tcPr>
            <w:tcMar>
              <w:top w:w="55.0" w:type="dxa"/>
              <w:left w:w="55.0" w:type="dxa"/>
              <w:bottom w:w="55.0" w:type="dxa"/>
              <w:right w:w="55.0" w:type="dxa"/>
            </w:tcMar>
          </w:tcPr>
          <w:p w:rsidR="00000000" w:rsidDel="00000000" w:rsidP="00000000" w:rsidRDefault="00000000" w:rsidRPr="00000000" w14:paraId="00000163">
            <w:pPr>
              <w:widowControl w:val="0"/>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РО 4</w:t>
            </w:r>
          </w:p>
        </w:tc>
        <w:tc>
          <w:tcPr>
            <w:tcMar>
              <w:top w:w="55.0" w:type="dxa"/>
              <w:left w:w="55.0" w:type="dxa"/>
              <w:bottom w:w="55.0" w:type="dxa"/>
              <w:right w:w="55.0" w:type="dxa"/>
            </w:tcMar>
          </w:tcPr>
          <w:p w:rsidR="00000000" w:rsidDel="00000000" w:rsidP="00000000" w:rsidRDefault="00000000" w:rsidRPr="00000000" w14:paraId="00000164">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2000</w:t>
            </w:r>
          </w:p>
        </w:tc>
      </w:tr>
      <w:tr>
        <w:trPr>
          <w:cantSplit w:val="0"/>
          <w:tblHeader w:val="0"/>
        </w:trPr>
        <w:tc>
          <w:tcPr>
            <w:tcMar>
              <w:top w:w="55.0" w:type="dxa"/>
              <w:left w:w="55.0" w:type="dxa"/>
              <w:bottom w:w="55.0" w:type="dxa"/>
              <w:right w:w="55.0" w:type="dxa"/>
            </w:tcMar>
          </w:tcPr>
          <w:p w:rsidR="00000000" w:rsidDel="00000000" w:rsidP="00000000" w:rsidRDefault="00000000" w:rsidRPr="00000000" w14:paraId="00000165">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23</w:t>
            </w:r>
          </w:p>
        </w:tc>
        <w:tc>
          <w:tcPr>
            <w:tcMar>
              <w:top w:w="55.0" w:type="dxa"/>
              <w:left w:w="55.0" w:type="dxa"/>
              <w:bottom w:w="55.0" w:type="dxa"/>
              <w:right w:w="55.0" w:type="dxa"/>
            </w:tcMar>
          </w:tcPr>
          <w:p w:rsidR="00000000" w:rsidDel="00000000" w:rsidP="00000000" w:rsidRDefault="00000000" w:rsidRPr="00000000" w14:paraId="0000016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tcMar>
              <w:top w:w="55.0" w:type="dxa"/>
              <w:left w:w="55.0" w:type="dxa"/>
              <w:bottom w:w="55.0" w:type="dxa"/>
              <w:right w:w="55.0" w:type="dxa"/>
            </w:tcMar>
          </w:tcPr>
          <w:p w:rsidR="00000000" w:rsidDel="00000000" w:rsidP="00000000" w:rsidRDefault="00000000" w:rsidRPr="00000000" w14:paraId="00000167">
            <w:pPr>
              <w:widowControl w:val="0"/>
              <w:spacing w:line="276" w:lineRule="auto"/>
              <w:jc w:val="center"/>
              <w:rPr>
                <w:rFonts w:ascii="Cambria" w:cs="Cambria" w:eastAsia="Cambria" w:hAnsi="Cambria"/>
              </w:rPr>
            </w:pPr>
            <w:r w:rsidDel="00000000" w:rsidR="00000000" w:rsidRPr="00000000">
              <w:rPr>
                <w:rtl w:val="0"/>
              </w:rPr>
            </w:r>
          </w:p>
        </w:tc>
        <w:tc>
          <w:tcPr>
            <w:tcMar>
              <w:top w:w="55.0" w:type="dxa"/>
              <w:left w:w="55.0" w:type="dxa"/>
              <w:bottom w:w="55.0" w:type="dxa"/>
              <w:right w:w="55.0" w:type="dxa"/>
            </w:tcMar>
          </w:tcPr>
          <w:p w:rsidR="00000000" w:rsidDel="00000000" w:rsidP="00000000" w:rsidRDefault="00000000" w:rsidRPr="00000000" w14:paraId="00000168">
            <w:pPr>
              <w:widowControl w:val="0"/>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НО 10</w:t>
            </w:r>
          </w:p>
        </w:tc>
        <w:tc>
          <w:tcPr>
            <w:tcMar>
              <w:top w:w="55.0" w:type="dxa"/>
              <w:left w:w="55.0" w:type="dxa"/>
              <w:bottom w:w="55.0" w:type="dxa"/>
              <w:right w:w="55.0" w:type="dxa"/>
            </w:tcMar>
          </w:tcPr>
          <w:p w:rsidR="00000000" w:rsidDel="00000000" w:rsidP="00000000" w:rsidRDefault="00000000" w:rsidRPr="00000000" w14:paraId="0000016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1000</w:t>
            </w:r>
          </w:p>
        </w:tc>
      </w:tr>
      <w:tr>
        <w:trPr>
          <w:cantSplit w:val="0"/>
          <w:tblHeader w:val="0"/>
        </w:trPr>
        <w:tc>
          <w:tcPr>
            <w:tcMar>
              <w:top w:w="55.0" w:type="dxa"/>
              <w:left w:w="55.0" w:type="dxa"/>
              <w:bottom w:w="55.0" w:type="dxa"/>
              <w:right w:w="55.0" w:type="dxa"/>
            </w:tcMar>
          </w:tcPr>
          <w:p w:rsidR="00000000" w:rsidDel="00000000" w:rsidP="00000000" w:rsidRDefault="00000000" w:rsidRPr="00000000" w14:paraId="0000016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24</w:t>
            </w:r>
          </w:p>
        </w:tc>
        <w:tc>
          <w:tcPr>
            <w:tcMar>
              <w:top w:w="55.0" w:type="dxa"/>
              <w:left w:w="55.0" w:type="dxa"/>
              <w:bottom w:w="55.0" w:type="dxa"/>
              <w:right w:w="55.0" w:type="dxa"/>
            </w:tcMar>
          </w:tcPr>
          <w:p w:rsidR="00000000" w:rsidDel="00000000" w:rsidP="00000000" w:rsidRDefault="00000000" w:rsidRPr="00000000" w14:paraId="0000016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tcMar>
              <w:top w:w="55.0" w:type="dxa"/>
              <w:left w:w="55.0" w:type="dxa"/>
              <w:bottom w:w="55.0" w:type="dxa"/>
              <w:right w:w="55.0" w:type="dxa"/>
            </w:tcMar>
          </w:tcPr>
          <w:p w:rsidR="00000000" w:rsidDel="00000000" w:rsidP="00000000" w:rsidRDefault="00000000" w:rsidRPr="00000000" w14:paraId="0000016C">
            <w:pPr>
              <w:widowControl w:val="0"/>
              <w:spacing w:line="276" w:lineRule="auto"/>
              <w:jc w:val="center"/>
              <w:rPr>
                <w:rFonts w:ascii="Cambria" w:cs="Cambria" w:eastAsia="Cambria" w:hAnsi="Cambria"/>
              </w:rPr>
            </w:pPr>
            <w:r w:rsidDel="00000000" w:rsidR="00000000" w:rsidRPr="00000000">
              <w:rPr>
                <w:rtl w:val="0"/>
              </w:rPr>
            </w:r>
          </w:p>
        </w:tc>
        <w:tc>
          <w:tcPr>
            <w:tcMar>
              <w:top w:w="55.0" w:type="dxa"/>
              <w:left w:w="55.0" w:type="dxa"/>
              <w:bottom w:w="55.0" w:type="dxa"/>
              <w:right w:w="55.0" w:type="dxa"/>
            </w:tcMar>
          </w:tcPr>
          <w:p w:rsidR="00000000" w:rsidDel="00000000" w:rsidP="00000000" w:rsidRDefault="00000000" w:rsidRPr="00000000" w14:paraId="0000016D">
            <w:pPr>
              <w:widowControl w:val="0"/>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НО 11 Днепр</w:t>
            </w:r>
          </w:p>
        </w:tc>
        <w:tc>
          <w:tcPr>
            <w:tcMar>
              <w:top w:w="55.0" w:type="dxa"/>
              <w:left w:w="55.0" w:type="dxa"/>
              <w:bottom w:w="55.0" w:type="dxa"/>
              <w:right w:w="55.0" w:type="dxa"/>
            </w:tcMar>
          </w:tcPr>
          <w:p w:rsidR="00000000" w:rsidDel="00000000" w:rsidP="00000000" w:rsidRDefault="00000000" w:rsidRPr="00000000" w14:paraId="0000016E">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1000</w:t>
            </w:r>
          </w:p>
        </w:tc>
      </w:tr>
      <w:tr>
        <w:trPr>
          <w:cantSplit w:val="0"/>
          <w:tblHeader w:val="0"/>
        </w:trPr>
        <w:tc>
          <w:tcPr>
            <w:tcMar>
              <w:top w:w="55.0" w:type="dxa"/>
              <w:left w:w="55.0" w:type="dxa"/>
              <w:bottom w:w="55.0" w:type="dxa"/>
              <w:right w:w="55.0" w:type="dxa"/>
            </w:tcMar>
          </w:tcPr>
          <w:p w:rsidR="00000000" w:rsidDel="00000000" w:rsidP="00000000" w:rsidRDefault="00000000" w:rsidRPr="00000000" w14:paraId="0000016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26</w:t>
            </w:r>
          </w:p>
        </w:tc>
        <w:tc>
          <w:tcPr>
            <w:tcMar>
              <w:top w:w="55.0" w:type="dxa"/>
              <w:left w:w="55.0" w:type="dxa"/>
              <w:bottom w:w="55.0" w:type="dxa"/>
              <w:right w:w="55.0" w:type="dxa"/>
            </w:tcMar>
          </w:tcPr>
          <w:p w:rsidR="00000000" w:rsidDel="00000000" w:rsidP="00000000" w:rsidRDefault="00000000" w:rsidRPr="00000000" w14:paraId="00000170">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tcMar>
              <w:top w:w="55.0" w:type="dxa"/>
              <w:left w:w="55.0" w:type="dxa"/>
              <w:bottom w:w="55.0" w:type="dxa"/>
              <w:right w:w="55.0" w:type="dxa"/>
            </w:tcMar>
          </w:tcPr>
          <w:p w:rsidR="00000000" w:rsidDel="00000000" w:rsidP="00000000" w:rsidRDefault="00000000" w:rsidRPr="00000000" w14:paraId="00000171">
            <w:pPr>
              <w:widowControl w:val="0"/>
              <w:spacing w:line="276" w:lineRule="auto"/>
              <w:jc w:val="center"/>
              <w:rPr>
                <w:rFonts w:ascii="Cambria" w:cs="Cambria" w:eastAsia="Cambria" w:hAnsi="Cambria"/>
              </w:rPr>
            </w:pPr>
            <w:r w:rsidDel="00000000" w:rsidR="00000000" w:rsidRPr="00000000">
              <w:rPr>
                <w:rtl w:val="0"/>
              </w:rPr>
            </w:r>
          </w:p>
        </w:tc>
        <w:tc>
          <w:tcPr>
            <w:tcMar>
              <w:top w:w="55.0" w:type="dxa"/>
              <w:left w:w="55.0" w:type="dxa"/>
              <w:bottom w:w="55.0" w:type="dxa"/>
              <w:right w:w="55.0" w:type="dxa"/>
            </w:tcMar>
          </w:tcPr>
          <w:p w:rsidR="00000000" w:rsidDel="00000000" w:rsidP="00000000" w:rsidRDefault="00000000" w:rsidRPr="00000000" w14:paraId="00000172">
            <w:pPr>
              <w:widowControl w:val="0"/>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НО 12</w:t>
            </w:r>
          </w:p>
        </w:tc>
        <w:tc>
          <w:tcPr>
            <w:tcMar>
              <w:top w:w="55.0" w:type="dxa"/>
              <w:left w:w="55.0" w:type="dxa"/>
              <w:bottom w:w="55.0" w:type="dxa"/>
              <w:right w:w="55.0" w:type="dxa"/>
            </w:tcMar>
          </w:tcPr>
          <w:p w:rsidR="00000000" w:rsidDel="00000000" w:rsidP="00000000" w:rsidRDefault="00000000" w:rsidRPr="00000000" w14:paraId="00000173">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1100</w:t>
            </w:r>
          </w:p>
        </w:tc>
      </w:tr>
      <w:tr>
        <w:trPr>
          <w:cantSplit w:val="0"/>
          <w:tblHeader w:val="0"/>
        </w:trPr>
        <w:tc>
          <w:tcPr>
            <w:tcMar>
              <w:top w:w="55.0" w:type="dxa"/>
              <w:left w:w="55.0" w:type="dxa"/>
              <w:bottom w:w="55.0" w:type="dxa"/>
              <w:right w:w="55.0" w:type="dxa"/>
            </w:tcMar>
          </w:tcPr>
          <w:p w:rsidR="00000000" w:rsidDel="00000000" w:rsidP="00000000" w:rsidRDefault="00000000" w:rsidRPr="00000000" w14:paraId="00000174">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28</w:t>
            </w:r>
          </w:p>
        </w:tc>
        <w:tc>
          <w:tcPr>
            <w:tcMar>
              <w:top w:w="55.0" w:type="dxa"/>
              <w:left w:w="55.0" w:type="dxa"/>
              <w:bottom w:w="55.0" w:type="dxa"/>
              <w:right w:w="55.0" w:type="dxa"/>
            </w:tcMar>
          </w:tcPr>
          <w:p w:rsidR="00000000" w:rsidDel="00000000" w:rsidP="00000000" w:rsidRDefault="00000000" w:rsidRPr="00000000" w14:paraId="00000175">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c>
          <w:tcPr>
            <w:tcMar>
              <w:top w:w="55.0" w:type="dxa"/>
              <w:left w:w="55.0" w:type="dxa"/>
              <w:bottom w:w="55.0" w:type="dxa"/>
              <w:right w:w="55.0" w:type="dxa"/>
            </w:tcMar>
          </w:tcPr>
          <w:p w:rsidR="00000000" w:rsidDel="00000000" w:rsidP="00000000" w:rsidRDefault="00000000" w:rsidRPr="00000000" w14:paraId="00000176">
            <w:pPr>
              <w:widowControl w:val="0"/>
              <w:spacing w:line="276" w:lineRule="auto"/>
              <w:jc w:val="center"/>
              <w:rPr>
                <w:rFonts w:ascii="Cambria" w:cs="Cambria" w:eastAsia="Cambria" w:hAnsi="Cambria"/>
              </w:rPr>
            </w:pPr>
            <w:r w:rsidDel="00000000" w:rsidR="00000000" w:rsidRPr="00000000">
              <w:rPr>
                <w:rtl w:val="0"/>
              </w:rPr>
            </w:r>
          </w:p>
        </w:tc>
        <w:tc>
          <w:tcPr>
            <w:tcMar>
              <w:top w:w="55.0" w:type="dxa"/>
              <w:left w:w="55.0" w:type="dxa"/>
              <w:bottom w:w="55.0" w:type="dxa"/>
              <w:right w:w="55.0" w:type="dxa"/>
            </w:tcMar>
          </w:tcPr>
          <w:p w:rsidR="00000000" w:rsidDel="00000000" w:rsidP="00000000" w:rsidRDefault="00000000" w:rsidRPr="00000000" w14:paraId="00000177">
            <w:pPr>
              <w:widowControl w:val="0"/>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РО 5</w:t>
            </w:r>
          </w:p>
        </w:tc>
        <w:tc>
          <w:tcPr>
            <w:tcMar>
              <w:top w:w="55.0" w:type="dxa"/>
              <w:left w:w="55.0" w:type="dxa"/>
              <w:bottom w:w="55.0" w:type="dxa"/>
              <w:right w:w="55.0" w:type="dxa"/>
            </w:tcMar>
          </w:tcPr>
          <w:p w:rsidR="00000000" w:rsidDel="00000000" w:rsidP="00000000" w:rsidRDefault="00000000" w:rsidRPr="00000000" w14:paraId="0000017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2000</w:t>
            </w:r>
          </w:p>
        </w:tc>
      </w:tr>
      <w:tr>
        <w:trPr>
          <w:cantSplit w:val="0"/>
          <w:tblHeader w:val="0"/>
        </w:trPr>
        <w:tc>
          <w:tcPr>
            <w:tcMar>
              <w:top w:w="55.0" w:type="dxa"/>
              <w:left w:w="55.0" w:type="dxa"/>
              <w:bottom w:w="55.0" w:type="dxa"/>
              <w:right w:w="55.0" w:type="dxa"/>
            </w:tcMar>
          </w:tcPr>
          <w:p w:rsidR="00000000" w:rsidDel="00000000" w:rsidP="00000000" w:rsidRDefault="00000000" w:rsidRPr="00000000" w14:paraId="0000017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30</w:t>
            </w:r>
          </w:p>
        </w:tc>
        <w:tc>
          <w:tcPr>
            <w:tcMar>
              <w:top w:w="55.0" w:type="dxa"/>
              <w:left w:w="55.0" w:type="dxa"/>
              <w:bottom w:w="55.0" w:type="dxa"/>
              <w:right w:w="55.0" w:type="dxa"/>
            </w:tcMar>
          </w:tcPr>
          <w:p w:rsidR="00000000" w:rsidDel="00000000" w:rsidP="00000000" w:rsidRDefault="00000000" w:rsidRPr="00000000" w14:paraId="0000017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6</w:t>
            </w:r>
          </w:p>
        </w:tc>
        <w:tc>
          <w:tcPr>
            <w:tcMar>
              <w:top w:w="55.0" w:type="dxa"/>
              <w:left w:w="55.0" w:type="dxa"/>
              <w:bottom w:w="55.0" w:type="dxa"/>
              <w:right w:w="55.0" w:type="dxa"/>
            </w:tcMar>
          </w:tcPr>
          <w:p w:rsidR="00000000" w:rsidDel="00000000" w:rsidP="00000000" w:rsidRDefault="00000000" w:rsidRPr="00000000" w14:paraId="0000017B">
            <w:pPr>
              <w:widowControl w:val="0"/>
              <w:spacing w:line="276" w:lineRule="auto"/>
              <w:jc w:val="center"/>
              <w:rPr>
                <w:rFonts w:ascii="Cambria" w:cs="Cambria" w:eastAsia="Cambria" w:hAnsi="Cambria"/>
              </w:rPr>
            </w:pPr>
            <w:r w:rsidDel="00000000" w:rsidR="00000000" w:rsidRPr="00000000">
              <w:rPr>
                <w:rtl w:val="0"/>
              </w:rPr>
            </w:r>
          </w:p>
        </w:tc>
        <w:tc>
          <w:tcPr>
            <w:tcMar>
              <w:top w:w="55.0" w:type="dxa"/>
              <w:left w:w="55.0" w:type="dxa"/>
              <w:bottom w:w="55.0" w:type="dxa"/>
              <w:right w:w="55.0" w:type="dxa"/>
            </w:tcMar>
          </w:tcPr>
          <w:p w:rsidR="00000000" w:rsidDel="00000000" w:rsidP="00000000" w:rsidRDefault="00000000" w:rsidRPr="00000000" w14:paraId="0000017C">
            <w:pPr>
              <w:widowControl w:val="0"/>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РО 6</w:t>
            </w:r>
          </w:p>
        </w:tc>
        <w:tc>
          <w:tcPr>
            <w:tcMar>
              <w:top w:w="55.0" w:type="dxa"/>
              <w:left w:w="55.0" w:type="dxa"/>
              <w:bottom w:w="55.0" w:type="dxa"/>
              <w:right w:w="55.0" w:type="dxa"/>
            </w:tcMar>
          </w:tcPr>
          <w:p w:rsidR="00000000" w:rsidDel="00000000" w:rsidP="00000000" w:rsidRDefault="00000000" w:rsidRPr="00000000" w14:paraId="0000017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2000</w:t>
            </w:r>
          </w:p>
        </w:tc>
      </w:tr>
    </w:tbl>
    <w:p w:rsidR="00000000" w:rsidDel="00000000" w:rsidP="00000000" w:rsidRDefault="00000000" w:rsidRPr="00000000" w14:paraId="0000017E">
      <w:pPr>
        <w:widowControl w:val="0"/>
        <w:spacing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17F">
      <w:pPr>
        <w:widowControl w:val="0"/>
        <w:spacing w:line="276" w:lineRule="auto"/>
        <w:ind w:left="6" w:firstLine="0"/>
        <w:jc w:val="both"/>
        <w:rPr>
          <w:rFonts w:ascii="Cambria" w:cs="Cambria" w:eastAsia="Cambria" w:hAnsi="Cambria"/>
        </w:rPr>
      </w:pPr>
      <w:r w:rsidDel="00000000" w:rsidR="00000000" w:rsidRPr="00000000">
        <w:rPr>
          <w:rFonts w:ascii="Cambria" w:cs="Cambria" w:eastAsia="Cambria" w:hAnsi="Cambria"/>
          <w:rtl w:val="0"/>
        </w:rPr>
        <w:t xml:space="preserve">е. Расчет налогов на заработную плату</w:t>
      </w:r>
    </w:p>
    <w:p w:rsidR="00000000" w:rsidDel="00000000" w:rsidP="00000000" w:rsidRDefault="00000000" w:rsidRPr="00000000" w14:paraId="00000180">
      <w:pPr>
        <w:widowControl w:val="0"/>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 О</w:t>
      </w:r>
      <w:commentRangeStart w:id="27"/>
      <w:r w:rsidDel="00000000" w:rsidR="00000000" w:rsidRPr="00000000">
        <w:rPr>
          <w:rFonts w:ascii="Cambria" w:cs="Cambria" w:eastAsia="Cambria" w:hAnsi="Cambria"/>
          <w:rtl w:val="0"/>
        </w:rPr>
        <w:t xml:space="preserve">бычная система для сотрудника компании (гр</w:t>
      </w:r>
      <w:commentRangeEnd w:id="27"/>
      <w:r w:rsidDel="00000000" w:rsidR="00000000" w:rsidRPr="00000000">
        <w:commentReference w:id="27"/>
      </w:r>
      <w:r w:rsidDel="00000000" w:rsidR="00000000" w:rsidRPr="00000000">
        <w:rPr>
          <w:rFonts w:ascii="Cambria" w:cs="Cambria" w:eastAsia="Cambria" w:hAnsi="Cambria"/>
          <w:rtl w:val="0"/>
        </w:rPr>
        <w:t xml:space="preserve">ивны)</w:t>
      </w:r>
    </w:p>
    <w:tbl>
      <w:tblPr>
        <w:tblStyle w:val="Table3"/>
        <w:tblW w:w="9615.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1230"/>
        <w:gridCol w:w="1515"/>
        <w:gridCol w:w="1305"/>
        <w:gridCol w:w="1515"/>
        <w:gridCol w:w="1455"/>
        <w:gridCol w:w="1215"/>
        <w:tblGridChange w:id="0">
          <w:tblGrid>
            <w:gridCol w:w="1380"/>
            <w:gridCol w:w="1230"/>
            <w:gridCol w:w="1515"/>
            <w:gridCol w:w="1305"/>
            <w:gridCol w:w="1515"/>
            <w:gridCol w:w="1455"/>
            <w:gridCol w:w="1215"/>
          </w:tblGrid>
        </w:tblGridChange>
      </w:tblGrid>
      <w:tr>
        <w:trPr>
          <w:cantSplit w:val="0"/>
          <w:tblHeader w:val="0"/>
        </w:trPr>
        <w:tc>
          <w:tcPr>
            <w:tcMar>
              <w:top w:w="55.0" w:type="dxa"/>
              <w:left w:w="55.0" w:type="dxa"/>
              <w:bottom w:w="55.0" w:type="dxa"/>
              <w:right w:w="55.0" w:type="dxa"/>
            </w:tcMar>
          </w:tcPr>
          <w:p w:rsidR="00000000" w:rsidDel="00000000" w:rsidP="00000000" w:rsidRDefault="00000000" w:rsidRPr="00000000" w14:paraId="00000181">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ПФОТ</w:t>
            </w:r>
          </w:p>
        </w:tc>
        <w:tc>
          <w:tcPr>
            <w:tcMar>
              <w:top w:w="55.0" w:type="dxa"/>
              <w:left w:w="55.0" w:type="dxa"/>
              <w:bottom w:w="55.0" w:type="dxa"/>
              <w:right w:w="55.0" w:type="dxa"/>
            </w:tcMar>
          </w:tcPr>
          <w:p w:rsidR="00000000" w:rsidDel="00000000" w:rsidP="00000000" w:rsidRDefault="00000000" w:rsidRPr="00000000" w14:paraId="0000018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Соцстрах</w:t>
            </w:r>
          </w:p>
        </w:tc>
        <w:tc>
          <w:tcPr>
            <w:tcMar>
              <w:top w:w="55.0" w:type="dxa"/>
              <w:left w:w="55.0" w:type="dxa"/>
              <w:bottom w:w="55.0" w:type="dxa"/>
              <w:right w:w="55.0" w:type="dxa"/>
            </w:tcMar>
          </w:tcPr>
          <w:p w:rsidR="00000000" w:rsidDel="00000000" w:rsidP="00000000" w:rsidRDefault="00000000" w:rsidRPr="00000000" w14:paraId="00000183">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Пенсионный 32%</w:t>
            </w:r>
          </w:p>
        </w:tc>
        <w:tc>
          <w:tcPr>
            <w:tcMar>
              <w:top w:w="55.0" w:type="dxa"/>
              <w:left w:w="55.0" w:type="dxa"/>
              <w:bottom w:w="55.0" w:type="dxa"/>
              <w:right w:w="55.0" w:type="dxa"/>
            </w:tcMar>
          </w:tcPr>
          <w:p w:rsidR="00000000" w:rsidDel="00000000" w:rsidP="00000000" w:rsidRDefault="00000000" w:rsidRPr="00000000" w14:paraId="00000184">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Начислено</w:t>
            </w:r>
          </w:p>
        </w:tc>
        <w:tc>
          <w:tcPr>
            <w:tcMar>
              <w:top w:w="55.0" w:type="dxa"/>
              <w:left w:w="55.0" w:type="dxa"/>
              <w:bottom w:w="55.0" w:type="dxa"/>
              <w:right w:w="55.0" w:type="dxa"/>
            </w:tcMar>
          </w:tcPr>
          <w:p w:rsidR="00000000" w:rsidDel="00000000" w:rsidP="00000000" w:rsidRDefault="00000000" w:rsidRPr="00000000" w14:paraId="00000185">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Пенсионный 0,2%</w:t>
            </w:r>
          </w:p>
        </w:tc>
        <w:tc>
          <w:tcPr>
            <w:tcMar>
              <w:top w:w="55.0" w:type="dxa"/>
              <w:left w:w="55.0" w:type="dxa"/>
              <w:bottom w:w="55.0" w:type="dxa"/>
              <w:right w:w="55.0" w:type="dxa"/>
            </w:tcMar>
          </w:tcPr>
          <w:p w:rsidR="00000000" w:rsidDel="00000000" w:rsidP="00000000" w:rsidRDefault="00000000" w:rsidRPr="00000000" w14:paraId="0000018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Подоходный 15%</w:t>
            </w:r>
          </w:p>
        </w:tc>
        <w:tc>
          <w:tcPr>
            <w:tcMar>
              <w:top w:w="55.0" w:type="dxa"/>
              <w:left w:w="55.0" w:type="dxa"/>
              <w:bottom w:w="55.0" w:type="dxa"/>
              <w:right w:w="55.0" w:type="dxa"/>
            </w:tcMar>
          </w:tcPr>
          <w:p w:rsidR="00000000" w:rsidDel="00000000" w:rsidP="00000000" w:rsidRDefault="00000000" w:rsidRPr="00000000" w14:paraId="00000187">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На руки</w:t>
            </w:r>
          </w:p>
        </w:tc>
      </w:tr>
      <w:tr>
        <w:trPr>
          <w:cantSplit w:val="0"/>
          <w:tblHeader w:val="0"/>
        </w:trPr>
        <w:tc>
          <w:tcPr>
            <w:tcMar>
              <w:top w:w="55.0" w:type="dxa"/>
              <w:left w:w="55.0" w:type="dxa"/>
              <w:bottom w:w="55.0" w:type="dxa"/>
              <w:right w:w="55.0" w:type="dxa"/>
            </w:tcMar>
          </w:tcPr>
          <w:p w:rsidR="00000000" w:rsidDel="00000000" w:rsidP="00000000" w:rsidRDefault="00000000" w:rsidRPr="00000000" w14:paraId="00000188">
            <w:pPr>
              <w:widowControl w:val="0"/>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2680</w:t>
            </w:r>
          </w:p>
        </w:tc>
        <w:tc>
          <w:tcPr>
            <w:tcMar>
              <w:top w:w="55.0" w:type="dxa"/>
              <w:left w:w="55.0" w:type="dxa"/>
              <w:bottom w:w="55.0" w:type="dxa"/>
              <w:right w:w="55.0" w:type="dxa"/>
            </w:tcMar>
          </w:tcPr>
          <w:p w:rsidR="00000000" w:rsidDel="00000000" w:rsidP="00000000" w:rsidRDefault="00000000" w:rsidRPr="00000000" w14:paraId="00000189">
            <w:pPr>
              <w:widowControl w:val="0"/>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40</w:t>
            </w:r>
          </w:p>
        </w:tc>
        <w:tc>
          <w:tcPr>
            <w:tcMar>
              <w:top w:w="55.0" w:type="dxa"/>
              <w:left w:w="55.0" w:type="dxa"/>
              <w:bottom w:w="55.0" w:type="dxa"/>
              <w:right w:w="55.0" w:type="dxa"/>
            </w:tcMar>
          </w:tcPr>
          <w:p w:rsidR="00000000" w:rsidDel="00000000" w:rsidP="00000000" w:rsidRDefault="00000000" w:rsidRPr="00000000" w14:paraId="0000018A">
            <w:pPr>
              <w:widowControl w:val="0"/>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640</w:t>
            </w:r>
          </w:p>
        </w:tc>
        <w:tc>
          <w:tcPr>
            <w:tcMar>
              <w:top w:w="55.0" w:type="dxa"/>
              <w:left w:w="55.0" w:type="dxa"/>
              <w:bottom w:w="55.0" w:type="dxa"/>
              <w:right w:w="55.0" w:type="dxa"/>
            </w:tcMar>
          </w:tcPr>
          <w:p w:rsidR="00000000" w:rsidDel="00000000" w:rsidP="00000000" w:rsidRDefault="00000000" w:rsidRPr="00000000" w14:paraId="0000018B">
            <w:pPr>
              <w:widowControl w:val="0"/>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2000</w:t>
            </w:r>
          </w:p>
        </w:tc>
        <w:tc>
          <w:tcPr>
            <w:tcMar>
              <w:top w:w="55.0" w:type="dxa"/>
              <w:left w:w="55.0" w:type="dxa"/>
              <w:bottom w:w="55.0" w:type="dxa"/>
              <w:right w:w="55.0" w:type="dxa"/>
            </w:tcMar>
          </w:tcPr>
          <w:p w:rsidR="00000000" w:rsidDel="00000000" w:rsidP="00000000" w:rsidRDefault="00000000" w:rsidRPr="00000000" w14:paraId="0000018C">
            <w:pPr>
              <w:widowControl w:val="0"/>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40</w:t>
            </w:r>
          </w:p>
        </w:tc>
        <w:tc>
          <w:tcPr>
            <w:tcMar>
              <w:top w:w="55.0" w:type="dxa"/>
              <w:left w:w="55.0" w:type="dxa"/>
              <w:bottom w:w="55.0" w:type="dxa"/>
              <w:right w:w="55.0" w:type="dxa"/>
            </w:tcMar>
          </w:tcPr>
          <w:p w:rsidR="00000000" w:rsidDel="00000000" w:rsidP="00000000" w:rsidRDefault="00000000" w:rsidRPr="00000000" w14:paraId="0000018D">
            <w:pPr>
              <w:widowControl w:val="0"/>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300</w:t>
            </w:r>
          </w:p>
        </w:tc>
        <w:tc>
          <w:tcPr>
            <w:tcMar>
              <w:top w:w="55.0" w:type="dxa"/>
              <w:left w:w="55.0" w:type="dxa"/>
              <w:bottom w:w="55.0" w:type="dxa"/>
              <w:right w:w="55.0" w:type="dxa"/>
            </w:tcMar>
          </w:tcPr>
          <w:p w:rsidR="00000000" w:rsidDel="00000000" w:rsidP="00000000" w:rsidRDefault="00000000" w:rsidRPr="00000000" w14:paraId="0000018E">
            <w:pPr>
              <w:widowControl w:val="0"/>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1660</w:t>
            </w:r>
          </w:p>
        </w:tc>
      </w:tr>
      <w:tr>
        <w:trPr>
          <w:cantSplit w:val="0"/>
          <w:tblHeader w:val="0"/>
        </w:trPr>
        <w:tc>
          <w:tcPr>
            <w:tcMar>
              <w:top w:w="55.0" w:type="dxa"/>
              <w:left w:w="55.0" w:type="dxa"/>
              <w:bottom w:w="55.0" w:type="dxa"/>
              <w:right w:w="55.0" w:type="dxa"/>
            </w:tcMar>
          </w:tcPr>
          <w:p w:rsidR="00000000" w:rsidDel="00000000" w:rsidP="00000000" w:rsidRDefault="00000000" w:rsidRPr="00000000" w14:paraId="0000018F">
            <w:pPr>
              <w:widowControl w:val="0"/>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4020</w:t>
            </w:r>
          </w:p>
        </w:tc>
        <w:tc>
          <w:tcPr>
            <w:tcMar>
              <w:top w:w="55.0" w:type="dxa"/>
              <w:left w:w="55.0" w:type="dxa"/>
              <w:bottom w:w="55.0" w:type="dxa"/>
              <w:right w:w="55.0" w:type="dxa"/>
            </w:tcMar>
          </w:tcPr>
          <w:p w:rsidR="00000000" w:rsidDel="00000000" w:rsidP="00000000" w:rsidRDefault="00000000" w:rsidRPr="00000000" w14:paraId="00000190">
            <w:pPr>
              <w:widowControl w:val="0"/>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60</w:t>
            </w:r>
          </w:p>
        </w:tc>
        <w:tc>
          <w:tcPr>
            <w:tcMar>
              <w:top w:w="55.0" w:type="dxa"/>
              <w:left w:w="55.0" w:type="dxa"/>
              <w:bottom w:w="55.0" w:type="dxa"/>
              <w:right w:w="55.0" w:type="dxa"/>
            </w:tcMar>
          </w:tcPr>
          <w:p w:rsidR="00000000" w:rsidDel="00000000" w:rsidP="00000000" w:rsidRDefault="00000000" w:rsidRPr="00000000" w14:paraId="00000191">
            <w:pPr>
              <w:widowControl w:val="0"/>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960</w:t>
            </w:r>
          </w:p>
        </w:tc>
        <w:tc>
          <w:tcPr>
            <w:tcMar>
              <w:top w:w="55.0" w:type="dxa"/>
              <w:left w:w="55.0" w:type="dxa"/>
              <w:bottom w:w="55.0" w:type="dxa"/>
              <w:right w:w="55.0" w:type="dxa"/>
            </w:tcMar>
          </w:tcPr>
          <w:p w:rsidR="00000000" w:rsidDel="00000000" w:rsidP="00000000" w:rsidRDefault="00000000" w:rsidRPr="00000000" w14:paraId="00000192">
            <w:pPr>
              <w:widowControl w:val="0"/>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3000</w:t>
            </w:r>
          </w:p>
        </w:tc>
        <w:tc>
          <w:tcPr>
            <w:tcMar>
              <w:top w:w="55.0" w:type="dxa"/>
              <w:left w:w="55.0" w:type="dxa"/>
              <w:bottom w:w="55.0" w:type="dxa"/>
              <w:right w:w="55.0" w:type="dxa"/>
            </w:tcMar>
          </w:tcPr>
          <w:p w:rsidR="00000000" w:rsidDel="00000000" w:rsidP="00000000" w:rsidRDefault="00000000" w:rsidRPr="00000000" w14:paraId="00000193">
            <w:pPr>
              <w:widowControl w:val="0"/>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60</w:t>
            </w:r>
          </w:p>
        </w:tc>
        <w:tc>
          <w:tcPr>
            <w:tcMar>
              <w:top w:w="55.0" w:type="dxa"/>
              <w:left w:w="55.0" w:type="dxa"/>
              <w:bottom w:w="55.0" w:type="dxa"/>
              <w:right w:w="55.0" w:type="dxa"/>
            </w:tcMar>
          </w:tcPr>
          <w:p w:rsidR="00000000" w:rsidDel="00000000" w:rsidP="00000000" w:rsidRDefault="00000000" w:rsidRPr="00000000" w14:paraId="00000194">
            <w:pPr>
              <w:widowControl w:val="0"/>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450</w:t>
            </w:r>
          </w:p>
        </w:tc>
        <w:tc>
          <w:tcPr>
            <w:tcMar>
              <w:top w:w="55.0" w:type="dxa"/>
              <w:left w:w="55.0" w:type="dxa"/>
              <w:bottom w:w="55.0" w:type="dxa"/>
              <w:right w:w="55.0" w:type="dxa"/>
            </w:tcMar>
          </w:tcPr>
          <w:p w:rsidR="00000000" w:rsidDel="00000000" w:rsidP="00000000" w:rsidRDefault="00000000" w:rsidRPr="00000000" w14:paraId="00000195">
            <w:pPr>
              <w:widowControl w:val="0"/>
              <w:spacing w:line="276" w:lineRule="auto"/>
              <w:ind w:right="-747.5196850393706"/>
              <w:jc w:val="both"/>
              <w:rPr>
                <w:rFonts w:ascii="Cambria" w:cs="Cambria" w:eastAsia="Cambria" w:hAnsi="Cambria"/>
              </w:rPr>
            </w:pPr>
            <w:r w:rsidDel="00000000" w:rsidR="00000000" w:rsidRPr="00000000">
              <w:rPr>
                <w:rFonts w:ascii="Cambria" w:cs="Cambria" w:eastAsia="Cambria" w:hAnsi="Cambria"/>
                <w:rtl w:val="0"/>
              </w:rPr>
              <w:t xml:space="preserve">2490</w:t>
            </w:r>
          </w:p>
        </w:tc>
      </w:tr>
      <w:tr>
        <w:trPr>
          <w:cantSplit w:val="0"/>
          <w:tblHeader w:val="0"/>
        </w:trPr>
        <w:tc>
          <w:tcPr>
            <w:tcMar>
              <w:top w:w="55.0" w:type="dxa"/>
              <w:left w:w="55.0" w:type="dxa"/>
              <w:bottom w:w="55.0" w:type="dxa"/>
              <w:right w:w="55.0" w:type="dxa"/>
            </w:tcMar>
          </w:tcPr>
          <w:p w:rsidR="00000000" w:rsidDel="00000000" w:rsidP="00000000" w:rsidRDefault="00000000" w:rsidRPr="00000000" w14:paraId="00000196">
            <w:pPr>
              <w:widowControl w:val="0"/>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6700</w:t>
            </w:r>
          </w:p>
        </w:tc>
        <w:tc>
          <w:tcPr>
            <w:tcMar>
              <w:top w:w="55.0" w:type="dxa"/>
              <w:left w:w="55.0" w:type="dxa"/>
              <w:bottom w:w="55.0" w:type="dxa"/>
              <w:right w:w="55.0" w:type="dxa"/>
            </w:tcMar>
          </w:tcPr>
          <w:p w:rsidR="00000000" w:rsidDel="00000000" w:rsidP="00000000" w:rsidRDefault="00000000" w:rsidRPr="00000000" w14:paraId="00000197">
            <w:pPr>
              <w:widowControl w:val="0"/>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100</w:t>
            </w:r>
          </w:p>
        </w:tc>
        <w:tc>
          <w:tcPr>
            <w:tcMar>
              <w:top w:w="55.0" w:type="dxa"/>
              <w:left w:w="55.0" w:type="dxa"/>
              <w:bottom w:w="55.0" w:type="dxa"/>
              <w:right w:w="55.0" w:type="dxa"/>
            </w:tcMar>
          </w:tcPr>
          <w:p w:rsidR="00000000" w:rsidDel="00000000" w:rsidP="00000000" w:rsidRDefault="00000000" w:rsidRPr="00000000" w14:paraId="00000198">
            <w:pPr>
              <w:widowControl w:val="0"/>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1600</w:t>
            </w:r>
          </w:p>
        </w:tc>
        <w:tc>
          <w:tcPr>
            <w:tcMar>
              <w:top w:w="55.0" w:type="dxa"/>
              <w:left w:w="55.0" w:type="dxa"/>
              <w:bottom w:w="55.0" w:type="dxa"/>
              <w:right w:w="55.0" w:type="dxa"/>
            </w:tcMar>
          </w:tcPr>
          <w:p w:rsidR="00000000" w:rsidDel="00000000" w:rsidP="00000000" w:rsidRDefault="00000000" w:rsidRPr="00000000" w14:paraId="00000199">
            <w:pPr>
              <w:widowControl w:val="0"/>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5000</w:t>
            </w:r>
          </w:p>
        </w:tc>
        <w:tc>
          <w:tcPr>
            <w:tcMar>
              <w:top w:w="55.0" w:type="dxa"/>
              <w:left w:w="55.0" w:type="dxa"/>
              <w:bottom w:w="55.0" w:type="dxa"/>
              <w:right w:w="55.0" w:type="dxa"/>
            </w:tcMar>
          </w:tcPr>
          <w:p w:rsidR="00000000" w:rsidDel="00000000" w:rsidP="00000000" w:rsidRDefault="00000000" w:rsidRPr="00000000" w14:paraId="0000019A">
            <w:pPr>
              <w:widowControl w:val="0"/>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100</w:t>
            </w:r>
          </w:p>
        </w:tc>
        <w:tc>
          <w:tcPr>
            <w:tcMar>
              <w:top w:w="55.0" w:type="dxa"/>
              <w:left w:w="55.0" w:type="dxa"/>
              <w:bottom w:w="55.0" w:type="dxa"/>
              <w:right w:w="55.0" w:type="dxa"/>
            </w:tcMar>
          </w:tcPr>
          <w:p w:rsidR="00000000" w:rsidDel="00000000" w:rsidP="00000000" w:rsidRDefault="00000000" w:rsidRPr="00000000" w14:paraId="0000019B">
            <w:pPr>
              <w:widowControl w:val="0"/>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750</w:t>
            </w:r>
          </w:p>
        </w:tc>
        <w:tc>
          <w:tcPr>
            <w:tcMar>
              <w:top w:w="55.0" w:type="dxa"/>
              <w:left w:w="55.0" w:type="dxa"/>
              <w:bottom w:w="55.0" w:type="dxa"/>
              <w:right w:w="55.0" w:type="dxa"/>
            </w:tcMar>
          </w:tcPr>
          <w:p w:rsidR="00000000" w:rsidDel="00000000" w:rsidP="00000000" w:rsidRDefault="00000000" w:rsidRPr="00000000" w14:paraId="0000019C">
            <w:pPr>
              <w:widowControl w:val="0"/>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4150</w:t>
            </w:r>
          </w:p>
        </w:tc>
      </w:tr>
    </w:tbl>
    <w:p w:rsidR="00000000" w:rsidDel="00000000" w:rsidP="00000000" w:rsidRDefault="00000000" w:rsidRPr="00000000" w14:paraId="0000019D">
      <w:pPr>
        <w:widowControl w:val="0"/>
        <w:spacing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19E">
      <w:pPr>
        <w:widowControl w:val="0"/>
        <w:spacing w:line="276" w:lineRule="auto"/>
        <w:jc w:val="both"/>
        <w:rPr>
          <w:rFonts w:ascii="Cambria" w:cs="Cambria" w:eastAsia="Cambria" w:hAnsi="Cambria"/>
        </w:rPr>
      </w:pPr>
      <w:commentRangeStart w:id="28"/>
      <w:r w:rsidDel="00000000" w:rsidR="00000000" w:rsidRPr="00000000">
        <w:rPr>
          <w:rFonts w:ascii="Cambria" w:cs="Cambria" w:eastAsia="Cambria" w:hAnsi="Cambria"/>
          <w:rtl w:val="0"/>
        </w:rPr>
        <w:t xml:space="preserve">* Для частного предпринимателя  </w:t>
      </w:r>
      <w:commentRangeEnd w:id="28"/>
      <w:r w:rsidDel="00000000" w:rsidR="00000000" w:rsidRPr="00000000">
        <w:commentReference w:id="28"/>
      </w:r>
      <w:r w:rsidDel="00000000" w:rsidR="00000000" w:rsidRPr="00000000">
        <w:rPr>
          <w:rFonts w:ascii="Cambria" w:cs="Cambria" w:eastAsia="Cambria" w:hAnsi="Cambria"/>
          <w:rtl w:val="0"/>
        </w:rPr>
        <w:t xml:space="preserve"> </w:t>
      </w:r>
    </w:p>
    <w:tbl>
      <w:tblPr>
        <w:tblStyle w:val="Table4"/>
        <w:tblW w:w="9570.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1245"/>
        <w:gridCol w:w="1680"/>
        <w:gridCol w:w="2865"/>
        <w:gridCol w:w="2385"/>
        <w:tblGridChange w:id="0">
          <w:tblGrid>
            <w:gridCol w:w="1395"/>
            <w:gridCol w:w="1245"/>
            <w:gridCol w:w="1680"/>
            <w:gridCol w:w="2865"/>
            <w:gridCol w:w="2385"/>
          </w:tblGrid>
        </w:tblGridChange>
      </w:tblGrid>
      <w:tr>
        <w:trPr>
          <w:cantSplit w:val="0"/>
          <w:tblHeader w:val="0"/>
        </w:trPr>
        <w:tc>
          <w:tcPr>
            <w:tcMar>
              <w:top w:w="55.0" w:type="dxa"/>
              <w:left w:w="55.0" w:type="dxa"/>
              <w:bottom w:w="55.0" w:type="dxa"/>
              <w:right w:w="55.0" w:type="dxa"/>
            </w:tcMar>
          </w:tcPr>
          <w:p w:rsidR="00000000" w:rsidDel="00000000" w:rsidP="00000000" w:rsidRDefault="00000000" w:rsidRPr="00000000" w14:paraId="0000019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ПФОТ,</w:t>
            </w:r>
          </w:p>
          <w:p w:rsidR="00000000" w:rsidDel="00000000" w:rsidP="00000000" w:rsidRDefault="00000000" w:rsidRPr="00000000" w14:paraId="000001A0">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грн</w:t>
            </w:r>
          </w:p>
        </w:tc>
        <w:tc>
          <w:tcPr>
            <w:tcMar>
              <w:top w:w="55.0" w:type="dxa"/>
              <w:left w:w="55.0" w:type="dxa"/>
              <w:bottom w:w="55.0" w:type="dxa"/>
              <w:right w:w="55.0" w:type="dxa"/>
            </w:tcMar>
          </w:tcPr>
          <w:p w:rsidR="00000000" w:rsidDel="00000000" w:rsidP="00000000" w:rsidRDefault="00000000" w:rsidRPr="00000000" w14:paraId="000001A1">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Единый налог,</w:t>
            </w:r>
          </w:p>
          <w:p w:rsidR="00000000" w:rsidDel="00000000" w:rsidP="00000000" w:rsidRDefault="00000000" w:rsidRPr="00000000" w14:paraId="000001A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грн</w:t>
            </w:r>
          </w:p>
        </w:tc>
        <w:tc>
          <w:tcPr>
            <w:tcMar>
              <w:top w:w="55.0" w:type="dxa"/>
              <w:left w:w="55.0" w:type="dxa"/>
              <w:bottom w:w="55.0" w:type="dxa"/>
              <w:right w:w="55.0" w:type="dxa"/>
            </w:tcMar>
          </w:tcPr>
          <w:p w:rsidR="00000000" w:rsidDel="00000000" w:rsidP="00000000" w:rsidRDefault="00000000" w:rsidRPr="00000000" w14:paraId="000001A3">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Пенсионный, грн</w:t>
            </w:r>
          </w:p>
        </w:tc>
        <w:tc>
          <w:tcPr>
            <w:tcMar>
              <w:top w:w="55.0" w:type="dxa"/>
              <w:left w:w="55.0" w:type="dxa"/>
              <w:bottom w:w="55.0" w:type="dxa"/>
              <w:right w:w="55.0" w:type="dxa"/>
            </w:tcMar>
          </w:tcPr>
          <w:p w:rsidR="00000000" w:rsidDel="00000000" w:rsidP="00000000" w:rsidRDefault="00000000" w:rsidRPr="00000000" w14:paraId="000001A4">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ПФ за минусом 57 %  от единого налога, грн</w:t>
            </w:r>
          </w:p>
        </w:tc>
        <w:tc>
          <w:tcPr>
            <w:tcMar>
              <w:top w:w="55.0" w:type="dxa"/>
              <w:left w:w="55.0" w:type="dxa"/>
              <w:bottom w:w="55.0" w:type="dxa"/>
              <w:right w:w="55.0" w:type="dxa"/>
            </w:tcMar>
          </w:tcPr>
          <w:p w:rsidR="00000000" w:rsidDel="00000000" w:rsidP="00000000" w:rsidRDefault="00000000" w:rsidRPr="00000000" w14:paraId="000001A5">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На руки итого,</w:t>
            </w:r>
          </w:p>
          <w:p w:rsidR="00000000" w:rsidDel="00000000" w:rsidP="00000000" w:rsidRDefault="00000000" w:rsidRPr="00000000" w14:paraId="000001A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грн</w:t>
            </w:r>
          </w:p>
        </w:tc>
      </w:tr>
      <w:tr>
        <w:trPr>
          <w:cantSplit w:val="0"/>
          <w:tblHeader w:val="0"/>
        </w:trPr>
        <w:tc>
          <w:tcPr>
            <w:tcMar>
              <w:top w:w="55.0" w:type="dxa"/>
              <w:left w:w="55.0" w:type="dxa"/>
              <w:bottom w:w="55.0" w:type="dxa"/>
              <w:right w:w="55.0" w:type="dxa"/>
            </w:tcMar>
          </w:tcPr>
          <w:p w:rsidR="00000000" w:rsidDel="00000000" w:rsidP="00000000" w:rsidRDefault="00000000" w:rsidRPr="00000000" w14:paraId="000001A7">
            <w:pPr>
              <w:widowControl w:val="0"/>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2700</w:t>
            </w:r>
          </w:p>
        </w:tc>
        <w:tc>
          <w:tcPr>
            <w:tcMar>
              <w:top w:w="55.0" w:type="dxa"/>
              <w:left w:w="55.0" w:type="dxa"/>
              <w:bottom w:w="55.0" w:type="dxa"/>
              <w:right w:w="55.0" w:type="dxa"/>
            </w:tcMar>
          </w:tcPr>
          <w:p w:rsidR="00000000" w:rsidDel="00000000" w:rsidP="00000000" w:rsidRDefault="00000000" w:rsidRPr="00000000" w14:paraId="000001A8">
            <w:pPr>
              <w:widowControl w:val="0"/>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200</w:t>
            </w:r>
          </w:p>
        </w:tc>
        <w:tc>
          <w:tcPr>
            <w:tcMar>
              <w:top w:w="55.0" w:type="dxa"/>
              <w:left w:w="55.0" w:type="dxa"/>
              <w:bottom w:w="55.0" w:type="dxa"/>
              <w:right w:w="55.0" w:type="dxa"/>
            </w:tcMar>
          </w:tcPr>
          <w:p w:rsidR="00000000" w:rsidDel="00000000" w:rsidP="00000000" w:rsidRDefault="00000000" w:rsidRPr="00000000" w14:paraId="000001A9">
            <w:pPr>
              <w:widowControl w:val="0"/>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333,12</w:t>
            </w:r>
          </w:p>
        </w:tc>
        <w:tc>
          <w:tcPr>
            <w:tcMar>
              <w:top w:w="55.0" w:type="dxa"/>
              <w:left w:w="55.0" w:type="dxa"/>
              <w:bottom w:w="55.0" w:type="dxa"/>
              <w:right w:w="55.0" w:type="dxa"/>
            </w:tcMar>
          </w:tcPr>
          <w:p w:rsidR="00000000" w:rsidDel="00000000" w:rsidP="00000000" w:rsidRDefault="00000000" w:rsidRPr="00000000" w14:paraId="000001AA">
            <w:pPr>
              <w:widowControl w:val="0"/>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219,12</w:t>
            </w:r>
          </w:p>
        </w:tc>
        <w:tc>
          <w:tcPr>
            <w:tcMar>
              <w:top w:w="55.0" w:type="dxa"/>
              <w:left w:w="55.0" w:type="dxa"/>
              <w:bottom w:w="55.0" w:type="dxa"/>
              <w:right w:w="55.0" w:type="dxa"/>
            </w:tcMar>
          </w:tcPr>
          <w:p w:rsidR="00000000" w:rsidDel="00000000" w:rsidP="00000000" w:rsidRDefault="00000000" w:rsidRPr="00000000" w14:paraId="000001AB">
            <w:pPr>
              <w:widowControl w:val="0"/>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2480,88</w:t>
            </w:r>
          </w:p>
        </w:tc>
      </w:tr>
      <w:tr>
        <w:trPr>
          <w:cantSplit w:val="0"/>
          <w:tblHeader w:val="0"/>
        </w:trPr>
        <w:tc>
          <w:tcPr>
            <w:tcMar>
              <w:top w:w="55.0" w:type="dxa"/>
              <w:left w:w="55.0" w:type="dxa"/>
              <w:bottom w:w="55.0" w:type="dxa"/>
              <w:right w:w="55.0" w:type="dxa"/>
            </w:tcMar>
          </w:tcPr>
          <w:p w:rsidR="00000000" w:rsidDel="00000000" w:rsidP="00000000" w:rsidRDefault="00000000" w:rsidRPr="00000000" w14:paraId="000001AC">
            <w:pPr>
              <w:widowControl w:val="0"/>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4020</w:t>
            </w:r>
          </w:p>
        </w:tc>
        <w:tc>
          <w:tcPr>
            <w:tcMar>
              <w:top w:w="55.0" w:type="dxa"/>
              <w:left w:w="55.0" w:type="dxa"/>
              <w:bottom w:w="55.0" w:type="dxa"/>
              <w:right w:w="55.0" w:type="dxa"/>
            </w:tcMar>
          </w:tcPr>
          <w:p w:rsidR="00000000" w:rsidDel="00000000" w:rsidP="00000000" w:rsidRDefault="00000000" w:rsidRPr="00000000" w14:paraId="000001AD">
            <w:pPr>
              <w:widowControl w:val="0"/>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200</w:t>
            </w:r>
          </w:p>
        </w:tc>
        <w:tc>
          <w:tcPr>
            <w:tcMar>
              <w:top w:w="55.0" w:type="dxa"/>
              <w:left w:w="55.0" w:type="dxa"/>
              <w:bottom w:w="55.0" w:type="dxa"/>
              <w:right w:w="55.0" w:type="dxa"/>
            </w:tcMar>
          </w:tcPr>
          <w:p w:rsidR="00000000" w:rsidDel="00000000" w:rsidP="00000000" w:rsidRDefault="00000000" w:rsidRPr="00000000" w14:paraId="000001AE">
            <w:pPr>
              <w:widowControl w:val="0"/>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333,12</w:t>
            </w:r>
          </w:p>
        </w:tc>
        <w:tc>
          <w:tcPr>
            <w:tcMar>
              <w:top w:w="55.0" w:type="dxa"/>
              <w:left w:w="55.0" w:type="dxa"/>
              <w:bottom w:w="55.0" w:type="dxa"/>
              <w:right w:w="55.0" w:type="dxa"/>
            </w:tcMar>
          </w:tcPr>
          <w:p w:rsidR="00000000" w:rsidDel="00000000" w:rsidP="00000000" w:rsidRDefault="00000000" w:rsidRPr="00000000" w14:paraId="000001AF">
            <w:pPr>
              <w:widowControl w:val="0"/>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219,12</w:t>
            </w:r>
          </w:p>
        </w:tc>
        <w:tc>
          <w:tcPr>
            <w:tcMar>
              <w:top w:w="55.0" w:type="dxa"/>
              <w:left w:w="55.0" w:type="dxa"/>
              <w:bottom w:w="55.0" w:type="dxa"/>
              <w:right w:w="55.0" w:type="dxa"/>
            </w:tcMar>
          </w:tcPr>
          <w:p w:rsidR="00000000" w:rsidDel="00000000" w:rsidP="00000000" w:rsidRDefault="00000000" w:rsidRPr="00000000" w14:paraId="000001B0">
            <w:pPr>
              <w:widowControl w:val="0"/>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3800,88</w:t>
            </w:r>
          </w:p>
        </w:tc>
      </w:tr>
    </w:tbl>
    <w:p w:rsidR="00000000" w:rsidDel="00000000" w:rsidP="00000000" w:rsidRDefault="00000000" w:rsidRPr="00000000" w14:paraId="000001B1">
      <w:pPr>
        <w:widowControl w:val="0"/>
        <w:spacing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1B2">
      <w:pPr>
        <w:spacing w:line="276" w:lineRule="auto"/>
        <w:rPr>
          <w:rFonts w:ascii="Cambria" w:cs="Cambria" w:eastAsia="Cambria" w:hAnsi="Cambria"/>
        </w:rPr>
      </w:pPr>
      <w:r w:rsidDel="00000000" w:rsidR="00000000" w:rsidRPr="00000000">
        <w:rPr>
          <w:rtl w:val="0"/>
        </w:rPr>
      </w:r>
    </w:p>
    <w:sectPr>
      <w:footerReference r:id="rId19" w:type="default"/>
      <w:footerReference r:id="rId20" w:type="first"/>
      <w:pgSz w:h="16834" w:w="11909" w:orient="portrait"/>
      <w:pgMar w:bottom="1440" w:top="1440" w:left="1440" w:right="1440" w:header="1133.8582677165355" w:footer="1133.8582677165355"/>
      <w:pgNumType w:start="1"/>
      <w:titlePg w:val="1"/>
      <w:sectPrChange w:author="Мария Исаева" w:id="0" w:date="2023-03-07T06:32:04Z">
        <w:sectPr w:rsidR="000000" w:rsidDel="000000" w:rsidRPr="000000" w:rsidSect="000000">
          <w:pgMar w:bottom="1440" w:top="1440" w:left="1440" w:right="1440" w:header="720" w:footer="720"/>
          <w:pgNumType w:start="1"/>
          <w:pgSz w:h="16834" w:w="11909" w:orient="portrait"/>
          <w:titlePg w:val="0"/>
        </w:sectPr>
      </w:sectPrChange>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Ирина Шеболдасова" w:id="0" w:date="2023-04-07T13:13:13Z">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Мария Исаева" w:id="27" w:date="2023-03-07T06:32:04Z"/>
          <w:rFonts w:ascii="Arial" w:cs="Arial" w:eastAsia="Arial" w:hAnsi="Arial"/>
          <w:b w:val="0"/>
          <w:i w:val="0"/>
          <w:smallCaps w:val="0"/>
          <w:strike w:val="0"/>
          <w:color w:val="000000"/>
          <w:sz w:val="22"/>
          <w:szCs w:val="22"/>
          <w:u w:val="none"/>
          <w:shd w:fill="auto" w:val="clear"/>
          <w:vertAlign w:val="baseline"/>
        </w:rPr>
      </w:pPr>
      <w:ins w:author="Мария Исаева" w:id="27" w:date="2023-03-07T06:32:0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кто и как осуществляет?</w:t>
        </w:r>
      </w:ins>
    </w:p>
  </w:comment>
  <w:comment w:author="Ирина Шеболдасова" w:id="19" w:date="2023-04-07T14:00:07Z">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Мария Исаева" w:id="27" w:date="2023-03-07T06:32:04Z"/>
          <w:rFonts w:ascii="Arial" w:cs="Arial" w:eastAsia="Arial" w:hAnsi="Arial"/>
          <w:b w:val="0"/>
          <w:i w:val="0"/>
          <w:smallCaps w:val="0"/>
          <w:strike w:val="0"/>
          <w:color w:val="000000"/>
          <w:sz w:val="22"/>
          <w:szCs w:val="22"/>
          <w:u w:val="none"/>
          <w:shd w:fill="auto" w:val="clear"/>
          <w:vertAlign w:val="baseline"/>
        </w:rPr>
      </w:pPr>
      <w:ins w:author="Мария Исаева" w:id="27" w:date="2023-03-07T06:32:0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как это выглядит? не понимаю. где ставит подпись руководитель?</w:t>
        </w:r>
      </w:ins>
    </w:p>
  </w:comment>
  <w:comment w:author="Ирина Шеболдасова" w:id="3" w:date="2023-04-07T13:14:34Z">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Мария Исаева" w:id="27" w:date="2023-03-07T06:32:04Z"/>
          <w:rFonts w:ascii="Arial" w:cs="Arial" w:eastAsia="Arial" w:hAnsi="Arial"/>
          <w:b w:val="0"/>
          <w:i w:val="0"/>
          <w:smallCaps w:val="0"/>
          <w:strike w:val="0"/>
          <w:color w:val="000000"/>
          <w:sz w:val="22"/>
          <w:szCs w:val="22"/>
          <w:u w:val="none"/>
          <w:shd w:fill="auto" w:val="clear"/>
          <w:vertAlign w:val="baseline"/>
        </w:rPr>
      </w:pPr>
      <w:ins w:author="Мария Исаева" w:id="27" w:date="2023-03-07T06:32:0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как рассчитывается? на основании чего?</w:t>
        </w:r>
      </w:ins>
    </w:p>
  </w:comment>
  <w:comment w:author="Ирина Шеболдасова" w:id="1" w:date="2023-04-07T13:14:00Z">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Мария Исаева" w:id="27" w:date="2023-03-07T06:32:04Z"/>
          <w:rFonts w:ascii="Arial" w:cs="Arial" w:eastAsia="Arial" w:hAnsi="Arial"/>
          <w:b w:val="0"/>
          <w:i w:val="0"/>
          <w:smallCaps w:val="0"/>
          <w:strike w:val="0"/>
          <w:color w:val="000000"/>
          <w:sz w:val="22"/>
          <w:szCs w:val="22"/>
          <w:u w:val="none"/>
          <w:shd w:fill="auto" w:val="clear"/>
          <w:vertAlign w:val="baseline"/>
        </w:rPr>
      </w:pPr>
      <w:ins w:author="Мария Исаева" w:id="27" w:date="2023-03-07T06:32:0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это для Европы или Украины?</w:t>
        </w:r>
      </w:ins>
    </w:p>
  </w:comment>
  <w:comment w:author="Ирина Шеболдасова" w:id="2" w:date="2023-04-07T13:15:42Z">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Мария Исаева" w:id="27" w:date="2023-03-07T06:32:04Z"/>
          <w:rFonts w:ascii="Arial" w:cs="Arial" w:eastAsia="Arial" w:hAnsi="Arial"/>
          <w:b w:val="0"/>
          <w:i w:val="0"/>
          <w:smallCaps w:val="0"/>
          <w:strike w:val="0"/>
          <w:color w:val="000000"/>
          <w:sz w:val="22"/>
          <w:szCs w:val="22"/>
          <w:u w:val="none"/>
          <w:shd w:fill="auto" w:val="clear"/>
          <w:vertAlign w:val="baseline"/>
        </w:rPr>
      </w:pPr>
      <w:ins w:author="Мария Исаева" w:id="27" w:date="2023-03-07T06:32:0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я так пониманию, что это Украина. напишите почему ставка, а не сдельная оплата труда?</w:t>
        </w:r>
      </w:ins>
    </w:p>
  </w:comment>
  <w:comment w:author="Ирина Шеболдасова" w:id="7" w:date="2023-04-07T13:37:29Z">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Мария Исаева" w:id="27" w:date="2023-03-07T06:32:04Z"/>
          <w:rFonts w:ascii="Arial" w:cs="Arial" w:eastAsia="Arial" w:hAnsi="Arial"/>
          <w:b w:val="0"/>
          <w:i w:val="0"/>
          <w:smallCaps w:val="0"/>
          <w:strike w:val="0"/>
          <w:color w:val="000000"/>
          <w:sz w:val="22"/>
          <w:szCs w:val="22"/>
          <w:u w:val="none"/>
          <w:shd w:fill="auto" w:val="clear"/>
          <w:vertAlign w:val="baseline"/>
        </w:rPr>
      </w:pPr>
      <w:ins w:author="Мария Исаева" w:id="27" w:date="2023-03-07T06:32:0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этот коэффициент за что? выше по тексту такого коэффициента не было</w:t>
        </w:r>
      </w:ins>
    </w:p>
  </w:comment>
  <w:comment w:author="Ирина Шеболдасова" w:id="8" w:date="2023-04-07T13:37:58Z">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Мария Исаева" w:id="27" w:date="2023-03-07T06:32:04Z"/>
          <w:rFonts w:ascii="Arial" w:cs="Arial" w:eastAsia="Arial" w:hAnsi="Arial"/>
          <w:b w:val="0"/>
          <w:i w:val="0"/>
          <w:smallCaps w:val="0"/>
          <w:strike w:val="0"/>
          <w:color w:val="000000"/>
          <w:sz w:val="22"/>
          <w:szCs w:val="22"/>
          <w:u w:val="none"/>
          <w:shd w:fill="auto" w:val="clear"/>
          <w:vertAlign w:val="baseline"/>
        </w:rPr>
      </w:pPr>
      <w:ins w:author="Мария Исаева" w:id="27" w:date="2023-03-07T06:32:0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этот коэффициент за что? выше по тексту такого коэффициента не было</w:t>
        </w:r>
      </w:ins>
    </w:p>
  </w:comment>
  <w:comment w:author="Ирина Шеболдасова" w:id="16" w:date="2023-04-07T13:50:31Z">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Мария Исаева" w:id="27" w:date="2023-03-07T06:32:04Z"/>
          <w:rFonts w:ascii="Arial" w:cs="Arial" w:eastAsia="Arial" w:hAnsi="Arial"/>
          <w:b w:val="0"/>
          <w:i w:val="0"/>
          <w:smallCaps w:val="0"/>
          <w:strike w:val="0"/>
          <w:color w:val="000000"/>
          <w:sz w:val="22"/>
          <w:szCs w:val="22"/>
          <w:u w:val="none"/>
          <w:shd w:fill="auto" w:val="clear"/>
          <w:vertAlign w:val="baseline"/>
        </w:rPr>
      </w:pPr>
      <w:ins w:author="Мария Исаева" w:id="27" w:date="2023-03-07T06:32:0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 рабочий расчет, так как в приложении б только один повышающий коэффициент 1,05.</w:t>
        </w:r>
      </w:ins>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Мария Исаева" w:id="27" w:date="2023-03-07T06:32:04Z"/>
          <w:rFonts w:ascii="Arial" w:cs="Arial" w:eastAsia="Arial" w:hAnsi="Arial"/>
          <w:b w:val="0"/>
          <w:i w:val="0"/>
          <w:smallCaps w:val="0"/>
          <w:strike w:val="0"/>
          <w:color w:val="000000"/>
          <w:sz w:val="22"/>
          <w:szCs w:val="22"/>
          <w:u w:val="none"/>
          <w:shd w:fill="auto" w:val="clear"/>
          <w:vertAlign w:val="baseline"/>
        </w:rPr>
      </w:pPr>
      <w:ins w:author="Мария Исаева" w:id="27" w:date="2023-03-07T06:32:0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 тогда эта схема для сотрулников с проверочным списком не рабочая</w:t>
        </w:r>
      </w:ins>
    </w:p>
  </w:comment>
  <w:comment w:author="Ирина Шеболдасова" w:id="18" w:date="2023-04-07T13:52:20Z">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Мария Исаева" w:id="27" w:date="2023-03-07T06:32:04Z"/>
          <w:rFonts w:ascii="Arial" w:cs="Arial" w:eastAsia="Arial" w:hAnsi="Arial"/>
          <w:b w:val="0"/>
          <w:i w:val="0"/>
          <w:smallCaps w:val="0"/>
          <w:strike w:val="0"/>
          <w:color w:val="000000"/>
          <w:sz w:val="22"/>
          <w:szCs w:val="22"/>
          <w:u w:val="none"/>
          <w:shd w:fill="auto" w:val="clear"/>
          <w:vertAlign w:val="baseline"/>
        </w:rPr>
      </w:pPr>
      <w:ins w:author="Мария Исаева" w:id="27" w:date="2023-03-07T06:32:0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зачем писать для сотрулников компании Биг Беги если этот регламент только для Бегов?</w:t>
        </w:r>
      </w:ins>
    </w:p>
  </w:comment>
  <w:comment w:author="Ирина Шеболдасова" w:id="17" w:date="2023-04-07T13:51:19Z">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Мария Исаева" w:id="27" w:date="2023-03-07T06:32:04Z"/>
          <w:rFonts w:ascii="Arial" w:cs="Arial" w:eastAsia="Arial" w:hAnsi="Arial"/>
          <w:b w:val="0"/>
          <w:i w:val="0"/>
          <w:smallCaps w:val="0"/>
          <w:strike w:val="0"/>
          <w:color w:val="000000"/>
          <w:sz w:val="22"/>
          <w:szCs w:val="22"/>
          <w:u w:val="none"/>
          <w:shd w:fill="auto" w:val="clear"/>
          <w:vertAlign w:val="baseline"/>
        </w:rPr>
      </w:pPr>
      <w:ins w:author="Мария Исаева" w:id="27" w:date="2023-03-07T06:32:0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 каком приложении? там их несколько</w:t>
        </w:r>
      </w:ins>
    </w:p>
  </w:comment>
  <w:comment w:author="Ирина Шеболдасова" w:id="9" w:date="2023-04-07T13:41:34Z">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Мария Исаева" w:id="27" w:date="2023-03-07T06:32:04Z"/>
          <w:rFonts w:ascii="Arial" w:cs="Arial" w:eastAsia="Arial" w:hAnsi="Arial"/>
          <w:b w:val="0"/>
          <w:i w:val="0"/>
          <w:smallCaps w:val="0"/>
          <w:strike w:val="0"/>
          <w:color w:val="000000"/>
          <w:sz w:val="22"/>
          <w:szCs w:val="22"/>
          <w:u w:val="none"/>
          <w:shd w:fill="auto" w:val="clear"/>
          <w:vertAlign w:val="baseline"/>
        </w:rPr>
      </w:pPr>
      <w:ins w:author="Мария Исаева" w:id="27" w:date="2023-03-07T06:32:0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у меня в результате расчета получается 1230,57 баллов</w:t>
        </w:r>
      </w:ins>
    </w:p>
  </w:comment>
  <w:comment w:author="Ирина Шеболдасова" w:id="4" w:date="2023-04-07T13:21:15Z">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Мария Исаева" w:id="27" w:date="2023-03-07T06:32:04Z"/>
          <w:rFonts w:ascii="Arial" w:cs="Arial" w:eastAsia="Arial" w:hAnsi="Arial"/>
          <w:b w:val="0"/>
          <w:i w:val="0"/>
          <w:smallCaps w:val="0"/>
          <w:strike w:val="0"/>
          <w:color w:val="000000"/>
          <w:sz w:val="22"/>
          <w:szCs w:val="22"/>
          <w:u w:val="none"/>
          <w:shd w:fill="auto" w:val="clear"/>
          <w:vertAlign w:val="baseline"/>
        </w:rPr>
      </w:pPr>
      <w:ins w:author="Мария Исаева" w:id="27" w:date="2023-03-07T06:32:0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этот приказ не имеет силы, так как срок по нему закончен. его надо или продлить или вернуть как было раньше</w:t>
        </w:r>
      </w:ins>
    </w:p>
  </w:comment>
  <w:comment w:author="Ирина Шеболдасова" w:id="11" w:date="2023-04-07T13:43:34Z">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Мария Исаева" w:id="27" w:date="2023-03-07T06:32:04Z"/>
          <w:rFonts w:ascii="Arial" w:cs="Arial" w:eastAsia="Arial" w:hAnsi="Arial"/>
          <w:b w:val="0"/>
          <w:i w:val="0"/>
          <w:smallCaps w:val="0"/>
          <w:strike w:val="0"/>
          <w:color w:val="000000"/>
          <w:sz w:val="22"/>
          <w:szCs w:val="22"/>
          <w:u w:val="none"/>
          <w:shd w:fill="auto" w:val="clear"/>
          <w:vertAlign w:val="baseline"/>
        </w:rPr>
      </w:pPr>
      <w:ins w:author="Мария Исаева" w:id="27" w:date="2023-03-07T06:32:0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что значит установленное время?</w:t>
        </w:r>
      </w:ins>
    </w:p>
  </w:comment>
  <w:comment w:author="Ирина Шеболдасова" w:id="10" w:date="2023-04-07T13:42:48Z">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Мария Исаева" w:id="27" w:date="2023-03-07T06:32:04Z"/>
          <w:rFonts w:ascii="Arial" w:cs="Arial" w:eastAsia="Arial" w:hAnsi="Arial"/>
          <w:b w:val="0"/>
          <w:i w:val="0"/>
          <w:smallCaps w:val="0"/>
          <w:strike w:val="0"/>
          <w:color w:val="000000"/>
          <w:sz w:val="22"/>
          <w:szCs w:val="22"/>
          <w:u w:val="none"/>
          <w:shd w:fill="auto" w:val="clear"/>
          <w:vertAlign w:val="baseline"/>
        </w:rPr>
      </w:pPr>
      <w:ins w:author="Мария Исаева" w:id="27" w:date="2023-03-07T06:32:0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 может быть такой зп у сотрудника за неделю. т.е. было бы конечно круто иметь такую зп, но думаю, что есть ошибка в расчете</w:t>
        </w:r>
      </w:ins>
    </w:p>
  </w:comment>
  <w:comment w:author="Ирина Шеболдасова" w:id="23" w:date="2023-04-07T14:05:32Z">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Мария Исаева" w:id="27" w:date="2023-03-07T06:32:04Z"/>
          <w:rFonts w:ascii="Arial" w:cs="Arial" w:eastAsia="Arial" w:hAnsi="Arial"/>
          <w:b w:val="0"/>
          <w:i w:val="0"/>
          <w:smallCaps w:val="0"/>
          <w:strike w:val="0"/>
          <w:color w:val="000000"/>
          <w:sz w:val="22"/>
          <w:szCs w:val="22"/>
          <w:u w:val="none"/>
          <w:shd w:fill="auto" w:val="clear"/>
          <w:vertAlign w:val="baseline"/>
        </w:rPr>
      </w:pPr>
      <w:ins w:author="Мария Исаева" w:id="27" w:date="2023-03-07T06:32:0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как сотрудник может отвечать за то, чтобы получить зп вовремя? а если нет денег на марже?</w:t>
        </w:r>
      </w:ins>
    </w:p>
  </w:comment>
  <w:comment w:author="Ирина Шеболдасова" w:id="13" w:date="2023-04-07T13:46:00Z">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Мария Исаева" w:id="27" w:date="2023-03-07T06:32:04Z"/>
          <w:rFonts w:ascii="Arial" w:cs="Arial" w:eastAsia="Arial" w:hAnsi="Arial"/>
          <w:b w:val="0"/>
          <w:i w:val="0"/>
          <w:smallCaps w:val="0"/>
          <w:strike w:val="0"/>
          <w:color w:val="000000"/>
          <w:sz w:val="22"/>
          <w:szCs w:val="22"/>
          <w:u w:val="none"/>
          <w:shd w:fill="auto" w:val="clear"/>
          <w:vertAlign w:val="baseline"/>
        </w:rPr>
      </w:pPr>
      <w:ins w:author="Мария Исаева" w:id="27" w:date="2023-03-07T06:32:0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согласно вашей оргполитике такого коэффициент нет. максимальный 1,05</w:t>
        </w:r>
      </w:ins>
    </w:p>
  </w:comment>
  <w:comment w:author="Ирина Шеболдасова" w:id="5" w:date="2023-04-07T13:34:59Z">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Мария Исаева" w:id="27" w:date="2023-03-07T06:32:04Z"/>
          <w:rFonts w:ascii="Arial" w:cs="Arial" w:eastAsia="Arial" w:hAnsi="Arial"/>
          <w:b w:val="0"/>
          <w:i w:val="0"/>
          <w:smallCaps w:val="0"/>
          <w:strike w:val="0"/>
          <w:color w:val="000000"/>
          <w:sz w:val="22"/>
          <w:szCs w:val="22"/>
          <w:u w:val="none"/>
          <w:shd w:fill="auto" w:val="clear"/>
          <w:vertAlign w:val="baseline"/>
        </w:rPr>
      </w:pPr>
      <w:ins w:author="Мария Исаева" w:id="27" w:date="2023-03-07T06:32:0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у нас нет такого коэффициента 1,21</w:t>
        </w:r>
      </w:ins>
    </w:p>
  </w:comment>
  <w:comment w:author="Ирина Шеболдасова" w:id="12" w:date="2023-04-07T13:44:20Z">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Мария Исаева" w:id="27" w:date="2023-03-07T06:32:04Z"/>
          <w:rFonts w:ascii="Arial" w:cs="Arial" w:eastAsia="Arial" w:hAnsi="Arial"/>
          <w:b w:val="0"/>
          <w:i w:val="0"/>
          <w:smallCaps w:val="0"/>
          <w:strike w:val="0"/>
          <w:color w:val="000000"/>
          <w:sz w:val="22"/>
          <w:szCs w:val="22"/>
          <w:u w:val="none"/>
          <w:shd w:fill="auto" w:val="clear"/>
          <w:vertAlign w:val="baseline"/>
        </w:rPr>
      </w:pPr>
      <w:ins w:author="Мария Исаева" w:id="27" w:date="2023-03-07T06:32:0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 на другие коэффициенты умножать не надо?</w:t>
        </w:r>
      </w:ins>
    </w:p>
  </w:comment>
  <w:comment w:author="Ирина Шеболдасова" w:id="15" w:date="2023-04-07T13:49:26Z">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Мария Исаева" w:id="27" w:date="2023-03-07T06:32:04Z"/>
          <w:rFonts w:ascii="Arial" w:cs="Arial" w:eastAsia="Arial" w:hAnsi="Arial"/>
          <w:b w:val="0"/>
          <w:i w:val="0"/>
          <w:smallCaps w:val="0"/>
          <w:strike w:val="0"/>
          <w:color w:val="000000"/>
          <w:sz w:val="22"/>
          <w:szCs w:val="22"/>
          <w:u w:val="none"/>
          <w:shd w:fill="auto" w:val="clear"/>
          <w:vertAlign w:val="baseline"/>
        </w:rPr>
      </w:pPr>
      <w:ins w:author="Мария Исаева" w:id="27" w:date="2023-03-07T06:32:0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согласно вашей таблицы в прилодении б только один повышающий коэффициент 1,05</w:t>
        </w:r>
      </w:ins>
    </w:p>
  </w:comment>
  <w:comment w:author="Ирина Шеболдасова" w:id="6" w:date="2023-04-07T13:36:16Z">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Мария Исаева" w:id="27" w:date="2023-03-07T06:32:04Z"/>
          <w:rFonts w:ascii="Arial" w:cs="Arial" w:eastAsia="Arial" w:hAnsi="Arial"/>
          <w:b w:val="0"/>
          <w:i w:val="0"/>
          <w:smallCaps w:val="0"/>
          <w:strike w:val="0"/>
          <w:color w:val="000000"/>
          <w:sz w:val="22"/>
          <w:szCs w:val="22"/>
          <w:u w:val="none"/>
          <w:shd w:fill="auto" w:val="clear"/>
          <w:vertAlign w:val="baseline"/>
        </w:rPr>
      </w:pPr>
      <w:ins w:author="Мария Исаева" w:id="27" w:date="2023-03-07T06:32:0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нет такого коэффициента</w:t>
        </w:r>
      </w:ins>
    </w:p>
  </w:comment>
  <w:comment w:author="Ирина Шеболдасова" w:id="14" w:date="2023-04-07T13:47:14Z">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Мария Исаева" w:id="27" w:date="2023-03-07T06:32:04Z"/>
          <w:rFonts w:ascii="Arial" w:cs="Arial" w:eastAsia="Arial" w:hAnsi="Arial"/>
          <w:b w:val="0"/>
          <w:i w:val="0"/>
          <w:smallCaps w:val="0"/>
          <w:strike w:val="0"/>
          <w:color w:val="000000"/>
          <w:sz w:val="22"/>
          <w:szCs w:val="22"/>
          <w:u w:val="none"/>
          <w:shd w:fill="auto" w:val="clear"/>
          <w:vertAlign w:val="baseline"/>
        </w:rPr>
      </w:pPr>
      <w:ins w:author="Мария Исаева" w:id="27" w:date="2023-03-07T06:32:0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это расчет баллов, а не расчет зп как написано выше</w:t>
        </w:r>
      </w:ins>
    </w:p>
  </w:comment>
  <w:comment w:author="Ирина Шеболдасова" w:id="25" w:date="2023-04-07T14:10:49Z">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Мария Исаева" w:id="27" w:date="2023-03-07T06:32:04Z"/>
          <w:rFonts w:ascii="Arial" w:cs="Arial" w:eastAsia="Arial" w:hAnsi="Arial"/>
          <w:b w:val="0"/>
          <w:i w:val="0"/>
          <w:smallCaps w:val="0"/>
          <w:strike w:val="0"/>
          <w:color w:val="000000"/>
          <w:sz w:val="22"/>
          <w:szCs w:val="22"/>
          <w:u w:val="none"/>
          <w:shd w:fill="auto" w:val="clear"/>
          <w:vertAlign w:val="baseline"/>
        </w:rPr>
      </w:pPr>
      <w:ins w:author="Мария Исаева" w:id="27" w:date="2023-03-07T06:32:0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это данные только для офиса, а что для сотрудников производства - они тоже получают зп во вторник и пятницу?</w:t>
        </w:r>
      </w:ins>
    </w:p>
  </w:comment>
  <w:comment w:author="Ирина Шеболдасова" w:id="24" w:date="2023-04-07T14:08:50Z">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Мария Исаева" w:id="27" w:date="2023-03-07T06:32:04Z"/>
          <w:rFonts w:ascii="Arial" w:cs="Arial" w:eastAsia="Arial" w:hAnsi="Arial"/>
          <w:b w:val="0"/>
          <w:i w:val="0"/>
          <w:smallCaps w:val="0"/>
          <w:strike w:val="0"/>
          <w:color w:val="000000"/>
          <w:sz w:val="22"/>
          <w:szCs w:val="22"/>
          <w:u w:val="none"/>
          <w:shd w:fill="auto" w:val="clear"/>
          <w:vertAlign w:val="baseline"/>
        </w:rPr>
      </w:pPr>
      <w:ins w:author="Мария Исаева" w:id="27" w:date="2023-03-07T06:32:0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 каком послании идет речь? напиши пример, пож</w:t>
        </w:r>
      </w:ins>
    </w:p>
  </w:comment>
  <w:comment w:author="Ирина Шеболдасова" w:id="26" w:date="2023-04-07T14:11:47Z">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Мария Исаева" w:id="27" w:date="2023-03-07T06:32:04Z"/>
          <w:rFonts w:ascii="Arial" w:cs="Arial" w:eastAsia="Arial" w:hAnsi="Arial"/>
          <w:b w:val="0"/>
          <w:i w:val="0"/>
          <w:smallCaps w:val="0"/>
          <w:strike w:val="0"/>
          <w:color w:val="000000"/>
          <w:sz w:val="22"/>
          <w:szCs w:val="22"/>
          <w:u w:val="none"/>
          <w:shd w:fill="auto" w:val="clear"/>
          <w:vertAlign w:val="baseline"/>
        </w:rPr>
      </w:pPr>
      <w:ins w:author="Мария Исаева" w:id="27" w:date="2023-03-07T06:32:0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кол-во баллов соответствует баллов в вашей компании?</w:t>
        </w:r>
      </w:ins>
    </w:p>
  </w:comment>
  <w:comment w:author="Ирина Шеболдасова" w:id="20" w:date="2023-04-07T14:01:44Z">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Мария Исаева" w:id="27" w:date="2023-03-07T06:32:04Z"/>
          <w:rFonts w:ascii="Arial" w:cs="Arial" w:eastAsia="Arial" w:hAnsi="Arial"/>
          <w:b w:val="0"/>
          <w:i w:val="0"/>
          <w:smallCaps w:val="0"/>
          <w:strike w:val="0"/>
          <w:color w:val="000000"/>
          <w:sz w:val="22"/>
          <w:szCs w:val="22"/>
          <w:u w:val="none"/>
          <w:shd w:fill="auto" w:val="clear"/>
          <w:vertAlign w:val="baseline"/>
        </w:rPr>
      </w:pPr>
      <w:ins w:author="Мария Исаева" w:id="27" w:date="2023-03-07T06:32:0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мы такое практикуем?</w:t>
        </w:r>
      </w:ins>
    </w:p>
  </w:comment>
  <w:comment w:author="Ирина Шеболдасова" w:id="27" w:date="2023-04-07T14:12:44Z">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Мария Исаева" w:id="27" w:date="2023-03-07T06:32:04Z"/>
          <w:rFonts w:ascii="Arial" w:cs="Arial" w:eastAsia="Arial" w:hAnsi="Arial"/>
          <w:b w:val="0"/>
          <w:i w:val="0"/>
          <w:smallCaps w:val="0"/>
          <w:strike w:val="0"/>
          <w:color w:val="000000"/>
          <w:sz w:val="22"/>
          <w:szCs w:val="22"/>
          <w:u w:val="none"/>
          <w:shd w:fill="auto" w:val="clear"/>
          <w:vertAlign w:val="baseline"/>
        </w:rPr>
      </w:pPr>
      <w:ins w:author="Мария Исаева" w:id="27" w:date="2023-03-07T06:32:0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этот расчет верный?</w:t>
        </w:r>
      </w:ins>
    </w:p>
  </w:comment>
  <w:comment w:author="Ирина Шеболдасова" w:id="21" w:date="2023-04-07T14:03:09Z">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Мария Исаева" w:id="27" w:date="2023-03-07T06:32:04Z"/>
          <w:rFonts w:ascii="Arial" w:cs="Arial" w:eastAsia="Arial" w:hAnsi="Arial"/>
          <w:b w:val="0"/>
          <w:i w:val="0"/>
          <w:smallCaps w:val="0"/>
          <w:strike w:val="0"/>
          <w:color w:val="000000"/>
          <w:sz w:val="22"/>
          <w:szCs w:val="22"/>
          <w:u w:val="none"/>
          <w:shd w:fill="auto" w:val="clear"/>
          <w:vertAlign w:val="baseline"/>
        </w:rPr>
      </w:pPr>
      <w:ins w:author="Мария Исаева" w:id="27" w:date="2023-03-07T06:32:0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мы разве выплачиваем отпкусные перед отпуском, например, логисту?</w:t>
        </w:r>
      </w:ins>
    </w:p>
  </w:comment>
  <w:comment w:author="Ирина Шеболдасова" w:id="22" w:date="2023-04-07T14:04:37Z">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Мария Исаева" w:id="27" w:date="2023-03-07T06:32:04Z"/>
          <w:rFonts w:ascii="Arial" w:cs="Arial" w:eastAsia="Arial" w:hAnsi="Arial"/>
          <w:b w:val="0"/>
          <w:i w:val="0"/>
          <w:smallCaps w:val="0"/>
          <w:strike w:val="0"/>
          <w:color w:val="000000"/>
          <w:sz w:val="22"/>
          <w:szCs w:val="22"/>
          <w:u w:val="none"/>
          <w:shd w:fill="auto" w:val="clear"/>
          <w:vertAlign w:val="baseline"/>
        </w:rPr>
      </w:pPr>
      <w:ins w:author="Мария Исаева" w:id="27" w:date="2023-03-07T06:32:0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если сотрудник не оформлен официально мы делаем эти выплаты?</w:t>
        </w:r>
      </w:ins>
    </w:p>
  </w:comment>
  <w:comment w:author="Ирина Шеболдасова" w:id="28" w:date="2023-04-07T14:12:27Z">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Мария Исаева" w:id="27" w:date="2023-03-07T06:32:04Z"/>
          <w:rFonts w:ascii="Arial" w:cs="Arial" w:eastAsia="Arial" w:hAnsi="Arial"/>
          <w:b w:val="0"/>
          <w:i w:val="0"/>
          <w:smallCaps w:val="0"/>
          <w:strike w:val="0"/>
          <w:color w:val="000000"/>
          <w:sz w:val="22"/>
          <w:szCs w:val="22"/>
          <w:u w:val="none"/>
          <w:shd w:fill="auto" w:val="clear"/>
          <w:vertAlign w:val="baseline"/>
        </w:rPr>
      </w:pPr>
      <w:ins w:author="Мария Исаева" w:id="27" w:date="2023-03-07T06:32:0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мы так делаем в наших компаниях? в часности в Бегах?</w:t>
        </w:r>
      </w:ins>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3">
    <w:pPr>
      <w:jc w:val="center"/>
      <w:rPr>
        <w:ins w:author="Мария Исаева" w:id="27" w:date="2023-03-07T06:32:04Z"/>
        <w:rFonts w:ascii="Cambria" w:cs="Cambria" w:eastAsia="Cambria" w:hAnsi="Cambria"/>
      </w:rPr>
    </w:pPr>
    <w:ins w:author="Мария Исаева" w:id="27" w:date="2023-03-07T06:32:04Z">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tl w:val="0"/>
        </w:rPr>
      </w:r>
    </w:ins>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4">
    <w:pPr>
      <w:rPr>
        <w:ins w:author="Мария Исаева" w:id="27" w:date="2023-03-07T06:32:04Z"/>
        <w:rFonts w:ascii="Cambria" w:cs="Cambria" w:eastAsia="Cambria" w:hAnsi="Cambria"/>
      </w:rPr>
    </w:pPr>
    <w:ins w:author="Мария Исаева" w:id="27" w:date="2023-03-07T06:32:04Z">
      <w:r w:rsidDel="00000000" w:rsidR="00000000" w:rsidRPr="00000000">
        <w:rPr>
          <w:rtl w:val="0"/>
        </w:rPr>
      </w:r>
    </w:ins>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3">
    <w:basedOn w:val="TableNormal"/>
    <w:tblPr>
      <w:tblStyleRowBandSize w:val="1"/>
      <w:tblStyleColBandSize w:val="1"/>
      <w:tblCellMar>
        <w:top w:w="0.0" w:type="dxa"/>
        <w:left w:w="115.0" w:type="dxa"/>
        <w:bottom w:w="0.0" w:type="dxa"/>
        <w:right w:w="115.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4">
    <w:basedOn w:val="TableNormal"/>
    <w:tblPr>
      <w:tblStyleRowBandSize w:val="1"/>
      <w:tblStyleColBandSize w:val="1"/>
      <w:tblCellMar>
        <w:top w:w="0.0" w:type="dxa"/>
        <w:left w:w="115.0" w:type="dxa"/>
        <w:bottom w:w="0.0" w:type="dxa"/>
        <w:right w:w="115.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hyperlink" Target="https://docs.google.com/document/d/15DnGhSStjLXloQDeHRKSBdwqJEZNZI816r5J98Fgqe8/edit#heading=h.gjdgxs" TargetMode="External"/><Relationship Id="rId10" Type="http://schemas.openxmlformats.org/officeDocument/2006/relationships/image" Target="media/image2.png"/><Relationship Id="rId13" Type="http://schemas.openxmlformats.org/officeDocument/2006/relationships/hyperlink" Target="https://docs.google.com/document/d/1cpT1MMbOqDqPm9c4Z6fbmOKsjZwuGVLSRH-0ixbGOJk/edit" TargetMode="External"/><Relationship Id="rId12" Type="http://schemas.openxmlformats.org/officeDocument/2006/relationships/hyperlink" Target="https://docs.google.com/document/d/1nDHIRGHuM7o-xv4Tl79ZIIfT_M3IxX91sN1XMhZweQc/edit"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15" Type="http://schemas.openxmlformats.org/officeDocument/2006/relationships/hyperlink" Target="https://docs.google.com/document/d/1821UbrkHb3PbISvxDj-3boyHBHT7kSqmDrxeSWrx8A4/edit" TargetMode="External"/><Relationship Id="rId14" Type="http://schemas.openxmlformats.org/officeDocument/2006/relationships/hyperlink" Target="https://docs.google.com/document/d/14BHiosdukIsGK1IC4pXvKz4vVuWQAh7FXdM1I3-qRJ0/edit" TargetMode="External"/><Relationship Id="rId17" Type="http://schemas.openxmlformats.org/officeDocument/2006/relationships/image" Target="media/image4.png"/><Relationship Id="rId16" Type="http://schemas.openxmlformats.org/officeDocument/2006/relationships/hyperlink" Target="https://docs.google.com/document/d/1wftZQ1X_9OBKj2GhEA_kfx2L2Wi0Vx49qfeSNeeFJrY/edit#heading=h.gjdgxs" TargetMode="External"/><Relationship Id="rId5" Type="http://schemas.openxmlformats.org/officeDocument/2006/relationships/numbering" Target="numbering.xml"/><Relationship Id="rId19" Type="http://schemas.openxmlformats.org/officeDocument/2006/relationships/footer" Target="footer1.xml"/><Relationship Id="rId6" Type="http://schemas.openxmlformats.org/officeDocument/2006/relationships/styles" Target="styles.xml"/><Relationship Id="rId18" Type="http://schemas.openxmlformats.org/officeDocument/2006/relationships/image" Target="media/image1.png"/><Relationship Id="rId7" Type="http://schemas.openxmlformats.org/officeDocument/2006/relationships/hyperlink" Target="https://docs.google.com/document/d/1irZikoXaJxJASsjGNKe18oQNCnLi61uSrgCgtGLI_1Y/edit#heading=h.gjdgxs" TargetMode="External"/><Relationship Id="rId8" Type="http://schemas.openxmlformats.org/officeDocument/2006/relationships/hyperlink" Target="https://docs.google.com/document/d/11oefgKtAIA0wjNj7l7HU-XeeyBRqiNQ-buROkf-ODV8/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