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</w:rPr>
        <w:drawing>
          <wp:inline distB="0" distT="0" distL="114300" distR="114300">
            <wp:extent cx="5381625" cy="990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Инструктивное письмо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ПРАВИЛА РАБОТЫ ЧАСТНЫХ ПРЕДПРИНИМАТЕЛЕЙ В БИГ БЕГАХ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09.01.2023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РСФ, РО3, НО8, НО9 беги 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есть необходимость использовать частных предпринимателей для получение наличных средств от покупателей готовой продукции,  а также  для совершение оплат по обязательствам компании. Также есть потребность в компании иметь собственную компанию перевозчика, которую нужно указывать в ТТН для контролирующих органов. В 2022 году возникла сложность с выплатами сотрудникам производства заработных плат, а именно с доставкой денежных средств из Днепра в Каменское, так как это стало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небезопасно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поэтому было принято решение выплачивать заработные платы сотрудников компании прямо на их личные карты. Также в 2022 году из-за изменения условий работы с оптимизаторами, получение от них наличных денежных средств колеблется в размере от 0,5-2%, что делает наличные денежные средства очень дорогими. В связи с этим возникла потребность покрывать потребность в наличных денежных средствах другими способами. Было принято решение про открытие частных предпринимателей на второй группе, через которых можно как и отправлять прямо на личные карты сотрудникам производства, так и покрывать другие потребности в наличных средствах. Однако в стране существует финансовый мониторинг денежных потоков в том числе по частным предпринимателям, и несоблюдение правил работы может привести к блокировки как и карт предпринимателей так и расчетных счетов, что у нас уже происходило два раза. Чтобы этого больше не допускать созданы следующие правила работы с частными предпринимателями в компании биг-беги. 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“Основная компания” - компания, через которую ведется вся хозяйственная деятельность по производству и продаже готовой продукции направления биг-беги. ( на момент написания письма это компания ПАК Индустрия)</w:t>
        <w:br w:type="textWrapping"/>
        <w:br w:type="textWrapping"/>
        <w:t xml:space="preserve">Частный предприниматель “ ПЕРЕВОЗЧИК”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240" w:line="240" w:lineRule="auto"/>
        <w:ind w:hanging="1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Возможное количество компаний  - 1 компания.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hanging="1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Годовой оборот компании  - не более установленного законом для данной группы налогооблажения.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hanging="1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Налогообложение: </w:t>
        <w:br w:type="textWrapping"/>
        <w:t xml:space="preserve">- Плательщик единого налога 3-я группа </w:t>
        <w:br w:type="textWrapping"/>
        <w:t xml:space="preserve">- Не  плательщик НДС.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Оформленные сотрудники: </w:t>
        <w:br w:type="textWrapping"/>
        <w:t xml:space="preserve">- Оформленных сотрудников нет.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Договора: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Договор перевозки  грузов с основной компанией биг-бегов ( Пак-Индустрия) 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Деятельность: </w:t>
        <w:br w:type="textWrapping"/>
        <w:t xml:space="preserve">- Обеспечение официальными документами частные перевозки по доставке готовой продукции клиентам.  </w:t>
        <w:br w:type="textWrapping"/>
        <w:t xml:space="preserve">Для сокращения расходов на доставку готовой продукции нанимаются частные перевозчики, которые дают цены доставки грузов иногда до 50% дешевле чем другие перевозчики, которые могут дать официальные документы на доставку грузов. Но частные перевозчики получают оплату за доставку на личные карты. Для оплаты частным перевозчикам на личные карты и получения официальных документов на перевозку и используется частный предприниматель “ПЕРЕВОЗЧИК”. </w:t>
        <w:br w:type="textWrapping"/>
        <w:t xml:space="preserve">Ранее мы работали с компаниями, которые предоставляли услуги по перевозке грузов официально и с НДС. Однако деятельность таких компаний очень сильно стала контролироваться, и найти такую компанию стало практически невозможно, а если и находили то большинство из компаний  попадают либо в риски, либо блокировались налоговые накладные, что в свою очередь создает риски для работы для нашей компании.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Документооборот: </w:t>
        <w:br w:type="textWrapping"/>
        <w:t xml:space="preserve">- ТТН под каждую перевозку. </w:t>
        <w:br w:type="textWrapping"/>
        <w:t xml:space="preserve">- Акт выполненных работ за предоставленные услуги перевозки за месяц.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Финансовые потоки: </w:t>
        <w:br w:type="textWrapping"/>
        <w:t xml:space="preserve">- Получение оплат за предоставленные услуги по доставке груза.</w:t>
        <w:br w:type="textWrapping"/>
        <w:t xml:space="preserve">- Оплата частным перевозчикам за предоставленные услуги. </w:t>
        <w:br w:type="textWrapping"/>
        <w:t xml:space="preserve">- Оплата налогов частного предпринимателя.</w:t>
        <w:br w:type="textWrapping"/>
        <w:t xml:space="preserve">- Другие финансовые потоки ЗАПРЕЩЕНЫ.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24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Учетная политика: </w:t>
        <w:br w:type="textWrapping"/>
        <w:t xml:space="preserve">- “ПЕРЕВОЗЧИК” содержит код деятельности- экспедирование грузов. </w:t>
        <w:br w:type="textWrapping"/>
        <w:t xml:space="preserve">- Ежемесячно уплачивать ЕСВ за частного предпринимателя “Сам за себя”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и единый налог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Документооборот обязателен, так как налоговая может признать сделки по перевозке недействительными. </w:t>
      </w:r>
    </w:p>
    <w:p w:rsidR="00000000" w:rsidDel="00000000" w:rsidP="00000000" w:rsidRDefault="00000000" w:rsidRPr="00000000" w14:paraId="00000016">
      <w:pPr>
        <w:widowControl w:val="0"/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40" w:before="24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Частный предприниматель “ОПТИМИЗАТОР”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after="0" w:afterAutospacing="0" w:before="24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Возможное количество компаний  - не ограниченное, для соблюдения финансового мониторинга. 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Годовой оборот компании  - не более установленного законом для данной группы налогообложения.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Налогообложение: </w:t>
        <w:br w:type="textWrapping"/>
        <w:t xml:space="preserve">- Плательщик единого налога 2-я группа </w:t>
        <w:br w:type="textWrapping"/>
        <w:t xml:space="preserve">- Не  плательщик НДС.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Оформленные сотрудники: </w:t>
        <w:br w:type="textWrapping"/>
        <w:t xml:space="preserve">- Оформленных сотрудников нет.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Договора: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Договор поставки товаров. (Договор оказания услуг запрещен между ФОП 2-й группы и юридическим лицом)</w:t>
      </w:r>
      <w:r w:rsidDel="00000000" w:rsidR="00000000" w:rsidRPr="00000000">
        <w:rPr>
          <w:rFonts w:ascii="Cambria" w:cs="Cambria" w:eastAsia="Cambria" w:hAnsi="Cambria"/>
          <w:highlight w:val="yellow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1.73228346456688" w:hanging="141.73228346456688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Деятельность: </w:t>
        <w:br w:type="textWrapping"/>
        <w:t xml:space="preserve">1. Получение оплат от покупателей в наличной форме на ключ карту, с дальнейшим зачислением на расчетный счет.  согласно правила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2022_12_24 ПРАВИЛА  ПРОДАЖИ ТОВАРА НАШЕЙ КОМПАНИИ ЗА НАЛИЧНУЮ ОПЛАТУ НА КАРТЫ БАНКА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br w:type="textWrapping"/>
        <w:t xml:space="preserve">2. Получение дешевых  наличных средств для покрытия потребностей компании, а также доставка (оплата) денежных средств контрагентам, в том числе сотрудникам офиса и производства (заработные платы).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Документооборот: </w:t>
        <w:br w:type="textWrapping"/>
        <w:t xml:space="preserve">- Документооборот не ведется ( “Основная компания” под проверку допускаться не будет, по частному предпринимателю нечего проверять кроме превышения оборота и уплаты всех налогов вовремя, остальное не проверяется)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Финансовые потоки: </w:t>
        <w:br w:type="textWrapping"/>
        <w:t xml:space="preserve">- Получение наличных оплат  от клиентов компании за поставленный товар через ключ карту на расчетный счет. </w:t>
        <w:br w:type="textWrapping"/>
        <w:t xml:space="preserve">- Оплата за поставленный товар согласно утвержденных заказов на приобретение.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Оплата налогов частного предпринимателя.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Другие финансовые потоки ЗАПРЕЩЕНЫ.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Учетная политика: </w:t>
        <w:br w:type="textWrapping"/>
        <w:t xml:space="preserve">- “ОПТИМИЗАТОР” содержит код деятельности- продажа полиэтиленовой ткани, полипропиленовой ткани и стропы. . </w:t>
        <w:br w:type="textWrapping"/>
        <w:t xml:space="preserve">- Ежемесячно уплачивать ЕСВ за частного предпринимателя “Сам за себя” и единый налог.</w:t>
        <w:br w:type="textWrapping"/>
        <w:t xml:space="preserve">- Предприниматель имеет минимум два расчетных счета в двух разных банках и в этих же банках личные карты. ОБЯЗАТЕЛЬНОЕ УСЛОВИЕ. 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240" w:before="0" w:beforeAutospacing="0" w:line="240" w:lineRule="auto"/>
        <w:ind w:hanging="3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Финансовый мониторинг </w:t>
        <w:br w:type="textWrapping"/>
        <w:t xml:space="preserve">- Ежемесячный оборот по каждому частному предпринимателю не может превышать   </w:t>
      </w:r>
      <w:del w:author="Алексей Расин" w:id="0" w:date="2024-01-08T17:26:15Z">
        <w:r w:rsidDel="00000000" w:rsidR="00000000" w:rsidRPr="00000000">
          <w:rPr>
            <w:rFonts w:ascii="Cambria" w:cs="Cambria" w:eastAsia="Cambria" w:hAnsi="Cambria"/>
            <w:rtl w:val="0"/>
          </w:rPr>
          <w:delText xml:space="preserve">800</w:delText>
        </w:r>
      </w:del>
      <w:ins w:author="Алексей Расин" w:id="0" w:date="2024-01-08T17:26:15Z">
        <w:r w:rsidDel="00000000" w:rsidR="00000000" w:rsidRPr="00000000">
          <w:rPr>
            <w:rFonts w:ascii="Cambria" w:cs="Cambria" w:eastAsia="Cambria" w:hAnsi="Cambria"/>
            <w:rtl w:val="0"/>
          </w:rPr>
          <w:t xml:space="preserve">780</w:t>
        </w:r>
      </w:ins>
      <w:r w:rsidDel="00000000" w:rsidR="00000000" w:rsidRPr="00000000">
        <w:rPr>
          <w:rFonts w:ascii="Cambria" w:cs="Cambria" w:eastAsia="Cambria" w:hAnsi="Cambria"/>
          <w:rtl w:val="0"/>
        </w:rPr>
        <w:t xml:space="preserve"> 000,00. грн.</w:t>
        <w:br w:type="textWrapping"/>
        <w:t xml:space="preserve">- Ежемесячный оборот по 1 банковскому счету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не должен превышать 390 000,00 грн. </w:t>
        <w:br w:type="textWrapping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Ежемесячный оборот по 1 личной карте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не должен превышать 390 000,00 грн. </w:t>
      </w:r>
      <w:ins w:author="Юлия Литвак (РСФ)" w:id="1" w:date="2023-12-12T13:58:21Z">
        <w:commentRangeStart w:id="0"/>
        <w:commentRangeStart w:id="1"/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t xml:space="preserve">- Обязательно проводить оплаты на другие юр. лица или ФОП минимум 25% от общего </w:t>
        </w:r>
        <w:del w:author="Алексей Расин" w:id="2" w:date="2024-01-08T17:27:43Z">
          <w:r w:rsidDel="00000000" w:rsidR="00000000" w:rsidRPr="00000000">
            <w:rPr>
              <w:rFonts w:ascii="Cambria" w:cs="Cambria" w:eastAsia="Cambria" w:hAnsi="Cambria"/>
              <w:rtl w:val="0"/>
            </w:rPr>
            <w:delText xml:space="preserve">количества проводимых операций и </w:delText>
          </w:r>
        </w:del>
        <w:r w:rsidDel="00000000" w:rsidR="00000000" w:rsidRPr="00000000">
          <w:rPr>
            <w:rFonts w:ascii="Cambria" w:cs="Cambria" w:eastAsia="Cambria" w:hAnsi="Cambria"/>
            <w:rtl w:val="0"/>
          </w:rPr>
          <w:t xml:space="preserve">оборота.</w:t>
          <w:br w:type="textWrapping"/>
          <w:t xml:space="preserve">-  Для оплаты на карты физ. лиц необходимо перевести утвержденную сумму с основного счета на счет маржи</w:t>
          <w:br w:type="textWrapping"/>
        </w:r>
        <w:commentRangeStart w:id="2"/>
        <w:r w:rsidDel="00000000" w:rsidR="00000000" w:rsidRPr="00000000">
          <w:rPr>
            <w:rFonts w:ascii="Cambria" w:cs="Cambria" w:eastAsia="Cambria" w:hAnsi="Cambria"/>
            <w:rtl w:val="0"/>
          </w:rPr>
          <w:t xml:space="preserve">- Перевод с 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расчетного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 счета компании на счет </w:t>
        </w:r>
        <w:commentRangeStart w:id="3"/>
        <w:commentRangeStart w:id="4"/>
        <w:r w:rsidDel="00000000" w:rsidR="00000000" w:rsidRPr="00000000">
          <w:rPr>
            <w:rFonts w:ascii="Cambria" w:cs="Cambria" w:eastAsia="Cambria" w:hAnsi="Cambria"/>
            <w:rtl w:val="0"/>
          </w:rPr>
          <w:t xml:space="preserve">ФОП суммы равной утвержденной к оплате категорически запрещено. Минимальная разница 250 грн</w:t>
        </w:r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- Перевод на личную карту суммы равную заходу на счет </w:t>
        </w:r>
        <w:commentRangeStart w:id="5"/>
        <w:r w:rsidDel="00000000" w:rsidR="00000000" w:rsidRPr="00000000">
          <w:rPr>
            <w:rFonts w:ascii="Cambria" w:cs="Cambria" w:eastAsia="Cambria" w:hAnsi="Cambria"/>
            <w:rtl w:val="0"/>
          </w:rPr>
          <w:t xml:space="preserve">ФОП категорически запрещено</w:t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. </w:t>
        </w:r>
        <w:commentRangeStart w:id="6"/>
        <w:commentRangeStart w:id="7"/>
        <w:r w:rsidDel="00000000" w:rsidR="00000000" w:rsidRPr="00000000">
          <w:rPr>
            <w:rFonts w:ascii="Cambria" w:cs="Cambria" w:eastAsia="Cambria" w:hAnsi="Cambria"/>
            <w:rtl w:val="0"/>
          </w:rPr>
          <w:t xml:space="preserve">Минимальная разница 250 грн</w:t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  <w:t xml:space="preserve">- Оплата</w:t>
          <w:br w:type="textWrapping"/>
          <w:t xml:space="preserve">-</w:t>
        </w:r>
        <w:commentRangeStart w:id="8"/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Количество</w:t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 контрагентов, от которых поступают деньги на счет </w:t>
        </w:r>
        <w:commentRangeStart w:id="9"/>
        <w:r w:rsidDel="00000000" w:rsidR="00000000" w:rsidRPr="00000000">
          <w:rPr>
            <w:rFonts w:ascii="Cambria" w:cs="Cambria" w:eastAsia="Cambria" w:hAnsi="Cambria"/>
            <w:rtl w:val="0"/>
          </w:rPr>
          <w:t xml:space="preserve">ФОП минимум 5 шт.</w:t>
          <w:br w:type="textWrapping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Cambria" w:cs="Cambria" w:eastAsia="Cambria" w:hAnsi="Cambria"/>
            <w:rtl w:val="0"/>
          </w:rPr>
          <w:br w:type="textWrapping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Cambria" w:cs="Cambria" w:eastAsia="Cambria" w:hAnsi="Cambria"/>
            <w:rtl w:val="0"/>
          </w:rPr>
          <w:t xml:space="preserve">Пример проведения оплат:</w:t>
          <w:br w:type="textWrapping"/>
          <w:t xml:space="preserve">1. На РС утверждена оплата с ФОП : 300, 500 и 700 грн итого 1500 грн</w:t>
          <w:br w:type="textWrapping"/>
          <w:t xml:space="preserve">2. С основного счета на счет ФОП РСФ отправляет 1800 грн с учетом рко и комиссий.</w:t>
          <w:br w:type="textWrapping"/>
          <w:t xml:space="preserve">3. Со счета ФОП на Личную карту НО8 отправляет сумму утвержденную к оплате плюс рко 1550грн</w:t>
          <w:br w:type="textWrapping"/>
          <w:t xml:space="preserve">4. НО8 с личной карты ФОПа  производит оплаты.</w:t>
          <w:br w:type="textWrapping"/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Ответственный за выполнение данных правил РО3 компании биг беги 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Используя данные правила мы сможем без рисков получать наличные оплаты от покупателей, иметь доступ к дешевым наличным деньгам, а так же обеспечивать наличные оплаты на расстоянии прямо на рабочем месте, не тратя время на поездки в кассы. 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Владелец ООО “Компания ВБА”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587" w:firstLine="15"/>
        <w:jc w:val="right"/>
        <w:rPr>
          <w:rFonts w:ascii="Cambria" w:cs="Cambria" w:eastAsia="Cambria" w:hAnsi="Cambria"/>
          <w:color w:val="222222"/>
          <w:highlight w:val="white"/>
        </w:rPr>
      </w:pPr>
      <w:r w:rsidDel="00000000" w:rsidR="00000000" w:rsidRPr="00000000">
        <w:rPr>
          <w:rFonts w:ascii="Cambria" w:cs="Cambria" w:eastAsia="Cambria" w:hAnsi="Cambria"/>
          <w:color w:val="222222"/>
          <w:highlight w:val="white"/>
          <w:rtl w:val="0"/>
        </w:rPr>
        <w:t xml:space="preserve">Геннадий Мороз</w:t>
      </w:r>
    </w:p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8" w:date="2024-01-08T17:35:42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не реальное требование, где беги возьмут 5 контрагентов.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у них только пак индустрия . согдасно этого пункта, можно просто написать, что работа с чп запрщена.</w:t>
      </w:r>
    </w:p>
  </w:comment>
  <w:comment w:author="Алексей Расин" w:id="2" w:date="2024-01-08T17:33:25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Мне не понятно что тут делать. если к примеру утвердили в директиве сумму 10 000 , то что , нужно переводить 9 750 ? 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откуда банк знает что мы у себя на директиве утвердили какую сумму.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 ты имеешь ввиду что сумму которая поступила от компании на фоп нельзя такую же перечислять дальше ?  и нужно разделять на разные суммы, или зачислять деньги больше, и пусть там хранятся.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 то как написано в тексте, не понятно</w:t>
      </w:r>
    </w:p>
  </w:comment>
  <w:comment w:author="Алексей Расин" w:id="3" w:date="2023-12-20T12:51:4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понятное предложение, может как раз платить с компании утвержденную сумму и можно, а с ФОП нельзя полностью данную сумму отправлять . а к примеру на ФОП, наличка и оплаты.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 понятно как действовать</w:t>
      </w:r>
    </w:p>
  </w:comment>
  <w:comment w:author="Юлия Литвак (РСФ)" w:id="4" w:date="2024-01-08T13:40:31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переводится сумма ольше или меньше утвержденной (зависит от остатка на счете фоп) например на фопе 500 грн, утверждено к оплате 3600, с основного счета на фоп можно перевести 3300, а фопа на личную карту необходимы к оплате 3600+рко 20 грн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 вход-выход фопа будет разный и основную компанию сложнее связать с этими транзакциями.</w:t>
      </w:r>
    </w:p>
  </w:comment>
  <w:comment w:author="Алексей Расин" w:id="6" w:date="2023-12-20T12:51:40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понятное предложение, может как раз платить с компании утвержденную сумму и можно, а с ФОП нельзя полностью данную сумму отправлять . а к примеру на ФОП, наличка и оплаты. 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Тут не понятно как действовать</w:t>
      </w:r>
    </w:p>
  </w:comment>
  <w:comment w:author="Юлия Литвак (РСФ)" w:id="7" w:date="2024-01-08T13:40:31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переводится сумма ольше или меньше утвержденной (зависит от остатка на счете фоп) например на фопе 500 грн, утверждено к оплате 3600, с основного счета на фоп можно перевести 3300, а фопа на личную карту необходимы к оплате 3600+рко 20 грн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таким образом вход-выход фопа будет разный и основную компанию сложнее связать с этими транзакциями.</w:t>
      </w:r>
    </w:p>
  </w:comment>
  <w:comment w:author="Алексей Расин" w:id="9" w:date="2023-12-20T12:53:54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Это что значит, нужно от наших контрагентов разных платить? 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Короче нужно точно описать что должен делать НО7 и НО8</w:t>
      </w:r>
    </w:p>
  </w:comment>
  <w:comment w:author="Алексей Расин" w:id="5" w:date="2023-12-20T12:53:00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тогда как действовать, не понятно,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перевели на ФОП 100 000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 хочу перевести 99 999 то тогда уже можно ?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Нужно точно указать как действовать.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потому что я читаю и мен тоже не понятно</w:t>
      </w:r>
    </w:p>
  </w:comment>
  <w:comment w:author="Станислав Гурин" w:id="0" w:date="2023-12-18T08:29:49Z"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бы добавил что платить с Прокредит запрещено на ФОП</w:t>
      </w:r>
    </w:p>
  </w:comment>
  <w:comment w:author="Алексей Расин" w:id="1" w:date="2023-12-20T12:50:35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Фопа нужно проводить оплаты на юр лица ? или другие фоп ? 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каком объеме, 20%  или 50% или может 80%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HexdtBog-KVus-eY3D_CP3m3QcsZoySaPjnmYn7auh8/edit?pli=1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