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569758</wp:posOffset>
            </wp:positionH>
            <wp:positionV relativeFrom="paragraph">
              <wp:posOffset>9525</wp:posOffset>
            </wp:positionV>
            <wp:extent cx="4799965" cy="7239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ПРАВИЛА СБОРА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36"/>
          <w:szCs w:val="36"/>
          <w:highlight w:val="white"/>
          <w:rtl w:val="0"/>
        </w:rPr>
        <w:t xml:space="preserve">ОРИГИНАЛОВ ПЕРВИЧНЫХ ДОКУМЕНТОВ</w:t>
      </w:r>
      <w:r w:rsidDel="00000000" w:rsidR="00000000" w:rsidRPr="00000000">
        <w:rPr>
          <w:rFonts w:ascii="Cambria" w:cs="Cambria" w:eastAsia="Cambria" w:hAnsi="Cambria"/>
          <w:color w:val="333333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36"/>
          <w:szCs w:val="36"/>
          <w:highlight w:val="white"/>
          <w:rtl w:val="0"/>
        </w:rPr>
        <w:t xml:space="preserve">НАПРАВЛЕНИЕ БИГ БЕГИ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before="240" w:line="240" w:lineRule="auto"/>
        <w:jc w:val="right"/>
        <w:rPr>
          <w:rFonts w:ascii="Cambria" w:cs="Cambria" w:eastAsia="Cambria" w:hAnsi="Cambria"/>
          <w:color w:val="333333"/>
          <w:sz w:val="24"/>
          <w:szCs w:val="24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highlight w:val="white"/>
          <w:rtl w:val="0"/>
        </w:rPr>
        <w:t xml:space="preserve">           </w:t>
        <w:tab/>
        <w:t xml:space="preserve"> 26.04.2021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0" w:before="240" w:line="240" w:lineRule="auto"/>
        <w:jc w:val="right"/>
        <w:rPr>
          <w:rFonts w:ascii="Cambria" w:cs="Cambria" w:eastAsia="Cambria" w:hAnsi="Cambria"/>
          <w:color w:val="333333"/>
          <w:sz w:val="24"/>
          <w:szCs w:val="24"/>
          <w:highlight w:val="white"/>
        </w:rPr>
      </w:pPr>
      <w:bookmarkStart w:colFirst="0" w:colLast="0" w:name="_58c6dheggc57" w:id="2"/>
      <w:bookmarkEnd w:id="2"/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highlight w:val="white"/>
          <w:rtl w:val="0"/>
        </w:rPr>
        <w:t xml:space="preserve">Пересмотрено 13.10.2022  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0" w:before="240" w:line="240" w:lineRule="auto"/>
        <w:jc w:val="right"/>
        <w:rPr>
          <w:rFonts w:ascii="Cambria" w:cs="Cambria" w:eastAsia="Cambria" w:hAnsi="Cambria"/>
          <w:color w:val="333333"/>
          <w:sz w:val="24"/>
          <w:szCs w:val="24"/>
          <w:highlight w:val="white"/>
        </w:rPr>
      </w:pPr>
      <w:bookmarkStart w:colFirst="0" w:colLast="0" w:name="_pla1doc1ngq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before="240" w:line="240" w:lineRule="auto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В должностную папку сотрудников ПК Биг Беги: Н07, менеджер секции получения оригиналов документов от клиентов, Н08, менеджера секции получения входящей первичной документации от поставщиков, менеджера секции внешних коммуникации, менеджер секции поставок сырья, РО3, РО4.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before="240" w:lineRule="auto"/>
        <w:jc w:val="both"/>
        <w:rPr>
          <w:rFonts w:ascii="Cambria" w:cs="Cambria" w:eastAsia="Cambria" w:hAnsi="Cambria"/>
          <w:color w:val="333333"/>
          <w:sz w:val="20"/>
          <w:szCs w:val="20"/>
          <w:highlight w:val="white"/>
        </w:rPr>
      </w:pPr>
      <w:bookmarkStart w:colFirst="0" w:colLast="0" w:name="_3znysh7" w:id="4"/>
      <w:bookmarkEnd w:id="4"/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 компании возникает ситуация, когда оригиналы первичных документов поступают от поставщика и покупателя с опозданием или вовсе не поступают с подписями и печатями. И это приводит к потери дохода компании, при подачи в суд на должников, при встречных проверках  и разблокировки налоговых накладных.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76" w:lineRule="auto"/>
        <w:jc w:val="both"/>
        <w:rPr>
          <w:rFonts w:ascii="Cambria" w:cs="Cambria" w:eastAsia="Cambria" w:hAnsi="Cambria"/>
          <w:b w:val="1"/>
          <w:i w:val="1"/>
          <w:color w:val="333333"/>
          <w:highlight w:val="white"/>
        </w:rPr>
      </w:pPr>
      <w:bookmarkStart w:colFirst="0" w:colLast="0" w:name="_fa19o59xv1oo" w:id="5"/>
      <w:bookmarkEnd w:id="5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Для решения данной проблемы, выполняем следующие действия по каждому посту отдельно: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Cambria" w:cs="Cambria" w:eastAsia="Cambria" w:hAnsi="Cambria"/>
          <w:color w:val="333333"/>
          <w:highlight w:val="white"/>
          <w:u w:val="none"/>
        </w:rPr>
      </w:pPr>
      <w:bookmarkStart w:colFirst="0" w:colLast="0" w:name="_bscb9o9his2e" w:id="6"/>
      <w:bookmarkEnd w:id="6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Ответственным за сбор исходящих первичных документов клиенту (расходная накладная - РН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vertAlign w:val="superscript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, товарно транспортные накладные ТТН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vertAlign w:val="superscript"/>
          <w:rtl w:val="0"/>
        </w:rPr>
        <w:t xml:space="preserve">[2]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)  назначается пост менеджер секции получения оригиналов документов от клиентов.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Cambria" w:cs="Cambria" w:eastAsia="Cambria" w:hAnsi="Cambria"/>
          <w:color w:val="333333"/>
          <w:highlight w:val="white"/>
          <w:u w:val="none"/>
        </w:rPr>
      </w:pPr>
      <w:bookmarkStart w:colFirst="0" w:colLast="0" w:name="_parf8ge305ub" w:id="7"/>
      <w:bookmarkEnd w:id="7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Ответственным за сбор входящих первичных документов от поставщика (приходная накладная ПН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vertAlign w:val="superscript"/>
          <w:rtl w:val="0"/>
        </w:rPr>
        <w:t xml:space="preserve">[3]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, товарно транспортные накладные ТТН) назначается пост менеджер секции получения входящей первичной документации от поставщиков.</w:t>
      </w:r>
    </w:p>
    <w:p w:rsidR="00000000" w:rsidDel="00000000" w:rsidP="00000000" w:rsidRDefault="00000000" w:rsidRPr="00000000" w14:paraId="0000000D">
      <w:pPr>
        <w:pageBreakBefore w:val="0"/>
        <w:spacing w:after="0" w:before="240" w:line="276" w:lineRule="auto"/>
        <w:jc w:val="lef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bookmarkStart w:colFirst="0" w:colLast="0" w:name="_6ks9olxtjjgp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333333"/>
          <w:sz w:val="36"/>
          <w:szCs w:val="36"/>
          <w:highlight w:val="white"/>
          <w:vertAlign w:val="superscript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33333"/>
          <w:sz w:val="20"/>
          <w:szCs w:val="20"/>
          <w:highlight w:val="white"/>
          <w:rtl w:val="0"/>
        </w:rPr>
        <w:t xml:space="preserve">Расходная накладная (РН) — это первичный документ поставщика, который подтверждает факт передачи товарно-материальных ценностей от одного лица к другому, от поставщика до покупателя 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76" w:lineRule="auto"/>
        <w:jc w:val="both"/>
        <w:rPr>
          <w:rFonts w:ascii="Cambria" w:cs="Cambria" w:eastAsia="Cambria" w:hAnsi="Cambria"/>
          <w:color w:val="333333"/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333333"/>
          <w:sz w:val="36"/>
          <w:szCs w:val="36"/>
          <w:highlight w:val="white"/>
          <w:vertAlign w:val="superscript"/>
          <w:rtl w:val="0"/>
        </w:rPr>
        <w:t xml:space="preserve">[2]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33333"/>
          <w:sz w:val="20"/>
          <w:szCs w:val="20"/>
          <w:highlight w:val="white"/>
          <w:rtl w:val="0"/>
        </w:rPr>
        <w:t xml:space="preserve">Товарно-транспортная накладная (ТТН) —</w:t>
      </w:r>
      <w:hyperlink r:id="rId7">
        <w:r w:rsidDel="00000000" w:rsidR="00000000" w:rsidRPr="00000000">
          <w:rPr>
            <w:rFonts w:ascii="Cambria" w:cs="Cambria" w:eastAsia="Cambria" w:hAnsi="Cambria"/>
            <w:color w:val="333333"/>
            <w:sz w:val="20"/>
            <w:szCs w:val="20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highlight w:val="white"/>
            <w:rtl w:val="0"/>
          </w:rPr>
          <w:t xml:space="preserve">накладная</w:t>
        </w:r>
      </w:hyperlink>
      <w:r w:rsidDel="00000000" w:rsidR="00000000" w:rsidRPr="00000000">
        <w:rPr>
          <w:rFonts w:ascii="Cambria" w:cs="Cambria" w:eastAsia="Cambria" w:hAnsi="Cambria"/>
          <w:color w:val="333333"/>
          <w:sz w:val="20"/>
          <w:szCs w:val="20"/>
          <w:highlight w:val="white"/>
          <w:rtl w:val="0"/>
        </w:rPr>
        <w:t xml:space="preserve">, предназначенная для учета движения товарно-материальных ценностей при их перемещении с участием транспортных средств и является основанием для списания у грузоотправителя и оприходования их у грузополучателя</w:t>
      </w:r>
    </w:p>
    <w:p w:rsidR="00000000" w:rsidDel="00000000" w:rsidP="00000000" w:rsidRDefault="00000000" w:rsidRPr="00000000" w14:paraId="00000010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sz w:val="24"/>
          <w:szCs w:val="24"/>
          <w:highlight w:val="white"/>
        </w:rPr>
      </w:pPr>
      <w:bookmarkStart w:colFirst="0" w:colLast="0" w:name="_thj04upc374y" w:id="9"/>
      <w:bookmarkEnd w:id="9"/>
      <w:r w:rsidDel="00000000" w:rsidR="00000000" w:rsidRPr="00000000">
        <w:rPr>
          <w:rFonts w:ascii="Cambria" w:cs="Cambria" w:eastAsia="Cambria" w:hAnsi="Cambria"/>
          <w:color w:val="333333"/>
          <w:sz w:val="36"/>
          <w:szCs w:val="36"/>
          <w:highlight w:val="white"/>
          <w:vertAlign w:val="superscript"/>
          <w:rtl w:val="0"/>
        </w:rPr>
        <w:t xml:space="preserve">[3]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333333"/>
          <w:sz w:val="20"/>
          <w:szCs w:val="20"/>
          <w:highlight w:val="white"/>
          <w:rtl w:val="0"/>
        </w:rPr>
        <w:t xml:space="preserve">Приходная накладная 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highlight w:val="white"/>
          <w:rtl w:val="0"/>
        </w:rPr>
        <w:t xml:space="preserve">(ПН)</w:t>
      </w:r>
      <w:r w:rsidDel="00000000" w:rsidR="00000000" w:rsidRPr="00000000">
        <w:rPr>
          <w:rFonts w:ascii="Cambria" w:cs="Cambria" w:eastAsia="Cambria" w:hAnsi="Cambria"/>
          <w:color w:val="333333"/>
          <w:sz w:val="20"/>
          <w:szCs w:val="20"/>
          <w:highlight w:val="white"/>
          <w:rtl w:val="0"/>
        </w:rPr>
        <w:t xml:space="preserve">- документ предназначен для оформления прихода ТМЦ (товарно материальных ценностей)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33333"/>
          <w:sz w:val="20"/>
          <w:szCs w:val="20"/>
          <w:highlight w:val="white"/>
          <w:rtl w:val="0"/>
        </w:rPr>
        <w:t xml:space="preserve">на склады компании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sz w:val="24"/>
          <w:szCs w:val="24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b w:val="1"/>
          <w:i w:val="1"/>
          <w:color w:val="333333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b w:val="1"/>
          <w:i w:val="1"/>
          <w:color w:val="333333"/>
          <w:highlight w:val="white"/>
        </w:rPr>
      </w:pPr>
      <w:bookmarkStart w:colFirst="0" w:colLast="0" w:name="_aazczlhc3sh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b w:val="1"/>
          <w:i w:val="1"/>
          <w:color w:val="333333"/>
          <w:highlight w:val="white"/>
        </w:rPr>
      </w:pPr>
      <w:bookmarkStart w:colFirst="0" w:colLast="0" w:name="_n16gsh7f9hni" w:id="11"/>
      <w:bookmarkEnd w:id="11"/>
      <w:r w:rsidDel="00000000" w:rsidR="00000000" w:rsidRPr="00000000">
        <w:rPr>
          <w:rFonts w:ascii="Cambria" w:cs="Cambria" w:eastAsia="Cambria" w:hAnsi="Cambria"/>
          <w:b w:val="1"/>
          <w:i w:val="1"/>
          <w:color w:val="333333"/>
          <w:highlight w:val="white"/>
          <w:rtl w:val="0"/>
        </w:rPr>
        <w:t xml:space="preserve">1. ПРАВИЛА ДЛЯ ВОЗВРАТА ПЕРВИЧНЫХ ДОКУМЕНТОВ  ОТ КЛИЕНТОВ : </w:t>
      </w:r>
    </w:p>
    <w:p w:rsidR="00000000" w:rsidDel="00000000" w:rsidP="00000000" w:rsidRDefault="00000000" w:rsidRPr="00000000" w14:paraId="00000015">
      <w:pPr>
        <w:pageBreakBefore w:val="0"/>
        <w:spacing w:after="0" w:before="120" w:line="276" w:lineRule="auto"/>
        <w:ind w:firstLine="0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a0vbq7hjtwj1" w:id="12"/>
      <w:bookmarkEnd w:id="12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Документы (РН и ТТН), которые выписаны менеджером складского учета на поставку товара клиенту, должны </w:t>
      </w:r>
      <w:r w:rsidDel="00000000" w:rsidR="00000000" w:rsidRPr="00000000">
        <w:rPr>
          <w:rFonts w:ascii="Cambria" w:cs="Cambria" w:eastAsia="Cambria" w:hAnsi="Cambria"/>
          <w:color w:val="3c4043"/>
          <w:highlight w:val="white"/>
          <w:rtl w:val="0"/>
        </w:rPr>
        <w:t xml:space="preserve">быть получены менеджером секции получения оригиналов документов от клиентов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через 21 день от даты, указанной в РН и ТТН.</w:t>
      </w:r>
    </w:p>
    <w:p w:rsidR="00000000" w:rsidDel="00000000" w:rsidP="00000000" w:rsidRDefault="00000000" w:rsidRPr="00000000" w14:paraId="00000016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opdiqzh2q6v1" w:id="13"/>
      <w:bookmarkEnd w:id="13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Для обеспечения возврата оригиналов первичных документов менеджер секции получения оригиналов документов от клиентов выполняет следующие действия:</w:t>
      </w:r>
    </w:p>
    <w:p w:rsidR="00000000" w:rsidDel="00000000" w:rsidP="00000000" w:rsidRDefault="00000000" w:rsidRPr="00000000" w14:paraId="00000017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mf1fhtf1w02u" w:id="14"/>
      <w:bookmarkEnd w:id="14"/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c4043"/>
          <w:highlight w:val="white"/>
          <w:rtl w:val="0"/>
        </w:rPr>
        <w:t xml:space="preserve">Еженедельно (каждую среду) формирует реестр всех первичных документов за 2 месяца по текущую дату отмечая, наличие оригиналов документов «+» (если оригиналы документов получены, или утверждены покупателем через электронный документооборот-Медок), или «оплачено» (если была получена оплата, но не пришли оригиналы документов) и по строкам реестра с отметками “+” и “оплачено”- не осуществляет больше никаких действий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.|</w:t>
        <w:br w:type="textWrapping"/>
      </w:r>
    </w:p>
    <w:p w:rsidR="00000000" w:rsidDel="00000000" w:rsidP="00000000" w:rsidRDefault="00000000" w:rsidRPr="00000000" w14:paraId="00000018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w0xyvvcrvaec" w:id="15"/>
      <w:bookmarkEnd w:id="15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Когда клиент работает с отсрочкой платежа, менеджер секции получения  первичных документов собирает все оригиналы документов за весь период работы с клиентом, или документы должны быть утверждены покупателем через электронный документооборот-Медок. Когда клиент работает с отсрочкой есть риск неоплаты долга, и в таком случае мы обязаны предоставить оригиналы расходной накладной в суд для взыскания долга в судебном порядке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wfohka5zuomx" w:id="16"/>
      <w:bookmarkEnd w:id="16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. Если в течение  7 дней после выписки РН  клиент  не подтвердил расходную через медок и не вернул оригинал почтой через 14 дней - ставит задачу менеджеру секции внешних коммуникаций отправить клиенту недостающие комплекты документов рекомендованным письмом с описью (Укрпочта курьером). После отправки,  «корешок» менеджер секции внешних коммуникаций передает менеджеру секции получения оригиналов документов от клиентов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и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менеджер секции получения оригиналов документов от клиентов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 в реестре ставит отметку “корешок”. </w:t>
      </w:r>
      <w:r w:rsidDel="00000000" w:rsidR="00000000" w:rsidRPr="00000000">
        <w:rPr>
          <w:rFonts w:ascii="Cambria" w:cs="Cambria" w:eastAsia="Cambria" w:hAnsi="Cambria"/>
          <w:color w:val="3c4043"/>
          <w:highlight w:val="white"/>
          <w:rtl w:val="0"/>
        </w:rPr>
        <w:t xml:space="preserve">По строкам реестра с отметками “корешок” не осуществляет больше никаких действий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1A">
      <w:pPr>
        <w:keepLines w:val="1"/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ig3jjsy4brwq" w:id="17"/>
      <w:bookmarkEnd w:id="17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4. Если клиент который работает с отсрочкой платежа не возвращает две расходные накладные за любой период в установленный правилом  срок, менеджер секции получения первичных документов обязан сообщить  РО3 про не возврат оригиналов документов, а РО3 в свою очередь должен остановить отгрузки на такого клиента .</w:t>
      </w:r>
    </w:p>
    <w:p w:rsidR="00000000" w:rsidDel="00000000" w:rsidP="00000000" w:rsidRDefault="00000000" w:rsidRPr="00000000" w14:paraId="0000001B">
      <w:pPr>
        <w:keepLines w:val="1"/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1b1abls83her" w:id="18"/>
      <w:bookmarkEnd w:id="18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К данному пункту правил не относится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пун</w:t>
      </w:r>
      <w:del w:author="" w:id="0">
        <w:r w:rsidDel="00000000" w:rsidR="00000000" w:rsidRPr="00000000">
          <w:rPr>
            <w:rFonts w:ascii="Cambria" w:cs="Cambria" w:eastAsia="Cambria" w:hAnsi="Cambria"/>
            <w:color w:val="333333"/>
            <w:highlight w:val="white"/>
            <w:rtl w:val="0"/>
          </w:rPr>
          <w:delText xml:space="preserve">кт 2 </w:delText>
        </w:r>
      </w:del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данных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правил и по клиентам которые работают с отсрочкой платежа на может быть просто “корешок” об отправке. В обязательном порядке должны быть расходные накладные на клиента.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11nb2xiu2h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ckybnk4adr8" w:id="20"/>
      <w:bookmarkEnd w:id="20"/>
      <w:r w:rsidDel="00000000" w:rsidR="00000000" w:rsidRPr="00000000">
        <w:rPr>
          <w:rFonts w:ascii="Cambria" w:cs="Cambria" w:eastAsia="Cambria" w:hAnsi="Cambria"/>
          <w:highlight w:val="white"/>
          <w:u w:val="single"/>
          <w:rtl w:val="0"/>
        </w:rPr>
        <w:t xml:space="preserve">Контроль НО7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: Каждый четверг НО7 проводит координацию с менеджером секции получения оригиналов документов от клиентов по не возвращенным первичным документам. Контролирует, какие регулярные действия были выполнены для того, чтобы в реестре по всем документам по истечению 21 дня с даты выписки РН стояли отметки “+”, “оплачено” или “корешок”.</w:t>
      </w:r>
    </w:p>
    <w:p w:rsidR="00000000" w:rsidDel="00000000" w:rsidP="00000000" w:rsidRDefault="00000000" w:rsidRPr="00000000" w14:paraId="0000001E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fmqu3qkye74x" w:id="21"/>
      <w:bookmarkEnd w:id="21"/>
      <w:r w:rsidDel="00000000" w:rsidR="00000000" w:rsidRPr="00000000">
        <w:rPr>
          <w:rFonts w:ascii="Cambria" w:cs="Cambria" w:eastAsia="Cambria" w:hAnsi="Cambria"/>
          <w:color w:val="333333"/>
          <w:highlight w:val="white"/>
          <w:u w:val="single"/>
          <w:rtl w:val="0"/>
        </w:rPr>
        <w:t xml:space="preserve">Контроль РО3: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РО3 еженедельно (в любой день) проводит инспекцию реестров исходящих первичных документов. В случае выявления недостающих документов по срокам –требует устранить в течении 7 дней (а именно, отправить документы рекомендованным письмом с описью (Укрпочта курьером).  и осуществляет повторный контроль при следующей  проверке.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b w:val="1"/>
          <w:i w:val="1"/>
          <w:color w:val="333333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1"/>
          <w:szCs w:val="21"/>
          <w:highlight w:val="white"/>
          <w:rtl w:val="0"/>
        </w:rPr>
        <w:t xml:space="preserve">ПРАВИЛА ДЛЯ ВОЗВРАТА ПЕРВИЧНЫХ ДОКУМЕНТОВ  ОТ ПОСТАВЩИКОВ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Документы (РН и ТТН, акты выполненных работ), которые выписаны поставщиками, должны быть получены и обработаны менеджером секции входящей первичной документации от поставщиков  в течении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11 дней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с даты получения товара на склад Компании. Товар на склад Компании должен приходить исключительно с оригиналами ПН и ТТН.</w:t>
      </w:r>
    </w:p>
    <w:p w:rsidR="00000000" w:rsidDel="00000000" w:rsidP="00000000" w:rsidRDefault="00000000" w:rsidRPr="00000000" w14:paraId="00000021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b w:val="1"/>
          <w:color w:val="333333"/>
          <w:highlight w:val="white"/>
        </w:rPr>
      </w:pPr>
      <w:bookmarkStart w:colFirst="0" w:colLast="0" w:name="_1pf5ru23o62c" w:id="22"/>
      <w:bookmarkEnd w:id="22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Для сбора первичных документов менеджер секции получения входящей первичной документации от поставщиков и менеджер секции поставок сырья от поставщиков выполняют следующие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nxayqztlxx59" w:id="23"/>
      <w:bookmarkEnd w:id="23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1. Менеджер секции получения входящей первичной документации от поставщиков</w:t>
      </w:r>
      <w:r w:rsidDel="00000000" w:rsidR="00000000" w:rsidRPr="00000000">
        <w:rPr>
          <w:rFonts w:ascii="Cambria" w:cs="Cambria" w:eastAsia="Cambria" w:hAnsi="Cambria"/>
          <w:b w:val="1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еженедельно (каждую среду) формирует  реестр по всем входящим первичным документам за 1 месяц  по текущую дату (1С Бухгалтерия – Покупка - Поступление товаров и услуг - Установить фильтры по организации и периоду - Действие –Вывести список) отмечая наличие оригиналов документов </w:t>
      </w:r>
      <w:r w:rsidDel="00000000" w:rsidR="00000000" w:rsidRPr="00000000">
        <w:rPr>
          <w:rFonts w:ascii="Cambria" w:cs="Cambria" w:eastAsia="Cambria" w:hAnsi="Cambria"/>
          <w:color w:val="3c4043"/>
          <w:highlight w:val="white"/>
          <w:rtl w:val="0"/>
        </w:rPr>
        <w:t xml:space="preserve">«+» (если оригиналы документов получены, или утверждены через электронный документооборот-Медок)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и передает менеджеру секции поставок сырья от поставщиков.</w:t>
      </w:r>
    </w:p>
    <w:p w:rsidR="00000000" w:rsidDel="00000000" w:rsidP="00000000" w:rsidRDefault="00000000" w:rsidRPr="00000000" w14:paraId="00000023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2. Менеджер секции поставок сырья от поставщиков, с момента получения реестра прозванивает поставщиков, по которым отсутствуют оригиналы, предупреждает о блокировке оплаты за товар из-за отсутствия оригиналов документов и требует  выслать наши экземпляры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afterAutospacing="0" w:before="120" w:line="276" w:lineRule="auto"/>
        <w:ind w:left="720" w:hanging="360"/>
        <w:jc w:val="both"/>
        <w:rPr>
          <w:rFonts w:ascii="Cambria" w:cs="Cambria" w:eastAsia="Cambria" w:hAnsi="Cambria"/>
          <w:color w:val="333333"/>
          <w:highlight w:val="white"/>
          <w:u w:val="none"/>
        </w:rPr>
      </w:pPr>
      <w:bookmarkStart w:colFirst="0" w:colLast="0" w:name="_vowljxmlkhdm" w:id="24"/>
      <w:bookmarkEnd w:id="24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отправить документы через электронный документооборот. (Медок)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before="0" w:beforeAutospacing="0" w:line="276" w:lineRule="auto"/>
        <w:ind w:left="720" w:hanging="360"/>
        <w:jc w:val="both"/>
        <w:rPr>
          <w:rFonts w:ascii="Cambria" w:cs="Cambria" w:eastAsia="Cambria" w:hAnsi="Cambria"/>
          <w:color w:val="333333"/>
          <w:highlight w:val="white"/>
          <w:u w:val="none"/>
        </w:rPr>
      </w:pPr>
      <w:bookmarkStart w:colFirst="0" w:colLast="0" w:name="_7yspmva3gqbm" w:id="25"/>
      <w:bookmarkEnd w:id="25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со следующей поставкой товара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before="120" w:line="276" w:lineRule="auto"/>
        <w:ind w:left="720" w:hanging="360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ajprjlvy8bsw" w:id="26"/>
      <w:bookmarkEnd w:id="26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на фактический адрес нашей компании</w:t>
      </w:r>
    </w:p>
    <w:p w:rsidR="00000000" w:rsidDel="00000000" w:rsidP="00000000" w:rsidRDefault="00000000" w:rsidRPr="00000000" w14:paraId="00000027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3.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 поставщикам, по которым не получены оригиналы приходных документов или через электронный документооборот менеджером секции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получения входящей первичной документации от поставщиков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 течении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11 дней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после поставки товара, на 12-й день прекращаются все оплаты за поставленную продукцию до возврата всех документов, по которым прошло  11 дней с момента поставки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(1С не подтягивает поставщиков в директиву по распределению оборотных средств, если по контрагенту есть неполученные ПН с  датой выписки ранее 12 дней от даты платежа).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before="12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 НО8 может разрешить оплату на поставщиков, по которым не получены  оригиналы ПН, согласно Реестра - только по ЗРС от РО4 (например: если это важная оплата, без которой остановится производство)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333333"/>
          <w:highlight w:val="white"/>
          <w:u w:val="single"/>
          <w:rtl w:val="0"/>
        </w:rPr>
        <w:t xml:space="preserve">Контроль НО8: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Каждый четверг НО8 проводит координацию с менеджером секции получения входящей первичной документации от поставщиков по не возвращенным первичным документам. Контролирует какие регулярные действия были выполнены для того, чтоб документы вернулись в компанию и требует устранить отклонения до следующего реестра.</w:t>
      </w:r>
    </w:p>
    <w:p w:rsidR="00000000" w:rsidDel="00000000" w:rsidP="00000000" w:rsidRDefault="00000000" w:rsidRPr="00000000" w14:paraId="0000002B">
      <w:pPr>
        <w:pageBreakBefore w:val="0"/>
        <w:spacing w:after="0" w:before="24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333333"/>
          <w:highlight w:val="white"/>
          <w:u w:val="single"/>
          <w:rtl w:val="0"/>
        </w:rPr>
        <w:t xml:space="preserve">Контроль РО3: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РО3 еженедельно (в любой день) проводит инспекцию реестров первичных документов от поставщиков. В случае выявления недостающих документов по срокам –требует устранить в течении 7 дней и осуществляет повторный контроль.</w:t>
      </w:r>
    </w:p>
    <w:p w:rsidR="00000000" w:rsidDel="00000000" w:rsidP="00000000" w:rsidRDefault="00000000" w:rsidRPr="00000000" w14:paraId="0000002C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ppfhcmbswfm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before="12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t8lx4itlrhee" w:id="28"/>
      <w:bookmarkEnd w:id="28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Данные правила нужно соблюдать для финансовой безопасности предприятия, так как первичный документ является основанием для отражения операций в бухгалтерском и налоговом учете предприятия.</w:t>
      </w:r>
    </w:p>
    <w:p w:rsidR="00000000" w:rsidDel="00000000" w:rsidP="00000000" w:rsidRDefault="00000000" w:rsidRPr="00000000" w14:paraId="0000002F">
      <w:pPr>
        <w:pageBreakBefore w:val="0"/>
        <w:spacing w:after="0" w:before="240" w:line="276" w:lineRule="auto"/>
        <w:jc w:val="both"/>
        <w:rPr>
          <w:rFonts w:ascii="Cambria" w:cs="Cambria" w:eastAsia="Cambria" w:hAnsi="Cambria"/>
          <w:color w:val="333333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Кроме того, первичные документы будут подтверждением факта осуществления операций при возникновении спорных ситуаций, в том числе при судебном разбирательстве.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0" w:lineRule="auto"/>
        <w:jc w:val="right"/>
        <w:rPr>
          <w:rFonts w:ascii="Cambria" w:cs="Cambria" w:eastAsia="Cambria" w:hAnsi="Cambria"/>
          <w:b w:val="1"/>
          <w:color w:val="333333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964.8425196850417" w:top="1133.8582677165355" w:left="1133.8582677165355" w:right="1132.204724409448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u.wikipedia.org/wiki/%D0%9D%D0%B0%D0%BA%D0%BB%D0%B0%D0%B4%D0%BD%D0%B0%D1%8F" TargetMode="External"/><Relationship Id="rId8" Type="http://schemas.openxmlformats.org/officeDocument/2006/relationships/hyperlink" Target="https://ru.wikipedia.org/wiki/%D0%9D%D0%B0%D0%BA%D0%BB%D0%B0%D0%B4%D0%BD%D0%B0%D1%8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