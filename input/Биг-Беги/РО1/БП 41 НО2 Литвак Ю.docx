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27.02-05.03.23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28.02-06.03..23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520"/>
        <w:gridCol w:w="990"/>
        <w:gridCol w:w="748"/>
        <w:gridCol w:w="801"/>
        <w:gridCol w:w="1200"/>
        <w:gridCol w:w="1170"/>
        <w:tblGridChange w:id="0">
          <w:tblGrid>
            <w:gridCol w:w="428"/>
            <w:gridCol w:w="5520"/>
            <w:gridCol w:w="990"/>
            <w:gridCol w:w="748"/>
            <w:gridCol w:w="801"/>
            <w:gridCol w:w="1200"/>
            <w:gridCol w:w="117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Схема потоков частиц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5 шт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Итоги месяца ББ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Подведены итоги прошедшего месяца и освещены планы на следующий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Загрузить входящие договора и скан копии в  группу с юристом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сканы и фото договоров в соответствующие группы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0.1.56 ИП Уровни воздействия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 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ІЛ ПРАВИЛА ПРО ОРГАНІЗАЦІЮ ДОГОВІРНОЇ РОБОТИ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 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45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23ч 40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45"/>
        <w:gridCol w:w="2970"/>
        <w:gridCol w:w="3105"/>
        <w:gridCol w:w="1215"/>
        <w:gridCol w:w="945"/>
        <w:gridCol w:w="1260"/>
        <w:tblGridChange w:id="0">
          <w:tblGrid>
            <w:gridCol w:w="945"/>
            <w:gridCol w:w="2970"/>
            <w:gridCol w:w="3105"/>
            <w:gridCol w:w="1215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канцтовары на офис и производство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счет и установлена дата доставки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__6 ч 55м_____ф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__________________</w:t>
            </w:r>
          </w:p>
          <w:p w:rsidR="00000000" w:rsidDel="00000000" w:rsidP="00000000" w:rsidRDefault="00000000" w:rsidRPr="00000000" w14:paraId="000001DB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__</w:t>
            </w:r>
            <w:ins w:author="Мария Исаева" w:id="0" w:date="2023-02-27T12:08:00Z">
              <w:r w:rsidDel="00000000" w:rsidR="00000000" w:rsidRPr="00000000">
                <w:rPr>
                  <w:rFonts w:ascii="Trebuchet MS" w:cs="Trebuchet MS" w:eastAsia="Trebuchet MS" w:hAnsi="Trebuchet MS"/>
                  <w:rtl w:val="0"/>
                </w:rPr>
                <w:t xml:space="preserve">утверждаю</w:t>
              </w:r>
            </w:ins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1DC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6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Отсканировать  договора в базу Юристу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отсканированы и подписанные договора у юриста </w:t>
            </w:r>
          </w:p>
          <w:p w:rsidR="00000000" w:rsidDel="00000000" w:rsidP="00000000" w:rsidRDefault="00000000" w:rsidRPr="00000000" w14:paraId="0000020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канцтовары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счет и установлена дата доставки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7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_10ч35мин____ __ф_________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17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30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41 ч_10 мин 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41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______</w:t>
      </w:r>
      <w:ins w:author="Сергей Устинов" w:id="1" w:date="2023-02-27T13:43:15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утвержден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</w:t>
      </w:r>
    </w:p>
    <w:p w:rsidR="00000000" w:rsidDel="00000000" w:rsidP="00000000" w:rsidRDefault="00000000" w:rsidRPr="00000000" w14:paraId="0000024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