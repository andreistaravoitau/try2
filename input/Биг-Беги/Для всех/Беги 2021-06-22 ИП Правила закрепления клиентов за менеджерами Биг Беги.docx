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ПРАВИЛА ЗАКРЕПЛЕНИЯ КЛИЕНТОВ ЗА МЕНЕДЖЕРАМИ</w:t>
      </w:r>
    </w:p>
    <w:p w:rsidR="00000000" w:rsidDel="00000000" w:rsidP="00000000" w:rsidRDefault="00000000" w:rsidRPr="00000000" w14:paraId="00000006">
      <w:pPr>
        <w:keepNext w:val="1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22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.06.2021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должности РО 2, всех сотрудников 6-го отдела компании Биг Беги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компании очень часто возникают вопросы в отношении понятия «МОЙ КЛИЕНТ». Эти вопросы возникают у сотрудников компании 2-го отделения, которые занимаются продажей продукции компании. У каждого из них есть квоты, которые им нужно выполнять, и соответственно для выполнения квоты необходимо постоянно обзванивать потенциальных клиентов, и продавать постоянным. Однако случаются следующие ситуации, когда  менеджер по продажам планирует совершать прозвоны потенциальным клиентам, с которыми мы еще не работали, но они есть у нас в базе, готовит базу для прозвона, а ему другой менеджер говорит – это мой клиент, я ему уже звонил, поэтому ты ему не звони, хотя по отчету по событиям видно, что последний контакт с данным клиентом был месяц назад, или два, или даже больше.  Следующая ситуация, это когда планирует кто то прозвон клиента, формирует базу менеджер, а ему говорит другой менеджер – ты ему не звони, я ему отгружал уже, хотя отгрузка была 3 или более месяцев назад. Обе эти ситуации говорят о том, что работа с клиентами в таком случае производится периодически, и не приносит результата, и вместо того чтобы получить от этого клиента результат, мы просто бронируем за собой клиентов, но не работаем с ними по привлечению заказов, что приводит к недополучению прибыли компании.  Для того чтобы разрешить данные ситуации и увеличить доход компании необходимы следующие правила: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Термин «МОЙ КЛИЕНТ» (</w:t>
      </w:r>
      <w:del w:author="Михаил Киро" w:id="0" w:date="2021-10-21T12:58:07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соответственно клиент, который закреплен за менеджером) считается </w:t>
      </w:r>
      <w:ins w:author="Михаил Киро" w:id="1" w:date="2021-10-21T12:58:16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Для потенциальных клиентов категории  «Y», которые у нас не покупали: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ins w:author="Михаил Киро" w:id="7" w:date="2021-10-31T10:32:0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del w:author="Михаил Киро" w:id="2" w:date="2021-10-21T12:58:48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 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Клиент, с которым менеджер производил контакт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  <w:rPrChange w:author="Анастасия Ткачук" w:id="3" w:date="2021-10-25T12:11:42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t xml:space="preserve">не менее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ins w:author="Анастасия Ткачук" w:id="4" w:date="2021-10-22T12:32:50Z">
        <w:commentRangeStart w:id="0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 раз в 2 недели, но не менее 1 раза в месяц </w:t>
        </w:r>
      </w:ins>
      <w:ins w:author="Михаил Киро" w:id="5" w:date="2021-10-21T13:00:17Z">
        <w:del w:author="Анастасия Ткачук" w:id="4" w:date="2021-10-22T12:32:50Z">
          <w:commentRangeEnd w:id="0"/>
          <w:r w:rsidDel="00000000" w:rsidR="00000000" w:rsidRPr="00000000">
            <w:commentReference w:id="0"/>
          </w:r>
          <w:commentRangeStart w:id="1"/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1 раза в месяц</w:delText>
          </w:r>
        </w:del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  <w:rPrChange w:author="Михаил Киро" w:id="6" w:date="2021-10-21T13:00:17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t xml:space="preserve"> </w:t>
      </w:r>
      <w:del w:author="Михаил Киро" w:id="5" w:date="2021-10-21T13:00:1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2-х раз в неделю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которые отображены в событиях в 1С. Такой клиент закрепляется за менеджером для доведения клиента до продажи и может называться «МОЙ КЛИЕНТ»  </w:t>
      </w:r>
      <w:ins w:author="Михаил Киро" w:id="7" w:date="2021-10-31T10:32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75" w:hanging="360"/>
        <w:jc w:val="both"/>
        <w:rPr>
          <w:rFonts w:ascii="Cambria" w:cs="Cambria" w:eastAsia="Cambria" w:hAnsi="Cambria"/>
          <w:color w:val="000000"/>
          <w:sz w:val="22"/>
          <w:szCs w:val="22"/>
          <w:rPrChange w:author="Михаил Киро" w:id="9" w:date="2021-10-31T10:32:02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pPrChange w:author="Михаил Киро" w:id="0" w:date="2021-10-31T10:32:02Z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75" w:right="0" w:hanging="360"/>
            <w:jc w:val="both"/>
          </w:pPr>
        </w:pPrChange>
      </w:pPr>
      <w:ins w:author="Михаил Киро" w:id="7" w:date="2021-10-31T10:32:0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Если по клиенту были отображены последние события в 1С, в которых четко прописано, что по определенным причинам следующий контакт не может быть осуществлен ранее, чем какой-либо срок, который больше 1 месяца, то данный клиент остается закреплен за ответственным менеджером до указанного срока в событии в 1С (например, клиент сказал, что до следующего сезона у него точно не будет потребность или сказал, что уехал на 2 месяца и будет не на связи и т.д.). Если с наступлением указанного срока контакт не был осуществлен, то </w:t>
        </w:r>
      </w:ins>
      <w:ins w:author="Анастасия Ткачук" w:id="8" w:date="2021-11-01T08:28:5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такого клиента 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ответственный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менеджер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не может назвать “МОЙ КЛИЕНТ”</w:t>
        </w:r>
      </w:ins>
      <w:ins w:author="Михаил Киро" w:id="7" w:date="2021-10-31T10:32:02Z">
        <w:del w:author="Анастасия Ткачук" w:id="8" w:date="2021-11-01T08:28:57Z"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клиент открепляется от  ответственного менеджера.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Для клиентов, которые покупали у нас категории «X»: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ins w:author="Анастасия Ткачук" w:id="14" w:date="2021-11-01T08:37:4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Клиент, по которому периодичность в продажах не превышает </w:t>
      </w:r>
      <w:ins w:author="Анастасия Ткачук" w:id="10" w:date="2021-10-22T12:33:28Z">
        <w:commentRangeStart w:id="2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 месяцев </w:t>
        </w:r>
      </w:ins>
      <w:ins w:author="Михаил Киро" w:id="11" w:date="2021-10-21T13:01:25Z">
        <w:del w:author="Анастасия Ткачук" w:id="10" w:date="2021-10-22T12:33:28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1 года</w:delText>
          </w:r>
        </w:del>
      </w:ins>
      <w:del w:author="Михаил Киро" w:id="11" w:date="2021-10-21T13:01:25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3 месяца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то есть продажа осуществляется 1 раз </w:t>
      </w:r>
      <w:ins w:author="Анастасия Ткачук" w:id="12" w:date="2021-10-22T12:33:3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в шесть месяцев </w:t>
        </w:r>
      </w:ins>
      <w:del w:author="Анастасия Ткачук" w:id="12" w:date="2021-10-22T12:33:3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в </w:delText>
        </w:r>
      </w:del>
      <w:ins w:author="Михаил Киро" w:id="13" w:date="2021-10-21T13:01:39Z">
        <w:del w:author="Анастасия Ткачук" w:id="12" w:date="2021-10-22T12:33:37Z"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год</w:delText>
          </w:r>
        </w:del>
      </w:ins>
      <w:del w:author="Анастасия Ткачук" w:id="12" w:date="2021-10-22T12:33:3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три</w:delText>
        </w:r>
      </w:del>
      <w:del w:author="Михаил Киро" w:id="13" w:date="2021-10-21T13:01:3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 </w:delTex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месяца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Такой клиент закрепляется за менеджером для доведения клиента до продажи и может называться «МОЙ КЛИЕНТ» .</w:t>
      </w:r>
      <w:ins w:author="Анастасия Ткачук" w:id="14" w:date="2021-11-01T08:37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spacing w:after="0" w:lineRule="auto"/>
        <w:ind w:left="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Анастасия Ткачук" w:id="15" w:date="2021-11-01T08:37:42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pPrChange w:author="Анастасия Ткачук" w:id="0" w:date="2021-11-01T08:37:42Z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426" w:right="0" w:hanging="360"/>
            <w:jc w:val="both"/>
          </w:pPr>
        </w:pPrChange>
      </w:pPr>
      <w:ins w:author="Анастасия Ткачук" w:id="14" w:date="2021-11-01T08:37:4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И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сключение: Существуют сезонные клиенты, которые осуществляют закупку реже, чем 1 раз в 6 месяцев или могут осуществлять нерегулярные закупки, перерыв между которыми может доходить по срокам более 6 месяцев. Таких клиентов РО2 утверждает раз в 12 месяцев с ИД (декабрь текущего года), путем предоставления списка клиентов. После утверждения данного списка ИД - клиенты в данном списке закрепляются на следующие 12 месяцев за ответственными менеджерами, указанными в данном документе. Если добавляются клиенты с такими же критериями или уходят, то список должен быть пересмотрен и также дополнительно утвержден у ИД.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ins w:author="Михаил Киро" w:id="25" w:date="2021-10-31T10:26:0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от последней даты выписки расходной накладной по конкретному клиенту прошло более </w:t>
      </w:r>
      <w:ins w:author="Анастасия Ткачук" w:id="16" w:date="2021-10-22T12:33:57Z">
        <w:commentRangeStart w:id="3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18</w:t>
        </w:r>
      </w:ins>
      <w:ins w:author="Михаил Киро" w:id="17" w:date="2021-10-31T10:16:24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ins>
      <w:ins w:author="Анастасия Ткачук" w:id="16" w:date="2021-10-22T12:33:57Z">
        <w:del w:author="Михаил Киро" w:id="17" w:date="2021-10-31T10:16:24Z"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0</w:delText>
          </w:r>
        </w:del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дн</w:t>
        </w:r>
        <w:del w:author="Михаил Киро" w:id="18" w:date="2021-10-31T10:44:54Z"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ей</w:delText>
          </w:r>
        </w:del>
      </w:ins>
      <w:ins w:author="Михаил Киро" w:id="18" w:date="2021-10-31T10:44:54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я</w:t>
        </w:r>
      </w:ins>
      <w:ins w:author="Анастасия Ткачук" w:id="16" w:date="2021-10-22T12:33:5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ins w:author="Михаил Киро" w:id="19" w:date="2021-10-21T13:01:58Z">
        <w:del w:author="Анастасия Ткачук" w:id="16" w:date="2021-10-22T12:33:57Z"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365</w:delText>
          </w:r>
        </w:del>
      </w:ins>
      <w:del w:author="Анастасия Ткачук" w:id="16" w:date="2021-10-22T12:33:5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90</w:delText>
        </w:r>
      </w:del>
      <w:del w:author="Михаил Киро" w:id="19" w:date="2021-10-21T13:01:58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 дней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то </w:t>
      </w:r>
      <w:ins w:author="Михаил Киро" w:id="20" w:date="2021-10-31T10:23:5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по данному клиенту должны 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быть осуществлены ответственным менеджером контакты </w:t>
        </w:r>
        <w:commentRangeStart w:id="4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 раз в 2 недели, но не менее 1 раза в месяц</w: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начиная от даты наступления 183 дня после отгрузки, что должно быть отображено в виде событий в 1С. Также в событиях по данному клиенту должна быть 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отражена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причина, по которой продажа не была осуществлена в срок 183 дня. Если указанные условия не соблюдены, то </w:t>
        </w:r>
      </w:ins>
      <w:ins w:author="Анастасия Ткачук" w:id="21" w:date="2021-11-01T10:44:38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ответственный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менеджер не может называть </w:t>
        </w:r>
      </w:ins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</w:t>
      </w:r>
      <w:ins w:author="Анастасия Ткачук" w:id="22" w:date="2021-11-01T10:44:5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ого</w:t>
        </w:r>
      </w:ins>
      <w:del w:author="Анастасия Ткачук" w:id="22" w:date="2021-11-01T10:44:5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ый 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ins w:author="Анастасия Ткачук" w:id="23" w:date="2021-11-01T10:44:5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а</w:t>
        </w:r>
      </w:ins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del w:author="Анастасия Ткачук" w:id="24" w:date="2021-11-01T10:45:0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открепляется от менеджера, и менеджер не может называть данного клиента 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«МОЙ КЛИЕНТ».  </w:t>
      </w:r>
      <w:ins w:author="Михаил Киро" w:id="25" w:date="2021-10-31T10:26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  <w:rPrChange w:author="Михаил Киро" w:id="27" w:date="2021-10-31T10:26:01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pPrChange w:author="Михаил Киро" w:id="0" w:date="2021-10-31T10:26:01Z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426" w:right="0" w:hanging="360"/>
            <w:jc w:val="both"/>
          </w:pPr>
        </w:pPrChange>
      </w:pPr>
      <w:ins w:author="Михаил Киро" w:id="25" w:date="2021-10-31T10:26:0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Если по клиенту были отображены последние события в 1С, в которых четко прописано, что по определенным причинам следующий контакт не может быть осуществлен ранее, чем какой-либо срок, который больше 1 месяца, то данный клиент остается закреплен за ответственным менеджером до указанного срока в событии в 1С (например, клиент сказал, что до следующего сезона у него точно не будет потребность или сказал, что уехал на 2 месяца и будет не на связи и т.д.). Если с наступлением указанного срока контакт не был осуществлен, то </w:t>
        </w:r>
      </w:ins>
      <w:ins w:author="Анастасия Ткачук" w:id="26" w:date="2021-11-01T10:43:50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такого клиента ответственный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менеджер не может называть “МОЙ КЛИЕНТ”</w:t>
        </w:r>
      </w:ins>
      <w:ins w:author="Михаил Киро" w:id="25" w:date="2021-10-31T10:26:01Z">
        <w:del w:author="Анастасия Ткачук" w:id="26" w:date="2021-11-01T10:43:50Z"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клиент открепляется от  </w:delTex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ответственного</w:delTex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 менеджера.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" w:firstLine="0"/>
        <w:jc w:val="both"/>
        <w:rPr>
          <w:ins w:author="Анастасия Ткачук" w:id="34" w:date="2021-10-22T12:35:02Z"/>
          <w:rFonts w:ascii="Cambria" w:cs="Cambria" w:eastAsia="Cambria" w:hAnsi="Cambria"/>
          <w:strike w:val="1"/>
          <w:color w:val="000000"/>
          <w:sz w:val="22"/>
          <w:szCs w:val="22"/>
          <w:rPrChange w:author="Анастасия Ткачук" w:id="33" w:date="2021-10-22T12:34:21Z">
            <w:rPr>
              <w:rFonts w:ascii="Cambria" w:cs="Cambria" w:eastAsia="Cambria" w:hAnsi="Cambria"/>
              <w:color w:val="000000"/>
              <w:sz w:val="22"/>
              <w:szCs w:val="22"/>
            </w:rPr>
          </w:rPrChange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Если к любому из клиентов менеджер не может применить термин «МОЙ КЛИЕНТ» (то есть клиент</w:t>
      </w:r>
      <w:ins w:author="Михаил Киро" w:id="28" w:date="2021-10-31T10:42:02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который закреплен за конкретным менеджером), то данный клиент считается не закрепленным ни за одним менеджером, и его может </w:t>
      </w:r>
      <w:ins w:author="Михаил Киро" w:id="29" w:date="2021-10-21T13:03:00Z">
        <w:r w:rsidDel="00000000" w:rsidR="00000000" w:rsidRPr="00000000">
          <w:rPr>
            <w:rFonts w:ascii="Cambria" w:cs="Cambria" w:eastAsia="Cambria" w:hAnsi="Cambria"/>
            <w:strike w:val="1"/>
            <w:color w:val="000000"/>
            <w:sz w:val="22"/>
            <w:szCs w:val="22"/>
            <w:rtl w:val="0"/>
            <w:rPrChange w:author="Анастасия Ткачук" w:id="30" w:date="2021-10-22T12:34:13Z">
              <w:rPr>
                <w:rFonts w:ascii="Cambria" w:cs="Cambria" w:eastAsia="Cambria" w:hAnsi="Cambria"/>
                <w:color w:val="000000"/>
                <w:sz w:val="22"/>
                <w:szCs w:val="22"/>
              </w:rPr>
            </w:rPrChange>
          </w:rPr>
          <w:t xml:space="preserve">претендовать </w:t>
        </w:r>
      </w:ins>
      <w:r w:rsidDel="00000000" w:rsidR="00000000" w:rsidRPr="00000000">
        <w:rPr>
          <w:rFonts w:ascii="Cambria" w:cs="Cambria" w:eastAsia="Cambria" w:hAnsi="Cambria"/>
          <w:strike w:val="1"/>
          <w:color w:val="000000"/>
          <w:sz w:val="22"/>
          <w:szCs w:val="22"/>
          <w:rtl w:val="0"/>
          <w:rPrChange w:author="Анастасия Ткачук" w:id="30" w:date="2021-10-22T12:34:13Z">
            <w:rPr>
              <w:rFonts w:ascii="Cambria" w:cs="Cambria" w:eastAsia="Cambria" w:hAnsi="Cambria"/>
              <w:color w:val="000000"/>
              <w:sz w:val="22"/>
              <w:szCs w:val="22"/>
            </w:rPr>
          </w:rPrChange>
        </w:rPr>
        <w:t xml:space="preserve">в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зять в обработку любой менеджер, для осуществления клиенту продажи</w:t>
      </w:r>
      <w:ins w:author="Михаил Киро" w:id="31" w:date="2021-10-21T13:03:10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. В этом случае, ответственный менеджер и РО2 должны быть предупреждены тем, кто берет в работу данного клиента о том, что по данному клиенту будет произведена смена ответственного и будет проводиться работа с данным клиентом. Это необходимо для того, чтобы не происходило путаницы в работе с клиентами, т</w:t>
        </w:r>
      </w:ins>
      <w:ins w:author="Анастасия Ткачук" w:id="32" w:date="2021-11-01T10:45:55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ак как</w:t>
        </w:r>
      </w:ins>
      <w:ins w:author="Михаил Киро" w:id="31" w:date="2021-10-21T13:03:10Z">
        <w:del w:author="Анастасия Ткачук" w:id="32" w:date="2021-11-01T10:45:55Z">
          <w:r w:rsidDel="00000000" w:rsidR="00000000" w:rsidRPr="00000000">
            <w:rPr>
              <w:rFonts w:ascii="Cambria" w:cs="Cambria" w:eastAsia="Cambria" w:hAnsi="Cambria"/>
              <w:color w:val="000000"/>
              <w:sz w:val="22"/>
              <w:szCs w:val="22"/>
              <w:rtl w:val="0"/>
            </w:rPr>
            <w:delText xml:space="preserve">.к.</w:delText>
          </w:r>
        </w:del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 предыдущий менеджер мог запланировать через 1-2 дня начать звонки клиенту и будут осуществлены несколько звонков от фирмы от разных людей к одному и тому же клиенту. Также это необходимо для выяснения причин, по которым не были осуществлены вовремя контакты и точного определения критериев смены ответственного менеджера (все ли правила были в точности соблюдены или новый ответственный ошибочно взял в работу клиента).,</w:t>
        </w:r>
        <w:r w:rsidDel="00000000" w:rsidR="00000000" w:rsidRPr="00000000">
          <w:rPr>
            <w:rFonts w:ascii="Cambria" w:cs="Cambria" w:eastAsia="Cambria" w:hAnsi="Cambria"/>
            <w:strike w:val="1"/>
            <w:color w:val="000000"/>
            <w:sz w:val="22"/>
            <w:szCs w:val="22"/>
            <w:rtl w:val="0"/>
            <w:rPrChange w:author="Анастасия Ткачук" w:id="33" w:date="2021-10-22T12:34:21Z">
              <w:rPr>
                <w:rFonts w:ascii="Cambria" w:cs="Cambria" w:eastAsia="Cambria" w:hAnsi="Cambria"/>
                <w:color w:val="000000"/>
                <w:sz w:val="22"/>
                <w:szCs w:val="22"/>
              </w:rPr>
            </w:rPrChange>
          </w:rPr>
          <w:t xml:space="preserve"> но только согласовав это с РО2. Решение о смене ответственного по клиенту принимает РО2</w:t>
        </w:r>
      </w:ins>
      <w:del w:author="Михаил Киро" w:id="31" w:date="2021-10-21T13:03:10Z">
        <w:r w:rsidDel="00000000" w:rsidR="00000000" w:rsidRPr="00000000">
          <w:rPr>
            <w:rFonts w:ascii="Cambria" w:cs="Cambria" w:eastAsia="Cambria" w:hAnsi="Cambria"/>
            <w:strike w:val="1"/>
            <w:color w:val="000000"/>
            <w:sz w:val="22"/>
            <w:szCs w:val="22"/>
            <w:rtl w:val="0"/>
            <w:rPrChange w:author="Анастасия Ткачук" w:id="33" w:date="2021-10-22T12:34:21Z">
              <w:rPr>
                <w:rFonts w:ascii="Cambria" w:cs="Cambria" w:eastAsia="Cambria" w:hAnsi="Cambria"/>
                <w:color w:val="000000"/>
                <w:sz w:val="22"/>
                <w:szCs w:val="22"/>
              </w:rPr>
            </w:rPrChange>
          </w:rPr>
          <w:delText xml:space="preserve">. </w:delText>
        </w:r>
      </w:del>
      <w:ins w:author="Михаил Киро" w:id="31" w:date="2021-10-21T13:03:10Z">
        <w:r w:rsidDel="00000000" w:rsidR="00000000" w:rsidRPr="00000000">
          <w:rPr>
            <w:rFonts w:ascii="Cambria" w:cs="Cambria" w:eastAsia="Cambria" w:hAnsi="Cambria"/>
            <w:strike w:val="1"/>
            <w:color w:val="000000"/>
            <w:sz w:val="22"/>
            <w:szCs w:val="22"/>
            <w:rtl w:val="0"/>
            <w:rPrChange w:author="Анастасия Ткачук" w:id="33" w:date="2021-10-22T12:34:21Z">
              <w:rPr>
                <w:rFonts w:ascii="Cambria" w:cs="Cambria" w:eastAsia="Cambria" w:hAnsi="Cambria"/>
                <w:color w:val="000000"/>
                <w:sz w:val="22"/>
                <w:szCs w:val="22"/>
              </w:rPr>
            </w:rPrChange>
          </w:rPr>
          <w:t xml:space="preserve">   </w:t>
        </w:r>
      </w:ins>
      <w:ins w:author="Анастасия Ткачук" w:id="34" w:date="2021-10-22T12:35:02Z">
        <w:commentRangeStart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spacing w:after="0" w:lineRule="auto"/>
        <w:ind w:left="15" w:firstLine="0"/>
        <w:jc w:val="both"/>
        <w:rPr>
          <w:rFonts w:ascii="Cambria" w:cs="Cambria" w:eastAsia="Cambria" w:hAnsi="Cambria"/>
          <w:strike w:val="1"/>
          <w:color w:val="000000"/>
          <w:sz w:val="22"/>
          <w:szCs w:val="22"/>
          <w:rPrChange w:author="Анастасия Ткачук" w:id="33" w:date="2021-10-22T12:34:21Z">
            <w:rPr>
              <w:rFonts w:ascii="Cambria" w:cs="Cambria" w:eastAsia="Cambria" w:hAnsi="Cambria"/>
              <w:color w:val="000000"/>
              <w:sz w:val="22"/>
              <w:szCs w:val="22"/>
            </w:rPr>
          </w:rPrChange>
        </w:rPr>
        <w:pPrChange w:author="Анастасия Ткачук" w:id="0" w:date="2021-10-22T12:35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5" w:firstLine="0"/>
            <w:jc w:val="both"/>
          </w:pPr>
        </w:pPrChange>
      </w:pPr>
      <w:ins w:author="Анастасия Ткачук" w:id="34" w:date="2021-10-22T12:35:02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И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сключение: Существуют сезонные клиенты, которые осуществляют закупку </w:delText>
          </w:r>
        </w:del>
      </w:ins>
      <w:ins w:author="Михаил Киро" w:id="35" w:date="2021-10-31T10:33:31Z">
        <w:del w:author="Анастасия Ткачук" w:id="34" w:date="2021-10-22T12:35:02Z"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реже, чем 1 раз в 6 месяцев или могут осуществлять нерегулярные закупки, перерыв между которыми может доходить по срокам периоды более 6 месяцев</w:delText>
          </w:r>
        </w:del>
      </w:ins>
      <w:ins w:author="Анастасия Ткачук" w:id="34" w:date="2021-10-22T12:35:02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1 раз в год, или 2 раза в год периодичность 6 месяцев и 12 месяцев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. Таких клиентов РО2 </w:delText>
          </w:r>
        </w:del>
      </w:ins>
      <w:ins w:author="Михаил Киро" w:id="36" w:date="2021-10-31T10:35:33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утверждает </w:delText>
          </w:r>
        </w:del>
      </w:ins>
      <w:ins w:author="Анастасия Ткачук" w:id="34" w:date="2021-10-22T12:35:02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раз в </w:delText>
          </w:r>
        </w:del>
      </w:ins>
      <w:ins w:author="Михаил Киро" w:id="37" w:date="2021-10-31T10:36:04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12</w:delText>
          </w:r>
        </w:del>
      </w:ins>
      <w:ins w:author="Анастасия Ткачук" w:id="34" w:date="2021-10-22T12:35:02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6 месяцев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утверждает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с ИД </w:delText>
          </w:r>
        </w:del>
      </w:ins>
      <w:ins w:author="Михаил Киро" w:id="38" w:date="2021-10-31T10:35:51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.</w:delText>
          </w:r>
        </w:del>
      </w:ins>
      <w:ins w:author="Анастасия Ткачук" w:id="34" w:date="2021-10-22T12:35:02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путем предоставления списка клиентов, сформированного из отчета план-фактный анализ (Петабайт) 1С, критерии отбора клиенты с периодичностью 6 месяцев, 12 месяцев.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После утверждения данного списка ИД - клиенты в данном списке закрепляются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на следующие </w:delText>
          </w:r>
        </w:del>
      </w:ins>
      <w:ins w:author="Михаил Киро" w:id="39" w:date="2021-10-31T10:36:09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12</w:delText>
          </w:r>
        </w:del>
      </w:ins>
      <w:ins w:author="Анастасия Ткачук" w:id="34" w:date="2021-10-22T12:35:02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6 месяцев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за 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ответственными</w:delText>
          </w:r>
          <w:r w:rsidDel="00000000" w:rsidR="00000000" w:rsidRPr="00000000">
            <w:rPr>
              <w:rFonts w:ascii="Cambria" w:cs="Cambria" w:eastAsia="Cambria" w:hAnsi="Cambria"/>
              <w:strike w:val="1"/>
              <w:color w:val="000000"/>
              <w:sz w:val="22"/>
              <w:szCs w:val="22"/>
              <w:rtl w:val="0"/>
              <w:rPrChange w:author="Анастасия Ткачук" w:id="33" w:date="2021-10-22T12:34:21Z">
                <w:rPr>
                  <w:rFonts w:ascii="Cambria" w:cs="Cambria" w:eastAsia="Cambria" w:hAnsi="Cambria"/>
                  <w:color w:val="000000"/>
                  <w:sz w:val="22"/>
                  <w:szCs w:val="22"/>
                </w:rPr>
              </w:rPrChange>
            </w:rPr>
            <w:delText xml:space="preserve"> менеджерами, указанными в данном документе. </w:delText>
          </w:r>
        </w:del>
      </w:ins>
      <w:del w:author="Анастасия Ткачук" w:id="34" w:date="2021-10-22T12:35:02Z"/>
      <w:ins w:author="Михаил Киро" w:id="40" w:date="2021-10-31T10:48:25Z">
        <w:del w:author="Анастасия Ткачук" w:id="34" w:date="2021-10-22T12:35:02Z">
          <w:r w:rsidDel="00000000" w:rsidR="00000000" w:rsidRPr="00000000">
            <w:rPr>
              <w:rFonts w:ascii="Cambria" w:cs="Cambria" w:eastAsia="Cambria" w:hAnsi="Cambria"/>
              <w:color w:val="000000"/>
              <w:sz w:val="22"/>
              <w:szCs w:val="22"/>
              <w:rtl w:val="0"/>
            </w:rPr>
            <w:delText xml:space="preserve">Если добавляются клиенты с такими же критериями, то список может быть пересмотрен и также дополнительно утвержден у ИД.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del w:author="Михаил Киро" w:id="42" w:date="2021-10-21T13:09:15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delText xml:space="preserve">Исключение: Существуют сезонные клиенты, которые осуществляют закупку 1 раз в год, или 2 раза в год периодичность 6 месяцев и 12 месяцев. Таких клиентов РО2  прописывает в приложении к данному правилу, и назначает ответственный менеджер. Приложение должно быть утверждено собственником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Внедрив эти правила, менеджеры больше не будут говорить что это мой клиент, и с ним работать нельзя, хотя давно с этим клиентом никто не связывался, и эти правила дадут возможность другим менеджерам начать заниматься этим клиентом, и принести прибыль в компанию в виде совершенной сделки с этим клиентом, и соответственно повысить и заработную плату сотрудникам компании.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highlight w:val="white"/>
          <w:rtl w:val="0"/>
        </w:rPr>
        <w:t xml:space="preserve">Владелец 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highlight w:val="white"/>
          <w:rtl w:val="0"/>
        </w:rPr>
        <w:t xml:space="preserve">Геннадий Мороз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284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aliia" w:id="3" w:date="2021-10-25T11:32:16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РС 25.10 РО1,РО3 и РО4 согласовали этот ком-рий</w:t>
      </w:r>
    </w:p>
  </w:comment>
  <w:comment w:author="Nataliia" w:id="1" w:date="2021-10-25T11:30:1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РС 25.10 РО1,РО3 и РО4 согласовали этот ком-рий</w:t>
      </w:r>
    </w:p>
  </w:comment>
  <w:comment w:author="Nataliia" w:id="5" w:date="2021-10-25T11:36:3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собственником? мы считаем, что  ИД</w:t>
      </w:r>
    </w:p>
  </w:comment>
  <w:comment w:author="Nataliia" w:id="2" w:date="2021-10-25T11:31:44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РС 25.10 РО1,РО3 и РО4 согласовали этот ком-рий</w:t>
      </w:r>
    </w:p>
  </w:comment>
  <w:comment w:author="Админ Сайта" w:id="4" w:date="2021-11-05T13:19:0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понятно. 1 раз в 2 недели или 1 раз в месяц?</w:t>
      </w:r>
    </w:p>
  </w:comment>
  <w:comment w:author="Алексей Расин" w:id="0" w:date="2021-11-05T15:02:13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все таки 1 раз в 2 недели, или 1 раз в месяц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sz w:val="19"/>
        <w:szCs w:val="19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60"/>
      </w:pPr>
      <w:rPr/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