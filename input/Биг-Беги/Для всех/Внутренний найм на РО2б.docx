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Дата начала 25.12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Ф.И.О. сотрудника Самойлов Александр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Внутренний найм на РО2б</w:t>
      </w:r>
    </w:p>
    <w:tbl>
      <w:tblPr>
        <w:tblStyle w:val="Table1"/>
        <w:tblW w:w="10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5"/>
        <w:gridCol w:w="4500"/>
        <w:gridCol w:w="1200"/>
        <w:gridCol w:w="1620"/>
        <w:gridCol w:w="2265"/>
        <w:tblGridChange w:id="0">
          <w:tblGrid>
            <w:gridCol w:w="435"/>
            <w:gridCol w:w="4500"/>
            <w:gridCol w:w="1200"/>
            <w:gridCol w:w="1620"/>
            <w:gridCol w:w="22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Задание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Подпись стажера, которая подтверждает выполнение задания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Подпись РО1, которая подтверждает проверку выполненного задания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курс регламент по Планированию: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Обязанности Сотрудника и Руководителя в отношении одобрения боевых планов Все сотрудники(30м)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треннинг-Особенности одобрения БП руководителем у сотрудника (1,30)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Регламент по Письменным коммуникациям(обязанности сотрудника и РО по ЗРС)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Прочитать книгу Оргсхема 2-е,-сдать проверку(2ч)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Изучить Справочник статистик своего отделения(30м) 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регламент по Финансовому планированию-сдать экзамен,и показать утверждение заявки (30м)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пройти курс принцип Бобов-сдать экзамен(30м)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пройти курс по РС-сдать экзамен(45ч)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пройти ИП Обязанности РО(45м)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Постановка задач-используя данные ЦКП(45м)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пройти ИП как писать оргполитику-сдать проверку(45м)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2019-07-12 Инструкция Как писать ежедневный и еженедельный отчет 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ЦКП Высоцкого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2019-08-22 Инструкция Как утверждать директиву финансового планирования 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2019-06-06 Инструкция Правила финансового планирования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2018-12-20 ИП Вакансии в зарплатном файле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2018-07-20 ИП Правило отчислений в УК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2018-05-10 ИП Обязанности руководителя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2018-02-20 ИП Правила использования фондов компании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2021-08-18 Инструкция по внесению изменений в едином государственном реестре юридических лиц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КРИТЕРИИ УСПЕШНОСТИ ВВЕДЕНИЯ В ДОЛЖНОСТЬ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Сотрудник использует следующие инструменты: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Ежедневные координации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ежедневное и еженедельное планирование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еженедельные статистики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письменная коммуникация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tabs>
                <w:tab w:val="left" w:leader="none" w:pos="356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Сотрудник понимает разницу между командными и коммуникационными линиями и может определить по какой ком линии направлено послание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="268.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Месячные и недельные отчеты и планы предоставлены своевременно с актуальными цифрами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="268.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Выполнение квот отделения:</w:t>
            </w:r>
          </w:p>
          <w:p w:rsidR="00000000" w:rsidDel="00000000" w:rsidP="00000000" w:rsidRDefault="00000000" w:rsidRPr="00000000" w14:paraId="0000008D">
            <w:pPr>
              <w:spacing w:after="240" w:before="240" w:line="268.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Январь – УКРАИНА 255 000, ВЭД 485 000</w:t>
            </w:r>
          </w:p>
          <w:p w:rsidR="00000000" w:rsidDel="00000000" w:rsidP="00000000" w:rsidRDefault="00000000" w:rsidRPr="00000000" w14:paraId="0000008E">
            <w:pPr>
              <w:spacing w:after="240" w:before="240" w:line="268.8" w:lineRule="auto"/>
              <w:jc w:val="both"/>
              <w:rPr>
                <w:ins w:author="Анастасия Ткачук" w:id="2" w:date="2022-02-02T09:42:32Z"/>
                <w:rFonts w:ascii="Calibri" w:cs="Calibri" w:eastAsia="Calibri" w:hAnsi="Calibri"/>
                <w:strike w:val="1"/>
                <w:rPrChange w:author="Анастасия Ткачук" w:id="1" w:date="2022-02-02T09:42:03Z">
                  <w:rPr>
                    <w:rFonts w:ascii="Calibri" w:cs="Calibri" w:eastAsia="Calibri" w:hAnsi="Calibri"/>
                  </w:rPr>
                </w:rPrChange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Февраль – УКРАИНА 375 000,</w:t>
            </w:r>
            <w:r w:rsidDel="00000000" w:rsidR="00000000" w:rsidRPr="00000000">
              <w:rPr>
                <w:rFonts w:ascii="Calibri" w:cs="Calibri" w:eastAsia="Calibri" w:hAnsi="Calibri"/>
                <w:rtl w:val="0"/>
                <w:rPrChange w:author="Анастасия Ткачук" w:id="0" w:date="2022-02-02T09:43:11Z">
                  <w:rPr>
                    <w:rFonts w:ascii="Calibri" w:cs="Calibri" w:eastAsia="Calibri" w:hAnsi="Calibri"/>
                  </w:rPr>
                </w:rPrChange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  <w:rPrChange w:author="Анастасия Ткачук" w:id="0" w:date="2022-02-02T09:43:11Z">
                  <w:rPr>
                    <w:rFonts w:ascii="Calibri" w:cs="Calibri" w:eastAsia="Calibri" w:hAnsi="Calibri"/>
                  </w:rPr>
                </w:rPrChange>
              </w:rPr>
              <w:t xml:space="preserve">ВЭД</w:t>
            </w: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  <w:rPrChange w:author="Анастасия Ткачук" w:id="1" w:date="2022-02-02T09:42:03Z">
                  <w:rPr>
                    <w:rFonts w:ascii="Calibri" w:cs="Calibri" w:eastAsia="Calibri" w:hAnsi="Calibri"/>
                  </w:rPr>
                </w:rPrChange>
              </w:rPr>
              <w:t xml:space="preserve"> 725 000</w:t>
            </w:r>
            <w:ins w:author="Анастасия Ткачук" w:id="2" w:date="2022-02-02T09:42:32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8F">
            <w:pPr>
              <w:spacing w:after="240" w:before="240" w:line="268.8" w:lineRule="auto"/>
              <w:jc w:val="both"/>
              <w:rPr>
                <w:rFonts w:ascii="Calibri" w:cs="Calibri" w:eastAsia="Calibri" w:hAnsi="Calibri"/>
                <w:rPrChange w:author="Анастасия Ткачук" w:id="1" w:date="2022-02-02T09:42:03Z">
                  <w:rPr>
                    <w:rFonts w:ascii="Calibri" w:cs="Calibri" w:eastAsia="Calibri" w:hAnsi="Calibri"/>
                  </w:rPr>
                </w:rPrChange>
              </w:rPr>
            </w:pPr>
            <w:ins w:author="Анастасия Ткачук" w:id="2" w:date="2022-02-02T09:42:32Z">
              <w:r w:rsidDel="00000000" w:rsidR="00000000" w:rsidRPr="00000000">
                <w:rPr>
                  <w:rFonts w:ascii="Calibri" w:cs="Calibri" w:eastAsia="Calibri" w:hAnsi="Calibri"/>
                  <w:rtl w:val="0"/>
                  <w:rPrChange w:author="Анастасия Ткачук" w:id="1" w:date="2022-02-02T09:42:03Z">
                    <w:rPr>
                      <w:rFonts w:ascii="Calibri" w:cs="Calibri" w:eastAsia="Calibri" w:hAnsi="Calibri"/>
                    </w:rPr>
                  </w:rPrChange>
                </w:rPr>
                <w:t xml:space="preserve">1 158 000</w:t>
              </w:r>
            </w:ins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240" w:before="240" w:line="268.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Март – УКРАИНА 480 000, ВЭД 960 000</w:t>
            </w:r>
          </w:p>
          <w:p w:rsidR="00000000" w:rsidDel="00000000" w:rsidP="00000000" w:rsidRDefault="00000000" w:rsidRPr="00000000" w14:paraId="00000091">
            <w:pPr>
              <w:spacing w:after="240" w:before="240" w:line="268.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Апрель – УКРАИНА 600 000, ВЭД 1 000 000</w:t>
            </w:r>
          </w:p>
          <w:p w:rsidR="00000000" w:rsidDel="00000000" w:rsidP="00000000" w:rsidRDefault="00000000" w:rsidRPr="00000000" w14:paraId="00000092">
            <w:pPr>
              <w:spacing w:after="240" w:before="240" w:line="268.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Май – УКРАИНА 720 000, ВЭД 940 000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="268.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Актуальная клиентская база в 1С – все события по клиентам внесены в 1С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tabs>
                <w:tab w:val="left" w:leader="none" w:pos="356"/>
              </w:tabs>
              <w:spacing w:after="240" w:before="240" w:line="268.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Предоставлена ИД программа по развитию отделения на ближайший год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leader="none" w:pos="356"/>
              </w:tabs>
              <w:spacing w:after="240" w:before="240" w:line="268.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Получены подтверждения, что сотрудник использует следующие инструменты:</w:t>
            </w:r>
          </w:p>
          <w:p w:rsidR="00000000" w:rsidDel="00000000" w:rsidP="00000000" w:rsidRDefault="00000000" w:rsidRPr="00000000" w14:paraId="000000A2">
            <w:pPr>
              <w:tabs>
                <w:tab w:val="left" w:leader="none" w:pos="356"/>
              </w:tabs>
              <w:spacing w:after="240" w:before="240" w:line="268.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Ежедневные координации</w:t>
            </w:r>
          </w:p>
          <w:p w:rsidR="00000000" w:rsidDel="00000000" w:rsidP="00000000" w:rsidRDefault="00000000" w:rsidRPr="00000000" w14:paraId="000000A3">
            <w:pPr>
              <w:tabs>
                <w:tab w:val="left" w:leader="none" w:pos="356"/>
              </w:tabs>
              <w:spacing w:after="240" w:before="240" w:line="268.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ежедневное и еженедельное планирование</w:t>
            </w:r>
          </w:p>
          <w:p w:rsidR="00000000" w:rsidDel="00000000" w:rsidP="00000000" w:rsidRDefault="00000000" w:rsidRPr="00000000" w14:paraId="000000A4">
            <w:pPr>
              <w:tabs>
                <w:tab w:val="left" w:leader="none" w:pos="356"/>
              </w:tabs>
              <w:spacing w:after="240" w:before="240" w:line="268.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еженедельные статистики</w:t>
            </w:r>
          </w:p>
          <w:p w:rsidR="00000000" w:rsidDel="00000000" w:rsidP="00000000" w:rsidRDefault="00000000" w:rsidRPr="00000000" w14:paraId="000000A5">
            <w:pPr>
              <w:tabs>
                <w:tab w:val="left" w:leader="none" w:pos="356"/>
              </w:tabs>
              <w:spacing w:after="240" w:before="240" w:line="268.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письменная коммуникация</w:t>
            </w:r>
          </w:p>
          <w:p w:rsidR="00000000" w:rsidDel="00000000" w:rsidP="00000000" w:rsidRDefault="00000000" w:rsidRPr="00000000" w14:paraId="000000A6">
            <w:pPr>
              <w:tabs>
                <w:tab w:val="left" w:leader="none" w:pos="356"/>
              </w:tabs>
              <w:spacing w:after="240" w:before="240" w:line="268.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должностная папка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8.125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leader="none" w:pos="356"/>
              </w:tabs>
              <w:spacing w:after="240" w:before="240" w:line="268.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Проводятся ежедневные координации с подчиненными на предмет достижения поставленных квот, выполнению ЦКП и задач по развитию отделения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leader="none" w:pos="356"/>
              </w:tabs>
              <w:spacing w:after="240" w:before="240" w:line="268.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Созданы и утверждены все инструменты по производству ЦКП менеджера ВЭД – шляпа, инструкции, чек-листы, видео-инструкции и т.д.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leader="none" w:pos="356"/>
              </w:tabs>
              <w:spacing w:after="240" w:before="240" w:line="268.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Сотрудники отделения выполняют поставленные задачи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leader="none" w:pos="356"/>
              </w:tabs>
              <w:spacing w:after="240" w:before="240" w:line="273.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При постановке задач и получении отчетов о их выполнении от сотрудников, используются письменные коммуникации – Телеграмм, Битрикс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tabs>
                <w:tab w:val="left" w:leader="none" w:pos="356"/>
              </w:tabs>
              <w:spacing w:after="240" w:before="240" w:line="273.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Участие в РС компании, согласно правил компании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Дата завершения: ______________</w:t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