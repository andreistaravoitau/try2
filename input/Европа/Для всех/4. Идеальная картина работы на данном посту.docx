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ИДЕАЛЬНАЯ КАРТИНА РАБОТЫ НА ДАННОМ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firstLine="283.4645669291337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Бухгалтер работает уже с  внесенными первичными документами менеджерами по первичной документации в систему учета согласно разработанных правил компании. Бухгалтер использует программные продукты которые позволяют быстро и без ошибок составить оборотно сальдовые ведомости по налогам для передачи данных клиентам еженедельно и ежемесячно. Бухгалтер имеет полный перечень распространенных от клиентов вопросов и к каждому вопросу ответ, который позволяет разобраться даже 12 летнему ребенку, чтобы на обработку любого вопроса от клиента уходило минимум 5 минут на подготовку информации. Бухгалтер по каждому клиенту контролирует уровень возникших обязательств по налогам и предоставляет решение каждому из отклонений для клиента.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ins w:author="Jason Boom" w:id="0" w:date="2023-08-14T18:32:28Z">
        <w:r w:rsidDel="00000000" w:rsidR="00000000" w:rsidRPr="00000000">
          <w:rPr>
            <w:rFonts w:ascii="Cambria" w:cs="Cambria" w:eastAsia="Cambria" w:hAnsi="Cambria"/>
            <w:rtl w:val="0"/>
          </w:rPr>
          <w:t xml:space="preserve">Бухгалтер ,если не может решить все вопроси улиента, передает его нерещенние вопроси, другим подрахделениям компании. Например, юридические, маркетинговие и др.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hanging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