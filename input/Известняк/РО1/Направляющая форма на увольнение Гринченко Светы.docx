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Бланк «Направляющая форма при увольнении сотрудника»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Ф.И.О. сотрудника  Гринченко Света </w:t>
      </w:r>
    </w:p>
    <w:p w:rsidR="00000000" w:rsidDel="00000000" w:rsidP="00000000" w:rsidRDefault="00000000" w:rsidRPr="00000000" w14:paraId="00000006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Занимаемый пост   НО7 </w:t>
      </w:r>
    </w:p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Планируемая дата увольнения   31.08.2022</w:t>
      </w:r>
    </w:p>
    <w:p w:rsidR="00000000" w:rsidDel="00000000" w:rsidP="00000000" w:rsidRDefault="00000000" w:rsidRPr="00000000" w14:paraId="00000008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ВАЖНО! Данная направляющая форма заполняется пошагово.</w:t>
        <w:br w:type="textWrapping"/>
        <w:t xml:space="preserve">Каждый сотрудник, ставя свою подпись, должен убедиться в том, что в предыдущем пункте стоит подпись, иначе он не может поставить свою подпись.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получает у Менеджера секции найма офисного персонала образец заявления на увольнение.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Своей подписью подписью Менеджер секции найма офисного персонала подтверждает, что: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образец заявления на увольнение сотруднику выдан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сотрудником проговорены все тонкости и нюансы написания заявления на увольнение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сотрудника не возникает вопросов по написанию заявления на увольнение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12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может самостоятельно написать заявление на увольнение</w:t>
      </w:r>
    </w:p>
    <w:tbl>
      <w:tblPr>
        <w:tblStyle w:val="Table1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Менеджера секции найма офисного персонала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Cambria" w:cs="Cambria" w:eastAsia="Cambria" w:hAnsi="Cambria"/>
              </w:rPr>
            </w:pPr>
            <w:ins w:author="Светлана Гринченко" w:id="0" w:date="2022-08-29T12:39:36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выполнено. Шеболдасова И.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составляет заявление на увольнение и передает его у Менеджера секции найма офисного персонала.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Своей подписью Менеджер секции найма офисного персонала подтверждает, что: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заявление написано верно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заявление написано на нужного руководителя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12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заявление принято у сотрудника.</w:t>
      </w:r>
    </w:p>
    <w:tbl>
      <w:tblPr>
        <w:tblStyle w:val="Table2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Менеджер секции введения в должность офисного персонала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  <w:pPrChange w:author="Светлана Гринченко" w:id="0" w:date="2022-08-29T12:40:02Z">
                <w:pPr>
                  <w:pageBreakBefore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</w:pPr>
              </w:pPrChange>
            </w:pPr>
            <w:ins w:author="Светлана Гринченко" w:id="1" w:date="2022-08-29T12:40:02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выполнено. Шеболдасова 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составляет список незавершенных задач, в которых указывает: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наименование задачи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планируемый продукт по задаче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планируемый срок выполнения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срок выполнения больше чем планируемая дата увольнения, то по каждой такой задаче назначить ответственных за ее выполнение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 задачи в битриксе должны быть проделегированы на нового сотрудника или на непосредственного руководителя.  Это задачи, в которых сотрудник, который увольняется является постановщиком, исполнителем, соисполнителем и наблюдателем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Руководитель утверждает этот список. Своей подписью руководитель подтверждает, что: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список содержит все незавершенные задачи сотрудника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руководитель согласен с продуктом по каждой задаче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сроки выполнения проставлены реально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 задачи в Битриксе делегированы новому сотруднику или непосредственному руководителю. Это задачи, в которых сотрудник, который увольняется является постановщиком, исполнителем, соисполнителем и наблюдателем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ответственный за выполнение задач сможет справиться с теми задачами, которые сотрудник ему делегирует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руководитель берет под свой постоянный контроль все задачи сотрудника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12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руководитель берет на себя ответственность за выполнение этих задач в срок</w:t>
      </w:r>
    </w:p>
    <w:tbl>
      <w:tblPr>
        <w:tblStyle w:val="Table3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непосредственного руководителя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  <w:pPrChange w:author="Светлана Гринченко" w:id="0" w:date="2022-08-29T12:40:26Z">
                <w:pPr>
                  <w:pageBreakBefore w:val="0"/>
                </w:pPr>
              </w:pPrChange>
            </w:pPr>
            <w:ins w:author="Светлана Гринченко" w:id="3" w:date="2022-08-29T12:40:26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Cambria" w:cs="Cambria" w:eastAsia="Cambria" w:hAnsi="Cambria"/>
              </w:rPr>
            </w:pPr>
            <w:ins w:author="Анна Логвиненко" w:id="5" w:date="2022-08-30T08:30:52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подтверждаю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дополняет шляпу занимаемого поста всеми необходимыми материалами и передает ее Менеджеру секции найма офисного персонала.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Своей подписью Менеджер секции найма офисного персонала подтверждает, что: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шляпа поста описана в полном объеме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шляпа поста содержит все необходимые инструкции по производству ЦКП поста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шляпе описаны все успешные действия на данном посту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шляпе описаны типичные ошибки на данном посту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шляпа поста пригодна для дальнейшего использования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12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шляпа поста может передаваться новому сотруднику.</w:t>
      </w:r>
    </w:p>
    <w:tbl>
      <w:tblPr>
        <w:tblStyle w:val="Table4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Менеджер секции введения в должность офисного персонала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</w:rPr>
              <w:pPrChange w:author="Светлана Гринченко" w:id="0" w:date="2022-08-29T12:40:15Z">
                <w:pPr>
                  <w:pageBreakBefore w:val="0"/>
                </w:pPr>
              </w:pPrChange>
            </w:pPr>
            <w:ins w:author="Светлана Гринченко" w:id="6" w:date="2022-08-29T12:40:15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принята. Шеболдасова И.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передает свой пост новому сотруднику(при его наличии) или своему непосредственному руководителю 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Своей подписью новый сотрудник или непосредственный руководитель подтверждает, что: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принята шляпа поста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приняты все контакты контрагентов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приняты условия работы с контрагентами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подписан акт приема передачи документов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может выполнить все функции поста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Своей подписью Менеджер секции найма офисного персонала подтверждает, что: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новый сотрудник или непосредственный руководитель может выполнить все функции поста</w:t>
      </w:r>
    </w:p>
    <w:tbl>
      <w:tblPr>
        <w:tblStyle w:val="Table5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нового сотрудника или непосредственного руководителя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Менеджер секции введения в должность офисного персонала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  <w:pPrChange w:author="Светлана Гринченко" w:id="0" w:date="2022-08-29T12:40:33Z">
                <w:pPr>
                  <w:pageBreakBefore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</w:pPr>
              </w:pPrChange>
            </w:pPr>
            <w:ins w:author="Светлана Гринченко" w:id="8" w:date="2022-08-29T12:41:09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выполнено Шеболдасова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передает ИТ специалисту: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ноутбук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мышку 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корпоративный мобильный телефон (при наличии)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подписывает акт приема-передачи имущества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Своей подписью ИТ специалист подтверждает, что: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ноутбук в рабочем состоянии. В нем отсутствуют видимые и скрытые дефекты и он годен для дальнейшего использования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мышка в рабочем состоянии и пригодна для дальнейшего использования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корпоративный мобильный телефон (при наличии) в рабочем состоянии. В нем отсутствуют видимые и скрытые дефекты и он годен для дальнейшего использования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подписан акт приема-передачи имущества</w:t>
      </w:r>
    </w:p>
    <w:tbl>
      <w:tblPr>
        <w:tblStyle w:val="Table6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ИТ специалиста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  <w:pPrChange w:author="Светлана Гринченко" w:id="0" w:date="2022-08-29T12:41:03Z">
                <w:pPr>
                  <w:pageBreakBefore w:val="0"/>
                </w:pPr>
              </w:pPrChange>
            </w:pPr>
            <w:ins w:author="Светлана Гринченко" w:id="10" w:date="2022-08-29T12:41:03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передает ИТ специалисту все свои пароли от корпоративных сервисов, а именно: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Битрикс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удаленный сервер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1С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медок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корпоративная почта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специализированные сайты 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прочее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Своей подписью ИТ специалист подтверждает, что: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закрыты все учетные записи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изменены пароли во всех учетных записях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не имеет доступ ни к каким корпоративным сервисам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spacing w:after="12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удален из всех чатов компании</w:t>
      </w:r>
    </w:p>
    <w:tbl>
      <w:tblPr>
        <w:tblStyle w:val="Table7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ИТ специалист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</w:rPr>
              <w:pPrChange w:author="Светлана Гринченко" w:id="0" w:date="2022-08-29T12:40:57Z">
                <w:pPr>
                  <w:pageBreakBefore w:val="0"/>
                </w:pPr>
              </w:pPrChange>
            </w:pPr>
            <w:ins w:author="Светлана Гринченко" w:id="12" w:date="2022-08-29T12:40:57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передает НО2 рабочее место, а именно: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стол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стул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систему 3-х корзин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набор канцтоваров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калькулятор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электронный пропуск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корпоративную сим-карту (при наличии)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ключи от офиса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ключи от сейфа (при наличии)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прочее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подписывает акт приема-передачи имущества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Своей подписью НО2 подтверждает, что: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рабочее место передано в полном объеме со всеми необходимыми инструментами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рабочее место полностью исправно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рабочее место готово к дальнейшему использованию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электронный пропуск исправен, работает на всех точках и годен для дальнейшего использования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корпоративная сим-карта (при наличии) в рабочем состоянии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корпоративной сим-карте (при наличии) отсутствует задолженность за мобильную связь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ключи от офиса приняты, они рабочие и пригодны для дальнейшего использования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spacing w:after="12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ключи от сейфа (при наличии) приняты, они рабочие пригодны для дальнейшего использования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подписан акт приема-передачи имущества</w:t>
      </w:r>
    </w:p>
    <w:tbl>
      <w:tblPr>
        <w:tblStyle w:val="Table8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НО2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</w:rPr>
              <w:pPrChange w:author="Светлана Гринченко" w:id="0" w:date="2022-08-29T12:41:22Z">
                <w:pPr>
                  <w:pageBreakBefore w:val="0"/>
                </w:pPr>
              </w:pPrChange>
            </w:pPr>
            <w:ins w:author="Светлана Гринченко" w:id="14" w:date="2022-08-29T12:41:22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rPr>
                <w:rFonts w:ascii="Cambria" w:cs="Cambria" w:eastAsia="Cambria" w:hAnsi="Cambria"/>
              </w:rPr>
            </w:pPr>
            <w:ins w:author="Елизавета Неживая" w:id="16" w:date="2022-08-31T12:13:55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Неживая Е.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передает Н014 литературу, взятую в библиотеке компании. 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spacing w:after="12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Своей подписью Н014 подтверждает, что: </w:t>
        <w:br w:type="textWrapping"/>
        <w:t xml:space="preserve">- задолженностей по литературе у сотрудника нет</w:t>
        <w:br w:type="textWrapping"/>
        <w:t xml:space="preserve">- аккаунт на платформе по обучению закрыт</w:t>
        <w:br w:type="textWrapping"/>
        <w:t xml:space="preserve">- если сотрудник, который увольняется был назначен тренером, тогда все эти курсы по обучению должны быть переназначены на нового сотрудника или непосредственного руководителя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spacing w:after="12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Своей подписью новый сотрудник или непосредственный руководитель сотрудника, который увольняется подтверждает:</w:t>
        <w:br w:type="textWrapping"/>
        <w:t xml:space="preserve">- принял как тренер все курсы на платформе по обучению</w:t>
      </w:r>
    </w:p>
    <w:tbl>
      <w:tblPr>
        <w:tblStyle w:val="Table9"/>
        <w:tblW w:w="9737.511811023624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5.837270341208"/>
        <w:gridCol w:w="3245.837270341208"/>
        <w:gridCol w:w="3245.837270341208"/>
        <w:tblGridChange w:id="0">
          <w:tblGrid>
            <w:gridCol w:w="3245.837270341208"/>
            <w:gridCol w:w="3245.837270341208"/>
            <w:gridCol w:w="3245.8372703412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нового сотрудника или непосредственного руководителя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Н014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</w:rPr>
              <w:pPrChange w:author="Светлана Гринченко" w:id="0" w:date="2022-08-29T12:41:32Z">
                <w:pPr>
                  <w:pageBreakBefore w:val="0"/>
                </w:pPr>
              </w:pPrChange>
            </w:pPr>
            <w:ins w:author="Светлана Гринченко" w:id="17" w:date="2022-08-29T12:41:32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rPr>
                <w:rFonts w:ascii="Cambria" w:cs="Cambria" w:eastAsia="Cambria" w:hAnsi="Cambria"/>
              </w:rPr>
            </w:pPr>
            <w:ins w:author="Анна Логвиненко" w:id="19" w:date="2022-08-31T12:15:30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Логвиненко А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задолженности нет. Шеболдасова 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подписывает обходной лист у всех сотрудников компании. 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Своей подписью каждый сотрудник подтверждает, что: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него нет претензий к сотруднику, который увольняется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сотрудника, который увольняется нет никаких личных задолженностей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не знает никаких обстоятельств неэтичного, или некорректного поведения сотрудника, который увольняется в отношении компании, или ее сотрудников, которые могут навредить компании</w:t>
      </w:r>
    </w:p>
    <w:p w:rsidR="00000000" w:rsidDel="00000000" w:rsidP="00000000" w:rsidRDefault="00000000" w:rsidRPr="00000000" w14:paraId="0000009B">
      <w:pPr>
        <w:pageBreakBefore w:val="0"/>
        <w:spacing w:after="120" w:before="12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Обходной лист</w:t>
      </w:r>
    </w:p>
    <w:tbl>
      <w:tblPr>
        <w:tblStyle w:val="Table10"/>
        <w:tblW w:w="9645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895"/>
        <w:gridCol w:w="2940"/>
        <w:gridCol w:w="1710"/>
        <w:gridCol w:w="2100"/>
        <w:tblGridChange w:id="0">
          <w:tblGrid>
            <w:gridCol w:w="2895"/>
            <w:gridCol w:w="2940"/>
            <w:gridCol w:w="1710"/>
            <w:gridCol w:w="210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Пост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Подпись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Владелец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Мороз Г.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rPr>
                <w:rFonts w:ascii="Cambria" w:cs="Cambria" w:eastAsia="Cambria" w:hAnsi="Cambria"/>
              </w:rPr>
            </w:pPr>
            <w:ins w:author="Геннадий Мороз" w:id="20" w:date="2022-08-31T12:25:02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31,08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rPr>
                <w:rFonts w:ascii="Cambria" w:cs="Cambria" w:eastAsia="Cambria" w:hAnsi="Cambria"/>
              </w:rPr>
            </w:pPr>
            <w:ins w:author="Геннадий Мороз" w:id="21" w:date="2022-08-31T12:25:10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Мороз Геннадий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Помощник владельца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Тараненко К.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rPr>
                <w:rFonts w:ascii="Cambria" w:cs="Cambria" w:eastAsia="Cambria" w:hAnsi="Cambria"/>
              </w:rPr>
            </w:pPr>
            <w:ins w:author="Катя Тараненко" w:id="22" w:date="2022-08-31T06:50:13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31.08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rPr>
                <w:rFonts w:ascii="Cambria" w:cs="Cambria" w:eastAsia="Cambria" w:hAnsi="Cambria"/>
              </w:rPr>
            </w:pPr>
            <w:ins w:author="Катя Тараненко" w:id="23" w:date="2022-08-31T06:50:19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Тараненко К.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ГД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Расин А.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Cambria" w:cs="Cambria" w:eastAsia="Cambria" w:hAnsi="Cambria"/>
              </w:rPr>
            </w:pPr>
            <w:ins w:author="Алексей Расин" w:id="24" w:date="2022-08-30T14:25:32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30.08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rPr>
                <w:rFonts w:ascii="Cambria" w:cs="Cambria" w:eastAsia="Cambria" w:hAnsi="Cambria"/>
              </w:rPr>
            </w:pPr>
            <w:ins w:author="Алексей Расин" w:id="25" w:date="2022-08-30T14:25:34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Расин А.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Специалист по договорной работе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Шевцов А.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rPr>
                <w:rFonts w:ascii="Cambria" w:cs="Cambria" w:eastAsia="Cambria" w:hAnsi="Cambria"/>
              </w:rPr>
            </w:pPr>
            <w:ins w:author="Олександр Шевцов" w:id="26" w:date="2022-08-30T12:39:51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30.08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rPr>
                <w:rFonts w:ascii="Cambria" w:cs="Cambria" w:eastAsia="Cambria" w:hAnsi="Cambria"/>
              </w:rPr>
            </w:pPr>
            <w:ins w:author="Олександр Шевцов" w:id="27" w:date="2022-08-30T12:39:58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Шевцов О.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РСФ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Овсиенко А.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rPr>
                <w:rFonts w:ascii="Cambria" w:cs="Cambria" w:eastAsia="Cambria" w:hAnsi="Cambria"/>
              </w:rPr>
            </w:pPr>
            <w:ins w:author="Алла Овсиенко" w:id="28" w:date="2022-08-31T07:05:38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31.08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rPr>
                <w:rFonts w:ascii="Cambria" w:cs="Cambria" w:eastAsia="Cambria" w:hAnsi="Cambria"/>
              </w:rPr>
            </w:pPr>
            <w:ins w:author="Алла Овсиенко" w:id="29" w:date="2022-08-31T07:05:47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Овсиенко А.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РО1 УК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Шеболдасова И.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01.09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Шеболдасова И.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Ходичев С.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30.08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Ходичев С.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НО2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Неживая Е.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rPr>
                <w:rFonts w:ascii="Cambria" w:cs="Cambria" w:eastAsia="Cambria" w:hAnsi="Cambria"/>
              </w:rPr>
            </w:pPr>
            <w:ins w:author="Елизавета Неживая" w:id="30" w:date="2022-08-30T12:40:59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30.08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rPr>
                <w:rFonts w:ascii="Cambria" w:cs="Cambria" w:eastAsia="Cambria" w:hAnsi="Cambria"/>
              </w:rPr>
            </w:pPr>
            <w:ins w:author="Елизавета Неживая" w:id="31" w:date="2022-08-30T12:41:03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Неживая Е.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ИД Известняк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Устинов С.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rPr>
                <w:rFonts w:ascii="Cambria" w:cs="Cambria" w:eastAsia="Cambria" w:hAnsi="Cambria"/>
              </w:rPr>
            </w:pPr>
            <w:ins w:author="Сергей Устинов" w:id="32" w:date="2022-08-30T11:10:16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30.08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rPr>
                <w:rFonts w:ascii="Cambria" w:cs="Cambria" w:eastAsia="Cambria" w:hAnsi="Cambria"/>
              </w:rPr>
            </w:pPr>
            <w:ins w:author="Сергей Устинов" w:id="33" w:date="2022-08-30T11:10:20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Устинов С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Р02 Известняк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Cambria" w:cs="Cambria" w:eastAsia="Cambria" w:hAnsi="Cambria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Кинаш Я.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rPr>
                <w:rFonts w:ascii="Cambria" w:cs="Cambria" w:eastAsia="Cambria" w:hAnsi="Cambria"/>
              </w:rPr>
            </w:pPr>
            <w:ins w:author="Ярослав Кинаш" w:id="34" w:date="2022-08-30T10:46:55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30.08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rPr>
                <w:ins w:author="Ярослав Кинаш" w:id="35" w:date="2022-08-30T10:48:48Z"/>
                <w:rFonts w:ascii="Cambria" w:cs="Cambria" w:eastAsia="Cambria" w:hAnsi="Cambria"/>
              </w:rPr>
            </w:pPr>
            <w:ins w:author="Ярослав Кинаш" w:id="35" w:date="2022-08-30T10:48:48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Кинаш Я.</w:t>
              </w:r>
            </w:ins>
          </w:p>
          <w:p w:rsidR="00000000" w:rsidDel="00000000" w:rsidP="00000000" w:rsidRDefault="00000000" w:rsidRPr="00000000" w14:paraId="000000CC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РО2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Лахно Я.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rPr>
                <w:rFonts w:ascii="Cambria" w:cs="Cambria" w:eastAsia="Cambria" w:hAnsi="Cambria"/>
              </w:rPr>
            </w:pPr>
            <w:ins w:author="Ярослав Лахно" w:id="36" w:date="2022-08-30T12:08:20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30.08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rPr>
                <w:rFonts w:ascii="Cambria" w:cs="Cambria" w:eastAsia="Cambria" w:hAnsi="Cambria"/>
              </w:rPr>
            </w:pPr>
            <w:ins w:author="Ярослав Лахно" w:id="37" w:date="2022-08-30T12:08:25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Лахно Я.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по продажам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Фомина В.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rPr>
                <w:rFonts w:ascii="Cambria" w:cs="Cambria" w:eastAsia="Cambria" w:hAnsi="Cambria"/>
              </w:rPr>
            </w:pPr>
            <w:ins w:author="Виктория Фомина" w:id="38" w:date="2022-08-31T08:03:13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30.08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rPr>
                <w:rFonts w:ascii="Cambria" w:cs="Cambria" w:eastAsia="Cambria" w:hAnsi="Cambria"/>
              </w:rPr>
            </w:pPr>
            <w:ins w:author="Виктория Фомина" w:id="39" w:date="2022-08-31T08:03:19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Фомина В.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Логвиненко А.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rPr>
                <w:rFonts w:ascii="Cambria" w:cs="Cambria" w:eastAsia="Cambria" w:hAnsi="Cambria"/>
              </w:rPr>
            </w:pPr>
            <w:ins w:author="Анна Логвиненко" w:id="40" w:date="2022-08-31T11:53:53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31,08,22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rPr>
                <w:rFonts w:ascii="Cambria" w:cs="Cambria" w:eastAsia="Cambria" w:hAnsi="Cambria"/>
              </w:rPr>
            </w:pPr>
            <w:ins w:author="Анна Логвиненко" w:id="41" w:date="2022-08-31T11:54:00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Логвиненко А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Зинченко Ф.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rPr>
                <w:rFonts w:ascii="Cambria" w:cs="Cambria" w:eastAsia="Cambria" w:hAnsi="Cambria"/>
              </w:rPr>
            </w:pPr>
            <w:ins w:author="Фёдор Зинченко" w:id="42" w:date="2022-08-31T10:10:46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31.08.2022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rPr>
                <w:rFonts w:ascii="Cambria" w:cs="Cambria" w:eastAsia="Cambria" w:hAnsi="Cambria"/>
              </w:rPr>
            </w:pPr>
            <w:ins w:author="Фёдор Зинченко" w:id="43" w:date="2022-08-31T10:11:17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Зинченко Ф.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Чакветадзе А.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rPr>
                <w:rFonts w:ascii="Cambria" w:cs="Cambria" w:eastAsia="Cambria" w:hAnsi="Cambria"/>
              </w:rPr>
            </w:pPr>
            <w:ins w:author="Анастасия Чакветадзе" w:id="44" w:date="2022-08-31T06:48:46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31.08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rPr>
                <w:rFonts w:ascii="Cambria" w:cs="Cambria" w:eastAsia="Cambria" w:hAnsi="Cambria"/>
              </w:rPr>
            </w:pPr>
            <w:ins w:author="Анастасия Чакветадзе" w:id="45" w:date="2022-08-31T06:49:05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Чакветадзе А.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Довженко С.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rPr>
                <w:rFonts w:ascii="Cambria" w:cs="Cambria" w:eastAsia="Cambria" w:hAnsi="Cambria"/>
              </w:rPr>
            </w:pPr>
            <w:ins w:author="Stas Dovgenko" w:id="46" w:date="2022-08-30T14:31:31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30.08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rPr>
                <w:rFonts w:ascii="Cambria" w:cs="Cambria" w:eastAsia="Cambria" w:hAnsi="Cambria"/>
              </w:rPr>
            </w:pPr>
            <w:ins w:author="Stas Dovgenko" w:id="47" w:date="2022-08-30T14:31:36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Довженко С.А.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логист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Гоцык И.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rPr>
                <w:rFonts w:ascii="Cambria" w:cs="Cambria" w:eastAsia="Cambria" w:hAnsi="Cambria"/>
              </w:rPr>
            </w:pPr>
            <w:ins w:author="Ирина Гоцык" w:id="48" w:date="2022-08-30T12:44:32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30.08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rPr>
                <w:rFonts w:ascii="Cambria" w:cs="Cambria" w:eastAsia="Cambria" w:hAnsi="Cambria"/>
              </w:rPr>
            </w:pPr>
            <w:ins w:author="Ирина Гоцык" w:id="49" w:date="2022-08-30T12:44:37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Гоцык И.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логист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Кандидатов Ю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rPr>
                <w:rFonts w:ascii="Cambria" w:cs="Cambria" w:eastAsia="Cambria" w:hAnsi="Cambria"/>
              </w:rPr>
            </w:pPr>
            <w:ins w:author="Юрий Кандидатов" w:id="50" w:date="2022-08-31T06:47:24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31.08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rPr>
                <w:rFonts w:ascii="Cambria" w:cs="Cambria" w:eastAsia="Cambria" w:hAnsi="Cambria"/>
              </w:rPr>
            </w:pPr>
            <w:ins w:author="Юрий Кандидатов" w:id="51" w:date="2022-08-31T06:47:36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Кандидатов Ю.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spacing w:after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22. Сотрудник получает от НО8 сумму задолженности. </w:t>
      </w:r>
    </w:p>
    <w:p w:rsidR="00000000" w:rsidDel="00000000" w:rsidP="00000000" w:rsidRDefault="00000000" w:rsidRPr="00000000" w14:paraId="000000F7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23. Своей подписью НО8 Известняк подтверждает, что:</w:t>
      </w:r>
    </w:p>
    <w:p w:rsidR="00000000" w:rsidDel="00000000" w:rsidP="00000000" w:rsidRDefault="00000000" w:rsidRPr="00000000" w14:paraId="000000F8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сумма задолженности согласована с сотрудником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понимает, откуда сформирована его задолженность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согласен с суммой его задолженности </w:t>
      </w:r>
    </w:p>
    <w:tbl>
      <w:tblPr>
        <w:tblStyle w:val="Table11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НО8 Известняк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</w:rPr>
              <w:pPrChange w:author="Светлана Гринченко" w:id="0" w:date="2022-08-29T12:41:38Z">
                <w:pPr>
                  <w:pageBreakBefore w:val="0"/>
                </w:pPr>
              </w:pPrChange>
            </w:pPr>
            <w:ins w:author="Светлана Гринченко" w:id="52" w:date="2022-08-29T12:41:38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Сумма задолженности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______________________________________________грн</w:t>
            </w:r>
          </w:p>
        </w:tc>
      </w:tr>
    </w:tbl>
    <w:p w:rsidR="00000000" w:rsidDel="00000000" w:rsidP="00000000" w:rsidRDefault="00000000" w:rsidRPr="00000000" w14:paraId="000001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</w:t>
      </w:r>
    </w:p>
    <w:p w:rsidR="00000000" w:rsidDel="00000000" w:rsidP="00000000" w:rsidRDefault="00000000" w:rsidRPr="00000000" w14:paraId="0000010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26. Сотрудник согласовывает со своим руководителем:</w:t>
      </w:r>
    </w:p>
    <w:p w:rsidR="00000000" w:rsidDel="00000000" w:rsidP="00000000" w:rsidRDefault="00000000" w:rsidRPr="00000000" w14:paraId="00000103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сумму остатка по заработной плате</w:t>
      </w:r>
    </w:p>
    <w:p w:rsidR="00000000" w:rsidDel="00000000" w:rsidP="00000000" w:rsidRDefault="00000000" w:rsidRPr="00000000" w14:paraId="00000104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передает сумму задолженности, заверенную НО8.</w:t>
      </w:r>
    </w:p>
    <w:p w:rsidR="00000000" w:rsidDel="00000000" w:rsidP="00000000" w:rsidRDefault="00000000" w:rsidRPr="00000000" w14:paraId="000001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27. Руководитель утверждает сумму остатка по заработной плате. Своей подписью руководитель подтверждает, что: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сумма заработной платы согласована с сотрудником</w:t>
      </w:r>
    </w:p>
    <w:p w:rsidR="00000000" w:rsidDel="00000000" w:rsidP="00000000" w:rsidRDefault="00000000" w:rsidRPr="00000000" w14:paraId="00000107">
      <w:pPr>
        <w:pageBreakBefore w:val="0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понимает, как сформирована заработная плата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сумма задолженности сотрудника вычтена из суммы заработной платы 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согласен с суммой остатка по заработной плате</w:t>
      </w:r>
    </w:p>
    <w:tbl>
      <w:tblPr>
        <w:tblStyle w:val="Table12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непосредственного руководителя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Cambria" w:cs="Cambria" w:eastAsia="Cambria" w:hAnsi="Cambria"/>
              </w:rPr>
              <w:pPrChange w:author="Светлана Гринченко" w:id="0" w:date="2022-08-29T12:41:42Z">
                <w:pPr>
                  <w:pageBreakBefore w:val="0"/>
                </w:pPr>
              </w:pPrChange>
            </w:pPr>
            <w:ins w:author="Светлана Гринченко" w:id="54" w:date="2022-08-29T12:41:42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Сумма остатка по заработной плате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______________________________________________грн</w:t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spacing w:after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28. Сотрудник передает НО8: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сумму остатка по заработной плате, заверенную руководителем </w:t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согласовывает с  НО8 сроки и даты выплаты заработной платы.</w:t>
      </w:r>
    </w:p>
    <w:p w:rsidR="00000000" w:rsidDel="00000000" w:rsidP="00000000" w:rsidRDefault="00000000" w:rsidRPr="00000000" w14:paraId="0000011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29. НО8 своей подписью подтверждает что: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сумма получена от сотрудника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сроки выплаты заработной платы согласованы с сотрудником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2"/>
        </w:numPr>
        <w:spacing w:after="12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согласен с графиком выплаты заработной платы</w:t>
      </w:r>
    </w:p>
    <w:tbl>
      <w:tblPr>
        <w:tblStyle w:val="Table13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НО8 Известняк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Cambria" w:cs="Cambria" w:eastAsia="Cambria" w:hAnsi="Cambria"/>
              </w:rPr>
              <w:pPrChange w:author="Светлана Гринченко" w:id="0" w:date="2022-08-29T12:41:53Z">
                <w:pPr>
                  <w:pageBreakBefore w:val="0"/>
                </w:pPr>
              </w:pPrChange>
            </w:pPr>
            <w:ins w:author="Светлана Гринченко" w:id="56" w:date="2022-08-29T12:41:53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Сумма остатка по заработной плате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______________________________________________грн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Дата выплаты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Сумма выплаты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30. Сотрудник передает эту направляющую форму с обходным листом Менеджеру секции найма офисного персонала.</w:t>
      </w:r>
    </w:p>
    <w:p w:rsidR="00000000" w:rsidDel="00000000" w:rsidP="00000000" w:rsidRDefault="00000000" w:rsidRPr="00000000" w14:paraId="00000127">
      <w:pPr>
        <w:pageBreakBefore w:val="0"/>
        <w:rPr>
          <w:rFonts w:ascii="Cambria" w:cs="Cambria" w:eastAsia="Cambria" w:hAnsi="Cambria"/>
        </w:rPr>
      </w:pPr>
      <w:bookmarkStart w:colFirst="0" w:colLast="0" w:name="_3znysh7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    31. Своей подписью Менеджер секции найма офисного персонала подтверждает, что:</w:t>
      </w:r>
    </w:p>
    <w:p w:rsidR="00000000" w:rsidDel="00000000" w:rsidP="00000000" w:rsidRDefault="00000000" w:rsidRPr="00000000" w14:paraId="00000128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каждой графе есть подпись сотрудника и подпись ответственного</w:t>
      </w:r>
    </w:p>
    <w:p w:rsidR="00000000" w:rsidDel="00000000" w:rsidP="00000000" w:rsidRDefault="00000000" w:rsidRPr="00000000" w14:paraId="00000129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обходном листе есть все подписи</w:t>
      </w:r>
    </w:p>
    <w:p w:rsidR="00000000" w:rsidDel="00000000" w:rsidP="00000000" w:rsidRDefault="00000000" w:rsidRPr="00000000" w14:paraId="0000012A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претензий к этому сотруднику ни у какого сотрудника компании нет</w:t>
      </w:r>
    </w:p>
    <w:p w:rsidR="00000000" w:rsidDel="00000000" w:rsidP="00000000" w:rsidRDefault="00000000" w:rsidRPr="00000000" w14:paraId="0000012B">
      <w:pPr>
        <w:pageBreakBefore w:val="0"/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трудовая книжка выдана  сотруднику</w:t>
      </w:r>
    </w:p>
    <w:p w:rsidR="00000000" w:rsidDel="00000000" w:rsidP="00000000" w:rsidRDefault="00000000" w:rsidRPr="00000000" w14:paraId="0000012C">
      <w:pPr>
        <w:pageBreakBefore w:val="0"/>
        <w:numPr>
          <w:ilvl w:val="1"/>
          <w:numId w:val="2"/>
        </w:numPr>
        <w:spacing w:after="12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претензий к компании не имеет</w:t>
      </w:r>
    </w:p>
    <w:tbl>
      <w:tblPr>
        <w:tblStyle w:val="Table14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сотрудника, который увольняется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Менеджера секции введения в должность офисного персонала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Cambria" w:cs="Cambria" w:eastAsia="Cambria" w:hAnsi="Cambria"/>
              </w:rPr>
              <w:pPrChange w:author="Светлана Гринченко" w:id="0" w:date="2022-08-29T12:42:01Z">
                <w:pPr>
                  <w:pageBreakBefore w:val="0"/>
                </w:pPr>
              </w:pPrChange>
            </w:pPr>
            <w:ins w:author="Светлана Гринченко" w:id="58" w:date="2022-08-29T12:42:01Z">
              <w:r w:rsidDel="00000000" w:rsidR="00000000" w:rsidRPr="00000000">
                <w:rPr>
                  <w:rFonts w:ascii="Cambria" w:cs="Cambria" w:eastAsia="Cambria" w:hAnsi="Cambria"/>
                  <w:rtl w:val="0"/>
                </w:rPr>
                <w:t xml:space="preserve">выполнено. Гринченко С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32. Менеджер секции найма офисного персонала передает эту направляющую форму с обходным листом РО1.</w:t>
      </w:r>
    </w:p>
    <w:p w:rsidR="00000000" w:rsidDel="00000000" w:rsidP="00000000" w:rsidRDefault="00000000" w:rsidRPr="00000000" w14:paraId="0000013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33. Своей подписью РО1 подтверждает, что:</w:t>
      </w:r>
    </w:p>
    <w:p w:rsidR="00000000" w:rsidDel="00000000" w:rsidP="00000000" w:rsidRDefault="00000000" w:rsidRPr="00000000" w14:paraId="00000134">
      <w:pPr>
        <w:pageBreakBefore w:val="0"/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○       направляющая форма заполнена верно</w:t>
      </w:r>
    </w:p>
    <w:p w:rsidR="00000000" w:rsidDel="00000000" w:rsidP="00000000" w:rsidRDefault="00000000" w:rsidRPr="00000000" w14:paraId="00000135">
      <w:pPr>
        <w:pageBreakBefore w:val="0"/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○       в обходном листе есть все подписи</w:t>
      </w:r>
    </w:p>
    <w:tbl>
      <w:tblPr>
        <w:tblStyle w:val="Table15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Менеджера секции введения в должность офисного персонала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РО1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pageBreakBefore w:val="0"/>
      <w:jc w:val="center"/>
      <w:rPr>
        <w:rFonts w:ascii="Cambria" w:cs="Cambria" w:eastAsia="Cambria" w:hAnsi="Cambria"/>
        <w:sz w:val="22"/>
        <w:szCs w:val="22"/>
      </w:rPr>
    </w:pPr>
    <w:r w:rsidDel="00000000" w:rsidR="00000000" w:rsidRPr="00000000">
      <w:rPr>
        <w:rFonts w:ascii="Cambria" w:cs="Cambria" w:eastAsia="Cambria" w:hAnsi="Cambria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