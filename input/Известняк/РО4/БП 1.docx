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 РУКОВОДИТЕЛЯ ОТДЕЛЕНИЯ</w:t>
      </w:r>
    </w:p>
    <w:tbl>
      <w:tblPr>
        <w:tblStyle w:val="Table1"/>
        <w:tblW w:w="10345.0393700787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6.2775177578333"/>
        <w:gridCol w:w="3819.7068443367657"/>
        <w:gridCol w:w="3429.0550079841423"/>
        <w:tblGridChange w:id="0">
          <w:tblGrid>
            <w:gridCol w:w="3096.2775177578333"/>
            <w:gridCol w:w="3819.7068443367657"/>
            <w:gridCol w:w="3429.0550079841423"/>
          </w:tblGrid>
        </w:tblGridChange>
      </w:tblGrid>
      <w:tr>
        <w:trPr>
          <w:cantSplit w:val="0"/>
          <w:trHeight w:val="131.6079101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07-13.05.24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Довженко С. А.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РО4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020"/>
        <w:gridCol w:w="810"/>
        <w:gridCol w:w="1155"/>
        <w:gridCol w:w="1140"/>
        <w:gridCol w:w="1515"/>
        <w:gridCol w:w="1335"/>
        <w:tblGridChange w:id="0">
          <w:tblGrid>
            <w:gridCol w:w="465"/>
            <w:gridCol w:w="4020"/>
            <w:gridCol w:w="810"/>
            <w:gridCol w:w="1155"/>
            <w:gridCol w:w="1140"/>
            <w:gridCol w:w="1515"/>
            <w:gridCol w:w="1335"/>
          </w:tblGrid>
        </w:tblGridChange>
      </w:tblGrid>
      <w:tr>
        <w:trPr>
          <w:cantSplit w:val="0"/>
          <w:trHeight w:val="11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923.2158203125" w:hRule="atLeast"/>
          <w:tblHeader w:val="0"/>
        </w:trPr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 - Кол-во товара вывезенного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2157т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2175т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2454т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отдел Кинаш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1900т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1947т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2200т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Rule="auto"/>
              <w:ind w:right="14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МП отдел Лахно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257т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182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75 МЛ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228т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139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Каменец  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89 МЛ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0 перераб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254т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204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50 МЛ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Мелиоративном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80т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130т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0т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Каменце-Подольском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1850т + 150МП)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2002(1432т+395тПер+ 175т 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2400т(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0т + 200МП)</w:t>
            </w:r>
          </w:p>
        </w:tc>
      </w:tr>
    </w:tbl>
    <w:p w:rsidR="00000000" w:rsidDel="00000000" w:rsidP="00000000" w:rsidRDefault="00000000" w:rsidRPr="00000000" w14:paraId="00000048">
      <w:pPr>
        <w:keepNext w:val="1"/>
        <w:widowControl w:val="0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 РО4 НА НЕДЕЛЮ:</w:t>
      </w:r>
    </w:p>
    <w:tbl>
      <w:tblPr>
        <w:tblStyle w:val="Table4"/>
        <w:tblW w:w="10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730"/>
        <w:gridCol w:w="3435"/>
        <w:gridCol w:w="975"/>
        <w:gridCol w:w="960"/>
        <w:gridCol w:w="1380"/>
        <w:tblGridChange w:id="0">
          <w:tblGrid>
            <w:gridCol w:w="570"/>
            <w:gridCol w:w="2730"/>
            <w:gridCol w:w="3435"/>
            <w:gridCol w:w="975"/>
            <w:gridCol w:w="960"/>
            <w:gridCol w:w="1380"/>
          </w:tblGrid>
        </w:tblGridChange>
      </w:tblGrid>
      <w:tr>
        <w:trPr>
          <w:cantSplit w:val="0"/>
          <w:trHeight w:val="11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производством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="288.00000000000006" w:lineRule="auto"/>
              <w:ind w:left="-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мехслужбой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работоспособность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производством 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РО2,РО3, ИД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оборотным средствам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фонду оборудования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Координация со снабженцем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Все необходимое для производства в наличии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Инвентаризация запасов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Выявление отклонений, корректировка норм списания, корректировка себестоимости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5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РО4 НА НЕДЕЛЮ:         15  /ФАКТ  </w:t>
      </w:r>
    </w:p>
    <w:p w:rsidR="00000000" w:rsidDel="00000000" w:rsidP="00000000" w:rsidRDefault="00000000" w:rsidRPr="00000000" w14:paraId="00000116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</w:t>
      </w:r>
    </w:p>
    <w:p w:rsidR="00000000" w:rsidDel="00000000" w:rsidP="00000000" w:rsidRDefault="00000000" w:rsidRPr="00000000" w14:paraId="00000117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</w:p>
    <w:tbl>
      <w:tblPr>
        <w:tblStyle w:val="Table5"/>
        <w:tblW w:w="10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2700"/>
        <w:gridCol w:w="4815"/>
        <w:gridCol w:w="660"/>
        <w:gridCol w:w="645"/>
        <w:gridCol w:w="1140"/>
        <w:tblGridChange w:id="0">
          <w:tblGrid>
            <w:gridCol w:w="390"/>
            <w:gridCol w:w="2700"/>
            <w:gridCol w:w="4815"/>
            <w:gridCol w:w="660"/>
            <w:gridCol w:w="645"/>
            <w:gridCol w:w="1140"/>
          </w:tblGrid>
        </w:tblGridChange>
      </w:tblGrid>
      <w:tr>
        <w:trPr>
          <w:cantSplit w:val="0"/>
          <w:trHeight w:val="13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Ясенсвит завоз 550т, контроль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Выполнены требования клиента, проведены переговоры по вопросам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136718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Стабилизация накопления 1-3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пересев выполнен до 600т, контроль выхода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 ремонты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суш барабан исправен в срок, резина для погрузчика закуплена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 инвентаризация запасов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проведена в срок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Ремонты Каменец</w:t>
            </w:r>
          </w:p>
          <w:p w:rsidR="00000000" w:rsidDel="00000000" w:rsidP="00000000" w:rsidRDefault="00000000" w:rsidRPr="00000000" w14:paraId="0000013B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трактор - бортовая найден поставщик, нория исправна в срок, малая валковая дробилка исправна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Поставщики маржа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Проанализированы цены авто и жд перевозок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УЗ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весы переведены на Промснаб, проведены переговоры с Терминалом по тарифу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МП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проведены переговоры с Бордовским и анализ площадки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.01464843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Эл-энергия Камянец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240" w:before="240" w:lineRule="auto"/>
              <w:rPr>
                <w:b w:val="1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проработаны способы добавить 200кВт Бродовскому(нам)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Мех служба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240" w:before="240" w:lineRule="auto"/>
              <w:ind w:left="720" w:hanging="36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собеседования ГИ, тестирование системы мотивации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Вывоз мусора Камянец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Вывоз осуществляется согласно графика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Развитие Известняк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https://corp.vba.com.ua/company/personal/user/555/tasks/task/view/183450/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СТРАТЕГИЧЕСКИЕ ЗАДАЧИ: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Проект Мельница МП Каменец</w:t>
            </w:r>
          </w:p>
          <w:p w:rsidR="00000000" w:rsidDel="00000000" w:rsidP="00000000" w:rsidRDefault="00000000" w:rsidRPr="00000000" w14:paraId="0000018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https://corp.vba.com.ua/company/personal/user/555/tasks/task/view/163419/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        24  /ФАКТ   </w:t>
      </w:r>
    </w:p>
    <w:p w:rsidR="00000000" w:rsidDel="00000000" w:rsidP="00000000" w:rsidRDefault="00000000" w:rsidRPr="00000000" w14:paraId="00000186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          </w:t>
        <w:tab/>
        <w:t xml:space="preserve">44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ФАКТ    </w:t>
      </w:r>
    </w:p>
    <w:p w:rsidR="00000000" w:rsidDel="00000000" w:rsidP="00000000" w:rsidRDefault="00000000" w:rsidRPr="00000000" w14:paraId="00000187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</w:t>
      </w:r>
      <w:ins w:author="Сергей Устинов" w:id="0" w:date="2024-05-07T14:45:39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1"/>
        <w:widowControl w:val="0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widowControl w:val="0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