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  РУКОВОДИТЕЛЯ ОТДЕЛЕНИЯ</w:t>
      </w:r>
    </w:p>
    <w:tbl>
      <w:tblPr>
        <w:tblStyle w:val="Table1"/>
        <w:tblW w:w="10345.0393700787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6.2775177578333"/>
        <w:gridCol w:w="3819.7068443367657"/>
        <w:gridCol w:w="3429.0550079841423"/>
        <w:tblGridChange w:id="0">
          <w:tblGrid>
            <w:gridCol w:w="3096.2775177578333"/>
            <w:gridCol w:w="3819.7068443367657"/>
            <w:gridCol w:w="3429.0550079841423"/>
          </w:tblGrid>
        </w:tblGridChange>
      </w:tblGrid>
      <w:tr>
        <w:trPr>
          <w:cantSplit w:val="0"/>
          <w:trHeight w:val="131.6079101562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240" w:before="120" w:lineRule="auto"/>
              <w:ind w:left="-2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 09-15.04.24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240" w:before="120" w:lineRule="auto"/>
              <w:ind w:left="-2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Довженко С. А.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240" w:before="120" w:lineRule="auto"/>
              <w:ind w:left="-2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РО4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4020"/>
        <w:gridCol w:w="810"/>
        <w:gridCol w:w="1155"/>
        <w:gridCol w:w="1140"/>
        <w:gridCol w:w="1515"/>
        <w:gridCol w:w="1335"/>
        <w:tblGridChange w:id="0">
          <w:tblGrid>
            <w:gridCol w:w="465"/>
            <w:gridCol w:w="4020"/>
            <w:gridCol w:w="810"/>
            <w:gridCol w:w="1155"/>
            <w:gridCol w:w="1140"/>
            <w:gridCol w:w="1515"/>
            <w:gridCol w:w="1335"/>
          </w:tblGrid>
        </w:tblGridChange>
      </w:tblGrid>
      <w:tr>
        <w:trPr>
          <w:cantSplit w:val="0"/>
          <w:trHeight w:val="1145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923.2158203125" w:hRule="atLeast"/>
          <w:tblHeader w:val="0"/>
        </w:trPr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240"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 - Кол-во товара вывезенного в срок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40" w:before="240" w:lineRule="auto"/>
              <w:ind w:left="140" w:right="1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2460т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2312т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40" w:before="240" w:lineRule="auto"/>
              <w:ind w:left="140" w:right="1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2490т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Вывезти товара в срок отдел Кинаш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2200т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1972т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2230т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240" w:before="240" w:lineRule="auto"/>
              <w:ind w:right="14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Вывезти товара в срок МП отдел Лахно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260т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135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Каменец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125 МЛ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перераб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340т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136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Каменец  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204 МЛ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0 перераб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131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260т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135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Каменец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125 МЛ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перераб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Произвести товара в Мелиоративном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240т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310т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160т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Произвести товара в Каменце-Подольском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2500т(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2350т + 150МП)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2777(1833т+750тПер+ 194т МП)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045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2400т(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2250т + 150МП)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spacing w:after="240" w:befor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40" w:befor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rPr>
          <w:rFonts w:ascii="Trebuchet MS" w:cs="Trebuchet MS" w:eastAsia="Trebuchet MS" w:hAnsi="Trebuchet MS"/>
          <w:b w:val="1"/>
          <w:sz w:val="16"/>
          <w:szCs w:val="1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Fonts w:ascii="Trebuchet MS" w:cs="Trebuchet MS" w:eastAsia="Trebuchet MS" w:hAnsi="Trebuchet MS"/>
          <w:b w:val="1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tbl>
      <w:tblPr>
        <w:tblStyle w:val="Table3"/>
        <w:tblW w:w="10065.0" w:type="dxa"/>
        <w:jc w:val="left"/>
        <w:tblInd w:w="3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"/>
        <w:gridCol w:w="240"/>
        <w:gridCol w:w="2835"/>
        <w:gridCol w:w="3345"/>
        <w:gridCol w:w="345"/>
        <w:gridCol w:w="690"/>
        <w:gridCol w:w="255"/>
        <w:gridCol w:w="735"/>
        <w:gridCol w:w="300"/>
        <w:gridCol w:w="1080"/>
        <w:tblGridChange w:id="0">
          <w:tblGrid>
            <w:gridCol w:w="240"/>
            <w:gridCol w:w="240"/>
            <w:gridCol w:w="2835"/>
            <w:gridCol w:w="3345"/>
            <w:gridCol w:w="345"/>
            <w:gridCol w:w="690"/>
            <w:gridCol w:w="255"/>
            <w:gridCol w:w="735"/>
            <w:gridCol w:w="300"/>
            <w:gridCol w:w="1080"/>
          </w:tblGrid>
        </w:tblGridChange>
      </w:tblGrid>
      <w:tr>
        <w:trPr>
          <w:cantSplit w:val="0"/>
          <w:trHeight w:val="141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240" w:before="240" w:lineRule="auto"/>
              <w:ind w:left="-5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пп.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ПРОДУКТ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ВРЕМЯ ПЛАН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ВРЕМЯ ФАКТ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gridSpan w:val="10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РЕГУЛЯРНЫЕ ЗАДАЧИ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Письменный план на день.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Принять участие в ежедневной координации с руководителем.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Одобренный у руководителя план на день.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1ч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Подвести еженедельные статистики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Составить план на неделю.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1ч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Подготовить финансовые заявки.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Готовые финансовые заявки.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Участвовать в общем собрании персонала.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1ч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Обучаться (“Эйнштейн”, изучение регламентов и инструкций, прочее).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Усвоенные материалы, по которым сданы письменные ответы на вопросы.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1ч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Написать доклад по выявленному отклонению (по необходимости).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Готовый доклад, отправленный по правильным линиям.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240" w:before="240" w:lineRule="auto"/>
              <w:ind w:left="-500" w:firstLine="0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Подготовиться к Совету по качеству</w:t>
            </w:r>
          </w:p>
          <w:p w:rsidR="00000000" w:rsidDel="00000000" w:rsidP="00000000" w:rsidRDefault="00000000" w:rsidRPr="00000000" w14:paraId="000000BE">
            <w:pPr>
              <w:widowControl w:val="0"/>
              <w:spacing w:after="240" w:before="240" w:lineRule="auto"/>
              <w:ind w:left="-500" w:firstLine="0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(по необходимости).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240" w:before="240" w:lineRule="auto"/>
              <w:ind w:left="-500" w:firstLine="0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Участвовать в Совете по качеству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(по необходимости).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Решения по выявленным отклонениям в работе компании.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Провести ежедневную координацию с подчиненными.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Согласованные действия подчиненных.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Составить план подразделения на четыре и более недели.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Общий план работы отдела на четыре и более недели.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Принять участие в рекомендательном комитете.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Согласованные действия подразделения, одобренный руководителем план на неделю.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1ч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240" w:before="240" w:lineRule="auto"/>
              <w:ind w:left="-50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Внесение дополнений в Шляпу Должности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240" w:before="240" w:lineRule="auto"/>
              <w:ind w:left="-500" w:right="6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Актуальная и полная Шляпа Должности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240" w:before="240" w:lineRule="auto"/>
              <w:ind w:left="-500" w:firstLine="0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240" w:before="240" w:lineRule="auto"/>
              <w:ind w:left="-500" w:firstLine="0"/>
              <w:jc w:val="right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10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</w:p>
        </w:tc>
      </w:tr>
      <w:tr>
        <w:trPr>
          <w:cantSplit w:val="0"/>
          <w:trHeight w:val="1015.945312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240" w:before="240" w:lineRule="auto"/>
              <w:ind w:left="-500" w:firstLine="0"/>
              <w:jc w:val="righ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ООбучаться по своей индивидуальной программе (“Эйнштейн”, изучение регламентов и инструкций, прочее)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240" w:before="240" w:lineRule="auto"/>
              <w:ind w:left="-500" w:right="60" w:firstLine="0"/>
              <w:jc w:val="righ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А</w:t>
            </w: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240" w:before="240" w:lineRule="auto"/>
              <w:ind w:left="-500" w:firstLine="0"/>
              <w:jc w:val="righ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Внесение дополнений в Шляпу Должности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240" w:before="240" w:lineRule="auto"/>
              <w:ind w:left="-500" w:right="60" w:firstLine="0"/>
              <w:jc w:val="righ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Актуальная и полная Шляпа Должности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widowControl w:val="0"/>
        <w:spacing w:after="240" w:before="200" w:lineRule="auto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___5_____________/ФАКТ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</w:t>
      </w:r>
    </w:p>
    <w:p w:rsidR="00000000" w:rsidDel="00000000" w:rsidP="00000000" w:rsidRDefault="00000000" w:rsidRPr="00000000" w14:paraId="0000012C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</w:p>
    <w:p w:rsidR="00000000" w:rsidDel="00000000" w:rsidP="00000000" w:rsidRDefault="00000000" w:rsidRPr="00000000" w14:paraId="0000012D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</w:p>
    <w:p w:rsidR="00000000" w:rsidDel="00000000" w:rsidP="00000000" w:rsidRDefault="00000000" w:rsidRPr="00000000" w14:paraId="0000012E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</w:p>
    <w:p w:rsidR="00000000" w:rsidDel="00000000" w:rsidP="00000000" w:rsidRDefault="00000000" w:rsidRPr="00000000" w14:paraId="0000012F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after="240" w:before="240" w:line="240" w:lineRule="auto"/>
        <w:ind w:hanging="283.46456692913375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after="240" w:before="240" w:line="240" w:lineRule="auto"/>
        <w:ind w:hanging="283.46456692913375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after="240" w:before="240" w:line="240" w:lineRule="auto"/>
        <w:ind w:hanging="283.46456692913375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after="240" w:before="240" w:line="240" w:lineRule="auto"/>
        <w:ind w:hanging="283.46456692913375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after="240" w:before="240" w:line="240" w:lineRule="auto"/>
        <w:ind w:hanging="283.46456692913375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 РО4 НА НЕДЕЛЮ:</w:t>
      </w:r>
    </w:p>
    <w:tbl>
      <w:tblPr>
        <w:tblStyle w:val="Table4"/>
        <w:tblW w:w="100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2730"/>
        <w:gridCol w:w="3435"/>
        <w:gridCol w:w="975"/>
        <w:gridCol w:w="960"/>
        <w:gridCol w:w="1380"/>
        <w:tblGridChange w:id="0">
          <w:tblGrid>
            <w:gridCol w:w="570"/>
            <w:gridCol w:w="2730"/>
            <w:gridCol w:w="3435"/>
            <w:gridCol w:w="975"/>
            <w:gridCol w:w="960"/>
            <w:gridCol w:w="1380"/>
          </w:tblGrid>
        </w:tblGridChange>
      </w:tblGrid>
      <w:tr>
        <w:trPr>
          <w:cantSplit w:val="0"/>
          <w:trHeight w:val="119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13C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Координация с производством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- выполнение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240" w:before="240" w:line="288.00000000000006" w:lineRule="auto"/>
              <w:ind w:left="-8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Координация с мехслужбой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– работоспособность производства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производством МЛ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- выполнение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Координация с РО2,РО3, ИД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– выполнение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Создание директивы по оборотным средствам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Своевременно оплаченные счета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Создание директивы по фонду оборудования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Своевременно оплаченные счета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sz w:val="16"/>
                <w:szCs w:val="16"/>
                <w:shd w:fill="f3f3f3" w:val="clear"/>
                <w:rtl w:val="0"/>
              </w:rPr>
              <w:t xml:space="preserve">Координация со снабженцем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Все необходимое для производства в наличии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sz w:val="16"/>
                <w:szCs w:val="16"/>
                <w:shd w:fill="f3f3f3" w:val="clear"/>
                <w:rtl w:val="0"/>
              </w:rPr>
              <w:t xml:space="preserve">Инвентаризация запасов производства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Выявление отклонений, корректировка норм списания, корректировка себестоимости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240" w:before="240" w:lineRule="auto"/>
              <w:ind w:left="-80" w:firstLine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240" w:before="240" w:lineRule="auto"/>
              <w:ind w:left="-80" w:firstLine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7F">
      <w:pPr>
        <w:widowControl w:val="0"/>
        <w:spacing w:after="240" w:before="20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РО4 НА НЕДЕЛЮ:         15  /ФАКТ  </w:t>
      </w:r>
    </w:p>
    <w:p w:rsidR="00000000" w:rsidDel="00000000" w:rsidP="00000000" w:rsidRDefault="00000000" w:rsidRPr="00000000" w14:paraId="00000180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 </w:t>
      </w:r>
    </w:p>
    <w:p w:rsidR="00000000" w:rsidDel="00000000" w:rsidP="00000000" w:rsidRDefault="00000000" w:rsidRPr="00000000" w14:paraId="00000181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</w:p>
    <w:tbl>
      <w:tblPr>
        <w:tblStyle w:val="Table5"/>
        <w:tblW w:w="10348.72899027997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2715"/>
        <w:gridCol w:w="4800"/>
        <w:gridCol w:w="658.7289902799778"/>
        <w:gridCol w:w="645"/>
        <w:gridCol w:w="1140"/>
        <w:tblGridChange w:id="0">
          <w:tblGrid>
            <w:gridCol w:w="390"/>
            <w:gridCol w:w="2715"/>
            <w:gridCol w:w="4800"/>
            <w:gridCol w:w="658.7289902799778"/>
            <w:gridCol w:w="645"/>
            <w:gridCol w:w="1140"/>
          </w:tblGrid>
        </w:tblGridChange>
      </w:tblGrid>
      <w:tr>
        <w:trPr>
          <w:cantSplit w:val="0"/>
          <w:trHeight w:val="137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18B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Ясенсвит завоз 400т, контроль качества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Выполнены требования клиента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5.1367187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Стабилизация накопления 1-3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пересев выполнен до 800т, контроль выхода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Мельница №1</w:t>
            </w:r>
          </w:p>
          <w:p w:rsidR="00000000" w:rsidDel="00000000" w:rsidP="00000000" w:rsidRDefault="00000000" w:rsidRPr="00000000" w14:paraId="0000019A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контроль работоспособности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МЛ сырье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завезено 300т камня, контроль поставки вагонов 10шт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МЛ двигатель мельницы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контроль работоспособности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240" w:before="240" w:lineRule="auto"/>
              <w:ind w:left="720" w:hanging="36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Эл-энергия ПРОМСНАБ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240" w:before="240" w:lineRule="auto"/>
              <w:ind w:left="720" w:hanging="36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договора заключены в срок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240" w:before="240" w:lineRule="auto"/>
              <w:ind w:left="720" w:hanging="360"/>
              <w:jc w:val="center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МП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240" w:befor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проведены переговоры с Бордвским, определена стратегия по развитию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Ремонт ЖД колии</w:t>
            </w:r>
          </w:p>
          <w:p w:rsidR="00000000" w:rsidDel="00000000" w:rsidP="00000000" w:rsidRDefault="00000000" w:rsidRPr="00000000" w14:paraId="000001B9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Колия исправна в срок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240" w:before="240" w:lineRule="auto"/>
              <w:ind w:left="720" w:hanging="360"/>
              <w:jc w:val="center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УЗ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240" w:befor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весы переведены на Промснаб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240" w:before="240" w:lineRule="auto"/>
              <w:ind w:left="720" w:hanging="36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дробилка Л1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240" w:before="240" w:lineRule="auto"/>
              <w:ind w:left="36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найдены поставщики дробилки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.014648437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Эл-энергия Камянец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проанализированы альтернативные поставщики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yellow"/>
                <w:rtl w:val="0"/>
              </w:rPr>
              <w:t xml:space="preserve">Мех служба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240" w:before="240" w:lineRule="auto"/>
              <w:ind w:left="720" w:hanging="36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тестирование системы мотивации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Трактор Каменец</w:t>
            </w:r>
          </w:p>
          <w:p w:rsidR="00000000" w:rsidDel="00000000" w:rsidP="00000000" w:rsidRDefault="00000000" w:rsidRPr="00000000" w14:paraId="000001D8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ремонт выполнен в срок(восстановление и замена соединительных узлов осей), ремонт бортовой запланирован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yellow"/>
                <w:rtl w:val="0"/>
              </w:rPr>
              <w:t xml:space="preserve">Вывоз мусора Камянец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Вывоз осуществляется согласно графика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240" w:before="240" w:lineRule="auto"/>
              <w:ind w:left="-80" w:firstLine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Развитие Известняк</w:t>
            </w:r>
          </w:p>
          <w:p w:rsidR="00000000" w:rsidDel="00000000" w:rsidP="00000000" w:rsidRDefault="00000000" w:rsidRPr="00000000" w14:paraId="000001F1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https://corp.vba.com.ua/company/personal/user/555/tasks/task/view/183450/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СТРАТЕГИЧЕСКИЕ ЗАДАЧИ: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Проект Мельница МП Каменец</w:t>
            </w:r>
          </w:p>
          <w:p w:rsidR="00000000" w:rsidDel="00000000" w:rsidP="00000000" w:rsidRDefault="00000000" w:rsidRPr="00000000" w14:paraId="000001FE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https://corp.vba.com.ua/company/personal/user/555/tasks/task/view/163419/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3">
      <w:pPr>
        <w:widowControl w:val="0"/>
        <w:spacing w:after="240" w:before="20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        24  /ФАКТ   </w:t>
      </w:r>
    </w:p>
    <w:p w:rsidR="00000000" w:rsidDel="00000000" w:rsidP="00000000" w:rsidRDefault="00000000" w:rsidRPr="00000000" w14:paraId="00000204">
      <w:pPr>
        <w:widowControl w:val="0"/>
        <w:spacing w:after="240" w:before="20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          </w:t>
        <w:tab/>
        <w:t xml:space="preserve">44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/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ФАКТ    </w:t>
      </w:r>
    </w:p>
    <w:p w:rsidR="00000000" w:rsidDel="00000000" w:rsidP="00000000" w:rsidRDefault="00000000" w:rsidRPr="00000000" w14:paraId="00000205">
      <w:pPr>
        <w:widowControl w:val="0"/>
        <w:spacing w:after="240" w:before="20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</w:t>
      </w:r>
      <w:ins w:author="Сергей Устинов" w:id="0" w:date="2024-04-09T14:13:22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утверждаю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spacing w:after="240" w:before="20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spacing w:after="240" w:before="20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50.9842519685049" w:top="425.1968503937008" w:left="850.3937007874016" w:right="85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