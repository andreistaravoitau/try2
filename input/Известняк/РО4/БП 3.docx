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  РУКОВОДИТЕЛЯ ОТДЕЛЕНИЯ</w:t>
      </w:r>
    </w:p>
    <w:tbl>
      <w:tblPr>
        <w:tblStyle w:val="Table1"/>
        <w:tblW w:w="10345.0393700787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96.2775177578333"/>
        <w:gridCol w:w="3819.7068443367657"/>
        <w:gridCol w:w="3429.0550079841423"/>
        <w:tblGridChange w:id="0">
          <w:tblGrid>
            <w:gridCol w:w="3096.2775177578333"/>
            <w:gridCol w:w="3819.7068443367657"/>
            <w:gridCol w:w="3429.0550079841423"/>
          </w:tblGrid>
        </w:tblGridChange>
      </w:tblGrid>
      <w:tr>
        <w:trPr>
          <w:cantSplit w:val="0"/>
          <w:trHeight w:val="131.6079101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 21-27.05.24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Довженко С. А.</w:t>
            </w:r>
          </w:p>
        </w:tc>
        <w:tc>
          <w:tcPr>
            <w:tcBorders>
              <w:top w:color="000001" w:space="0" w:sz="8" w:val="single"/>
              <w:left w:color="000000" w:space="0" w:sz="0" w:val="nil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240" w:before="120" w:lineRule="auto"/>
              <w:ind w:left="-2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РО4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4020"/>
        <w:gridCol w:w="810"/>
        <w:gridCol w:w="1155"/>
        <w:gridCol w:w="1140"/>
        <w:gridCol w:w="1515"/>
        <w:gridCol w:w="1335"/>
        <w:tblGridChange w:id="0">
          <w:tblGrid>
            <w:gridCol w:w="465"/>
            <w:gridCol w:w="4020"/>
            <w:gridCol w:w="810"/>
            <w:gridCol w:w="1155"/>
            <w:gridCol w:w="1140"/>
            <w:gridCol w:w="1515"/>
            <w:gridCol w:w="1335"/>
          </w:tblGrid>
        </w:tblGridChange>
      </w:tblGrid>
      <w:tr>
        <w:trPr>
          <w:cantSplit w:val="0"/>
          <w:trHeight w:val="1145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</w:p>
        </w:tc>
        <w:tc>
          <w:tcPr>
            <w:gridSpan w:val="2"/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000000" w:space="0" w:sz="0" w:val="nil"/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923.2158203125" w:hRule="atLeast"/>
          <w:tblHeader w:val="0"/>
        </w:trPr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a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 - Кол-во товара вывезенного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2601т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2478т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Rule="auto"/>
              <w:ind w:left="140" w:right="14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2779т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Rule="auto"/>
              <w:ind w:left="140" w:right="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отдел Кинаш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2005т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2200т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240" w:before="240" w:lineRule="auto"/>
              <w:ind w:right="14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Вывезти товара в срок МП отдел Лахно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401т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301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100 МЛ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473т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229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Каменец  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244 МЛ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0 перераб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579т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Каменец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425 МЛ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перераб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Мелиоративном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240т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Rule="auto"/>
              <w:ind w:left="140" w:right="14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Rule="auto"/>
              <w:ind w:left="140" w:right="14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Произвести товара в Каменце-Подольском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ind w:left="140" w:right="1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2200т + 200МП)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Rule="auto"/>
              <w:ind w:right="14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2373(3344т+410тПер+ 123т МП)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  <w:tab/>
              <w:t xml:space="preserve">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ind w:left="140" w:right="1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2300т(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2150т + 150МП)</w:t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0"/>
        <w:spacing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240" w:before="240" w:line="240" w:lineRule="auto"/>
        <w:ind w:hanging="283.46456692913375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 РО4 НА НЕДЕЛЮ:</w:t>
      </w:r>
    </w:p>
    <w:tbl>
      <w:tblPr>
        <w:tblStyle w:val="Table4"/>
        <w:tblW w:w="100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2730"/>
        <w:gridCol w:w="3435"/>
        <w:gridCol w:w="975"/>
        <w:gridCol w:w="960"/>
        <w:gridCol w:w="1380"/>
        <w:tblGridChange w:id="0">
          <w:tblGrid>
            <w:gridCol w:w="570"/>
            <w:gridCol w:w="2730"/>
            <w:gridCol w:w="3435"/>
            <w:gridCol w:w="975"/>
            <w:gridCol w:w="960"/>
            <w:gridCol w:w="138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производством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88.00000000000006" w:lineRule="auto"/>
              <w:ind w:left="-8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мехслужбой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работоспособность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производством 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-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Координация с РО2,РО3, 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Задачи на день, неделю – выполнение квоты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оборотным средствам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Создание директивы по фонду оборудования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Своевременно оплаченные счета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Координация со снабженцем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Все необходимое для производства в наличии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sz w:val="16"/>
                <w:szCs w:val="16"/>
                <w:shd w:fill="f3f3f3" w:val="clear"/>
                <w:rtl w:val="0"/>
              </w:rPr>
              <w:t xml:space="preserve">Инвентаризация запасов производства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Выявление отклонений, корректировка норм списания, корректировка себестоимости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РО4 НА НЕДЕЛЮ:         15  /ФАКТ  </w:t>
      </w:r>
    </w:p>
    <w:p w:rsidR="00000000" w:rsidDel="00000000" w:rsidP="00000000" w:rsidRDefault="00000000" w:rsidRPr="00000000" w14:paraId="00000117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 </w:t>
      </w:r>
    </w:p>
    <w:p w:rsidR="00000000" w:rsidDel="00000000" w:rsidP="00000000" w:rsidRDefault="00000000" w:rsidRPr="00000000" w14:paraId="00000118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40" w:before="24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</w:p>
    <w:tbl>
      <w:tblPr>
        <w:tblStyle w:val="Table5"/>
        <w:tblW w:w="10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2700"/>
        <w:gridCol w:w="4815"/>
        <w:gridCol w:w="660"/>
        <w:gridCol w:w="645"/>
        <w:gridCol w:w="1140"/>
        <w:tblGridChange w:id="0">
          <w:tblGrid>
            <w:gridCol w:w="390"/>
            <w:gridCol w:w="2700"/>
            <w:gridCol w:w="4815"/>
            <w:gridCol w:w="660"/>
            <w:gridCol w:w="645"/>
            <w:gridCol w:w="1140"/>
          </w:tblGrid>
        </w:tblGridChange>
      </w:tblGrid>
      <w:tr>
        <w:trPr>
          <w:cantSplit w:val="0"/>
          <w:trHeight w:val="137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№ пп.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</w:p>
        </w:tc>
        <w:tc>
          <w:tcPr>
            <w:tcBorders>
              <w:top w:color="999999" w:space="0" w:sz="8" w:val="single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Ясенсвит завоз 550т, контроль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Выполнены требования клиента, проведены переговоры по вопросам качества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5.136718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Стабилизация накопления 1-3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пересев выполнен до 600т, контроль выхода 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принято решение о заказе сырья вагонами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МЛ инвентаризация запасов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проведена в 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Ремонты Каменец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двигатели крана и суш барабана найден поставщик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малая валковая дробилка исправна в срок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Себестоимость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Рассчитана с учетом роста цены эл-энергии, прогноз цен автодоставки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8.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УЗ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весы переведены на Промснаб и/или Дорагро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9.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40" w:before="240" w:lineRule="auto"/>
              <w:ind w:left="720" w:hanging="36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МП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Rule="auto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определены ответственные за проект, поиск подрядчика на демонтаж в Сумах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5.014648437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Эл-энергия Камянец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240" w:before="240" w:lineRule="auto"/>
              <w:rPr>
                <w:b w:val="1"/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проработаны способы добавить 200кВт Бродовскому(нам)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240"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Мех служба Каменец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40" w:before="240" w:lineRule="auto"/>
              <w:ind w:left="720" w:hanging="36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собеседования 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Запас отсева 0-20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Сформирован запас 3000т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40" w:before="240" w:line="288.00000000000006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after="240" w:before="240" w:lineRule="auto"/>
              <w:ind w:left="-80" w:firstLine="0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Развитие Известняк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https://corp.vba.com.ua/company/personal/user/555/tasks/task/view/183450/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40" w:before="240" w:lineRule="auto"/>
              <w:ind w:left="-80" w:firstLine="0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СТРАТЕГИЧЕСКИЕ ЗАДАЧИ: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rtl w:val="0"/>
              </w:rPr>
              <w:t xml:space="preserve">Проект Мельница МП Каменец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240" w:before="240" w:lineRule="auto"/>
              <w:ind w:left="-80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240" w:before="240" w:lineRule="auto"/>
              <w:ind w:left="-8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https://corp.vba.com.ua/company/personal/user/555/tasks/task/view/163419/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240" w:before="240" w:lineRule="auto"/>
              <w:ind w:left="-8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0.0" w:type="dxa"/>
              <w:left w:w="4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        24  /ФАКТ   </w:t>
      </w:r>
    </w:p>
    <w:p w:rsidR="00000000" w:rsidDel="00000000" w:rsidP="00000000" w:rsidRDefault="00000000" w:rsidRPr="00000000" w14:paraId="00000189">
      <w:pPr>
        <w:widowControl w:val="0"/>
        <w:spacing w:after="240" w:before="200" w:lineRule="auto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            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          </w:t>
        <w:tab/>
        <w:t xml:space="preserve">44  </w:t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/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 ФАКТ    </w:t>
      </w:r>
    </w:p>
    <w:p w:rsidR="00000000" w:rsidDel="00000000" w:rsidP="00000000" w:rsidRDefault="00000000" w:rsidRPr="00000000" w14:paraId="0000018A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</w:t>
      </w:r>
      <w:ins w:author="Сергей Устинов" w:id="0" w:date="2024-05-21T14:40:44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widowControl w:val="0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240" w:before="20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-141.73228346456688" w:right="-724.7244094488178" w:hanging="285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