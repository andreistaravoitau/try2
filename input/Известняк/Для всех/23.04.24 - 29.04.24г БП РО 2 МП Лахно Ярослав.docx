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02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Боевой план на неделю</w:t>
      </w:r>
    </w:p>
    <w:p w:rsidR="00000000" w:rsidDel="00000000" w:rsidP="00000000" w:rsidRDefault="00000000" w:rsidRPr="00000000" w14:paraId="00000003">
      <w:pPr>
        <w:keepNext w:val="1"/>
        <w:shd w:fill="ffffff" w:val="clear"/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</w:p>
    <w:tbl>
      <w:tblPr>
        <w:tblStyle w:val="Table1"/>
        <w:tblW w:w="10736.0" w:type="dxa"/>
        <w:jc w:val="left"/>
        <w:tblInd w:w="-818.9999999999999" w:type="dxa"/>
        <w:tblLayout w:type="fixed"/>
        <w:tblLook w:val="0000"/>
      </w:tblPr>
      <w:tblGrid>
        <w:gridCol w:w="3174"/>
        <w:gridCol w:w="3983"/>
        <w:gridCol w:w="3579"/>
        <w:tblGridChange w:id="0">
          <w:tblGrid>
            <w:gridCol w:w="3174"/>
            <w:gridCol w:w="3983"/>
            <w:gridCol w:w="3579"/>
          </w:tblGrid>
        </w:tblGridChange>
      </w:tblGrid>
      <w:tr>
        <w:trPr>
          <w:cantSplit w:val="0"/>
          <w:trHeight w:val="362.919921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hd w:fill="ffffff" w:val="clear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23.04.24 - 29.04.24г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hd w:fill="ffffff" w:val="clear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    Лахно Я.Ю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shd w:fill="ffffff" w:val="clear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  РО2</w:t>
            </w:r>
          </w:p>
        </w:tc>
      </w:tr>
    </w:tbl>
    <w:p w:rsidR="00000000" w:rsidDel="00000000" w:rsidP="00000000" w:rsidRDefault="00000000" w:rsidRPr="00000000" w14:paraId="00000007">
      <w:pPr>
        <w:keepNext w:val="1"/>
        <w:widowControl w:val="0"/>
        <w:shd w:fill="ffffff" w:val="clear"/>
        <w:spacing w:after="120"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</w:p>
    <w:tbl>
      <w:tblPr>
        <w:tblStyle w:val="Table2"/>
        <w:tblW w:w="10755.0" w:type="dxa"/>
        <w:jc w:val="left"/>
        <w:tblInd w:w="-698.0" w:type="dxa"/>
        <w:tblLayout w:type="fixed"/>
        <w:tblLook w:val="0000"/>
      </w:tblPr>
      <w:tblGrid>
        <w:gridCol w:w="555"/>
        <w:gridCol w:w="5924"/>
        <w:gridCol w:w="825"/>
        <w:gridCol w:w="780"/>
        <w:gridCol w:w="810"/>
        <w:gridCol w:w="1065"/>
        <w:gridCol w:w="796"/>
        <w:tblGridChange w:id="0">
          <w:tblGrid>
            <w:gridCol w:w="555"/>
            <w:gridCol w:w="5924"/>
            <w:gridCol w:w="825"/>
            <w:gridCol w:w="780"/>
            <w:gridCol w:w="810"/>
            <w:gridCol w:w="1065"/>
            <w:gridCol w:w="796"/>
          </w:tblGrid>
        </w:tblGridChange>
      </w:tblGrid>
      <w:tr>
        <w:trPr>
          <w:cantSplit w:val="1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hd w:fill="ffffff" w:val="clear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выполнения квоты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hd w:fill="ffffff" w:val="clear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Кол-во заказов, переданных на пр-во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134%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479</w:t>
            </w:r>
          </w:p>
        </w:tc>
      </w:tr>
      <w:tr>
        <w:trPr>
          <w:cantSplit w:val="1"/>
          <w:trHeight w:val="44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Валовый Доход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890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1267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142%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1 008</w:t>
            </w:r>
          </w:p>
        </w:tc>
      </w:tr>
      <w:tr>
        <w:trPr>
          <w:cantSplit w:val="1"/>
          <w:trHeight w:val="44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Валовая прибыль (ГСД)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101%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-688.0" w:type="dxa"/>
        <w:tblLayout w:type="fixed"/>
        <w:tblLook w:val="0000"/>
      </w:tblPr>
      <w:tblGrid>
        <w:gridCol w:w="537"/>
        <w:gridCol w:w="5943"/>
        <w:gridCol w:w="805"/>
        <w:gridCol w:w="775"/>
        <w:gridCol w:w="836"/>
        <w:gridCol w:w="1049"/>
        <w:gridCol w:w="795"/>
        <w:tblGridChange w:id="0">
          <w:tblGrid>
            <w:gridCol w:w="537"/>
            <w:gridCol w:w="5943"/>
            <w:gridCol w:w="805"/>
            <w:gridCol w:w="775"/>
            <w:gridCol w:w="836"/>
            <w:gridCol w:w="1049"/>
            <w:gridCol w:w="795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Кол-во клиентов категории «Y»                                            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0.0" w:type="dxa"/>
        <w:jc w:val="left"/>
        <w:tblInd w:w="-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5820"/>
        <w:gridCol w:w="780"/>
        <w:gridCol w:w="760"/>
        <w:gridCol w:w="820"/>
        <w:gridCol w:w="1040"/>
        <w:gridCol w:w="740"/>
        <w:tblGridChange w:id="0">
          <w:tblGrid>
            <w:gridCol w:w="520"/>
            <w:gridCol w:w="5820"/>
            <w:gridCol w:w="780"/>
            <w:gridCol w:w="760"/>
            <w:gridCol w:w="820"/>
            <w:gridCol w:w="1040"/>
            <w:gridCol w:w="740"/>
          </w:tblGrid>
        </w:tblGridChange>
      </w:tblGrid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Кол-во материалов по пониманию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B">
      <w:pPr>
        <w:keepNext w:val="1"/>
        <w:shd w:fill="ffffff" w:val="clear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</w:p>
    <w:p w:rsidR="00000000" w:rsidDel="00000000" w:rsidP="00000000" w:rsidRDefault="00000000" w:rsidRPr="00000000" w14:paraId="0000003C">
      <w:pPr>
        <w:keepNext w:val="1"/>
        <w:shd w:fill="ffffff" w:val="clear"/>
        <w:spacing w:line="240" w:lineRule="auto"/>
        <w:jc w:val="center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5"/>
        <w:tblW w:w="10500.0" w:type="dxa"/>
        <w:jc w:val="left"/>
        <w:tblInd w:w="-21.0" w:type="dxa"/>
        <w:tblLayout w:type="fixed"/>
        <w:tblLook w:val="0000"/>
      </w:tblPr>
      <w:tblGrid>
        <w:gridCol w:w="440"/>
        <w:gridCol w:w="3240"/>
        <w:gridCol w:w="4220"/>
        <w:gridCol w:w="720"/>
        <w:gridCol w:w="800"/>
        <w:gridCol w:w="1080"/>
        <w:tblGridChange w:id="0">
          <w:tblGrid>
            <w:gridCol w:w="440"/>
            <w:gridCol w:w="3240"/>
            <w:gridCol w:w="4220"/>
            <w:gridCol w:w="720"/>
            <w:gridCol w:w="800"/>
            <w:gridCol w:w="1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3E">
            <w:pPr>
              <w:keepNext w:val="1"/>
              <w:widowControl w:val="0"/>
              <w:shd w:fill="ffffff" w:val="clear"/>
              <w:spacing w:line="240" w:lineRule="auto"/>
              <w:ind w:right="-57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44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Выполн.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Выполн.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Выполн.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Выполн.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Выполн.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 финансовые заявки.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Выполн.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Подготовиться к Совету по качеству</w:t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hd w:fill="ffffff" w:val="clear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1"/>
              <w:widowControl w:val="0"/>
              <w:shd w:fill="ffffff" w:val="clear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Совете по качеству</w:t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hd w:fill="ffffff" w:val="clear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Внести дополнения в Шляпу Должности. Перенос шляпы на сайт, дополнения возаимодействий ип с известняками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hd w:fill="ffffff" w:val="clear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  <w:p w:rsidR="00000000" w:rsidDel="00000000" w:rsidP="00000000" w:rsidRDefault="00000000" w:rsidRPr="00000000" w14:paraId="00000087">
            <w:pPr>
              <w:keepNext w:val="1"/>
              <w:widowControl w:val="0"/>
              <w:shd w:fill="ffffff" w:val="clear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000000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ЗАДАЧИ ПО ОБУЧЕНИЮ: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hd w:fill="ffffff" w:val="clear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Изучение регламентов и инструкций, прочее).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hd w:fill="ffffff" w:val="clear"/>
              <w:spacing w:line="240" w:lineRule="auto"/>
              <w:jc w:val="both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d9d9d9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color w:val="535c69"/>
                <w:sz w:val="20"/>
                <w:szCs w:val="20"/>
                <w:shd w:fill="f6f8f9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color w:val="535c69"/>
                <w:sz w:val="20"/>
                <w:szCs w:val="20"/>
                <w:shd w:fill="f6f8f9" w:val="clear"/>
                <w:rtl w:val="0"/>
              </w:rPr>
              <w:t xml:space="preserve">https://vba.foxtery.eu/student/learning/course/1802c896-4da3-4e91-aa60-aec3ec6d7e19</w:t>
            </w:r>
          </w:p>
          <w:p w:rsidR="00000000" w:rsidDel="00000000" w:rsidP="00000000" w:rsidRDefault="00000000" w:rsidRPr="00000000" w14:paraId="00000099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color w:val="535c69"/>
                <w:sz w:val="20"/>
                <w:szCs w:val="20"/>
                <w:shd w:fill="f6f8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 Усвоен курс по правилам проведения расходов в упр. учете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hd w:fill="ffffff" w:val="clear"/>
              <w:spacing w:before="200" w:line="240" w:lineRule="auto"/>
              <w:ind w:right="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6ИТОГО ВРЕМЯ ПО РЕГУЛЯРНЫМ ЗАДАЧАМ: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__________</w:t>
            </w: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10ч  40м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1"/>
        <w:shd w:fill="ffffff" w:val="clear"/>
        <w:spacing w:line="240" w:lineRule="auto"/>
        <w:jc w:val="center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widowControl w:val="0"/>
        <w:shd w:fill="ffffff" w:val="clear"/>
        <w:spacing w:before="200" w:line="240" w:lineRule="auto"/>
        <w:ind w:right="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shd w:fill="ffffff" w:val="clear"/>
        <w:spacing w:line="276" w:lineRule="auto"/>
        <w:rPr>
          <w:rFonts w:ascii="Trebuchet MS" w:cs="Trebuchet MS" w:eastAsia="Trebuchet MS" w:hAnsi="Trebuchet MS"/>
          <w:b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shd w:fill="ffffff" w:val="clear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</w:p>
    <w:tbl>
      <w:tblPr>
        <w:tblStyle w:val="Table6"/>
        <w:tblW w:w="10815.0" w:type="dxa"/>
        <w:jc w:val="left"/>
        <w:tblInd w:w="-568.0" w:type="dxa"/>
        <w:tblLayout w:type="fixed"/>
        <w:tblLook w:val="0000"/>
      </w:tblPr>
      <w:tblGrid>
        <w:gridCol w:w="345"/>
        <w:gridCol w:w="3405"/>
        <w:gridCol w:w="4620"/>
        <w:gridCol w:w="585"/>
        <w:gridCol w:w="720"/>
        <w:gridCol w:w="1140"/>
        <w:tblGridChange w:id="0">
          <w:tblGrid>
            <w:gridCol w:w="345"/>
            <w:gridCol w:w="3405"/>
            <w:gridCol w:w="4620"/>
            <w:gridCol w:w="585"/>
            <w:gridCol w:w="720"/>
            <w:gridCol w:w="11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Сбор данных по планам работы наших клиентов (Автострада,Скво , Онур)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Планы работы, полученные от всех наших существующих клиентов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работе</w:t>
            </w:r>
          </w:p>
        </w:tc>
      </w:tr>
      <w:tr>
        <w:trPr>
          <w:cantSplit w:val="0"/>
          <w:trHeight w:val="534.96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Привлечение новых заказов на Каменец (Крайзель, Итинера , Укренергоальянс)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Привлечены новые клиенты для работы с Каменца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работе</w:t>
            </w:r>
          </w:p>
        </w:tc>
      </w:tr>
      <w:tr>
        <w:trPr>
          <w:cantSplit w:val="0"/>
          <w:trHeight w:val="534.96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Получить заказ на 200-300тн от клиента Ореол на май месяц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 заказ 200-300 тн на май от клиента Ореол (Каменец)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работе </w:t>
            </w:r>
          </w:p>
        </w:tc>
      </w:tr>
      <w:tr>
        <w:trPr>
          <w:cantSplit w:val="0"/>
          <w:trHeight w:val="534.96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Вернуть клиента Тайронс Групп - ВВВ Монтаж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покупающий в Каменце МП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Выполн.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Переговоры с глав снабом клиента Технониколь (обсудить цену)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Продолжаем работать с ценой 2550грн/тн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Выполн.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Забрать клиента Закарпаття Асфальт (ШБУ 77)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покупающий мп в Каменце от 600тн в год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Выполн.</w:t>
            </w:r>
          </w:p>
        </w:tc>
      </w:tr>
      <w:tr>
        <w:trPr>
          <w:cantSplit w:val="0"/>
          <w:trHeight w:val="794.9414062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Найти решение по дальнейшему продолжению проекта МП в бетон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Найдено решение продолжен проект МП в бетон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работе</w:t>
            </w:r>
          </w:p>
        </w:tc>
      </w:tr>
      <w:tr>
        <w:trPr>
          <w:cantSplit w:val="0"/>
          <w:trHeight w:val="794.9414062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Переговоры с клиентом АБЗ 1 Киев предложить мп с Каменца (хопры)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Получены предварительные договоренности о работе с нами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работе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Мониторинг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тендеров на строительство дорог,производства строительных материалов, кровли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Получена информация о победителях тендеров в регионах на строительство дорог , получена информация откуда берут асфальт , выставлены коммерческие предложения на МП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Выполн.</w:t>
            </w:r>
          </w:p>
        </w:tc>
      </w:tr>
      <w:tr>
        <w:trPr>
          <w:cantSplit w:val="0"/>
          <w:trHeight w:val="398.7109375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Каменец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204тн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Выполн.</w:t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Белая линия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44тн                                                           23тыс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hd w:fill="ffffff" w:val="clear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Выполн.</w:t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Оптовик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             11тыс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hd w:fill="ffffff" w:val="clear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Выполн.</w:t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Народка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             10тыс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hd w:fill="ffffff" w:val="clear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Выполн.</w:t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Агропрогрес плюс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             11тыс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hd w:fill="ffffff" w:val="clear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Выполн.</w:t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Обербетон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25тн                                                           18тыс                                                           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Выполн.</w:t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Аскона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44тн                                                           23тыс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Выполн.</w:t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Полибудцем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25тн                                                           8тыс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Выполн.</w:t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Мелиоратвиное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275тн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Выполн.</w:t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Технониколь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225тн                                                         69тыс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Выполн.</w:t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Слав АБЗ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25тн                                                           15тыс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Выполн.</w:t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Будмайтер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25тн                                                            7тыс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Выполн.</w:t>
            </w:r>
          </w:p>
        </w:tc>
      </w:tr>
      <w:tr>
        <w:trPr>
          <w:cantSplit w:val="0"/>
          <w:trHeight w:val="335.54687500000006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Подтвержденные заказы на эту неделю итог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479тн                                                         200 тыс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hd w:fill="ffffff" w:val="clear"/>
              <w:spacing w:line="273.6" w:lineRule="auto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keepNext w:val="1"/>
        <w:widowControl w:val="0"/>
        <w:shd w:fill="ffffff" w:val="clear"/>
        <w:spacing w:before="200" w:line="240" w:lineRule="auto"/>
        <w:ind w:right="8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___________21час________________</w:t>
      </w:r>
    </w:p>
    <w:p w:rsidR="00000000" w:rsidDel="00000000" w:rsidP="00000000" w:rsidRDefault="00000000" w:rsidRPr="00000000" w14:paraId="0000014D">
      <w:pPr>
        <w:keepNext w:val="1"/>
        <w:widowControl w:val="0"/>
        <w:shd w:fill="ffffff" w:val="clear"/>
        <w:spacing w:before="200" w:line="240" w:lineRule="auto"/>
        <w:ind w:right="98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__________31ч40 м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1"/>
        <w:shd w:fill="ffffff" w:val="clear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1"/>
        <w:shd w:fill="ffffff" w:val="clear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1"/>
        <w:shd w:fill="ffffff" w:val="clear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______________________</w:t>
      </w:r>
      <w:ins w:author="Сергей Устинов" w:id="0" w:date="2024-04-23T13:11:54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 / 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Trebuchet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