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21.05.24-27.05.24г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107%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671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1 068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159%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473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117%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579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Мониторинг клиентов по поиску транспорта , помощь при необходимости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 бесперебойно ставят транспорт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ЦБСом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Успокоить конкурента , не дать опустить цену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Предложить откаты потенциальным клиентам , для ускорения начала работы с ними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Предложены откаты, получены планы отгрузок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Возобновить объявления по генераторам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Работающие объявления о продаже генераторов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Проработать базы , Промикс, профцем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Проработаны базы Промикса и Профцема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Рассылка коммерческих предложений потенциальным клиентам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Составлены и отправлены КП потенциальным клиентам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Поднять старую базу производителей сухих строительных смесей и проработать клиентов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Проработаны клиенты из базы производителей сухих строительных смесей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обратную связь по нашим образцам МП и согласовать план поставок от клиента Ковальская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обратная связь и план поставок от клиента Ковальская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154тн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66тн                                              33тыс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9тыс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Лобос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15тыс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425тн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Шляховик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Технониколь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325тн                                           100тыс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579тн                                         240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_____________34ч20м_________/ФАКТ_________________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del w:author="Сергей Устинов" w:id="0" w:date="2024-05-21T14:23:58Z">
        <w:r w:rsidDel="00000000" w:rsidR="00000000" w:rsidRPr="00000000">
          <w:rPr>
            <w:rFonts w:ascii="Trebuchet MS" w:cs="Trebuchet MS" w:eastAsia="Trebuchet MS" w:hAnsi="Trebuchet MS"/>
            <w:rtl w:val="0"/>
          </w:rPr>
          <w:delText xml:space="preserve">утверждаю</w:delText>
        </w:r>
      </w:del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</w:t>
      </w:r>
      <w:ins w:author="Сергей Устинов" w:id="1" w:date="2024-05-21T14:26:05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