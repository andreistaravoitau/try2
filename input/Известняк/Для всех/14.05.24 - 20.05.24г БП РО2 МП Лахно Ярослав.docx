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14.05.24-20.05.24г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155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165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106%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468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632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135%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671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254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118%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Составить план на июль 2024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 план на июль 2024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закрывающимися конкурентами на предмет передачи клиентов с контактами за вознаграждение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Получены договоренности с закрывающимися конкурентами о лоббировании наших интересов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Договориться о продаже 100тн (в запас) клиентам Юнилайф, Прохелс, Микс М, Эвромикс, Агропрогрес, Полибудцем, Лобос и др.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Продано доп 100тн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Техониколь получить план продаж до 1,5 месяца вперед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план продаж на 1,5 месяца вперед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Повторно заказать и проработать базу Профцемплюса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Проработаны клиенты Профцемплюса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Решить вопрос по качеству для клиента Ореол для работы с ним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 вопрос по качеству , получена заявка на 2-3 машины в неделю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Забрать клиента Народной Новы под себя (не дать возить профцемплюсу)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 Народной Новы покупает МП у нас с Каменца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обратную связь по нашим образцам МП и согласовать план поставок от клиента Ковальская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обратная связь и план поставок от клиента Ковальская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301тн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23тыс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Прохелс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Шуптар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Юнилайф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Савекс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Микс 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Глобус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Винница Млин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10тыс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Эвромикс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12тн                                              5тыс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23тыс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Артель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15тыс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Будмайстер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7тыс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Камилайн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12тыс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401тн                                         204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_____________34ч20м_________/ФАКТ_________________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  <w:pPrChange w:author="Сергей Устинов" w:id="0" w:date="2024-03-12T14:55:05Z">
          <w:pPr>
            <w:keepNext w:val="1"/>
            <w:spacing w:before="200" w:line="240" w:lineRule="auto"/>
          </w:pPr>
        </w:pPrChange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Сергей Устинов" w:id="0" w:date="2024-05-14T15:03:3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