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30.04.24-06.05.24г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Лахно Я.Ю.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515.8398437499999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286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110%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1008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1551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153%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535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479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677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141%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13ч 50мин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(Автострада,Скво,Онур,Шляховик и др.)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заказов на Каменец (Крайзель, Итинера , Укренергоальянс)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Эксперимент с новым клиентом ТГ Ковльская по МП в бетон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Отправлены образцы , сформирована цена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Получить заказ на 200-300тн от клиента Ореол на май месяц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 заказ 200-300 тн на май от клиента Ореол (Каменец)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Проработать Сумские АБЗ для продажи МП с Каменца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Получены планы работ Сумских АБЗ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Повторная отправка коммерческих предложений клиентам конкурентов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Отправлены коммерческие предложения клиентам конкурентов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Подтвержденные заказы переданные на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182тн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23тыс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23тыс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Народка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10тыс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Микс 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18тыс           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Лобос Трейд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8тыс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Мелиоратвиное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30тыс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Асфальт Днепр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10тыс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257тн                                         136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_____________33ч50м_________/ФАКТ_________________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</w:t>
      </w:r>
      <w:ins w:author="Анна Логвиненко" w:id="0" w:date="2024-04-30T14:36:41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