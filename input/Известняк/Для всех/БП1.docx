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РУКОВОДИТЕЛЯ 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5"/>
        <w:gridCol w:w="3982"/>
        <w:gridCol w:w="3579"/>
        <w:tblGridChange w:id="0">
          <w:tblGrid>
            <w:gridCol w:w="3175"/>
            <w:gridCol w:w="3982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07.05-13.05.24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Меньшов 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НО11 МЛ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: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Об'єм виготовленої продукції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утреннюю координацию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Полученный отчет за предыдущий отчетный день и утвержденный план задач на будущий отчетный день подчиненных. Предоставленный фотоотчет в группу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заказы на приобретение. . Утвердить заказы на приобретение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заказы на приобретение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протокол 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 Как больше не допускать такие отклонения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недели, с задачами по выполнению квот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 на устранение узкого места компании, общий план работы компании по достижению недельной квоты, одобренные платежи.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с владельцем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Полученные ответы на вопросы у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1"/>
        <w:widowControl w:val="0"/>
        <w:spacing w:before="200" w:line="240" w:lineRule="auto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14,5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51.000000000002" w:type="dxa"/>
        <w:jc w:val="left"/>
        <w:tblInd w:w="-603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70"/>
        <w:gridCol w:w="3801"/>
        <w:gridCol w:w="3851"/>
        <w:gridCol w:w="787"/>
        <w:gridCol w:w="804"/>
        <w:gridCol w:w="1238"/>
        <w:tblGridChange w:id="0">
          <w:tblGrid>
            <w:gridCol w:w="570"/>
            <w:gridCol w:w="3801"/>
            <w:gridCol w:w="3851"/>
            <w:gridCol w:w="787"/>
            <w:gridCol w:w="804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Контроль наличия материалов для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Все материалы в наличии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Компрессор малый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Обеспечить доступ для ТО и обеспылить помещение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состоянии оборудования и планах работ по оборудованию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 знает состояние работоспособности оборудования и управляют работоспособностью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Шины погрузчик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Получены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отчет о производстве за сутки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Предоставлен отчет согласно правил компании, контроль объемов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планах производства на сутки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планирует производство, управляет планами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Контролировать выполнение погрузки ГП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Погрузка выполняется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Суш барабан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Отремонтирован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__________________________/ФАКТ__________________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___________________________/ФАКТ_________________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</w:t>
      </w:r>
      <w:ins w:author="Stas Dovgenko" w:id="0" w:date="2024-05-07T15:32:02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