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ind w:firstLine="720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 28.05 -03.06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5775"/>
        <w:gridCol w:w="600"/>
        <w:gridCol w:w="675"/>
        <w:gridCol w:w="915"/>
        <w:gridCol w:w="810"/>
        <w:gridCol w:w="1215"/>
        <w:tblGridChange w:id="0">
          <w:tblGrid>
            <w:gridCol w:w="480"/>
            <w:gridCol w:w="5775"/>
            <w:gridCol w:w="600"/>
            <w:gridCol w:w="675"/>
            <w:gridCol w:w="915"/>
            <w:gridCol w:w="810"/>
            <w:gridCol w:w="121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1128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915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81 %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934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4700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999999" w:space="0" w:sz="4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3813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81 %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4150</w:t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cccccc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24.0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22,5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70"/>
        <w:gridCol w:w="1080"/>
        <w:tblGridChange w:id="0">
          <w:tblGrid>
            <w:gridCol w:w="465"/>
            <w:gridCol w:w="3570"/>
            <w:gridCol w:w="3645"/>
            <w:gridCol w:w="885"/>
            <w:gridCol w:w="870"/>
            <w:gridCol w:w="1080"/>
          </w:tblGrid>
        </w:tblGridChange>
      </w:tblGrid>
      <w:tr>
        <w:trPr>
          <w:cantSplit w:val="0"/>
          <w:trHeight w:val="527.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8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95"/>
        <w:gridCol w:w="3375"/>
        <w:gridCol w:w="930"/>
        <w:gridCol w:w="735"/>
        <w:gridCol w:w="1380"/>
        <w:tblGridChange w:id="0">
          <w:tblGrid>
            <w:gridCol w:w="600"/>
            <w:gridCol w:w="3195"/>
            <w:gridCol w:w="3375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4.Распродажа фракции 1-3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5.Подписание договора и согласованние условия по работе с базой аграриев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цемент завода+ перекупа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 весна забрали, работаем на привлекчением профимикса доп продажа по гови, так же вернули луцкую отбили от профцемплюса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2100  тонн прибыль 907 тыс   грн 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3470  млн грн   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–2050(619 0-1мм 550 0-3мм 591 т 1-3мм 290 2-4мм)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авиас 140 1-3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мхп 220 0-1мм</w:t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619-1,2мм – 300тыс</w:t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 0-3мм –250тыс маржи </w:t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591 1-3мм – 250тыс маржи 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 2-4мм = 110тыс маржи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доп обьем от мхп провели тендер выиграли но ожидаем расспределение по обьемам так как весь брать не готовы (1200т 0-1 на месяц)</w:t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4.доп продажа перше трваня 140 авиас 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Удержан обьем, даже при падении маржи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4.1796874999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1.Получить обратную связь по нашим образцам МП и согласовать план поставок от клиента Ковальская </w:t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2.Привлечение новых заказов на Каменец (Крайзель, Итинера , Укренергоальянс)</w:t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4.Возобновить объявления по генераторам 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8.Решить вопрос по качеству для клиента Ореол для работы с ним</w:t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РО4 471 тонн МП: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 тонн МЛ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648 тыс грн 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161 тыс грн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471 тонн                                                        161 тыс</w:t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1.Получена обратная связь и план поставок от клиента Ковальская</w:t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2.Привлечены новые клиенты для работы с Каменца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4.Работающие объявления о продаже генераторов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8.Договорились с ним , что сначала согласуем с его отделом качества, что это хотя бы приемлемо , он со своей стороны повлияет и закроет на это глаза 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Стас сейчас общается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  <w:br w:type="textWrapping"/>
              <w:t xml:space="preserve">- остались весы</w:t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2.Инспекция остатков задолженностей на Грандпомоле, закрыть то, что можно</w:t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3.подготовить данные по Промпотоку, восстановить медок, вытянуть архив</w:t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4.организовать разблокировку налоговых, подать пакеты в налоговую</w:t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6.таблица ПС, подача, контроль принятия/непринятия, решение по регистрации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4150тыс грн. На 03.06 просрочка составляет 3179тыс грн, я планирую собрать4150 тыс грн.( Долг 3550тыс грн + Предоплата 600тыс грн. для выполнения квоты.</w:t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=11905тыс.грн.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2.Получена информация о причине, передана информация на ответственных для закрытия (деньги, документы…)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3.анные в задаче +архив</w:t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4.план  -20-25штук (накладных)</w:t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6.ждем по ней решение Киева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2.Эл-энергия Камянец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-проработаны способы добавить 200кВт Бродовскому(нам). Ответ от Гены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3.Анализ куда и как применить инвалидов после боевых действий на производстве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5.Запас отсева 0-20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УЗ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8.МЛ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9.Изменение себеса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Ремонты Каменец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Релокация Сумм в Каменец-Подольск</w:t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2571 тонн:</w:t>
              <w:br w:type="textWrapping"/>
              <w:t xml:space="preserve">- Известняк 2100 тонн</w:t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 221 тонн 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250 тонн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2520 тонн:</w:t>
              <w:br w:type="textWrapping"/>
              <w:t xml:space="preserve">- Известняк 2100 тонн</w:t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100  тонн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320 тонн</w:t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5.Сформирован запас 3000т</w:t>
              <w:br w:type="textWrapping"/>
              <w:t xml:space="preserve">Бандура или Урсол завозят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6.весы переведены на Промснаб до 04.06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8.Заказ 10 пв сырья 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запущен проект по доп подключения на случай локдаунов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9.Рассчитана с учетом роста цены эл-энергии, прогноз цен автодоставки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bnmtlglhyfg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10.двигатели крана,суш барабана, нории получены, редуктор Суш барабана Л1 найден поставщик</w:t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cu327cctzbog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12.определены ответственные за проект, поиск подрядчика на демонтаж в Сумах</w:t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xtkkeoyuwzq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ydz0cwkp2cnj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865dkizf1kld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anbwlbckgjts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eghna8bt3ub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mzqe0n3m9cfd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ГИ Каменец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4.Дополнение папки должности сотрудников ( устранение выявленных отклонений п. 8а)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5.Утвердить регламент по оплате труда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6.Таблица по кадровому резерву.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7.Утвердить справочник статистик - финансовое отделение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11.Бухгалтер на аутсорсе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12.Найм оператора производственной линии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15.Мотивация для мех.службы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66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1.Стажер вышел на ИС. Все данные по стажеру внесены в программу. </w:t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3.Стажер вышел на ИС. Все данные по стажеру внесены в программу.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5.Утвержден регламент по оплате труда</w:t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7.Утвержден справочник статистик - финансовое отделение.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12.Проведено 10 собеседований. кандидаты отвечающие заявке на найм приглашены на повторное собеседование на производство.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</w:t>
      </w:r>
      <w:ins w:author="Алексей Расин" w:id="0" w:date="2024-05-29T08:51:09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 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68/tasks/task/view/159821/" TargetMode="External"/><Relationship Id="rId10" Type="http://schemas.openxmlformats.org/officeDocument/2006/relationships/hyperlink" Target="https://corp.vba.com.ua/company/personal/user/574/tasks/task/view/166131/" TargetMode="External"/><Relationship Id="rId13" Type="http://schemas.openxmlformats.org/officeDocument/2006/relationships/hyperlink" Target="https://corp.vba.com.ua/company/personal/user/568/tasks/task/view/144960/" TargetMode="External"/><Relationship Id="rId12" Type="http://schemas.openxmlformats.org/officeDocument/2006/relationships/hyperlink" Target="https://corp.vba.com.ua/workgroups/group/19/tasks/task/view/122517/?IFRAME=Y&amp;IFRAME_TYPE=SIDE_SLI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.vba.com.ua/company/personal/user/574/tasks/task/view/1555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mc5YTFo6wUCZCloKh8riPzmthfJ6FwHt/edit?pli=1#gid=157698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