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76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Боевой план на неделю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line="276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РУКОВОДИТЕЛЯ </w:t>
      </w:r>
      <w:r w:rsidDel="00000000" w:rsidR="00000000" w:rsidRPr="00000000">
        <w:rPr>
          <w:rtl w:val="0"/>
        </w:rPr>
      </w:r>
    </w:p>
    <w:tbl>
      <w:tblPr>
        <w:tblStyle w:val="Table1"/>
        <w:tblW w:w="10736.0" w:type="dxa"/>
        <w:jc w:val="left"/>
        <w:tblInd w:w="-324.00000000000006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3175"/>
        <w:gridCol w:w="3982"/>
        <w:gridCol w:w="3579"/>
        <w:tblGridChange w:id="0">
          <w:tblGrid>
            <w:gridCol w:w="3175"/>
            <w:gridCol w:w="3982"/>
            <w:gridCol w:w="357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03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ПЕРИОД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highlight w:val="yellow"/>
                <w:rtl w:val="0"/>
              </w:rPr>
              <w:t xml:space="preserve">14.05-20.05.24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04">
            <w:pPr>
              <w:keepNext w:val="1"/>
              <w:spacing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</w:t>
            </w:r>
            <w:r w:rsidDel="00000000" w:rsidR="00000000" w:rsidRPr="00000000">
              <w:rPr>
                <w:rFonts w:ascii="Cambria" w:cs="Cambria" w:eastAsia="Cambria" w:hAnsi="Cambria"/>
                <w:b w:val="1"/>
                <w:highlight w:val="yellow"/>
                <w:rtl w:val="0"/>
              </w:rPr>
              <w:t xml:space="preserve">Меньшов 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05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highlight w:val="yellow"/>
                <w:rtl w:val="0"/>
              </w:rPr>
              <w:t xml:space="preserve">НО11 МЛ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1"/>
        <w:widowControl w:val="0"/>
        <w:spacing w:after="120" w:before="120" w:line="240" w:lineRule="auto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</w:t>
      </w:r>
      <w:r w:rsidDel="00000000" w:rsidR="00000000" w:rsidRPr="00000000">
        <w:rPr>
          <w:rtl w:val="0"/>
        </w:rPr>
      </w:r>
    </w:p>
    <w:tbl>
      <w:tblPr>
        <w:tblStyle w:val="Table2"/>
        <w:tblW w:w="10860.0" w:type="dxa"/>
        <w:jc w:val="left"/>
        <w:tblInd w:w="-403.00000000000006" w:type="dxa"/>
        <w:tblBorders>
          <w:top w:color="999999" w:space="0" w:sz="8" w:val="single"/>
          <w:left w:color="999999" w:space="0" w:sz="8" w:val="single"/>
          <w:bottom w:color="00000a" w:space="0" w:sz="4" w:val="single"/>
          <w:right w:color="999999" w:space="0" w:sz="8" w:val="single"/>
          <w:insideH w:color="00000a" w:space="0" w:sz="4" w:val="single"/>
          <w:insideV w:color="999999" w:space="0" w:sz="8" w:val="single"/>
        </w:tblBorders>
        <w:tblLayout w:type="fixed"/>
        <w:tblLook w:val="0000"/>
      </w:tblPr>
      <w:tblGrid>
        <w:gridCol w:w="428"/>
        <w:gridCol w:w="5746"/>
        <w:gridCol w:w="761"/>
        <w:gridCol w:w="748"/>
        <w:gridCol w:w="801"/>
        <w:gridCol w:w="1188"/>
        <w:gridCol w:w="1188"/>
        <w:tblGridChange w:id="0">
          <w:tblGrid>
            <w:gridCol w:w="428"/>
            <w:gridCol w:w="5746"/>
            <w:gridCol w:w="761"/>
            <w:gridCol w:w="748"/>
            <w:gridCol w:w="801"/>
            <w:gridCol w:w="1188"/>
            <w:gridCol w:w="1188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прошлой недели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% выполнения квоты прошлой недели</w:t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73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5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6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ГСД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:   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Об'єм виготовленої продукції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7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8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73.0" w:type="dxa"/>
            </w:tcMar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A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B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C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D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E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73.0" w:type="dxa"/>
            </w:tcMar>
          </w:tcPr>
          <w:p w:rsidR="00000000" w:rsidDel="00000000" w:rsidP="00000000" w:rsidRDefault="00000000" w:rsidRPr="00000000" w14:paraId="00000020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1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2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3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4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5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6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73.0" w:type="dxa"/>
            </w:tcMar>
          </w:tcPr>
          <w:p w:rsidR="00000000" w:rsidDel="00000000" w:rsidP="00000000" w:rsidRDefault="00000000" w:rsidRPr="00000000" w14:paraId="00000027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8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9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A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B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D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73.0" w:type="dxa"/>
            </w:tcMar>
          </w:tcPr>
          <w:p w:rsidR="00000000" w:rsidDel="00000000" w:rsidP="00000000" w:rsidRDefault="00000000" w:rsidRPr="00000000" w14:paraId="0000002E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F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30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1"/>
        <w:widowControl w:val="0"/>
        <w:spacing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spacing w:line="276" w:lineRule="auto"/>
        <w:ind w:hanging="227"/>
        <w:jc w:val="both"/>
        <w:rPr/>
      </w:pPr>
      <w:r w:rsidDel="00000000" w:rsidR="00000000" w:rsidRPr="00000000">
        <w:rPr>
          <w:rFonts w:ascii="Trebuchet MS" w:cs="Trebuchet MS" w:eastAsia="Trebuchet MS" w:hAnsi="Trebuchet MS"/>
          <w:sz w:val="16"/>
          <w:szCs w:val="16"/>
          <w:rtl w:val="0"/>
        </w:rPr>
        <w:t xml:space="preserve">*В колонке “Время план” серым цветом установлено рекомендованное время, исходя из опыта выполнения административных задач.</w:t>
      </w:r>
      <w:r w:rsidDel="00000000" w:rsidR="00000000" w:rsidRPr="00000000">
        <w:rPr>
          <w:rtl w:val="0"/>
        </w:rPr>
      </w:r>
    </w:p>
    <w:tbl>
      <w:tblPr>
        <w:tblStyle w:val="Table3"/>
        <w:tblW w:w="10984.0" w:type="dxa"/>
        <w:jc w:val="left"/>
        <w:tblInd w:w="-554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501"/>
        <w:gridCol w:w="3803"/>
        <w:gridCol w:w="3851"/>
        <w:gridCol w:w="785"/>
        <w:gridCol w:w="806"/>
        <w:gridCol w:w="1238"/>
        <w:tblGridChange w:id="0">
          <w:tblGrid>
            <w:gridCol w:w="501"/>
            <w:gridCol w:w="3803"/>
            <w:gridCol w:w="3851"/>
            <w:gridCol w:w="785"/>
            <w:gridCol w:w="806"/>
            <w:gridCol w:w="12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ЗАДАЧИ(выполнено/не выполнено)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3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3A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Обработать входящую коммуникацию, поставить в план отложенные задачи.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3B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Обработанные входящие письма. Список задач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3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1"/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1"/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3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0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на день (согласовать встречи и координации).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Письменный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Принять участие в ежедневной координации с руководителем.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Предоставленный отчет за предыдущий отчетный день и одобренный у руководителя план на будущий отчетный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Провести утреннюю координацию с подчиненными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Полученный отчет за предыдущий отчетный день и утвержденный план задач на будущий отчетный день подчиненных. Предоставленный фотоотчет в группу в Телеграмм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1"/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Предоставить отчет по выполнению квоты в Телеграмм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3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Предоставленный актуальный отчет по выполнению квоты согласно правил компаний.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1"/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1"/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8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Подвести еженедельные статистики.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Актуальные графики статистик.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на неделю.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F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Составленный план на неделю с действиями по достижению квоты и задачами по выполнению стратегических программ.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Предоставить отчет по пройденному обучению и дополнению папки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Утвержденный у руководителя повышающий коэффициент за пройденное обучение и дополнение папки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9.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Подготовить заказы на приобретение. . Утвердить заказы на приобретение подчиненных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Готовые заказы на приобретение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10.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0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общем собрании персонала.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Осведомленность в отношении состояния дел в компании и общих приоритетов.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7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Подготовиться к Совету по качеству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9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Выявленные отклонения в работе компании, записанные в протокол  Совета по качеству.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Совете по качеству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0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Решения по выявленным отклонениям в работе компании. Как больше не допускать такие отклонения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5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подразделения на четыре и более недели.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6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Общий план работы отделения на четыре и более недели, с задачами по выполнению квот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B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рекомендательном совете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C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Согласованные действия всех подразделений на устранение узкого места компании, общий план работы компании по достижению недельной квоты, одобренные платежи.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1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собрании с владельцем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2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Полученные ответы на вопросы у владельца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7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Внести дополнений в папку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8">
            <w:pPr>
              <w:keepNext w:val="1"/>
              <w:widowControl w:val="0"/>
              <w:spacing w:line="240" w:lineRule="auto"/>
              <w:ind w:right="68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Актуальная и полная папка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9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B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D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E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ОБУЧЕНИЮ: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9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Обучаться по своей индивидуальной программе (“Эйнштейн”, изучение регламентов и инструкций, прочее).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Усвоенные материалы, по которым сданы письменные ответы на вопросы.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Пройти обучение по ИП Правила получения дипломов,грамот и наград для компании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Усвоенные материалы, по которым сданы письменные ответы на вопросы.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</w:tbl>
    <w:p w:rsidR="00000000" w:rsidDel="00000000" w:rsidP="00000000" w:rsidRDefault="00000000" w:rsidRPr="00000000" w14:paraId="000000B4">
      <w:pPr>
        <w:keepNext w:val="1"/>
        <w:widowControl w:val="0"/>
        <w:spacing w:before="200" w:line="240" w:lineRule="auto"/>
        <w:jc w:val="right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РЕГУЛЯРНЫМ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</w:t>
      </w: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14,5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</w:t>
      </w: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/ФАКТ__________________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ДЕЙСТВИЯ НА НЕДЕЛЮ:</w:t>
      </w:r>
      <w:r w:rsidDel="00000000" w:rsidR="00000000" w:rsidRPr="00000000">
        <w:rPr>
          <w:rtl w:val="0"/>
        </w:rPr>
      </w:r>
    </w:p>
    <w:tbl>
      <w:tblPr>
        <w:tblStyle w:val="Table4"/>
        <w:tblW w:w="11051.000000000002" w:type="dxa"/>
        <w:jc w:val="left"/>
        <w:tblInd w:w="-603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570"/>
        <w:gridCol w:w="3801"/>
        <w:gridCol w:w="3851"/>
        <w:gridCol w:w="787"/>
        <w:gridCol w:w="804"/>
        <w:gridCol w:w="1238"/>
        <w:tblGridChange w:id="0">
          <w:tblGrid>
            <w:gridCol w:w="570"/>
            <w:gridCol w:w="3801"/>
            <w:gridCol w:w="3851"/>
            <w:gridCol w:w="787"/>
            <w:gridCol w:w="804"/>
            <w:gridCol w:w="12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ЗАДАЧИ(выполнено/не выполнено)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0B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E">
            <w:pPr>
              <w:keepNext w:val="1"/>
              <w:widowControl w:val="0"/>
              <w:spacing w:line="240" w:lineRule="auto"/>
              <w:ind w:right="4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Контроль наличия материалов для производства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Все материалы в наличии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1">
            <w:pPr>
              <w:keepNext w:val="1"/>
              <w:widowControl w:val="0"/>
              <w:spacing w:line="240" w:lineRule="auto"/>
              <w:ind w:right="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2">
            <w:pPr>
              <w:keepNext w:val="1"/>
              <w:widowControl w:val="0"/>
              <w:spacing w:line="240" w:lineRule="auto"/>
              <w:ind w:right="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4">
            <w:pPr>
              <w:keepNext w:val="1"/>
              <w:widowControl w:val="0"/>
              <w:spacing w:line="240" w:lineRule="auto"/>
              <w:ind w:right="4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Компрессор малый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5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Обеспечить доступ для ТО и обеспылить помещение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Ежедневно предоставить информацию о состоянии оборудования и планах работ по оборудованию к 9-20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НО11  знает состояние работоспособности оборудования и управляют работоспособностью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0,5ч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E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0">
            <w:pPr>
              <w:keepNext w:val="1"/>
              <w:widowControl w:val="0"/>
              <w:spacing w:line="240" w:lineRule="auto"/>
              <w:ind w:right="4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Шины погрузчик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Получены в срок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4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Ежедневно предоставить отчет о производстве за сутки к 9-20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Предоставлен отчет согласно правил компании, контроль объемов производства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A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Ежедневно предоставить информацию о планах производства на сутки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НО11 планирует производство, управляет планами производства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0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Контролировать выполнение погрузки ГП в срок согласно суточного плана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Погрузка выполняется в срок согласно суточного плана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6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8">
            <w:pPr>
              <w:keepNext w:val="1"/>
              <w:widowControl w:val="0"/>
              <w:spacing w:line="240" w:lineRule="auto"/>
              <w:ind w:right="4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Суш барабан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Отремонтирован в срок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F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ПРОГРАММАМ И ПРОЕКТАМ: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7">
      <w:pPr>
        <w:keepNext w:val="1"/>
        <w:spacing w:before="200" w:line="240" w:lineRule="auto"/>
        <w:rPr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ИТОГО ВРЕМЯ ПО ДЕЙСТВИЯМ НА НЕДЕЛЮ: __________________________/ФАКТ__________________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1"/>
        <w:spacing w:before="20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ИТОГО ВРЕМЯ ПО ВСЕМ ЗАДАЧАМ: ___________________________/ФАКТ_________________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1"/>
        <w:widowControl w:val="0"/>
        <w:spacing w:before="200" w:line="240" w:lineRule="auto"/>
        <w:jc w:val="right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1"/>
        <w:spacing w:before="200"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ОДОБРЕНО ИД: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_______</w:t>
      </w:r>
      <w:ins w:author="Stas Dovgenko" w:id="0" w:date="2024-05-14T14:53:07Z">
        <w:r w:rsidDel="00000000" w:rsidR="00000000" w:rsidRPr="00000000">
          <w:rPr>
            <w:rFonts w:ascii="Trebuchet MS" w:cs="Trebuchet MS" w:eastAsia="Trebuchet MS" w:hAnsi="Trebuchet MS"/>
            <w:rtl w:val="0"/>
          </w:rPr>
          <w:t xml:space="preserve">утверждаю</w:t>
        </w:r>
      </w:ins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rebuchet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