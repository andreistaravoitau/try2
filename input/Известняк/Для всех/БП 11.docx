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13.09-19.09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Кинаш Ярослав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860.0" w:type="dxa"/>
        <w:jc w:val="left"/>
        <w:tblInd w:w="-499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16"/>
        <w:gridCol w:w="4406"/>
        <w:gridCol w:w="1216"/>
        <w:gridCol w:w="1089"/>
        <w:gridCol w:w="1243"/>
        <w:gridCol w:w="1322"/>
        <w:gridCol w:w="1168"/>
        <w:tblGridChange w:id="0">
          <w:tblGrid>
            <w:gridCol w:w="416"/>
            <w:gridCol w:w="4406"/>
            <w:gridCol w:w="1216"/>
            <w:gridCol w:w="1089"/>
            <w:gridCol w:w="1243"/>
            <w:gridCol w:w="1322"/>
            <w:gridCol w:w="116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Название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-9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пр-во, ГСД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Тонн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2140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2170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102%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2150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Валовая Прибыль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Тыс. 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Тыс. 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3277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Колличество клиентов под развитие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Кол-во материалов по пониманию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Количество звонков потенциальным клиентам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-9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F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50"/>
        <w:gridCol w:w="101"/>
        <w:gridCol w:w="3483"/>
        <w:gridCol w:w="4286"/>
        <w:gridCol w:w="201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3"/>
            <w:gridCol w:w="4286"/>
            <w:gridCol w:w="201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2,5 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успешные действия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Прописанные успешные дейтсивя на посту НО6 за период 2021года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Обучение по этапам продаж а так же методики найденное в интернете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Пройденное обучение по этапам продаж и методикам продаж, написанное краткое ЭССЕ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ИТОГОВОЕ ВРЕМЯ ПО ДЕЙСТВИЯМ НА НЕДЕЛЮ: ____10,5 ч.__________/ФАКТ________________</w:t>
      </w:r>
    </w:p>
    <w:p w:rsidR="00000000" w:rsidDel="00000000" w:rsidP="00000000" w:rsidRDefault="00000000" w:rsidRPr="00000000" w14:paraId="0000011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4"/>
        <w:tblW w:w="9029.0" w:type="dxa"/>
        <w:jc w:val="lef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40"/>
        <w:gridCol w:w="4000"/>
        <w:gridCol w:w="6160"/>
        <w:gridCol w:w="260"/>
        <w:gridCol w:w="1"/>
        <w:tblGridChange w:id="0">
          <w:tblGrid>
            <w:gridCol w:w="40"/>
            <w:gridCol w:w="4000"/>
            <w:gridCol w:w="6160"/>
            <w:gridCol w:w="2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0.0" w:type="dxa"/>
              <w:left w:w="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Кол-во заказов, переданных на пр-во, ГСД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Выполнить план по ГСД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Выполненный План ГСД 2150 т.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Фомина Виктория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1075т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Кинаш Ярослав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1075т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Подтвержденные отгрузки на текущую неделю: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Подтверждённых –1730( из них 565  т 0-1,2мм, 499 0-3 , 346 т 1-3мм, 320 т 2-4 мм, )</w:t>
              <w:br w:type="textWrapping"/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Планы продать или подтвердить на этой неделе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Риве трейд  22 0-1</w:t>
              <w:br w:type="textWrapping"/>
              <w:t xml:space="preserve">Рома  69 0-1 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Луцкая аграрная 22  0-1</w:t>
              <w:br w:type="textWrapping"/>
              <w:t xml:space="preserve">Агро-овен 138 0-1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Первое мая 138 0-1</w:t>
              <w:br w:type="textWrapping"/>
              <w:t xml:space="preserve">ккз 66 2-4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 Фракциям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752т 0-1,2мм – 400тыс</w:t>
              <w:br w:type="textWrapping"/>
              <w:t xml:space="preserve">431 0-3мм – 100тыс маржи </w:t>
              <w:br w:type="textWrapping"/>
              <w:t xml:space="preserve">583 1-3мм – 150тысмаржи </w:t>
              <w:br w:type="textWrapping"/>
              <w:t xml:space="preserve">454 2-4мм = 100тыс маржи</w:t>
            </w:r>
          </w:p>
          <w:p w:rsidR="00000000" w:rsidDel="00000000" w:rsidP="00000000" w:rsidRDefault="00000000" w:rsidRPr="00000000" w14:paraId="00000138">
            <w:pPr>
              <w:keepNext w:val="1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Валовая прибыль\Валовый доход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17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17.0" w:type="dxa"/>
              <w:jc w:val="left"/>
              <w:tblLayout w:type="fixed"/>
              <w:tblLook w:val="0400"/>
            </w:tblPr>
            <w:tblGrid>
              <w:gridCol w:w="4117"/>
              <w:tblGridChange w:id="0">
                <w:tblGrid>
                  <w:gridCol w:w="4117"/>
                </w:tblGrid>
              </w:tblGridChange>
            </w:tblGrid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Единство Полтава 2-4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Минторг покупатель (Б\б)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Единство Сула 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ЯсенСвіт ЖД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Агровет ПРОДАКШН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ТЕКРО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6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Единство Новик 0-1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7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ДМЗ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БЕЛОРУСИЯ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ЕЛИЗАВЕТА САФ ЧП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A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ККЗ киевский комбикорм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Изюм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C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РАВ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Тернопольская ПФ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3c78d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Олимп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Единство летичев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ЛЕВЕТКОМ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УПГ-Инвест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Ваци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ЯсенСвіт (авто)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4a86e8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4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Баришевська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5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Инделика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6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Трау Нутришин Украина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7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ПРОФИФИД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8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КаргилЭнимал нутришин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707a0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9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Туль-Чикен</w:t>
                  </w:r>
                </w:p>
              </w:tc>
            </w:tr>
          </w:tbl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282.0" w:type="dxa"/>
              <w:jc w:val="left"/>
              <w:tblInd w:w="2592.0" w:type="dxa"/>
              <w:tblLayout w:type="fixed"/>
              <w:tblLook w:val="0400"/>
            </w:tblPr>
            <w:tblGrid>
              <w:gridCol w:w="591"/>
              <w:gridCol w:w="691"/>
              <w:tblGridChange w:id="0">
                <w:tblGrid>
                  <w:gridCol w:w="591"/>
                  <w:gridCol w:w="691"/>
                </w:tblGrid>
              </w:tblGridChange>
            </w:tblGrid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54560</w:t>
                  </w:r>
                </w:p>
              </w:tc>
              <w:tc>
                <w:tcPr>
                  <w:tcBorders>
                    <w:top w:color="000000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248160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31050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306360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23584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91608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15318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146142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14080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63360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13684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46200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10560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41800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10350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180090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9636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25740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6974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36960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6688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25608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5654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3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24684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4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5650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18150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6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5368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7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16368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8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5226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61506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5192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24684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5192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20592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5060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13860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4840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20592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4290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3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20790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4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3388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11088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6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42196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7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184800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6314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16500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4598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14784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3872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14058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3630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26730</w:t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>
                  <w:tcBorders>
                    <w:top w:color="cccccc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42196</w:t>
                  </w:r>
                </w:p>
              </w:tc>
              <w:tc>
                <w:tcPr>
                  <w:tcBorders>
                    <w:top w:color="cccccc" w:space="0" w:sz="6" w:val="single"/>
                    <w:left w:color="cccccc" w:space="0" w:sz="6" w:val="single"/>
                    <w:bottom w:color="000000" w:space="0" w:sz="6" w:val="single"/>
                    <w:right w:color="000000" w:space="0" w:sz="6" w:val="single"/>
                  </w:tcBorders>
                  <w:shd w:fill="00ffff" w:val="clear"/>
                  <w:tcMar>
                    <w:top w:w="0.0" w:type="dxa"/>
                    <w:left w:w="45.0" w:type="dxa"/>
                    <w:bottom w:w="0.0" w:type="dxa"/>
                    <w:right w:w="45.0" w:type="dxa"/>
                  </w:tcMar>
                  <w:vAlign w:val="center"/>
                </w:tcPr>
                <w:p w:rsidR="00000000" w:rsidDel="00000000" w:rsidP="00000000" w:rsidRDefault="00000000" w:rsidRPr="00000000" w14:paraId="00000191">
                  <w:pPr>
                    <w:keepNext w:val="1"/>
                    <w:spacing w:line="276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184800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прибыль/Вал заход</w:t>
              <w:br w:type="textWrapping"/>
            </w:r>
          </w:p>
        </w:tc>
      </w:tr>
    </w:tbl>
    <w:p w:rsidR="00000000" w:rsidDel="00000000" w:rsidP="00000000" w:rsidRDefault="00000000" w:rsidRPr="00000000" w14:paraId="00000193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31.0" w:type="dxa"/>
        <w:jc w:val="left"/>
        <w:tblInd w:w="-17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6"/>
        <w:gridCol w:w="2971"/>
        <w:gridCol w:w="3705"/>
        <w:gridCol w:w="885"/>
        <w:gridCol w:w="870"/>
        <w:gridCol w:w="1274"/>
        <w:tblGridChange w:id="0">
          <w:tblGrid>
            <w:gridCol w:w="426"/>
            <w:gridCol w:w="2971"/>
            <w:gridCol w:w="3705"/>
            <w:gridCol w:w="885"/>
            <w:gridCol w:w="870"/>
            <w:gridCol w:w="12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sz w:val="16"/>
                <w:szCs w:val="16"/>
                <w:shd w:fill="efefef" w:val="clear"/>
                <w:rtl w:val="0"/>
              </w:rPr>
              <w:t xml:space="preserve">Проработка новых рынков сбыта </w:t>
              <w:br w:type="textWrapping"/>
              <w:t xml:space="preserve">(РО2)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Предоставленный отчет зафиксированный в ексель с клиентами по облостям и  их потребностями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График Мп</w:t>
              <w:br w:type="textWrapping"/>
              <w:t xml:space="preserve">НО6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Составленный и согласованный график отгрузок мп с РО4 известняков и направления МП </w:t>
            </w:r>
          </w:p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зафиксированный в гугл докс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Утвердить БП</w:t>
              <w:br w:type="textWrapping"/>
              <w:t xml:space="preserve">НО6 и Ро2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Утвержденный боевой план с прописанными задачами Менеджера Фоминой Виктории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Продажа гранулированого известняка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Заключеный договор на обьем 1000т с ценой 3000грн за т с компанией ЗУГК по гранулированому известняку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Провести переговорі по предоплате от компани ЗУГК по гранулированному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Полученна информация по предоплате от компании ЗУГК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Подписать Зрс с компанией Агро- Овен, Агровет и и МХП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Подписанные зрс на отсрочку клиентам зафиксированы в битриксе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24ч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34,5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</w:t>
      </w:r>
      <w:ins w:author="Сергей Устинов" w:id="0" w:date="2022-09-14T07:32:2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утвержден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9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