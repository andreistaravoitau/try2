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АКТ ЗАБРАКУВАННЯ ПРОДУКЦІЇ</w:t>
        </w:r>
      </w:ins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Лаборант:</w:t>
        </w:r>
      </w:ins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Фракція бракованої готової продукції __________________</w:t>
        </w:r>
      </w:ins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Дата виявлення браку _______________</w:t>
        </w:r>
      </w:ins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Кількість бегів ______________________</w:t>
        </w:r>
      </w:ins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Кількість тон _______________________</w:t>
        </w:r>
      </w:ins>
    </w:p>
    <w:p w:rsidR="00000000" w:rsidDel="00000000" w:rsidP="00000000" w:rsidRDefault="00000000" w:rsidRPr="00000000" w14:paraId="00000007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Показники браку:</w:t>
        </w:r>
      </w:ins>
    </w:p>
    <w:p w:rsidR="00000000" w:rsidDel="00000000" w:rsidP="00000000" w:rsidRDefault="00000000" w:rsidRPr="00000000" w14:paraId="00000008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-Вологість(норма до   ) __________________________________________________________________________________________________________________________________</w:t>
        </w:r>
      </w:ins>
    </w:p>
    <w:p w:rsidR="00000000" w:rsidDel="00000000" w:rsidP="00000000" w:rsidRDefault="00000000" w:rsidRPr="00000000" w14:paraId="00000009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-Зольність(норма до   ) __________________________________________________________________________________________________________________________________</w:t>
        </w:r>
      </w:ins>
    </w:p>
    <w:p w:rsidR="00000000" w:rsidDel="00000000" w:rsidP="00000000" w:rsidRDefault="00000000" w:rsidRPr="00000000" w14:paraId="0000000A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-Відповідність фракції (норма до   ) __________________________________________________________________________________________________________________________________</w:t>
        </w:r>
      </w:ins>
    </w:p>
    <w:p w:rsidR="00000000" w:rsidDel="00000000" w:rsidP="00000000" w:rsidRDefault="00000000" w:rsidRPr="00000000" w14:paraId="0000000B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Підпис лаборант ______________________ </w:t>
        </w:r>
      </w:ins>
    </w:p>
    <w:p w:rsidR="00000000" w:rsidDel="00000000" w:rsidP="00000000" w:rsidRDefault="00000000" w:rsidRPr="00000000" w14:paraId="0000000C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Бригадир</w:t>
        </w:r>
      </w:ins>
    </w:p>
    <w:p w:rsidR="00000000" w:rsidDel="00000000" w:rsidP="00000000" w:rsidRDefault="00000000" w:rsidRPr="00000000" w14:paraId="0000000D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Причина браку: ____________________________________________________________________________________________________________________________________</w:t>
        </w:r>
      </w:ins>
    </w:p>
    <w:p w:rsidR="00000000" w:rsidDel="00000000" w:rsidP="00000000" w:rsidRDefault="00000000" w:rsidRPr="00000000" w14:paraId="0000000E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Підпис бригадир ______________________  </w:t>
        </w:r>
      </w:ins>
    </w:p>
    <w:p w:rsidR="00000000" w:rsidDel="00000000" w:rsidP="00000000" w:rsidRDefault="00000000" w:rsidRPr="00000000" w14:paraId="0000000F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нач. Виробництва</w:t>
        </w:r>
      </w:ins>
    </w:p>
    <w:p w:rsidR="00000000" w:rsidDel="00000000" w:rsidP="00000000" w:rsidRDefault="00000000" w:rsidRPr="00000000" w14:paraId="00000010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Рішення по фракції: _____________________________________________________________________________</w:t>
        </w:r>
      </w:ins>
    </w:p>
    <w:p w:rsidR="00000000" w:rsidDel="00000000" w:rsidP="00000000" w:rsidRDefault="00000000" w:rsidRPr="00000000" w14:paraId="00000011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_____________________________________________________________________________</w:t>
        </w:r>
      </w:ins>
    </w:p>
    <w:p w:rsidR="00000000" w:rsidDel="00000000" w:rsidP="00000000" w:rsidRDefault="00000000" w:rsidRPr="00000000" w14:paraId="00000012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Підпис нач.виробництва ______________________ </w:t>
        </w:r>
      </w:ins>
    </w:p>
    <w:p w:rsidR="00000000" w:rsidDel="00000000" w:rsidP="00000000" w:rsidRDefault="00000000" w:rsidRPr="00000000" w14:paraId="00000013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РО4:</w:t>
        </w:r>
        <w:r w:rsidDel="00000000" w:rsidR="00000000" w:rsidRPr="00000000">
          <w:rPr>
            <w:rtl w:val="0"/>
          </w:rPr>
          <w:t xml:space="preserve">Підпис - Згоден з рішенням нач.виробництва:  ______________________ </w:t>
        </w:r>
      </w:ins>
    </w:p>
    <w:p w:rsidR="00000000" w:rsidDel="00000000" w:rsidP="00000000" w:rsidRDefault="00000000" w:rsidRPr="00000000" w14:paraId="00000014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Бух.виробництва</w:t>
        </w:r>
        <w:r w:rsidDel="00000000" w:rsidR="00000000" w:rsidRPr="00000000">
          <w:rPr>
            <w:rtl w:val="0"/>
          </w:rPr>
          <w:t xml:space="preserve">:</w:t>
        </w:r>
      </w:ins>
    </w:p>
    <w:p w:rsidR="00000000" w:rsidDel="00000000" w:rsidP="00000000" w:rsidRDefault="00000000" w:rsidRPr="00000000" w14:paraId="00000015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1-создал и сохранил Акт списания в 1С  Підпис ______________________ </w:t>
        </w:r>
      </w:ins>
    </w:p>
    <w:p w:rsidR="00000000" w:rsidDel="00000000" w:rsidP="00000000" w:rsidRDefault="00000000" w:rsidRPr="00000000" w14:paraId="00000016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2-направил задачу на НО9:  Підпис ______________________ </w:t>
        </w:r>
      </w:ins>
    </w:p>
    <w:p w:rsidR="00000000" w:rsidDel="00000000" w:rsidP="00000000" w:rsidRDefault="00000000" w:rsidRPr="00000000" w14:paraId="00000017">
      <w:pPr>
        <w:spacing w:after="240" w:before="240" w:lineRule="auto"/>
        <w:rPr>
          <w:ins w:author="Сергей Устинов" w:id="0" w:date="2022-01-24T15:39:23Z"/>
        </w:rPr>
      </w:pPr>
      <w:ins w:author="Сергей Устинов" w:id="0" w:date="2022-01-24T15:39:23Z">
        <w:r w:rsidDel="00000000" w:rsidR="00000000" w:rsidRPr="00000000">
          <w:rPr>
            <w:rtl w:val="0"/>
          </w:rPr>
          <w:t xml:space="preserve"> </w:t>
        </w:r>
      </w:ins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