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07 - 13.05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915"/>
        <w:gridCol w:w="810"/>
        <w:gridCol w:w="1275"/>
        <w:tblGridChange w:id="0">
          <w:tblGrid>
            <w:gridCol w:w="345"/>
            <w:gridCol w:w="5910"/>
            <w:gridCol w:w="600"/>
            <w:gridCol w:w="675"/>
            <w:gridCol w:w="915"/>
            <w:gridCol w:w="810"/>
            <w:gridCol w:w="127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893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925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104 %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825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999999" w:space="0" w:sz="4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3626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3300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cccccc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25.5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25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8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5.Подписание договора и согласованние условия по работе с базой аграриев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цемент завода+ перекупа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2200  тонн прибыль 943 тыс   грн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3652  млн грн   </w:t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–1827 (882 0-1мм 560 0-3мм 417 т 1-3мм 22 2-4мм)</w:t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весна 200т 2-4 мм 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Единсство 207т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Океан 138т 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будет возможность для улучшения ситуации с дебиторкой отгрузим больше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882-1,2мм – 450тыс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 0-3мм –200тыс маржи 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417 1-3мм – 150тыс маржи 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 2-4мм = 150тыс маржи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весна ожидаю решение 7.05   2 машини в проработке на компанию Глобино полтава согласование цен</w:t>
            </w:r>
          </w:p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погружен 1 Пв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5.начинаю проработку с 8.05 базу проплатил всю инфу должен получить завтра</w:t>
            </w:r>
          </w:p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6.забираю весну , и не даю забрать у себя лукцую и возвращаю профимикс.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контактов с конференции Бетонщиков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апросить у Свитондейла предоплату 382 тыс грн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8.Кнауф - получена договоренность о начале работы с нами (в процессе определим объём начальный запрос 1500тн/мес)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9.Получить обратную связь по нашим образцам МП и согласовать план поставок от клиента Ковальская 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10.Переговоры с клиентом Профцем плюс - аналогичные с ЦБСом для повышения цены в регионе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РО4 254 тонн МП: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тонн МЛ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468 тыс грн 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145 тыс грн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254 тонн                                                        145 тыс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3.Подготовленный список </w:t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клиентам до 30грн на тонне</w:t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7.Получена предоплата 382тыс от клиента Свитондейл до 13.05.24 включительно</w:t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8.Получена договоренность о начале работы с клиентом Кнауф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9.Получена обратная связь и план поставок от клиента Ковальская</w:t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10.Повышение цены в регионе для дальнейшего поднятия цены нами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3.сделать правила выдачи спецодежды для пр-ва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налоговых, подать пакеты в налоговую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5.описание статистик 3-го отделения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7.таблица ПС, подача, контроль принятия/непринятия, решение по регистрации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3300тыс грн. На 13.04 просрочка составляет 2723тыс грн, я планирую собрать 3300 тыс грн.( Долг 2120тыс грн + Предоплата 1180тыс грн. для выполнения квоты.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=8857тыс.грн.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1.решить вопрос с Каргилом с мая с переходом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3.ИП передано на рассмотрение руководителям</w:t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4.план  - 47 накл ГП из 47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ПС около 200 в блоке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5.статистики описаны согласно плана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7.уточняем ситуацию в отношении дальнейших действий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2.Каменец ремонт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ремонт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УЗ</w:t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7.Удорожание логистики</w:t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8.Эл-энергия Камянец</w:t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9.Вывоз мусора Камянец</w:t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2454 тонн:</w:t>
              <w:br w:type="textWrapping"/>
              <w:t xml:space="preserve">- Известняк 2200 тонн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254 тонн </w:t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50 тонн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2400 тонн:</w:t>
              <w:br w:type="textWrapping"/>
              <w:t xml:space="preserve">- Известняк 2200 тонн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200  тонн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2.трактор - бортовая найден поставщик, нория исправна в срок, малая валковая дробилка исправна в срок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суш барабан исправен в срок, резина для погрузчика закуплена в срок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5.Система мотивации решение</w:t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6.весы переведены на Промснаб, проведены переговоры с Терминалом по тарифу</w:t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7.Проанализированы цены авто и жд перевозок</w:t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7y610z37pisc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8.проведены переговоры с Буратинским по переходу от него напрямую в Облэнерго, проработаны альтернативные поставщики</w:t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9.Вывоз осуществляется согласно графика</w:t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ГИ Каменец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6.Таблица по кадровому резерву.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19.Утвердить справочник статистик - финансовое отделение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20.Обучить сотрудников дополнению в ИП по отпускам производства.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66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1.Проведено 10 собеседований на вакансию. Кандидаты отвечающие заявке на найм переданы РО4.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ИС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6.Внесены актуальные данные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15.собеседования ГИ, тестирование системы мотивации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18.Предложено Бэгам по необходимости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19.Утвержден справочник статистик - финансовое отделение.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20.Сотрудники прошли обучение по курсу. Подтвердили его.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</w:t>
      </w:r>
      <w:ins w:author="Алексей Расин" w:id="0" w:date="2024-05-08T07:45:40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