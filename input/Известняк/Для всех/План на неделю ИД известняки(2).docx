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ind w:firstLine="720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21 - 27.05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5775"/>
        <w:gridCol w:w="600"/>
        <w:gridCol w:w="675"/>
        <w:gridCol w:w="915"/>
        <w:gridCol w:w="810"/>
        <w:gridCol w:w="1215"/>
        <w:tblGridChange w:id="0">
          <w:tblGrid>
            <w:gridCol w:w="480"/>
            <w:gridCol w:w="5775"/>
            <w:gridCol w:w="600"/>
            <w:gridCol w:w="675"/>
            <w:gridCol w:w="915"/>
            <w:gridCol w:w="810"/>
            <w:gridCol w:w="121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1163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1028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88 %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1128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4650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999999" w:space="0" w:sz="4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4111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88%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4700</w:t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cccccc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25.0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24,0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70"/>
        <w:gridCol w:w="1080"/>
        <w:tblGridChange w:id="0">
          <w:tblGrid>
            <w:gridCol w:w="465"/>
            <w:gridCol w:w="3570"/>
            <w:gridCol w:w="3645"/>
            <w:gridCol w:w="885"/>
            <w:gridCol w:w="870"/>
            <w:gridCol w:w="108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8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5.Подписание договора и согласованние условия по работе с базой аграриев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цемент завода+ перекупа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 весна забрали, работаем на привлекчением профимикса доп продажа по гови, так же вернули луцкую отбили от профцемплюса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2200  тонн прибыль 961 тыс   грн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3630  млн грн   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–2072 (544 0-1мм 550 0-3мм 321 т 1-3мм 671 2-4мм)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авиас 140 1-3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 0-1 5 океан 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543-1,2мм – 290тыс</w:t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 0-3мм –150тыс маржи 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 1-3мм – 50тыс маржи 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847 2-4мм = 470тыс маржи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раскисление 0-3  тендер мрия выигран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5.начинаю проработку с 8.05 базу проплатил всю инфу должен получить завтра</w:t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авиас работает только с нами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4.1796874999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1.Получить обратную связь по нашим образцам МП и согласовать план поставок от клиента Ковальская </w:t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2.Привлечение новых заказов на Каменец (Крайзель, Итинера , Укренергоальянс)</w:t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4.Возобновить объявления по генераторам 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8.Решить вопрос по качеству для клиента Ореол для работы с ним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РО4 579 тонн МП: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425 тонн МЛ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1400 тыс грн 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240 тыс грн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579 тонн                                                        240 тыс</w:t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1.Получена обратная связь и план поставок от клиента Ковальская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2.Привлечены новые клиенты для работы с Каменца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4.Работающие объявления о продаже генераторов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8.Договорились с ним , что сначала согласуем с его отделом качества, что это хотя бы приемлемо , он со своей стороны повлияет и закроет на это глаза 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Стас сейчас общается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  <w:br w:type="textWrapping"/>
              <w:t xml:space="preserve">- остались весы</w:t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2.ФП на июнь+5 мес, подготовить и утвердить</w:t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3.сделать правила выдачи спецодежды для пр-ва</w:t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налоговых, подать пакеты в налоговую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5.решить вопрос с доставкой зп в Каменец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6.таблица ПС, подача, контроль принятия/непринятия, решение по регистрации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4700тыс грн. На 27.05 просрочка составляет 2574тыс грн, я планирую собрать4700 тыс грн.( Долг 3000тыс грн + Предоплата 1700тыс грн. для выполнения квоты.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=10 416тыс.грн.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2.ФП подан на утверждение ГД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4план  -Авиас Украины, Агровет, Будмайстер, Мегакорм</w:t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5.зп доехала на производство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6.Подана  22.05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2.Эл-энергия Камянец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-проработаны способы добавить 200кВт Бродовскому(нам). Ответ от Гены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3.Анализ куда и как применить инвалидов после боевых действий на производстве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5.Запас отсева 0-20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УЗ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8.МЛ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9.Изменение себеса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Ремонты Каменец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Сумм в Каменец-Подольск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2779 тонн:</w:t>
              <w:br w:type="textWrapping"/>
              <w:t xml:space="preserve">- Известняк 2200 тонн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 154 тонн 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425 тонн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2300 тонн:</w:t>
              <w:br w:type="textWrapping"/>
              <w:t xml:space="preserve">- Известняк 2150 тонн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150  тонн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240 тонн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5.Сформирован запас 3000т</w:t>
              <w:br w:type="textWrapping"/>
              <w:t xml:space="preserve">Бандура или Урсол завозят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6.весы переведены на Промснаб или ДорАгро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8.Заказ сырья вагонами выполнен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gzpo32v8pbu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9.Рассчитана с учетом роста цены эл-энергии, прогноз цен автодоставки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bnmtlglhyfg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10.двигатели крана и суш барабана найден поставщик, малая валковая дробилка исправна в срок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cu327cctzbog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12.определены ответственные за проект, поиск подрядчика на демонтаж в Сумах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xtkkeoyuwzq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ydz0cwkp2cn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865dkizf1kld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anbwlbckgjt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eghna8bt3ub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mzqe0n3m9cfd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ГИ Каменец</w:t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4.Дополнение папки должности сотрудников ( устранение выявленных отклонений п. 8а)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5.Утвердить регламент по оплате труда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6.Таблица по кадровому резерву.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12.Найм оператора производственной линии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14.Утвердить п 8 в регламенте по составлении папки должности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16.Провести опрос среди сотрудников производства тех, кто не хотел выходить, но вышел.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18.Бухгалтер на аутсорсе.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-Предложено Бэгам по необходимости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19.Утвердить справочник статистик - финансовое отделение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20.Обучить сотрудников дополнению в ИП по отпускам производства.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80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1.Проведено 5 собеседований на вакансию. Кандидаты отвечающие заявке на найм переданы РО4.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-Провести повторное собеседование на вакансию ГИ. 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3.Проведено 5 собеседований на вакансию. Кандидаты отвечающие заявке на найм приглашены на повторное собеседование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5.Утвержден регламент по оплате труда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12.Проведено 10 собеседований. кандидаты отвечающие заявке на найм приглашены на повторное собеседование на производство.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16.Выяснены причины по которым сотрудник вышел на работу.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</w:t>
            </w:r>
          </w:p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19.Утвержден справочник статистик - финансовое отделение.</w:t>
            </w:r>
          </w:p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20.Сотрудники прошли обучение по курсу. Подтвердили его.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___</w:t>
      </w:r>
      <w:ins w:author="Алексей Расин" w:id="0" w:date="2024-05-23T08:48:50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 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68/tasks/task/view/159821/" TargetMode="External"/><Relationship Id="rId10" Type="http://schemas.openxmlformats.org/officeDocument/2006/relationships/hyperlink" Target="https://corp.vba.com.ua/company/personal/user/574/tasks/task/view/166131/" TargetMode="External"/><Relationship Id="rId13" Type="http://schemas.openxmlformats.org/officeDocument/2006/relationships/hyperlink" Target="https://corp.vba.com.ua/company/personal/user/568/tasks/task/view/144960/" TargetMode="External"/><Relationship Id="rId12" Type="http://schemas.openxmlformats.org/officeDocument/2006/relationships/hyperlink" Target="https://corp.vba.com.ua/workgroups/group/19/tasks/task/view/122517/?IFRAME=Y&amp;IFRAME_TYPE=SIDE_SLI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74/tasks/task/view/1555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