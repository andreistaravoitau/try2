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оевой план на две недели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24.10-06.11.23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Старічок 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стажер НО11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5745"/>
        <w:gridCol w:w="855"/>
        <w:gridCol w:w="660"/>
        <w:gridCol w:w="810"/>
        <w:gridCol w:w="1215"/>
        <w:gridCol w:w="1140"/>
        <w:tblGridChange w:id="0">
          <w:tblGrid>
            <w:gridCol w:w="435"/>
            <w:gridCol w:w="5745"/>
            <w:gridCol w:w="855"/>
            <w:gridCol w:w="660"/>
            <w:gridCol w:w="810"/>
            <w:gridCol w:w="1215"/>
            <w:gridCol w:w="114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Об'єм виготовленої продукції 24-30.10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4"/>
        <w:tblW w:w="1099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5"/>
        <w:gridCol w:w="3840"/>
        <w:gridCol w:w="4230"/>
        <w:gridCol w:w="735"/>
        <w:gridCol w:w="780"/>
        <w:gridCol w:w="1005"/>
        <w:tblGridChange w:id="0">
          <w:tblGrid>
            <w:gridCol w:w="405"/>
            <w:gridCol w:w="3840"/>
            <w:gridCol w:w="4230"/>
            <w:gridCol w:w="735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Предоставленный отчет о выполненных задачах за предыдущий день и 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виконано</w:t>
            </w:r>
          </w:p>
        </w:tc>
      </w:tr>
      <w:tr>
        <w:trPr>
          <w:cantSplit w:val="0"/>
          <w:trHeight w:val="584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4"/>
              <w:rPr>
                <w:highlight w:val="yellow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highlight w:val="yellow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cyan"/>
                <w:rtl w:val="0"/>
              </w:rPr>
              <w:t xml:space="preserve">технологія навчання енштейн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cyan"/>
                <w:rtl w:val="0"/>
              </w:rPr>
              <w:t xml:space="preserve">відео курс енштейн ЦКП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cyan"/>
                <w:rtl w:val="0"/>
              </w:rPr>
              <w:t xml:space="preserve">Изучить курс Эйнштейн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cyan"/>
                <w:rtl w:val="0"/>
              </w:rPr>
              <w:t xml:space="preserve">Изучить регламент по Письменной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cyan"/>
                <w:rtl w:val="0"/>
              </w:rPr>
              <w:t xml:space="preserve">Изучить курс “Формула несуществования для нового поста”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cyan"/>
                <w:rtl w:val="0"/>
              </w:rPr>
              <w:t xml:space="preserve">Изучить курс Эйнштейн Планирование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cyan"/>
                <w:rtl w:val="0"/>
              </w:rPr>
              <w:t xml:space="preserve">Изучить регламент по планированию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ИП Правила составления плана на день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виконо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Действий по координациям ООО Компании ВБА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spacing w:before="200" w:line="240" w:lineRule="auto"/>
        <w:ind w:right="8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__19.5_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9,5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rebuchet MS" w:cs="Trebuchet MS" w:eastAsia="Trebuchet MS" w:hAnsi="Trebuchet MS"/>
          <w:b w:val="1"/>
        </w:rPr>
      </w:pPr>
      <w:bookmarkStart w:colFirst="0" w:colLast="0" w:name="_6i58kg8kupd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highlight w:val="yellow"/>
        </w:rPr>
      </w:pPr>
      <w:bookmarkStart w:colFirst="0" w:colLast="0" w:name="_30j0zll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highlight w:val="yellow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5"/>
        <w:tblW w:w="1104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5"/>
        <w:gridCol w:w="3900"/>
        <w:gridCol w:w="4185"/>
        <w:gridCol w:w="780"/>
        <w:gridCol w:w="765"/>
        <w:gridCol w:w="1005"/>
        <w:tblGridChange w:id="0">
          <w:tblGrid>
            <w:gridCol w:w="405"/>
            <w:gridCol w:w="3900"/>
            <w:gridCol w:w="4185"/>
            <w:gridCol w:w="780"/>
            <w:gridCol w:w="765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highlight w:val="cya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cyan"/>
                <w:rtl w:val="0"/>
              </w:rPr>
              <w:t xml:space="preserve">Выполнить действия по Формуле несуществования для нового поста. Найти все линии коммуникации с другими сотрудниками и данные, которыми обмениваюсь с другими сотрудниками</w:t>
              <w:br w:type="textWrapping"/>
              <w:t xml:space="preserve">- первая встреча с ро1</w:t>
              <w:br w:type="textWrapping"/>
              <w:t xml:space="preserve">- после с остальными сотрудниками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Составленный  по каждому сотруднику перечень по каким линиям коммуникации и какая информация передается. Прошел с РО1 и сотрудниками компании Известняк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план на следующую неделю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0,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widowControl w:val="0"/>
              <w:spacing w:line="27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Подписать договор о коммерческой тайне; договор о материальной ответственности, договор ГПХ  и передать ответственному менеджеру по введение в 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Подписанные документы, переданные но2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highlight w:val="cya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cyan"/>
                <w:rtl w:val="0"/>
              </w:rPr>
              <w:t xml:space="preserve">Получить у ИТ специалиста все доступы в программы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Полученный рабочий аккаунт и доступы в программы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0.5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сим карту у НО2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Подключенная сим карта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Установить Зум, научиться создавать зум конференции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2018-03-27 Инструкция По работе с сервисом для видеоконференций «ZOOM»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Сотрудник, который умеет создавать зум конференцию, добавлять сотрудников, демонстрировать экран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0.5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highlight w:val="cya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cyan"/>
                <w:rtl w:val="0"/>
              </w:rPr>
              <w:t xml:space="preserve">Изучить гугл сайт с оргполитикиами и шляпами компании</w:t>
            </w:r>
            <w:hyperlink r:id="rId7">
              <w:r w:rsidDel="00000000" w:rsidR="00000000" w:rsidRPr="00000000">
                <w:rPr>
                  <w:color w:val="0000ee"/>
                  <w:highlight w:val="cyan"/>
                  <w:u w:val="single"/>
                  <w:rtl w:val="0"/>
                </w:rPr>
                <w:t xml:space="preserve">2020-12-18 Инструкция Правила работы с GOOGLE-сайтом оргполитик компаний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Сотрудник, который знает где найти оргполитики компании и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0.5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Изучить правила работы в Телеграмм</w:t>
              <w:br w:type="textWrapping"/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2022-12-20 ИП Правила по группам в Telegram</w:t>
              </w:r>
            </w:hyperlink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2021-01-21 Инструкция по установлению пароля и деактивации аккаунта в телеграмм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Сотрудник, который умеет ставить пароль и деактивировать аккаунт и знает какую информацию можно размещать в какие группы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highlight w:val="cya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cyan"/>
                <w:rtl w:val="0"/>
              </w:rPr>
              <w:t xml:space="preserve">Изучить правила работы в Битриксе</w:t>
            </w:r>
            <w:hyperlink r:id="rId10">
              <w:r w:rsidDel="00000000" w:rsidR="00000000" w:rsidRPr="00000000">
                <w:rPr>
                  <w:color w:val="0000ee"/>
                  <w:highlight w:val="cyan"/>
                  <w:u w:val="single"/>
                  <w:rtl w:val="0"/>
                </w:rPr>
                <w:t xml:space="preserve">2018-07-27 Инструкция По использованию корпоративного портала Битрикс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highlight w:val="cyan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color w:val="0000ee"/>
                  <w:highlight w:val="cyan"/>
                  <w:u w:val="single"/>
                  <w:rtl w:val="0"/>
                </w:rPr>
                <w:t xml:space="preserve">2018-03-21 Инструкция Как прикреплять документ к задаче в Битрикс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highlight w:val="cyan"/>
                <w:rtl w:val="0"/>
              </w:rPr>
              <w:t xml:space="preserve">, </w:t>
              <w:br w:type="textWrapping"/>
            </w:r>
            <w:hyperlink r:id="rId12">
              <w:r w:rsidDel="00000000" w:rsidR="00000000" w:rsidRPr="00000000">
                <w:rPr>
                  <w:color w:val="0000ee"/>
                  <w:highlight w:val="cyan"/>
                  <w:u w:val="single"/>
                  <w:rtl w:val="0"/>
                </w:rPr>
                <w:t xml:space="preserve">2022-08-01 ИП Правила составления плана на день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Поставленная задача в битриксе, с прикрепленными документами</w:t>
              <w:br w:type="textWrapping"/>
              <w:t xml:space="preserve">Составленный план на день с задачами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Изучить правила работы электронной почты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 отправить тестовое письмо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Отправленное письмо с корпоративной почты менеджеру, ответственному за введение в должность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right="4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не 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Познакомиться со своими подчиненными (при их наличии)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Проведенная беседа с каждым сотрудником, полученная обратная связь от них по взаимодействию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4"/>
              <w:rPr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highlight w:val="magenta"/>
                <w:rtl w:val="0"/>
              </w:rPr>
              <w:t xml:space="preserve">ЗАДАЧИ ОТ РО4: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right="4"/>
              <w:rPr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Проведение еженедельных собраний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Собрание проведено согласно ИП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widowControl w:val="0"/>
              <w:spacing w:line="276" w:lineRule="auto"/>
              <w:rPr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Ремонт погрузчика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Погрузчик исправен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роботі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widowControl w:val="0"/>
              <w:spacing w:line="276" w:lineRule="auto"/>
              <w:rPr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Плановый ремонт ЖД колии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ЖД-колия исправна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widowControl w:val="0"/>
              <w:spacing w:line="276" w:lineRule="auto"/>
              <w:rPr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Ремонт крана 2 - муфта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Кран 2 исправен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</w:tbl>
    <w:p w:rsidR="00000000" w:rsidDel="00000000" w:rsidP="00000000" w:rsidRDefault="00000000" w:rsidRPr="00000000" w14:paraId="00000134">
      <w:pPr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135">
      <w:pPr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20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__26,5_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__26__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__51,5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35,5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</w:t>
      </w:r>
      <w:ins w:author="Stas Dovgenko" w:id="0" w:date="2023-10-26T12:37:52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8" w:w="11906" w:orient="portrait"/>
      <w:pgMar w:bottom="777" w:top="777" w:left="1137" w:right="561" w:header="36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tabs>
        <w:tab w:val="right" w:leader="none" w:pos="9636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tabs>
        <w:tab w:val="right" w:leader="none" w:pos="9636"/>
      </w:tabs>
      <w:spacing w:before="720" w:line="240" w:lineRule="auto"/>
      <w:rPr>
        <w:rFonts w:ascii="Trebuchet MS" w:cs="Trebuchet MS" w:eastAsia="Trebuchet MS" w:hAnsi="Trebuchet MS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keepNext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7odMk_dRjh_ugnRW5U7OBpUN0DLMbj8cL1wb0IBszSg/edit" TargetMode="External"/><Relationship Id="rId10" Type="http://schemas.openxmlformats.org/officeDocument/2006/relationships/hyperlink" Target="https://docs.google.com/document/d/1eQWVtEu1ppKUKB1R9sLDo6pTp7esZFz4f4DqVwmQu6I/edit#heading=h.gjdgxs" TargetMode="External"/><Relationship Id="rId13" Type="http://schemas.openxmlformats.org/officeDocument/2006/relationships/hyperlink" Target="https://docs.google.com/document/d/1FQDl7wDlIcS51-f1asdu9iFgz-YpTAwjhQW9VxQtLrg/edit" TargetMode="External"/><Relationship Id="rId12" Type="http://schemas.openxmlformats.org/officeDocument/2006/relationships/hyperlink" Target="https://docs.google.com/document/d/1CE1ZmoYfZDC8PSQKXR1NzSSlur4QpvYVdOk9zdQryLk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UEQmP3c_-D843zxLLxjHJruD_2CQ7CxmOYkSu-9SKfQ/edit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RshXGDlpEIhugqkdWBfXNwUp4CZCjo7kzRv3v8Qhho/edit#heading=h.gjdgxs" TargetMode="External"/><Relationship Id="rId7" Type="http://schemas.openxmlformats.org/officeDocument/2006/relationships/hyperlink" Target="https://docs.google.com/document/d/1HB8Oii1itVB-jxgAHjYkaYuX2DKjVYtsL0ELNxiRcrQ/edit#heading=h.gjdgxs" TargetMode="External"/><Relationship Id="rId8" Type="http://schemas.openxmlformats.org/officeDocument/2006/relationships/hyperlink" Target="https://docs.google.com/document/d/1GgGwowRnyE5eQNbsf_oZNdZwHoXVurkvOH99L1qmggo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