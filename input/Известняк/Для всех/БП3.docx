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РУКОВОДИТЕЛЯ 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5"/>
        <w:gridCol w:w="3982"/>
        <w:gridCol w:w="3579"/>
        <w:tblGridChange w:id="0">
          <w:tblGrid>
            <w:gridCol w:w="3175"/>
            <w:gridCol w:w="3982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</w:t>
            </w: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 21.05-27.05.24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</w:t>
            </w: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Меньшов 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НО11 МЛ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860.0" w:type="dxa"/>
        <w:jc w:val="left"/>
        <w:tblInd w:w="-403.00000000000006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000"/>
      </w:tblPr>
      <w:tblGrid>
        <w:gridCol w:w="428"/>
        <w:gridCol w:w="5746"/>
        <w:gridCol w:w="761"/>
        <w:gridCol w:w="748"/>
        <w:gridCol w:w="801"/>
        <w:gridCol w:w="1188"/>
        <w:gridCol w:w="1188"/>
        <w:tblGridChange w:id="0">
          <w:tblGrid>
            <w:gridCol w:w="428"/>
            <w:gridCol w:w="5746"/>
            <w:gridCol w:w="761"/>
            <w:gridCol w:w="748"/>
            <w:gridCol w:w="801"/>
            <w:gridCol w:w="1188"/>
            <w:gridCol w:w="118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ГСД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:   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Об'єм виготовленої продукції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1"/>
        <w:widowControl w:val="0"/>
        <w:spacing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spacing w:line="276" w:lineRule="auto"/>
        <w:ind w:hanging="227"/>
        <w:jc w:val="both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 план”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984.0" w:type="dxa"/>
        <w:jc w:val="left"/>
        <w:tblInd w:w="-554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501"/>
        <w:gridCol w:w="3803"/>
        <w:gridCol w:w="3851"/>
        <w:gridCol w:w="785"/>
        <w:gridCol w:w="806"/>
        <w:gridCol w:w="1238"/>
        <w:tblGridChange w:id="0">
          <w:tblGrid>
            <w:gridCol w:w="501"/>
            <w:gridCol w:w="3803"/>
            <w:gridCol w:w="3851"/>
            <w:gridCol w:w="785"/>
            <w:gridCol w:w="806"/>
            <w:gridCol w:w="12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ЗАДАЧИ(выполнено/не выполнено)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Обработать входящую коммуникацию, поставить в план отложенные задачи.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Обработанные входящие письма. Список задач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день (согласовать встречи и координации).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Письменный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Принять участие в ежедневной координации с руководителем.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Предоставленный отчет за предыдущий отчетный день и одобренный у руководителя план на будущий отчетный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Провести утреннюю координацию с подчиненными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Полученный отчет за предыдущий отчетный день и утвержденный план задач на будущий отчетный день подчиненных. Предоставленный фотоотчет в группу в Телеграмм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Предоставить отчет по выполнению квоты в Телеграмм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Предоставленный актуальный отчет по выполнению квоты согласно правил компаний.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Подвести еженедельные статистики.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Актуальные графики статистик.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неделю.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Составленный план на неделю с действиями по достижению квоты и задачами по выполнению стратегических программ.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Предоставить отчет по пройденному обучению и дополнению папки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Утвержденный у руководителя повышающий коэффициент за пройденное обучение и дополнение папки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 заказы на приобретение. . Утвердить заказы на приобретение подчиненных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Готовые заказы на приобретение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Подготовиться к Совету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Выявленные отклонения в работе компании, записанные в протокол  Совета по качеству.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Совете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Решения по выявленным отклонениям в работе компании. Как больше не допускать такие отклонения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подразделения на четыре и более недели.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Общий план работы отделения на четыре и более недели, с задачами по выполнению квот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рекомендательном совете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Согласованные действия всех подразделений на устранение узкого места компании, общий план работы компании по достижению недельной квоты, одобренные платежи.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собрании с владельцем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Полученные ответы на вопросы у владельца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Внести дополнений в папку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Актуальная и полная папка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Обучаться по своей индивидуальной программе (“Эйнштейн”, изучение регламентов и инструкций, прочее).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Усвоенные материалы, по которым сданы письменные ответы на вопросы.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8"/>
                <w:szCs w:val="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7"/>
                <w:szCs w:val="17"/>
                <w:highlight w:val="white"/>
                <w:rtl w:val="0"/>
              </w:rPr>
              <w:t xml:space="preserve">Инструкция Правила работы сотрудников с google-сайтом компании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Усвоенные материалы, по которым сданы письменные ответы на вопросы.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keepNext w:val="1"/>
        <w:widowControl w:val="0"/>
        <w:spacing w:before="200" w:line="240" w:lineRule="auto"/>
        <w:jc w:val="right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14,5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/ФАКТ__________________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1051.000000000002" w:type="dxa"/>
        <w:jc w:val="left"/>
        <w:tblInd w:w="-603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570"/>
        <w:gridCol w:w="3801"/>
        <w:gridCol w:w="3851"/>
        <w:gridCol w:w="787"/>
        <w:gridCol w:w="804"/>
        <w:gridCol w:w="1238"/>
        <w:tblGridChange w:id="0">
          <w:tblGrid>
            <w:gridCol w:w="570"/>
            <w:gridCol w:w="3801"/>
            <w:gridCol w:w="3851"/>
            <w:gridCol w:w="787"/>
            <w:gridCol w:w="804"/>
            <w:gridCol w:w="12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ЗАДАЧИ(выполнено/не выполнено)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ind w:right="4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Контроль наличия материалов для производства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Все материалы в наличии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right="4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Компрессор малый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Обеспечить доступ для ТО и обеспылить помещение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Ежедневно предоставить информацию о состоянии оборудования и планах работ по оборудованию к 9-20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НО11  знает состояние работоспособности оборудования и управляют работоспособностью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Шины погрузчик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Получены в срок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Ежедневно предоставить отчет о производстве за сутки к 9-20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Предоставлен отчет согласно правил компании, контроль объемов производства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Ежедневно предоставить информацию о планах производства на сутки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НО11 планирует производство, управляет планами производства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Контролировать выполнение погрузки ГП в срок согласно суточного плана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Погрузка выполняется в срок согласно суточного плана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Суш барабан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Отремонтирован в срок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keepNext w:val="1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ИТОГО ВРЕМЯ ПО ДЕЙСТВИЯМ НА НЕДЕЛЮ: __________________________/ФАКТ__________________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1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ИТОГО ВРЕМЯ ПО ВСЕМ ЗАДАЧАМ: ___________________________/ФАКТ_________________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1"/>
        <w:widowControl w:val="0"/>
        <w:spacing w:before="200" w:line="240" w:lineRule="auto"/>
        <w:jc w:val="right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 ИД: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________</w:t>
      </w:r>
      <w:ins w:author="Stas Dovgenko" w:id="0" w:date="2024-05-21T14:55:05Z">
        <w:r w:rsidDel="00000000" w:rsidR="00000000" w:rsidRPr="00000000">
          <w:rPr>
            <w:rFonts w:ascii="Trebuchet MS" w:cs="Trebuchet MS" w:eastAsia="Trebuchet MS" w:hAnsi="Trebuchet MS"/>
            <w:rtl w:val="0"/>
          </w:rPr>
          <w:t xml:space="preserve">утверждаю</w:t>
        </w:r>
      </w:ins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