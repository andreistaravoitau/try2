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Серия «Организация»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об учете рабочего времени на производстве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22.08.2022</w:t>
      </w:r>
    </w:p>
    <w:p w:rsidR="00000000" w:rsidDel="00000000" w:rsidP="00000000" w:rsidRDefault="00000000" w:rsidRPr="00000000" w14:paraId="00000007">
      <w:pPr>
        <w:spacing w:after="140"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В папку штатного сотрудника </w:t>
      </w:r>
      <w:ins w:author="I Shpirka" w:id="0" w:date="2022-08-23T11:54:17Z">
        <w:r w:rsidDel="00000000" w:rsidR="00000000" w:rsidRPr="00000000">
          <w:rPr>
            <w:rFonts w:ascii="Cambria" w:cs="Cambria" w:eastAsia="Cambria" w:hAnsi="Cambria"/>
            <w:highlight w:val="yellow"/>
            <w:rtl w:val="0"/>
          </w:rPr>
          <w:t xml:space="preserve">производства </w:t>
        </w:r>
      </w:ins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направления Известняк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before="240" w:line="256.8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была такая ситуация, когда вообще не было учета рабочего времени сотрудников. Сотрудники могли не выходить на работу, а им начислялась зарплата, мог выходить на работу в смену совсем другой человек, который никакого отношения к компании не имеет. Могли добавлять в смену дополнительных сотрудников производства, а по факту этих людей не было, и они не выходили на работу. Так же была ситуация, когда уволенный сотрудник компании еще 2 месяца ходил на работу и получал заработную плату. В результате чего была постоянная неразбериха с ведомостями начисления заработных плат, ведомость рассчитывалась по 2-3 недели, пока прояснят по фамильно кто все таки был, а кого не было. В итоге была постоянная задержка в выплате заработных плат сотрудникам производства. Что приводило к негативному отношению сотрудников производства к компании и постоянным конфликтам.  Для того, чтобы исправить эту ситуацию вводится автоматический расчет в 1С ведомости расчета заработных плат, а также система контроля удаленного доступа, сокращенно СКУД. Которая настроена на физический контроль посещения  сотрудников производства рабочего места, для того чтобы не тратить время потом на выяснения кто был, а кого не было.</w:t>
      </w:r>
    </w:p>
    <w:p w:rsidR="00000000" w:rsidDel="00000000" w:rsidP="00000000" w:rsidRDefault="00000000" w:rsidRPr="00000000" w14:paraId="00000009">
      <w:pPr>
        <w:spacing w:after="140" w:befor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 связи с этим </w:t>
      </w:r>
      <w:ins w:author="I Shpirka" w:id="1" w:date="2022-08-23T11:55:33Z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t xml:space="preserve">вводятся</w:t>
        </w:r>
      </w:ins>
      <w:del w:author="I Shpirka" w:id="1" w:date="2022-08-23T11:55:33Z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delText xml:space="preserve">изменяются</w:delText>
        </w:r>
      </w:del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правила </w:t>
      </w:r>
      <w:ins w:author="I Shpirka" w:id="2" w:date="2022-08-23T11:56:06Z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t xml:space="preserve">для</w:t>
        </w:r>
      </w:ins>
      <w:del w:author="I Shpirka" w:id="2" w:date="2022-08-23T11:56:06Z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delText xml:space="preserve">на производстве</w:delText>
        </w:r>
      </w:del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сотрудников производства: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 Каждый сотрудник производства обязан проходить регистрацию своего рабочего времени в системе СКУД. На случай если система СКУД во время регистрации по как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ой-либо причине </w:t>
      </w:r>
      <w:commentRangeStart w:id="0"/>
      <w:r w:rsidDel="00000000" w:rsidR="00000000" w:rsidRPr="00000000">
        <w:rPr>
          <w:rFonts w:ascii="Cambria" w:cs="Cambria" w:eastAsia="Cambria" w:hAnsi="Cambria"/>
          <w:rtl w:val="0"/>
        </w:rPr>
        <w:t xml:space="preserve">не будет работать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то каждый сотрудник обязан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commentRangeStart w:id="1"/>
      <w:r w:rsidDel="00000000" w:rsidR="00000000" w:rsidRPr="00000000">
        <w:rPr>
          <w:rFonts w:ascii="Cambria" w:cs="Cambria" w:eastAsia="Cambria" w:hAnsi="Cambria"/>
          <w:rtl w:val="0"/>
        </w:rPr>
        <w:t xml:space="preserve">пройти регистрацию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 Журнале прихода-ухода сотрудника предприятия, с личным подтверждением (подпись сотрудника).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Факт такой регистрации обязательно должен происходить в присутствие работающего в данный день охранника фирмы.</w:t>
      </w:r>
    </w:p>
    <w:p w:rsidR="00000000" w:rsidDel="00000000" w:rsidP="00000000" w:rsidRDefault="00000000" w:rsidRPr="00000000" w14:paraId="0000000B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 Под регистрацией своего рабочего времени понимается регистрация времени прихода на работу и времени ухода с работы.</w:t>
      </w:r>
    </w:p>
    <w:p w:rsidR="00000000" w:rsidDel="00000000" w:rsidP="00000000" w:rsidRDefault="00000000" w:rsidRPr="00000000" w14:paraId="0000000C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Система СКУД установлена в сторожке и закрыта шторкой, для избегания случайного считывания данных (сканирования лица человека).</w:t>
      </w:r>
    </w:p>
    <w:p w:rsidR="00000000" w:rsidDel="00000000" w:rsidP="00000000" w:rsidRDefault="00000000" w:rsidRPr="00000000" w14:paraId="0000000D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Каждый сотрудник обязан при приходе на работу произвести регистрацию своего прихода на работу путем сканирования своего лица через систему СКУД.</w:t>
      </w:r>
    </w:p>
    <w:p w:rsidR="00000000" w:rsidDel="00000000" w:rsidP="00000000" w:rsidRDefault="00000000" w:rsidRPr="00000000" w14:paraId="0000000E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Каждый сотрудник обязан при уходе с работы произвести регистрацию своего ухода путем сканирования своего лица через систему СКУД.</w:t>
      </w:r>
    </w:p>
    <w:p w:rsidR="00000000" w:rsidDel="00000000" w:rsidP="00000000" w:rsidRDefault="00000000" w:rsidRPr="00000000" w14:paraId="0000000F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Ответственный за работоспособность устройства, а именно наличие питания устройства СКУД охранник производства. Если по какой-то причине устройство не работает, то охранник обращается к менеджеру секции IT и администрирования.  </w:t>
      </w:r>
    </w:p>
    <w:p w:rsidR="00000000" w:rsidDel="00000000" w:rsidP="00000000" w:rsidRDefault="00000000" w:rsidRPr="00000000" w14:paraId="00000010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Ответственный за регистрацию своего рабочего времени каждый сотрудник производства самостоятельно.</w:t>
      </w:r>
    </w:p>
    <w:p w:rsidR="00000000" w:rsidDel="00000000" w:rsidP="00000000" w:rsidRDefault="00000000" w:rsidRPr="00000000" w14:paraId="00000011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В случае если сотрудник пришел на работу и не произвел регистрацию своего прихода и ухода, то за этот день заработная плата начислена не будет. Так как все Журналы, которые подаются бухгалтеру производства для начисления заработной платы, сверяются с системой СКУД.  Данное правило относится к рабочим производства и бригадирам, которые непосредственно производят готовую продукцию, а также охранникам.</w:t>
      </w:r>
      <w:ins w:author="Stas Dovgenko" w:id="3" w:date="2022-08-23T11:59:28Z">
        <w:r w:rsidDel="00000000" w:rsidR="00000000" w:rsidRPr="00000000">
          <w:rPr>
            <w:rFonts w:ascii="Cambria" w:cs="Cambria" w:eastAsia="Cambria" w:hAnsi="Cambria"/>
            <w:rtl w:val="0"/>
          </w:rPr>
          <w:t xml:space="preserve"> - нужна возможность начисления ЗП на основании данных кроме СКУД(табель, ведомость, видеонаблюдение) на случай сбоев СКУД.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 В случае, если по какой либо причине, сотрудника предприятия замещает человек, который не работал раньше на нашем предприятие, то такой человек обязан обязательно отметится в Журнале прихода-ухода сотрудника предприятия путем собственноручной подписи в Журнале, предоставить бухгалтеру предприятия ксерокопию своего паспорта, инд. кода, номер своего телефона и номер карты для расчетов.  </w:t>
      </w:r>
      <w:ins w:author="Анна Логвиненко" w:id="4" w:date="2022-08-23T11:59:25Z">
        <w:commentRangeStart w:id="2"/>
        <w:r w:rsidDel="00000000" w:rsidR="00000000" w:rsidRPr="00000000">
          <w:rPr>
            <w:rFonts w:ascii="Cambria" w:cs="Cambria" w:eastAsia="Cambria" w:hAnsi="Cambria"/>
            <w:rtl w:val="0"/>
          </w:rPr>
          <w:t xml:space="preserve"> - зачем это, если есть п.10?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240" w:lineRule="auto"/>
        <w:rPr>
          <w:ins w:author="Анна Логвиненко" w:id="6" w:date="2022-08-23T11:59:54Z"/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10. В случае приема на работу нового сотрудника, будущий сотрудник обязан за день до преступления к своим обязанностям предоставить бухгалтеру предприятия ксерокопию паспорта, инд. кода, номер своего телефона и номер карты для расчетов</w:t>
      </w:r>
      <w:ins w:author="I Shpirka" w:id="5" w:date="2022-08-23T12:01:28Z">
        <w:r w:rsidDel="00000000" w:rsidR="00000000" w:rsidRPr="00000000">
          <w:rPr>
            <w:rFonts w:ascii="Cambria" w:cs="Cambria" w:eastAsia="Cambria" w:hAnsi="Cambria"/>
            <w:rtl w:val="0"/>
          </w:rPr>
          <w:t xml:space="preserve">; заполнить договор ГПХ</w:t>
        </w:r>
      </w:ins>
      <w:r w:rsidDel="00000000" w:rsidR="00000000" w:rsidRPr="00000000">
        <w:rPr>
          <w:rFonts w:ascii="Cambria" w:cs="Cambria" w:eastAsia="Cambria" w:hAnsi="Cambria"/>
          <w:rtl w:val="0"/>
        </w:rPr>
        <w:t xml:space="preserve">. Также такой сотрудник обязан пройти регистрацию в системе СКУД.</w:t>
      </w:r>
      <w:ins w:author="Анна Логвиненко" w:id="6" w:date="2022-08-23T11:59:54Z">
        <w:commentRangeStart w:id="3"/>
        <w:r w:rsidDel="00000000" w:rsidR="00000000" w:rsidRPr="00000000">
          <w:rPr>
            <w:rFonts w:ascii="Cambria" w:cs="Cambria" w:eastAsia="Cambria" w:hAnsi="Cambria"/>
            <w:rtl w:val="0"/>
          </w:rPr>
          <w:br w:type="textWrapping"/>
          <w:t xml:space="preserve">11. Нужно прояснить вопросы: что делать, если сотрудник прошел только регистрацию входа, и не прошел регистрацию выхода</w:t>
          <w:br w:type="textWrapping"/>
          <w:t xml:space="preserve">что делать, если сотрудник пришел, а через 5 минут ушел - сейчас получается, что мы это не отслеживаем, верно ли это?</w:t>
        </w:r>
      </w:ins>
      <w:ins w:author="Анна Логвиненко" w:id="7" w:date="2022-08-23T12:02:31Z">
        <w:commentRangeEnd w:id="3"/>
        <w:r w:rsidDel="00000000" w:rsidR="00000000" w:rsidRPr="00000000">
          <w:commentReference w:id="3"/>
        </w:r>
        <w:commentRangeStart w:id="4"/>
        <w:r w:rsidDel="00000000" w:rsidR="00000000" w:rsidRPr="00000000">
          <w:rPr>
            <w:rFonts w:ascii="Cambria" w:cs="Cambria" w:eastAsia="Cambria" w:hAnsi="Cambria"/>
            <w:rtl w:val="0"/>
          </w:rPr>
          <w:br w:type="textWrapping"/>
          <w:t xml:space="preserve">основание для выплаты - по всем отклонениям - зрс, утвержденная но11.</w:t>
          <w:br w:type="textWrapping"/>
          <w:t xml:space="preserve">ответственный за ознакомление сотрудников  - НО11</w:t>
        </w:r>
      </w:ins>
      <w:ins w:author="Анна Логвиненко" w:id="6" w:date="2022-08-23T11:59:54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spacing w:after="1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7">
      <w:pPr>
        <w:spacing w:after="140" w:befor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ей Расин" w:id="2" w:date="2022-08-24T14:01:14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требования бухгалтера производства, она сама внесла все эти данные по своему желанию</w:t>
      </w:r>
    </w:p>
  </w:comment>
  <w:comment w:author="I Shpirka" w:id="0" w:date="2022-08-23T12:07:04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сотрудник может понять что система не сработала?</w:t>
      </w:r>
    </w:p>
  </w:comment>
  <w:comment w:author="I Shpirka" w:id="1" w:date="2022-08-23T11:58:25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значит пройти регистрацию?</w:t>
      </w:r>
    </w:p>
  </w:comment>
  <w:comment w:author="Алексей Расин" w:id="4" w:date="2022-08-24T14:02:23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НО11 чьи ЗРС будет утверждать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ответственный за начисления но8</w:t>
      </w:r>
    </w:p>
  </w:comment>
  <w:comment w:author="Алексей Расин" w:id="3" w:date="2022-08-24T14:03:33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не знаю , напишите правило так как вас устраивает , это ваша зона ответственности.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