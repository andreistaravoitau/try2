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Серия “СВЯЗИ С ОБЩЕСТВЕННОСТЬЮ”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Исполнительное письмо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Helvetica Neue" w:cs="Helvetica Neue" w:eastAsia="Helvetica Neue" w:hAnsi="Helvetica Neue"/>
          <w:color w:val="535c69"/>
          <w:sz w:val="19"/>
          <w:szCs w:val="19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ПУБЛИКАЦИЙ В СОЦИАЛЬНЫХ СЕТЯХ ПЕРЕД, ВО ВРЕМЯ И ПОСЛЕ ИНФОПОВОДА</w:t>
      </w:r>
      <w:r w:rsidDel="00000000" w:rsidR="00000000" w:rsidRPr="00000000">
        <w:rPr>
          <w:rFonts w:ascii="Helvetica Neue" w:cs="Helvetica Neue" w:eastAsia="Helvetica Neue" w:hAnsi="Helvetica Neue"/>
          <w:color w:val="535c6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17.01.18</w:t>
      </w:r>
      <w:ins w:author="Елизавета Неживая" w:id="0" w:date="2024-01-15T10:35:48Z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br w:type="textWrapping"/>
          <w:t xml:space="preserve">Пересмотрено 15.01.2023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папку сотрудника 6 отделения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компании еженедельно проходит</w:t>
      </w:r>
      <w:del w:author="Елизавета Неживая" w:id="1" w:date="2022-12-15T09:36:41Z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delText xml:space="preserve">ь</w:delText>
        </w:r>
      </w:del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масса интересных внутренних и внешних мероприятий формирующих имидж. Важно чтобы все партнеры, клиенты, друзья компании знали о том насколько компания и ее сотрудники активны. Ответственный за размещение публикаций исходящих от компании в социальных сетях  формирующих имидж - сотрудник 6 отделения. С целью постоянно информировать общественность о событиях и мероприятиях, происходящих внутри и вне компании (выставки, форумы, семинары, бизнес-мероприятия и прочее) и не пропускать анонсирование информационного повода, в компании вводятся следующие правила: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Срок публикации поста, новости (в социальных сетях)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  <w:rPrChange w:author="Елизавета Неживая" w:id="2" w:date="2022-12-16T06:44:23Z">
            <w:rPr>
              <w:rFonts w:ascii="Cambria" w:cs="Cambria" w:eastAsia="Cambria" w:hAnsi="Cambria"/>
              <w:sz w:val="24"/>
              <w:szCs w:val="24"/>
            </w:rPr>
          </w:rPrChange>
        </w:rPr>
        <w:t xml:space="preserve">после проведения мероприятия, участия в мероприятии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составляет 3-4 рабочих дня. За исключением внешних и внутренних мероприятий на которых присутствует профессиональная съемка, тк обычно время получения организатором фото-материалов 1-2 недели после мероприятия. Ответственный за публикации информации о мероприятиях в социальных сетях – РО6, сотрудник 6 отделения;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ins w:author="Елизавета Неживая" w:id="6" w:date="2022-12-16T06:49:50Z"/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  <w:rPrChange w:author="Елизавета Неживая" w:id="3" w:date="2022-12-16T06:44:29Z">
            <w:rPr>
              <w:rFonts w:ascii="Cambria" w:cs="Cambria" w:eastAsia="Cambria" w:hAnsi="Cambria"/>
              <w:sz w:val="24"/>
              <w:szCs w:val="24"/>
            </w:rPr>
          </w:rPrChange>
        </w:rPr>
        <w:t xml:space="preserve">Внутренние мероприятия компании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(Профессиональные праздники, День рождения компании, Дни рождения клиентов,</w:t>
      </w:r>
      <w:ins w:author="Елизавета Неживая" w:id="4" w:date="2023-07-07T05:33:50Z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Дни рождения сотрудников,</w:t>
        </w:r>
      </w:ins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ins w:author="Елизавета Неживая" w:id="5" w:date="2022-12-16T06:49:25Z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Мероприятия для детей сотрудников, </w:t>
        </w:r>
      </w:ins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«Шкатулка желаний» и прочие) анонсирует и размещает публикации в соц.сетях сотрудник 6 отделения, по факту в день проведения мероприятия или  максимум в течении следующего дня после проведения;</w:t>
      </w:r>
      <w:ins w:author="Елизавета Неживая" w:id="6" w:date="2022-12-16T06:49:50Z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br w:type="textWrapping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  <w:rPrChange w:author="Елизавета Неживая" w:id="9" w:date="2022-12-16T06:49:50Z">
            <w:rPr>
              <w:rFonts w:ascii="Cambria" w:cs="Cambria" w:eastAsia="Cambria" w:hAnsi="Cambria"/>
              <w:sz w:val="24"/>
              <w:szCs w:val="24"/>
            </w:rPr>
          </w:rPrChange>
        </w:rPr>
        <w:pPrChange w:author="Елизавета Неживая" w:id="0" w:date="2022-12-16T06:49:50Z">
          <w:pPr>
            <w:pageBreakBefore w:val="0"/>
            <w:numPr>
              <w:ilvl w:val="0"/>
              <w:numId w:val="1"/>
            </w:numPr>
            <w:ind w:left="720" w:hanging="360"/>
            <w:jc w:val="both"/>
          </w:pPr>
        </w:pPrChange>
      </w:pPr>
      <w:ins w:author="Елизавета Неживая" w:id="6" w:date="2022-12-16T06:49:50Z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Мероприятия для сотрудников клиентов компании </w:t>
        </w:r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  <w:rPrChange w:author="Елизавета Неживая" w:id="7" w:date="2023-07-07T05:34:19Z">
              <w:rPr>
                <w:rFonts w:ascii="Cambria" w:cs="Cambria" w:eastAsia="Cambria" w:hAnsi="Cambria"/>
                <w:sz w:val="24"/>
                <w:szCs w:val="24"/>
              </w:rPr>
            </w:rPrChange>
          </w:rPr>
          <w:t xml:space="preserve">(</w:t>
        </w:r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для детей сотрудников клиентов компании, для сотрудников клиентов, для родственников сотрудников клиентов) размещает  публикации в соц.сетях сотрудник 6 отделения, по факту в день проведения мероприятия или  максимум в течении следующего дня после проведения, также выкладывает отзывы участников после окончания мероприятия.</w:t>
        </w:r>
        <w:del w:author="Елизавета Неживая" w:id="8" w:date="2023-07-07T05:34:40Z"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br w:type="textWrapping"/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  <w:rPrChange w:author="Елизавета Неживая" w:id="10" w:date="2022-12-16T06:44:35Z">
            <w:rPr>
              <w:rFonts w:ascii="Cambria" w:cs="Cambria" w:eastAsia="Cambria" w:hAnsi="Cambria"/>
              <w:sz w:val="24"/>
              <w:szCs w:val="24"/>
            </w:rPr>
          </w:rPrChange>
        </w:rPr>
        <w:t xml:space="preserve">Масштабные мероприятия*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(выставки, форумы) в которых компания участвует как представитель, партнер – сотрудник 6 отделения освещает в социальных сетях за несколько месяцев до факта участия, рядом публикаций привлекающими интерес потенциальных клиентов, которые бы могли посетить мероприятие  и стать нашим клиентом (получить заказ или договоренность о сотрудничестве во время участия в мероприятии);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ambria" w:cs="Cambria" w:eastAsia="Cambria" w:hAnsi="Cambria"/>
          <w:sz w:val="20"/>
          <w:szCs w:val="20"/>
        </w:rPr>
      </w:pPr>
      <w:ins w:author="Елизавета Неживая" w:id="11" w:date="2023-07-07T05:34:52Z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             </w:t>
        </w:r>
      </w:ins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*такие мероприятия планируются за долгий период год, полгода.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ambria" w:cs="Cambria" w:eastAsia="Cambria" w:hAnsi="Cambria"/>
          <w:b w:val="1"/>
          <w:sz w:val="24"/>
          <w:szCs w:val="24"/>
          <w:rPrChange w:author="Елизавета Неживая" w:id="12" w:date="2022-12-16T06:44:55Z">
            <w:rPr>
              <w:rFonts w:ascii="Cambria" w:cs="Cambria" w:eastAsia="Cambria" w:hAnsi="Cambria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  <w:rPrChange w:author="Елизавета Неживая" w:id="12" w:date="2022-12-16T06:44:55Z">
            <w:rPr>
              <w:rFonts w:ascii="Cambria" w:cs="Cambria" w:eastAsia="Cambria" w:hAnsi="Cambria"/>
              <w:sz w:val="24"/>
              <w:szCs w:val="24"/>
            </w:rPr>
          </w:rPrChange>
        </w:rPr>
        <w:t xml:space="preserve">Мероприятия, где выступают представители компании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(пример: собственник выступает как лектор, представитель компании читает доклад на конференции или форуме) РО6 во время проведения мероприятия анонсирует событие под лозунгом «прямо сейчас» в формате прямой трансляции на странице facebook, размещения видео с мероприятия или публикации фото-материалов.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Следование данным правилам сделает работу 6 отделения более эффективной, создавая постоянное афиширование мероприятий компании благоприятно воздействующих на имидж среди партнеров и клиентов действующих и потенциальных. Хорошие дела должны быть известны! </w:t>
      </w:r>
    </w:p>
    <w:bookmarkStart w:colFirst="0" w:colLast="0" w:name="30j0zll" w:id="1"/>
    <w:bookmarkEnd w:id="1"/>
    <w:p w:rsidR="00000000" w:rsidDel="00000000" w:rsidP="00000000" w:rsidRDefault="00000000" w:rsidRPr="00000000" w14:paraId="00000017">
      <w:pPr>
        <w:pageBreakBefore w:val="0"/>
        <w:widowControl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ageBreakBefore w:val="0"/>
        <w:widowControl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9">
      <w:pPr>
        <w:pageBreakBefore w:val="0"/>
        <w:widowControl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Мороз Геннадий</w:t>
      </w:r>
    </w:p>
    <w:p w:rsidR="00000000" w:rsidDel="00000000" w:rsidP="00000000" w:rsidRDefault="00000000" w:rsidRPr="00000000" w14:paraId="0000001A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