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leader="none" w:pos="284"/>
        </w:tabs>
        <w:spacing w:after="0" w:line="276" w:lineRule="auto"/>
        <w:jc w:val="center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</w:rPr>
        <w:drawing>
          <wp:inline distB="0" distT="0" distL="0" distR="0">
            <wp:extent cx="5318125" cy="1000125"/>
            <wp:effectExtent b="0" l="0" r="0" t="0"/>
            <wp:docPr descr="D:\Геннадий\Desktop\VBA лого.jpg" id="1" name="image1.jpg"/>
            <a:graphic>
              <a:graphicData uri="http://schemas.openxmlformats.org/drawingml/2006/picture">
                <pic:pic>
                  <pic:nvPicPr>
                    <pic:cNvPr descr="D:\Геннадий\Desktop\VBA лого.jpg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8125" cy="1000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left" w:leader="none" w:pos="284"/>
        </w:tabs>
        <w:spacing w:after="0" w:line="276" w:lineRule="auto"/>
        <w:jc w:val="center"/>
        <w:rPr>
          <w:rFonts w:ascii="Cambria" w:cs="Cambria" w:eastAsia="Cambria" w:hAnsi="Cambria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leader="none" w:pos="284"/>
        </w:tabs>
        <w:spacing w:after="0" w:line="276" w:lineRule="auto"/>
        <w:jc w:val="center"/>
        <w:rPr>
          <w:rFonts w:ascii="Cambria" w:cs="Cambria" w:eastAsia="Cambria" w:hAnsi="Cambria"/>
          <w:b w:val="1"/>
          <w:color w:val="000000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b w:val="1"/>
          <w:sz w:val="36"/>
          <w:szCs w:val="36"/>
          <w:rtl w:val="0"/>
        </w:rPr>
        <w:t xml:space="preserve">ИДЕАЛЬНАЯ КАРТИНА РАБОТЫ НА ДАННОМ ПОСТУ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left" w:leader="none" w:pos="284"/>
        </w:tabs>
        <w:spacing w:after="0" w:line="276" w:lineRule="auto"/>
        <w:jc w:val="center"/>
        <w:rPr>
          <w:rFonts w:ascii="Cambria" w:cs="Cambria" w:eastAsia="Cambria" w:hAnsi="Cambri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leader="none" w:pos="284"/>
        </w:tabs>
        <w:spacing w:after="0" w:line="276" w:lineRule="auto"/>
        <w:ind w:left="1080" w:hanging="360"/>
        <w:jc w:val="both"/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b w:val="1"/>
          <w:sz w:val="21"/>
          <w:szCs w:val="21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  </w:t>
        <w:tab/>
        <w:tab/>
      </w:r>
      <w:r w:rsidDel="00000000" w:rsidR="00000000" w:rsidRPr="00000000">
        <w:rPr>
          <w:rFonts w:ascii="Cambria" w:cs="Cambria" w:eastAsia="Cambria" w:hAnsi="Cambria"/>
          <w:b w:val="1"/>
          <w:sz w:val="21"/>
          <w:szCs w:val="21"/>
          <w:rtl w:val="0"/>
        </w:rPr>
        <w:t xml:space="preserve">Специалист по договорной работе сотрудничает с контрагентами в правовом поле согласно правил работы компании и представляет ее интересы. Контрагенты – все юридические и физические лица, с которыми сотрудничает компания.</w:t>
      </w:r>
    </w:p>
    <w:p w:rsidR="00000000" w:rsidDel="00000000" w:rsidP="00000000" w:rsidRDefault="00000000" w:rsidRPr="00000000" w14:paraId="00000006">
      <w:pPr>
        <w:tabs>
          <w:tab w:val="left" w:leader="none" w:pos="284"/>
        </w:tabs>
        <w:spacing w:after="0" w:line="276" w:lineRule="auto"/>
        <w:ind w:left="1080" w:hanging="360"/>
        <w:jc w:val="both"/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b w:val="1"/>
          <w:sz w:val="21"/>
          <w:szCs w:val="21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</w:t>
        <w:tab/>
        <w:tab/>
      </w:r>
      <w:r w:rsidDel="00000000" w:rsidR="00000000" w:rsidRPr="00000000">
        <w:rPr>
          <w:rFonts w:ascii="Cambria" w:cs="Cambria" w:eastAsia="Cambria" w:hAnsi="Cambria"/>
          <w:b w:val="1"/>
          <w:sz w:val="21"/>
          <w:szCs w:val="21"/>
          <w:rtl w:val="0"/>
        </w:rPr>
        <w:t xml:space="preserve">Специалист по договорной работе действует с позиции защиты экономических выгод компании, улаживает спорные моменты в деловых отношениях, реализует намеченные цели и замыслы компании.</w:t>
      </w:r>
    </w:p>
    <w:p w:rsidR="00000000" w:rsidDel="00000000" w:rsidP="00000000" w:rsidRDefault="00000000" w:rsidRPr="00000000" w14:paraId="00000007">
      <w:pPr>
        <w:tabs>
          <w:tab w:val="left" w:leader="none" w:pos="284"/>
        </w:tabs>
        <w:spacing w:after="0" w:line="276" w:lineRule="auto"/>
        <w:ind w:left="1080" w:hanging="360"/>
        <w:jc w:val="both"/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b w:val="1"/>
          <w:sz w:val="21"/>
          <w:szCs w:val="21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 </w:t>
        <w:tab/>
        <w:tab/>
      </w:r>
      <w:r w:rsidDel="00000000" w:rsidR="00000000" w:rsidRPr="00000000">
        <w:rPr>
          <w:rFonts w:ascii="Cambria" w:cs="Cambria" w:eastAsia="Cambria" w:hAnsi="Cambria"/>
          <w:b w:val="1"/>
          <w:sz w:val="21"/>
          <w:szCs w:val="21"/>
          <w:rtl w:val="0"/>
        </w:rPr>
        <w:t xml:space="preserve">Специалист по договорной работе контролирует все этапы заключения сделок с контрагентами: от сбора правоустанавливающих документов, заполнения договоров, проверки действующих полномочий подписанта на момент заключения договора, контроль подлинности документов, верификация лица, принимающего решение о сотрудничестве, подписание пакета документов и возврат оригиналов обратно в компанию.</w:t>
      </w:r>
    </w:p>
    <w:p w:rsidR="00000000" w:rsidDel="00000000" w:rsidP="00000000" w:rsidRDefault="00000000" w:rsidRPr="00000000" w14:paraId="00000008">
      <w:pPr>
        <w:tabs>
          <w:tab w:val="left" w:leader="none" w:pos="284"/>
        </w:tabs>
        <w:spacing w:after="0" w:line="276" w:lineRule="auto"/>
        <w:ind w:left="1080" w:hanging="360"/>
        <w:jc w:val="both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1"/>
          <w:szCs w:val="21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 </w:t>
        <w:tab/>
        <w:tab/>
      </w:r>
      <w:r w:rsidDel="00000000" w:rsidR="00000000" w:rsidRPr="00000000">
        <w:rPr>
          <w:rFonts w:ascii="Cambria" w:cs="Cambria" w:eastAsia="Cambria" w:hAnsi="Cambria"/>
          <w:b w:val="1"/>
          <w:sz w:val="21"/>
          <w:szCs w:val="21"/>
          <w:rtl w:val="0"/>
        </w:rPr>
        <w:t xml:space="preserve">Специалист по договорной работе следит за выполнением правил работы компании в отношении сделок с контрагентами.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9">
      <w:pPr>
        <w:tabs>
          <w:tab w:val="left" w:leader="none" w:pos="284"/>
        </w:tabs>
        <w:spacing w:after="0" w:line="276" w:lineRule="auto"/>
        <w:ind w:left="1080" w:hanging="360"/>
        <w:jc w:val="both"/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b w:val="1"/>
          <w:sz w:val="21"/>
          <w:szCs w:val="21"/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     </w:t>
        <w:tab/>
      </w:r>
      <w:r w:rsidDel="00000000" w:rsidR="00000000" w:rsidRPr="00000000">
        <w:rPr>
          <w:rFonts w:ascii="Cambria" w:cs="Cambria" w:eastAsia="Cambria" w:hAnsi="Cambria"/>
          <w:b w:val="1"/>
          <w:sz w:val="21"/>
          <w:szCs w:val="21"/>
          <w:rtl w:val="0"/>
        </w:rPr>
        <w:t xml:space="preserve">Специалист по договорной работе в любой момент времени знает где находится договор или документы, подтверждающие взаимодействие компании и контрагента, может предоставить по необходимости для урегулирования спорных вопросов. Для этого он ведёт учёт документов по своему усмотрению.</w:t>
      </w:r>
    </w:p>
    <w:p w:rsidR="00000000" w:rsidDel="00000000" w:rsidP="00000000" w:rsidRDefault="00000000" w:rsidRPr="00000000" w14:paraId="0000000A">
      <w:pPr>
        <w:tabs>
          <w:tab w:val="left" w:leader="none" w:pos="284"/>
        </w:tabs>
        <w:spacing w:after="0" w:line="276" w:lineRule="auto"/>
        <w:ind w:left="1080" w:hanging="360"/>
        <w:jc w:val="both"/>
        <w:rPr>
          <w:ins w:author="Алексей Расин" w:id="0" w:date="2022-08-31T07:53:15Z"/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b w:val="1"/>
          <w:sz w:val="21"/>
          <w:szCs w:val="21"/>
          <w:rtl w:val="0"/>
        </w:rPr>
        <w:t xml:space="preserve">6.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 </w:t>
        <w:tab/>
        <w:tab/>
      </w:r>
      <w:r w:rsidDel="00000000" w:rsidR="00000000" w:rsidRPr="00000000">
        <w:rPr>
          <w:rFonts w:ascii="Cambria" w:cs="Cambria" w:eastAsia="Cambria" w:hAnsi="Cambria"/>
          <w:b w:val="1"/>
          <w:sz w:val="21"/>
          <w:szCs w:val="21"/>
          <w:rtl w:val="0"/>
        </w:rPr>
        <w:t xml:space="preserve">Специалист по договорной работе сотрудничает с представителями юридической защиты компании, передает по запросу необходимые документы, контролирует и фиксирует их движение, контролирует ход ведения дела, максимально содействует оперативности разрешения спора.</w:t>
      </w:r>
      <w:ins w:author="Алексей Расин" w:id="0" w:date="2022-08-31T07:53:15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0B">
      <w:pPr>
        <w:tabs>
          <w:tab w:val="left" w:leader="none" w:pos="284"/>
        </w:tabs>
        <w:spacing w:after="0" w:line="276" w:lineRule="auto"/>
        <w:ind w:left="1080" w:hanging="360"/>
        <w:jc w:val="both"/>
        <w:rPr>
          <w:ins w:author="Алексей Расин" w:id="0" w:date="2022-08-31T07:53:15Z"/>
          <w:rFonts w:ascii="Cambria" w:cs="Cambria" w:eastAsia="Cambria" w:hAnsi="Cambria"/>
          <w:b w:val="1"/>
          <w:sz w:val="21"/>
          <w:szCs w:val="21"/>
        </w:rPr>
      </w:pPr>
      <w:ins w:author="Алексей Расин" w:id="0" w:date="2022-08-31T07:53:15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0C">
      <w:pPr>
        <w:tabs>
          <w:tab w:val="left" w:leader="none" w:pos="284"/>
        </w:tabs>
        <w:spacing w:after="0" w:line="276" w:lineRule="auto"/>
        <w:ind w:left="1080" w:hanging="360"/>
        <w:jc w:val="both"/>
        <w:rPr>
          <w:ins w:author="Алексей Расин" w:id="0" w:date="2022-08-31T07:53:15Z"/>
          <w:rFonts w:ascii="Cambria" w:cs="Cambria" w:eastAsia="Cambria" w:hAnsi="Cambria"/>
          <w:b w:val="1"/>
          <w:sz w:val="21"/>
          <w:szCs w:val="21"/>
        </w:rPr>
      </w:pPr>
      <w:ins w:author="Алексей Расин" w:id="0" w:date="2022-08-31T07:53:15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0D">
      <w:pPr>
        <w:tabs>
          <w:tab w:val="left" w:leader="none" w:pos="284"/>
        </w:tabs>
        <w:spacing w:after="0" w:line="276" w:lineRule="auto"/>
        <w:ind w:left="1080" w:hanging="360"/>
        <w:jc w:val="both"/>
        <w:rPr>
          <w:ins w:author="Алексей Расин" w:id="0" w:date="2022-08-31T07:53:15Z"/>
          <w:rFonts w:ascii="Cambria" w:cs="Cambria" w:eastAsia="Cambria" w:hAnsi="Cambria"/>
          <w:b w:val="1"/>
          <w:sz w:val="21"/>
          <w:szCs w:val="21"/>
        </w:rPr>
      </w:pPr>
      <w:ins w:author="Алексей Расин" w:id="0" w:date="2022-08-31T07:53:15Z">
        <w:r w:rsidDel="00000000" w:rsidR="00000000" w:rsidRPr="00000000">
          <w:rPr>
            <w:rFonts w:ascii="Cambria" w:cs="Cambria" w:eastAsia="Cambria" w:hAnsi="Cambria"/>
            <w:b w:val="1"/>
            <w:sz w:val="21"/>
            <w:szCs w:val="21"/>
            <w:rtl w:val="0"/>
          </w:rPr>
          <w:t xml:space="preserve">Идеальная картина специалиста по договорной работе </w:t>
        </w:r>
      </w:ins>
    </w:p>
    <w:p w:rsidR="00000000" w:rsidDel="00000000" w:rsidP="00000000" w:rsidRDefault="00000000" w:rsidRPr="00000000" w14:paraId="0000000E">
      <w:pPr>
        <w:tabs>
          <w:tab w:val="left" w:leader="none" w:pos="284"/>
        </w:tabs>
        <w:spacing w:after="0" w:line="276" w:lineRule="auto"/>
        <w:ind w:left="1080" w:hanging="360"/>
        <w:jc w:val="both"/>
        <w:rPr>
          <w:ins w:author="Алексей Расин" w:id="0" w:date="2022-08-31T07:53:15Z"/>
          <w:rFonts w:ascii="Cambria" w:cs="Cambria" w:eastAsia="Cambria" w:hAnsi="Cambria"/>
          <w:b w:val="1"/>
          <w:sz w:val="21"/>
          <w:szCs w:val="21"/>
        </w:rPr>
      </w:pPr>
      <w:ins w:author="Алексей Расин" w:id="0" w:date="2022-08-31T07:53:15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0F">
      <w:pPr>
        <w:tabs>
          <w:tab w:val="left" w:leader="none" w:pos="284"/>
        </w:tabs>
        <w:spacing w:after="0" w:line="276" w:lineRule="auto"/>
        <w:ind w:left="1080" w:hanging="360"/>
        <w:jc w:val="both"/>
        <w:rPr>
          <w:del w:author="Алексей Расин" w:id="0" w:date="2022-08-31T07:53:15Z"/>
          <w:rFonts w:ascii="Cambria" w:cs="Cambria" w:eastAsia="Cambria" w:hAnsi="Cambria"/>
          <w:b w:val="1"/>
          <w:sz w:val="24"/>
          <w:szCs w:val="24"/>
        </w:rPr>
      </w:pPr>
      <w:ins w:author="Алексей Расин" w:id="0" w:date="2022-08-31T07:53:15Z">
        <w:r w:rsidDel="00000000" w:rsidR="00000000" w:rsidRPr="00000000">
          <w:rPr>
            <w:rFonts w:ascii="Cambria" w:cs="Cambria" w:eastAsia="Cambria" w:hAnsi="Cambria"/>
            <w:b w:val="1"/>
            <w:sz w:val="21"/>
            <w:szCs w:val="21"/>
            <w:rtl w:val="0"/>
          </w:rPr>
          <w:t xml:space="preserve">Специалист по договорной работе всегда в </w:t>
        </w:r>
        <w:r w:rsidDel="00000000" w:rsidR="00000000" w:rsidRPr="00000000">
          <w:rPr>
            <w:rFonts w:ascii="Cambria" w:cs="Cambria" w:eastAsia="Cambria" w:hAnsi="Cambria"/>
            <w:b w:val="1"/>
            <w:sz w:val="21"/>
            <w:szCs w:val="21"/>
            <w:rtl w:val="0"/>
          </w:rPr>
          <w:t xml:space="preserve">указанный</w:t>
        </w:r>
        <w:r w:rsidDel="00000000" w:rsidR="00000000" w:rsidRPr="00000000">
          <w:rPr>
            <w:rFonts w:ascii="Cambria" w:cs="Cambria" w:eastAsia="Cambria" w:hAnsi="Cambria"/>
            <w:b w:val="1"/>
            <w:sz w:val="21"/>
            <w:szCs w:val="21"/>
            <w:rtl w:val="0"/>
          </w:rPr>
          <w:t xml:space="preserve"> в задаче срок  заключает с поставщиками и </w:t>
        </w:r>
        <w:r w:rsidDel="00000000" w:rsidR="00000000" w:rsidRPr="00000000">
          <w:rPr>
            <w:rFonts w:ascii="Cambria" w:cs="Cambria" w:eastAsia="Cambria" w:hAnsi="Cambria"/>
            <w:b w:val="1"/>
            <w:sz w:val="21"/>
            <w:szCs w:val="21"/>
            <w:rtl w:val="0"/>
          </w:rPr>
          <w:t xml:space="preserve">покупателями договора, все 100 % оригиналов договоров в течении 2 недель попадают</w:t>
        </w:r>
        <w:r w:rsidDel="00000000" w:rsidR="00000000" w:rsidRPr="00000000">
          <w:rPr>
            <w:rFonts w:ascii="Cambria" w:cs="Cambria" w:eastAsia="Cambria" w:hAnsi="Cambria"/>
            <w:b w:val="1"/>
            <w:sz w:val="21"/>
            <w:szCs w:val="21"/>
            <w:rtl w:val="0"/>
          </w:rPr>
          <w:t xml:space="preserve"> на офис и подшиваются соответствующие папки. Точно так же все происходит со всеми дополнительными соглашениями. Специалист по договорной работе вносит в 1С условия работы только на основании подписанных договоров и дополнительных соглашений. Все договора компании внесены в соответствующие реестры, любой договор можно найти быстро в доступном месте через реестр. Вся исходящая кореспонденция отправлена сразу же после изготовления а входящая разобрана ( обработана, разложена, или предприняты меры по запросам) еженедельно.  Кроме поставщиков и покупателей специалист по договорной работе ведет все договора с сотрудниками компании. Все договора подписаны с сотрудниками в день выхода сотрудника на работу и находятся на офисе.  Специалист по договорной работе контролирует почту и реестры судебные на предмет получения претензий и судебных исков в отношений нашей группы компании, в случае появления, либо самостоятельно готовит ответы и возражения на иски, либо обращается к наемным юристам на аутсорсе. Так же специалист по договорной работе готовит претензии или иски самостоятельно или обращается к аутсорсерам по нашим должникам, в случае получения задач в установленный срок. </w:t>
        </w:r>
      </w:ins>
      <w:del w:author="Алексей Расин" w:id="0" w:date="2022-08-31T07:53:15Z"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10">
      <w:pPr>
        <w:tabs>
          <w:tab w:val="left" w:leader="none" w:pos="284"/>
        </w:tabs>
        <w:spacing w:after="0" w:line="276" w:lineRule="auto"/>
        <w:ind w:left="1080" w:hanging="360"/>
        <w:jc w:val="both"/>
        <w:rPr>
          <w:rFonts w:ascii="Cambria" w:cs="Cambria" w:eastAsia="Cambria" w:hAnsi="Cambria"/>
          <w:b w:val="1"/>
          <w:sz w:val="24"/>
          <w:szCs w:val="24"/>
        </w:rPr>
        <w:pPrChange w:author="Алексей Расин" w:id="0" w:date="2022-08-31T07:53:15Z">
          <w:pPr>
            <w:tabs>
              <w:tab w:val="left" w:leader="none" w:pos="284"/>
            </w:tabs>
            <w:spacing w:after="0" w:line="276" w:lineRule="auto"/>
          </w:pPr>
        </w:pPrChange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hanging="720"/>
        <w:jc w:val="both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76" w:lineRule="auto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76" w:lineRule="auto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footerReference r:id="rId7" w:type="default"/>
      <w:pgSz w:h="16838" w:w="11906" w:orient="portrait"/>
      <w:pgMar w:bottom="1134" w:top="1134" w:left="1134" w:right="113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ambr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2</w:t>
    </w:r>
  </w:p>
  <w:p w:rsidR="00000000" w:rsidDel="00000000" w:rsidP="00000000" w:rsidRDefault="00000000" w:rsidRPr="00000000" w14:paraId="0000001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