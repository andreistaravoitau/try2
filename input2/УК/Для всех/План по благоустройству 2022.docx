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-100.0" w:type="dxa"/>
        <w:tblLayout w:type="fixed"/>
        <w:tblLook w:val="0400"/>
      </w:tblPr>
      <w:tblGrid>
        <w:gridCol w:w="4570"/>
        <w:gridCol w:w="3633"/>
        <w:gridCol w:w="823"/>
        <w:tblGridChange w:id="0">
          <w:tblGrid>
            <w:gridCol w:w="4570"/>
            <w:gridCol w:w="3633"/>
            <w:gridCol w:w="82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План по благоустройству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Декабрь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Сроки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Заштукатурить откосы окон во дворе оф.2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Откосы окон заштукатурены, улучшена теплоизоляция офиса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10.12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Произвести оставшиеся 2 дивана и 1 стол во двор оф.1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дивана и 1 стол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15.12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Ошкурить, опалить и залакировать мебель сделанную для двора,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Мебель ошкурена, опалена и залакированная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25.12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паллетов для котла на Январь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Паллеты, заказаны в необходимом количестве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25.12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Январь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Сроки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Прием и распределение паллет для котла по местам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Паллеты приняты и уложены на предназначенные места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10.1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Чистка от снега, и посыпка дворов офисов 1-2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Чистый и посыпанный двор офисов 1-2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11.1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паллет для котла на Февраль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Паллеты заказаны в необходимом количестве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25.1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                                                 Февраль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Сроки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Прием и распределение паллет для котла по местам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Паллеты приняты и уложены на предназначенные места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10.2</w:t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Чистка от снега, и посыпка дворов офисов 1-2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Чистый и посыпанный двор офисов 1-2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11.2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паллет для котла на март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Паллеты заказаны в необходимом количестве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15.2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Обработать деревянную мебель во дворе, зашлифовать и обпалить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Мебель во дворе ошлифована и опалена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Замерять и заказать и установить мягкие сидушки для мебели на улице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Сидушки на мебели на улице.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Сделать клумбы из поддонов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Клумбы из поддонов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Сроки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Прием и распределение паллет для котла по местам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Паллеты приняты и уложены на предназначенные места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7.03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газонов к озеленению, проверка системы полива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Газоны почищены, разрыхленные, удобрены, полив подготовлен к сезону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10.03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Обустройство клумбы возле бани. Купить и установить сетку, как заборчик, высадка озеленения.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Сетка для забора, куплена и установлена, озеленение посажено.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11.03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Высадка цветов, кустов, и газонной травы по все газонам(включая клумбу возле бани, которая уже очищена)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Цветы, кусты, газонная трава, посажены и подкормлены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15.03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Побелка бордюр деревьев и кустов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Бордюры, деревья и кусты побелены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18.03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начала ремонта фасада офиса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Установлена очередность и сроки выполнения каждого вида работ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25.03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паллет на запас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Паллеты заказаны в нужном количестве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30.03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Апрель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Сроки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Прием и распределение паллет для котла по местам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Паллеты приняты и уложены на предназначенные места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4.04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Чистка и запуск кондиционеров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Кондиционеры, почищены, готовы к работе на летний период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6.04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Коррекция озеленения газонов, подвязка плюща, где нужно досеять траву, обрезка самшита,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Озеленение откорректировано, плющ подвязан, самшит подстрижен.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7.04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Побелка бордюр деревьев и кустов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Бордюры, деревья и кусты побелены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8.04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Начало ремонта фасада, расшить трещины и швы, установить крепления и скобы для укрепления конструкции здания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Трещины и швы расшиты, крепления установлены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13.04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Заделка всех трещин и швов, реставрация разрушенных частей здания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Трещины и разрушения устранены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19.04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Грунтовка фасада и установка плит утепления(мин. вата или пенопласт 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Фасад прогрунтован и утеплен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26.04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Установка фонариков под навес во дворе оф.1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Фонарики под навесом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27.04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Обтянуть сеткой для штукатурки фасад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Фасад обтянут сеткой для штукатурки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29.04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Стрижка и уборка газонов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Газоны убраны и подстрижены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29.04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Май</w:t>
      </w:r>
    </w:p>
    <w:tbl>
      <w:tblPr>
        <w:tblStyle w:val="Table2"/>
        <w:tblW w:w="9026.0" w:type="dxa"/>
        <w:jc w:val="left"/>
        <w:tblInd w:w="-100.0" w:type="dxa"/>
        <w:tblLayout w:type="fixed"/>
        <w:tblLook w:val="0400"/>
      </w:tblPr>
      <w:tblGrid>
        <w:gridCol w:w="3571"/>
        <w:gridCol w:w="4515"/>
        <w:gridCol w:w="940"/>
        <w:tblGridChange w:id="0">
          <w:tblGrid>
            <w:gridCol w:w="3571"/>
            <w:gridCol w:w="4515"/>
            <w:gridCol w:w="9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Сроки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Штукатурка всего фасада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Оштукатуренный фасад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9.05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Штукатурка откосов и подоконников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Подоконники и откосы оштукатурены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11.05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Установка подоконников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Подоконники установлены, не люфтят, крепко закреплены и не гремят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16.05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Реконструкция крыльца  керамогранитом, двор оф.1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Крыльцо, отреставрировано, обшито керамогранитом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22.05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Стрижка и уборка газонов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Газоны убраны и подстрижены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0F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Июнь</w:t>
      </w:r>
    </w:p>
    <w:tbl>
      <w:tblPr>
        <w:tblStyle w:val="Table3"/>
        <w:tblW w:w="9026.0" w:type="dxa"/>
        <w:jc w:val="left"/>
        <w:tblInd w:w="-100.0" w:type="dxa"/>
        <w:tblLayout w:type="fixed"/>
        <w:tblLook w:val="0400"/>
      </w:tblPr>
      <w:tblGrid>
        <w:gridCol w:w="6071"/>
        <w:gridCol w:w="2065"/>
        <w:gridCol w:w="890"/>
        <w:tblGridChange w:id="0">
          <w:tblGrid>
            <w:gridCol w:w="6071"/>
            <w:gridCol w:w="2065"/>
            <w:gridCol w:w="8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Сроки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Создать скульптуру-натюрморт с эмблемой ВБА, на газоне-из цемента биг бэг, мешки с мин порошком и известняком, в биг беге можно сделать аквариум или фонтанчик с подсветкой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Натюрморт из бетона на газоне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10.06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Стрижка и уборка газонов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Газоны убраны и подстрижены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Купить и установить автоматический кран в сан. узел оф1.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автоматический кран в сан узле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Июль</w:t>
      </w:r>
    </w:p>
    <w:tbl>
      <w:tblPr>
        <w:tblStyle w:val="Table4"/>
        <w:tblW w:w="9026.0" w:type="dxa"/>
        <w:jc w:val="left"/>
        <w:tblInd w:w="-100.0" w:type="dxa"/>
        <w:tblLayout w:type="fixed"/>
        <w:tblLook w:val="0400"/>
      </w:tblPr>
      <w:tblGrid>
        <w:gridCol w:w="3539"/>
        <w:gridCol w:w="4163"/>
        <w:gridCol w:w="1324"/>
        <w:tblGridChange w:id="0">
          <w:tblGrid>
            <w:gridCol w:w="3539"/>
            <w:gridCol w:w="4163"/>
            <w:gridCol w:w="13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Сроки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Стрижка и уборка газонов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Газоны убраны и подстрижены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6.07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Высадка поздних цветов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Цветы посажены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12.07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Заменить замки на калитках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Замки, новые, работают без нареканий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15.07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Покрасить и пошпаклевать все двери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Двери зашпаклеваны и  окрашены, белые, без дефектов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25.07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Август</w:t>
      </w: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-100.0" w:type="dxa"/>
        <w:tblLayout w:type="fixed"/>
        <w:tblLook w:val="0400"/>
      </w:tblPr>
      <w:tblGrid>
        <w:gridCol w:w="3035"/>
        <w:gridCol w:w="3343"/>
        <w:gridCol w:w="2648"/>
        <w:tblGridChange w:id="0">
          <w:tblGrid>
            <w:gridCol w:w="3035"/>
            <w:gridCol w:w="3343"/>
            <w:gridCol w:w="2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Сроки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Собрать и установить карниз над крыльцом оф1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Карниз, на всю ширину крыльца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20.08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spacing w:after="160" w:line="259" w:lineRule="auto"/>
        <w:rPr>
          <w:ins w:author="Anonymous" w:id="0" w:date="2021-12-24T08:49:28Z"/>
          <w:rFonts w:ascii="Times New Roman" w:cs="Times New Roman" w:eastAsia="Times New Roman" w:hAnsi="Times New Roman"/>
          <w:sz w:val="24"/>
          <w:szCs w:val="24"/>
        </w:rPr>
      </w:pPr>
      <w:ins w:author="Anonymous" w:id="0" w:date="2021-12-24T08:49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64">
      <w:pPr>
        <w:spacing w:after="160" w:line="259" w:lineRule="auto"/>
        <w:rPr>
          <w:rFonts w:ascii="Calibri" w:cs="Calibri" w:eastAsia="Calibri" w:hAnsi="Calibri"/>
        </w:rPr>
      </w:pPr>
      <w:ins w:author="Anonymous" w:id="1" w:date="2021-12-24T08:49:4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                                                                         </w:t>
        </w:r>
      </w:ins>
      <w:ins w:author="Anonymous" w:id="2" w:date="2021-12-24T08:49:3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</w:t>
        </w:r>
      </w:ins>
      <w:ins w:author="Anonymous" w:id="3" w:date="2021-12-24T08:49:3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ент</w:t>
        </w:r>
      </w:ins>
      <w:ins w:author="Anonymous" w:id="4" w:date="2021-12-24T08:49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ябрь</w:t>
        </w:r>
      </w:ins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-100.0" w:type="dxa"/>
        <w:tblLayout w:type="fixed"/>
        <w:tblLook w:val="0400"/>
      </w:tblPr>
      <w:tblGrid>
        <w:gridCol w:w="3035"/>
        <w:gridCol w:w="3343"/>
        <w:gridCol w:w="2648"/>
        <w:tblGridChange w:id="0">
          <w:tblGrid>
            <w:gridCol w:w="3035"/>
            <w:gridCol w:w="3343"/>
            <w:gridCol w:w="2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Сроки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Отреставрировать навес и ступеньки в подвал, к котлу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Навес и ступеньки отреставрированы, крыша навеса не протекает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15.09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Чистка и промывка отопительной системы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Батареи и трубы почищены, не завоздушены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30.09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Октябрь</w:t>
      </w: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-100.0" w:type="dxa"/>
        <w:tblLayout w:type="fixed"/>
        <w:tblLook w:val="0400"/>
      </w:tblPr>
      <w:tblGrid>
        <w:gridCol w:w="3035"/>
        <w:gridCol w:w="3343"/>
        <w:gridCol w:w="2648"/>
        <w:tblGridChange w:id="0">
          <w:tblGrid>
            <w:gridCol w:w="3035"/>
            <w:gridCol w:w="3343"/>
            <w:gridCol w:w="2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Сроки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Заказать и установить решетчатую дверь при спуске в подвал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Дверь решетчатая, установлена, на замок закрытая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20.10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Ноябрь</w:t>
      </w: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-100.0" w:type="dxa"/>
        <w:tblLayout w:type="fixed"/>
        <w:tblLook w:val="0400"/>
      </w:tblPr>
      <w:tblGrid>
        <w:gridCol w:w="3035"/>
        <w:gridCol w:w="3343"/>
        <w:gridCol w:w="2648"/>
        <w:tblGridChange w:id="0">
          <w:tblGrid>
            <w:gridCol w:w="3035"/>
            <w:gridCol w:w="3343"/>
            <w:gridCol w:w="2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Сроки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Установить  шумку и зашить гипсокартоном лестницу оф.1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Лестница обесшумлена и зашита, чистый опрятный вид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20.11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