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Начальника отдела доставки Биг-Беги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Способ расчета квоты по статистике: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Выясняем у НО-11 квоту на следующую неделю, то есть какое количество биг-бегов планируется отшить на следующей неделе.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Выясняем  у всех менеджеров 2-го отделения какие из этих заказов производства на следующую неделю планируются к отгрузке (план отгрузок на следующую неделю)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 как выяснили какое количество биг-бегов планируется к отгрузке добавляем количество биг-бегов, которые не были вывезены на прошлой неделе и будут вывезены на текущей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Получившиеся количество ставим в квоту на текущую неделю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Все данные получаю в ТГ.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419350" cy="4143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Способ расчета квоты по статистике: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понедельник НО11 передает через телеграм данные в которых указано , название заказа , номер заказа и количество штук которые </w:t>
      </w:r>
      <w:ins w:author="Алексей Расин" w:id="0" w:date="2023-09-01T07:51:09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будут</w:t>
        </w:r>
      </w:ins>
      <w:del w:author="Алексей Расин" w:id="0" w:date="2023-09-01T07:51:09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буду</w:delText>
        </w:r>
      </w:del>
      <w:r w:rsidDel="00000000" w:rsidR="00000000" w:rsidRPr="00000000">
        <w:rPr>
          <w:rFonts w:ascii="Cambria" w:cs="Cambria" w:eastAsia="Cambria" w:hAnsi="Cambria"/>
          <w:rtl w:val="0"/>
        </w:rPr>
        <w:t xml:space="preserve"> отшиты на производстве за неделю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Передаваемый файл выглядит так :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39172" cy="69117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172" cy="6911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Выясняем  у всех менеджеров 2-го отделения какие из этих заказов производства  планируются к отгрузке . Скидываем перечень заказов в чат телеграм «</w:t>
      </w:r>
      <w:ins w:author="Алексей Расин" w:id="1" w:date="2023-09-01T07:51:24Z">
        <w:r w:rsidDel="00000000" w:rsidR="00000000" w:rsidRPr="00000000">
          <w:rPr>
            <w:rFonts w:ascii="Cambria" w:cs="Cambria" w:eastAsia="Cambria" w:hAnsi="Cambria"/>
            <w:rtl w:val="0"/>
          </w:rPr>
          <w:t xml:space="preserve">Торговля</w:t>
        </w:r>
      </w:ins>
      <w:del w:author="Алексей Расин" w:id="1" w:date="2023-09-01T07:51:24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Торгоавля</w:delText>
        </w:r>
      </w:del>
      <w:r w:rsidDel="00000000" w:rsidR="00000000" w:rsidRPr="00000000">
        <w:rPr>
          <w:rFonts w:ascii="Cambria" w:cs="Cambria" w:eastAsia="Cambria" w:hAnsi="Cambria"/>
          <w:rtl w:val="0"/>
        </w:rPr>
        <w:t xml:space="preserve">» ждем подтверждения отгрузки от менеджеров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 как выяснили какое количество биг-бегов планируется к отгрузке добавляем количество биг-бегов, которые не были вывезены на прошлой неделе и будут вывезены на текущей .  Список и количество не отгруженных запрашиваем у НО11. Список выглядит  выглядит так :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9900" cy="129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Получившиеся количество ставим в квоту на текущую неделю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рассчитываем квоту. На примере скринов это выглядит так : 13360шт те что произведем(получено подтверждение по отгрузке от менеджеров) +3375шт того что на складе = 16735 квота недели.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статистика подаётся в дневных и еженедельных отчетах в группе отчеты в телеграм:</w:t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spacing w:after="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39589" cy="7183051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589" cy="7183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Где, каждый пункт являет собой:</w:t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1 - Период день или неделя отчета.</w:t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2 - План на день/Общее выполнение на сегодняшний день/План недели</w:t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3 - Факт на день/Общее выполнение на сегодняшний день/План недели</w:t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4 - В случае невыполнения квоты описывается причина.</w:t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5 -  В случае невыполнения квоты описывается действие, которое поможет её выполнить и что для этого будет сделано. </w:t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6 - План на следующий день/Общее выполнение на сегодняшний день/План недели</w:t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недельные статистики, вносятся в личном кабинете на платформе ПЛАТРУМ каждую неделю :</w:t>
      </w:r>
    </w:p>
    <w:p w:rsidR="00000000" w:rsidDel="00000000" w:rsidP="00000000" w:rsidRDefault="00000000" w:rsidRPr="00000000" w14:paraId="00000050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667375" cy="647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UwoZwXNmmlc_MvsAXL1ab7RcBjYBa4RwjjKvJ_opXZQ/edit#gid=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