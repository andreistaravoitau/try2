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ОБЯЗАННОСТИ РУКОВОДИТЕЛЯ НА ЭТАПАХ НАЙМА И ВВЕДЕНИЯ В ДОЛЖНОСТЬ НОВОГО СОТРУДНИКА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19.05.2023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      </w:t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НО1, всех РО и ИД, ГД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Бывают ситуации, когда мы нарушаем порядок введения в должность сотрудников,  Менеджер секции найма начинает поиск сотрудников без полученной от непосредственного руководителя заявки на поиск и подбор персонала и находит кандидата, который не соответствует требованиям. Либо в заявке на найм от руководителя нет необходимый данных для НО1.  Либо непосредственный руководитель не проводит ППФ (процедуру прояснения продукта и функций) и стажер не знает какой результат от него ждут и что входит в его обязанности, стажеру не устанавливаются квоты на испытательный срок, непосредственный руководитель не следит за продуктивностью стажера, тем самым возникает проблема, что стажер никому не нужен, кроме НО1. Чтобы введение в должность сотрудников проходило правильно и без сбоев, ниже приведены обязанности руководителя на всех этапах найма и введения в должность.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Прежде чем составить заявку на найм, непосредственный руководитель должен иметь понимание о цели и конечном результате найма этого сотрудника. Например, если это новая вакансия</w:t>
      </w:r>
      <w:ins w:author="Админ Сайта" w:id="0" w:date="2023-06-02T04:42:0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,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 то руководитель должен аргументировать чем компании будет полезен этот найм, какой бизнес процесс будет налажен этим сотрудником, какой именно функционал и обязанности будут возложены на этого сотрудника и почему.  Без четкой аргументации и оснований от непосредственного руководителя НО1 не может принять </w:t>
      </w:r>
      <w:ins w:author="Админ Сайта" w:id="1" w:date="2023-06-02T04:43:0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заявку</w:t>
        </w:r>
      </w:ins>
      <w:del w:author="Админ Сайта" w:id="1" w:date="2023-06-02T04:43:08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завку</w:delText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ins w:author="Админ Сайта" w:id="2" w:date="2023-06-02T04:45:06Z">
        <w:r w:rsidDel="00000000" w:rsidR="00000000" w:rsidRPr="00000000">
          <w:rPr>
            <w:rFonts w:ascii="Cambria" w:cs="Cambria" w:eastAsia="Cambria" w:hAnsi="Cambria"/>
            <w:rtl w:val="0"/>
          </w:rPr>
          <w:t xml:space="preserve"> Найм нового поста 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должен утвержден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 на РС и дальше по командной линии до владельца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найм инициирован НО1, то тогда задача стоит перед НО1 аргументировать целесообразность этого найма перед непосредственным руководителем “кандидата” и всеми РО компании. Без согласования вакансии РО и ИД вакансия открыта быть не может.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Непосредственный руководитель должен составить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заявку на найм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 предоставить ее НО1. НО1 не будет начинать найм пока не получит от непосредственного руководителя заявку на найм. Если руководитель указывает какое-то требование к кандидату, тогда он должен его аргументировать. Например, если руководитель указывает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желаемый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возраст кандидата до 40 лет, тогда он должен аргументировать почему кандидат в возрасте 41 года не будет соответствовать вакантной должности.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заявке необходимо обязательно прописать: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                       - критерии </w:t>
      </w:r>
      <w:ins w:author="Админ Сайта" w:id="3" w:date="2023-06-02T04:47:0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выхода из испытательного срока</w:t>
        </w:r>
      </w:ins>
      <w:del w:author="Админ Сайта" w:id="4" w:date="2023-06-02T04:47:19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оценки</w:delText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 именно конечный и промежуточные результаты стажера, какой именно результат (исчисляемый) вы хотите от него получить.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Например: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024563" cy="16561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1656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(пол, возраст)</w:t>
        <w:br w:type="textWrapping"/>
      </w:r>
      <w:commentRangeStart w:id="0"/>
      <w:r w:rsidDel="00000000" w:rsidR="00000000" w:rsidRPr="00000000">
        <w:rPr>
          <w:rFonts w:ascii="Cambria" w:cs="Cambria" w:eastAsia="Cambria" w:hAnsi="Cambria"/>
          <w:rtl w:val="0"/>
        </w:rPr>
        <w:t xml:space="preserve">- обязанности (чем занимается) - четко и подробно описать чем именно будет заниматься кандидат . исходя из его шляпы должности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  <w:br w:type="textWrapping"/>
        <w:t xml:space="preserve">- личностные качества (минимум 3 основных)  и причины почему именно эти</w:t>
      </w:r>
      <w:ins w:author="Админ Сайта" w:id="5" w:date="2023-06-02T04:48:46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ми личностными качествами должен обладать кандидат. Как эти качества будут помогать кандидату на его должности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Личностные качества - это особенности характера человека, по которым мы можем проанализировать как они будут помогать или мешать сотруднику работать на данной должности и в коллективе. Это позволит оптимизировать процесс найма и к непосредственному руководителю не будут попадать “залетные” кандидаты.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- </w:t>
      </w:r>
      <w:commentRangeStart w:id="1"/>
      <w:r w:rsidDel="00000000" w:rsidR="00000000" w:rsidRPr="00000000">
        <w:rPr>
          <w:rFonts w:ascii="Cambria" w:cs="Cambria" w:eastAsia="Cambria" w:hAnsi="Cambria"/>
          <w:rtl w:val="0"/>
        </w:rPr>
        <w:t xml:space="preserve">компетентность -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способность делать что-нибудь, основанная на знании, опытности, навыке. и почему. Это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-четко прописать процесс начисления ЗП, ставку на ИС, а так же как будет начислятся ЗП в последующем (может быть только 2а варианта - от маржинальной прибыли, либо сдельная оплата труда)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</w:t>
      </w:r>
      <w:commentRangeStart w:id="2"/>
      <w:r w:rsidDel="00000000" w:rsidR="00000000" w:rsidRPr="00000000">
        <w:rPr>
          <w:rFonts w:ascii="Cambria" w:cs="Cambria" w:eastAsia="Cambria" w:hAnsi="Cambria"/>
          <w:rtl w:val="0"/>
        </w:rPr>
        <w:t xml:space="preserve">критерии выхода из испытательного срока (включая промежуточные результаты)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u w:val="none"/>
        </w:rPr>
      </w:pPr>
      <w:commentRangeStart w:id="3"/>
      <w:r w:rsidDel="00000000" w:rsidR="00000000" w:rsidRPr="00000000">
        <w:rPr>
          <w:rFonts w:ascii="Cambria" w:cs="Cambria" w:eastAsia="Cambria" w:hAnsi="Cambria"/>
          <w:rtl w:val="0"/>
        </w:rPr>
        <w:t xml:space="preserve">Составить папку должности если это новый пост в компании (ранее такой должности не было)</w:t>
      </w:r>
      <w:ins w:author="Админ Сайта" w:id="6" w:date="2023-06-02T04:51:24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согласно правилам описанным в регламенте по 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составлению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 должностным папкам</w:t>
        </w:r>
      </w:ins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Содержание должностной папки.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Цель поста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ЦКП поста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Идеальная картина должности.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Приоритеты в работе.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Положение поста на оргсхеме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Экземпляр оргсхемы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Описание должности.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Инструкции по выполнению действий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Успешные действия и типичные ошибки.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 Подборка письменных материалов.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mbria" w:cs="Cambria" w:eastAsia="Cambria" w:hAnsi="Cambria"/>
          <w:color w:val="222222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Схема потоков частиц.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Провести ППФ (прояснение продукта и функций) со стажером,согласно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инструкции 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При проведении ППФ руководитель должен прояснить функции и продукты сотрудника на его посту, а также получить понимание по ним.  ППФ - это процедура, которая направлена на подробное описаний функций и продуктов для сотрудника, о требованиях руководителя по отношению к подчиненному.  После проведения ППФ важно получить подтверждение от сотрудника, что он понял свой ЦКП и свои подпродукты </w:t>
      </w:r>
      <w:ins w:author="Админ Сайта" w:id="7" w:date="2023-06-02T04:52:53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и согласен выполнять свои обязанности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осле </w:t>
      </w:r>
      <w:ins w:author="Админ Сайта" w:id="8" w:date="2023-06-02T04:53:10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ППФ руководитель 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состав</w:t>
      </w:r>
      <w:ins w:author="Админ Сайта" w:id="9" w:date="2023-06-02T04:53:23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ляет</w:t>
        </w:r>
      </w:ins>
      <w:del w:author="Админ Сайта" w:id="9" w:date="2023-06-02T04:53:23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ить</w:delText>
        </w:r>
      </w:del>
      <w:r w:rsidDel="00000000" w:rsidR="00000000" w:rsidRPr="00000000">
        <w:rPr>
          <w:rFonts w:ascii="Cambria" w:cs="Cambria" w:eastAsia="Cambria" w:hAnsi="Cambria"/>
          <w:rtl w:val="0"/>
        </w:rPr>
        <w:t xml:space="preserve"> БП на 2е недели</w:t>
      </w:r>
      <w:ins w:author="Админ Сайта" w:id="10" w:date="2023-06-02T04:53:30Z">
        <w:r w:rsidDel="00000000" w:rsidR="00000000" w:rsidRPr="00000000">
          <w:rPr>
            <w:rFonts w:ascii="Cambria" w:cs="Cambria" w:eastAsia="Cambria" w:hAnsi="Cambria"/>
            <w:rtl w:val="0"/>
          </w:rPr>
          <w:t xml:space="preserve">,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 в котором будут установлены исчисляемые квоты для стажера, которые связанные с производством его продукта. (исходящие звонки, рассылка КП, записанные кандидаты на собеседования, вывоз продукции и.т.п.)</w:t>
      </w:r>
      <w:ins w:author="Админ Сайта" w:id="11" w:date="2023-06-02T04:53:51Z">
        <w:r w:rsidDel="00000000" w:rsidR="00000000" w:rsidRPr="00000000">
          <w:rPr>
            <w:rFonts w:ascii="Cambria" w:cs="Cambria" w:eastAsia="Cambria" w:hAnsi="Cambria"/>
            <w:rtl w:val="0"/>
          </w:rPr>
          <w:t xml:space="preserve"> Первый БП составляет именно руководитель, так как стажер еще с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планировать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 свою деятельность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Оценить кандидата по результатам испытательного срока</w:t>
        <w:br w:type="textWrapping"/>
        <w:t xml:space="preserve">- проводить еженедельные  и ежедневные координации  со стажером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передавать обязанности по каждой секции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ins w:author="Админ Сайта" w:id="12" w:date="2023-06-02T04:55:28Z"/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добиваться выполнения задач стажером</w:t>
      </w:r>
      <w:ins w:author="Админ Сайта" w:id="12" w:date="2023-06-02T04:55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mbria" w:cs="Cambria" w:eastAsia="Cambria" w:hAnsi="Cambria"/>
        </w:rPr>
      </w:pPr>
      <w:ins w:author="Админ Сайта" w:id="12" w:date="2023-06-02T04:55:2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- давать обратную связь НО1 по стажеру согласно бланка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Наставничество, согласно ИП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обязанности руководителя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ins w:author="Админ Сайта" w:id="13" w:date="2023-06-02T04:56:22Z">
        <w:r w:rsidDel="00000000" w:rsidR="00000000" w:rsidRPr="00000000">
          <w:rPr>
            <w:rFonts w:ascii="Cambria" w:cs="Cambria" w:eastAsia="Cambria" w:hAnsi="Cambria"/>
            <w:rtl w:val="0"/>
          </w:rPr>
          <w:t xml:space="preserve"> Руководитель не бросает своего стажера, думая что он со всем справится, а наоборот тратит больше своего времени на него.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Следуя описанным обязанностям на  этапах найма и введения в должность, компания получит продуктивных лояльных сотрудников, которые будут способствовать развитию компании и увеличения прибыли как каждого сотрудника так и компании в целом.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Владелец ООО “Компании ВБА”</w:t>
      </w:r>
    </w:p>
    <w:p w:rsidR="00000000" w:rsidDel="00000000" w:rsidP="00000000" w:rsidRDefault="00000000" w:rsidRPr="00000000" w14:paraId="0000002F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Мороз Геннадий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дмин Сайта" w:id="0" w:date="2023-06-02T04:48:30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заявке нет такого пункта как обязанности. это все есть в папке должности</w:t>
      </w:r>
    </w:p>
  </w:comment>
  <w:comment w:author="Админ Сайта" w:id="2" w:date="2023-06-02T04:50:24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выше об этом уже написано</w:t>
      </w:r>
    </w:p>
  </w:comment>
  <w:comment w:author="Админ Сайта" w:id="3" w:date="2023-06-02T04:51:10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пункт должен быть до заявки на найм</w:t>
      </w:r>
    </w:p>
  </w:comment>
  <w:comment w:author="Админ Сайта" w:id="1" w:date="2023-06-02T04:49:53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нас в заявке не найм нет такого пункта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JTYfkvXiwWWBhQvXiI8MMp-d4hIiHINS_6ufz4zWcw8/edit#" TargetMode="External"/><Relationship Id="rId10" Type="http://schemas.openxmlformats.org/officeDocument/2006/relationships/hyperlink" Target="https://docs.google.com/document/d/1o0P7Dl4Mj8dQWaezwMNpcC1QJcycKbxpr6Gp73tmA8E/edit?usp=sharing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uYbRNiOCIKUnvbG03P6gmiQspf7csUCyExuVXGVwBMQ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