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УТВЕРЖДАЮ</w:t>
      </w:r>
    </w:p>
    <w:p w:rsidR="00000000" w:rsidDel="00000000" w:rsidP="00000000" w:rsidRDefault="00000000" w:rsidRPr="00000000" w14:paraId="00000008">
      <w:pPr>
        <w:pageBreakBefore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Владелец компании</w:t>
      </w:r>
    </w:p>
    <w:p w:rsidR="00000000" w:rsidDel="00000000" w:rsidP="00000000" w:rsidRDefault="00000000" w:rsidRPr="00000000" w14:paraId="00000009">
      <w:pPr>
        <w:pageBreakBefore w:val="0"/>
        <w:spacing w:line="276"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Мороз Г.С. </w:t>
      </w:r>
    </w:p>
    <w:p w:rsidR="00000000" w:rsidDel="00000000" w:rsidP="00000000" w:rsidRDefault="00000000" w:rsidRPr="00000000" w14:paraId="0000000B">
      <w:pPr>
        <w:pageBreakBefore w:val="0"/>
        <w:spacing w:line="276"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«23» апреля 2015 г.</w:t>
      </w:r>
    </w:p>
    <w:p w:rsidR="00000000" w:rsidDel="00000000" w:rsidP="00000000" w:rsidRDefault="00000000" w:rsidRPr="00000000" w14:paraId="0000000D">
      <w:pPr>
        <w:pageBreakBefore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Пересмотрено 23.05.2023</w:t>
      </w:r>
    </w:p>
    <w:p w:rsidR="00000000" w:rsidDel="00000000" w:rsidP="00000000" w:rsidRDefault="00000000" w:rsidRPr="00000000" w14:paraId="0000000E">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spacing w:line="276" w:lineRule="auto"/>
        <w:jc w:val="center"/>
        <w:rPr>
          <w:rFonts w:ascii="Calibri" w:cs="Calibri" w:eastAsia="Calibri" w:hAnsi="Calibri"/>
        </w:rPr>
      </w:pPr>
      <w:r w:rsidDel="00000000" w:rsidR="00000000" w:rsidRPr="00000000">
        <w:rPr>
          <w:rFonts w:ascii="Calibri" w:cs="Calibri" w:eastAsia="Calibri" w:hAnsi="Calibri"/>
          <w:sz w:val="36"/>
          <w:szCs w:val="36"/>
          <w:rtl w:val="0"/>
        </w:rPr>
        <w:t xml:space="preserve"> Справочник статистик</w:t>
      </w:r>
      <w:r w:rsidDel="00000000" w:rsidR="00000000" w:rsidRPr="00000000">
        <w:rPr>
          <w:rtl w:val="0"/>
        </w:rPr>
      </w:r>
    </w:p>
    <w:p w:rsidR="00000000" w:rsidDel="00000000" w:rsidP="00000000" w:rsidRDefault="00000000" w:rsidRPr="00000000" w14:paraId="00000013">
      <w:pPr>
        <w:pageBreakBefore w:val="0"/>
        <w:spacing w:line="276" w:lineRule="auto"/>
        <w:jc w:val="center"/>
        <w:rPr>
          <w:rFonts w:ascii="Calibri" w:cs="Calibri" w:eastAsia="Calibri" w:hAnsi="Calibri"/>
        </w:rPr>
      </w:pPr>
      <w:r w:rsidDel="00000000" w:rsidR="00000000" w:rsidRPr="00000000">
        <w:rPr>
          <w:rFonts w:ascii="Calibri" w:cs="Calibri" w:eastAsia="Calibri" w:hAnsi="Calibri"/>
          <w:sz w:val="36"/>
          <w:szCs w:val="36"/>
          <w:rtl w:val="0"/>
        </w:rPr>
        <w:t xml:space="preserve">Компании «ВБА»</w:t>
        <w:br w:type="textWrapping"/>
        <w:t xml:space="preserve">Направления Беги </w:t>
      </w:r>
      <w:r w:rsidDel="00000000" w:rsidR="00000000" w:rsidRPr="00000000">
        <w:rPr>
          <w:rtl w:val="0"/>
        </w:rPr>
      </w:r>
    </w:p>
    <w:p w:rsidR="00000000" w:rsidDel="00000000" w:rsidP="00000000" w:rsidRDefault="00000000" w:rsidRPr="00000000" w14:paraId="00000014">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B">
          <w:pPr>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2et92p0">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Общие положения</w:t>
            </w:r>
          </w:hyperlink>
          <w:r w:rsidDel="00000000" w:rsidR="00000000" w:rsidRPr="00000000">
            <w:rPr>
              <w:rtl w:val="0"/>
            </w:rPr>
          </w:r>
        </w:p>
        <w:p w:rsidR="00000000" w:rsidDel="00000000" w:rsidP="00000000" w:rsidRDefault="00000000" w:rsidRPr="00000000" w14:paraId="0000001C">
          <w:pPr>
            <w:spacing w:after="0" w:before="60" w:line="240" w:lineRule="auto"/>
            <w:rPr>
              <w:b w:val="0"/>
              <w:color w:val="1155cc"/>
              <w:u w:val="single"/>
            </w:rPr>
          </w:pPr>
          <w:hyperlink w:anchor="_2et92p0">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Принципы описания статистики в справочнике</w:t>
            </w:r>
          </w:hyperlink>
          <w:r w:rsidDel="00000000" w:rsidR="00000000" w:rsidRPr="00000000">
            <w:rPr>
              <w:rtl w:val="0"/>
            </w:rPr>
          </w:r>
        </w:p>
        <w:p w:rsidR="00000000" w:rsidDel="00000000" w:rsidP="00000000" w:rsidRDefault="00000000" w:rsidRPr="00000000" w14:paraId="0000001D">
          <w:pPr>
            <w:spacing w:after="0" w:before="60" w:line="240" w:lineRule="auto"/>
            <w:rPr>
              <w:b w:val="0"/>
              <w:color w:val="1155cc"/>
              <w:u w:val="single"/>
            </w:rPr>
          </w:pPr>
          <w:hyperlink w:anchor="_3dy6vkm">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Отделение 7 一 Административное. Владелец.</w:t>
            </w:r>
          </w:hyperlink>
          <w:r w:rsidDel="00000000" w:rsidR="00000000" w:rsidRPr="00000000">
            <w:rPr>
              <w:rtl w:val="0"/>
            </w:rPr>
          </w:r>
        </w:p>
        <w:p w:rsidR="00000000" w:rsidDel="00000000" w:rsidP="00000000" w:rsidRDefault="00000000" w:rsidRPr="00000000" w14:paraId="0000001E">
          <w:pPr>
            <w:spacing w:after="0" w:before="60" w:line="240" w:lineRule="auto"/>
            <w:ind w:left="360" w:firstLine="0"/>
            <w:rPr>
              <w:color w:val="1155cc"/>
              <w:u w:val="single"/>
            </w:rPr>
          </w:pPr>
          <w:hyperlink w:anchor="_4d34og8">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1. Название статистики: Деньги / кредиторская задолженность (ГСД)</w:t>
            </w:r>
          </w:hyperlink>
          <w:r w:rsidDel="00000000" w:rsidR="00000000" w:rsidRPr="00000000">
            <w:rPr>
              <w:rtl w:val="0"/>
            </w:rPr>
          </w:r>
        </w:p>
        <w:p w:rsidR="00000000" w:rsidDel="00000000" w:rsidP="00000000" w:rsidRDefault="00000000" w:rsidRPr="00000000" w14:paraId="0000001F">
          <w:pPr>
            <w:spacing w:after="0" w:before="60" w:line="240" w:lineRule="auto"/>
            <w:ind w:left="360" w:firstLine="0"/>
            <w:rPr>
              <w:color w:val="1155cc"/>
              <w:u w:val="single"/>
            </w:rPr>
          </w:pPr>
          <w:hyperlink w:anchor="_2s8eyo1">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1. Название статистики: Стоимость предоставленного продукта</w:t>
            </w:r>
          </w:hyperlink>
          <w:r w:rsidDel="00000000" w:rsidR="00000000" w:rsidRPr="00000000">
            <w:rPr>
              <w:rtl w:val="0"/>
            </w:rPr>
          </w:r>
        </w:p>
        <w:p w:rsidR="00000000" w:rsidDel="00000000" w:rsidP="00000000" w:rsidRDefault="00000000" w:rsidRPr="00000000" w14:paraId="00000020">
          <w:pPr>
            <w:spacing w:after="0" w:before="60" w:line="240" w:lineRule="auto"/>
            <w:ind w:left="360" w:firstLine="0"/>
            <w:rPr>
              <w:color w:val="1155cc"/>
              <w:u w:val="single"/>
            </w:rPr>
          </w:pPr>
          <w:hyperlink w:anchor="_17dp8vu">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1. Название статистики: Валовая прибыль по зашедшим деньгам (ГСД)</w:t>
            </w:r>
          </w:hyperlink>
          <w:r w:rsidDel="00000000" w:rsidR="00000000" w:rsidRPr="00000000">
            <w:rPr>
              <w:rtl w:val="0"/>
            </w:rPr>
          </w:r>
        </w:p>
        <w:p w:rsidR="00000000" w:rsidDel="00000000" w:rsidP="00000000" w:rsidRDefault="00000000" w:rsidRPr="00000000" w14:paraId="00000021">
          <w:pPr>
            <w:spacing w:after="0" w:before="60" w:line="240" w:lineRule="auto"/>
            <w:ind w:left="720" w:firstLine="0"/>
            <w:rPr>
              <w:color w:val="1155cc"/>
              <w:u w:val="single"/>
            </w:rPr>
          </w:pPr>
          <w:hyperlink w:anchor="_omiu2hnptk8h">
            <w:r w:rsidDel="00000000" w:rsidR="00000000" w:rsidRPr="00000000">
              <w:rPr>
                <w:color w:val="1155cc"/>
                <w:u w:val="single"/>
                <w:rtl w:val="0"/>
              </w:rPr>
              <w:t xml:space="preserve">1. Название статистики: Средняя заработная плата офисных сотрудников.</w:t>
            </w:r>
          </w:hyperlink>
          <w:r w:rsidDel="00000000" w:rsidR="00000000" w:rsidRPr="00000000">
            <w:rPr>
              <w:rtl w:val="0"/>
            </w:rPr>
          </w:r>
        </w:p>
        <w:p w:rsidR="00000000" w:rsidDel="00000000" w:rsidP="00000000" w:rsidRDefault="00000000" w:rsidRPr="00000000" w14:paraId="00000022">
          <w:pPr>
            <w:spacing w:after="0" w:before="60" w:line="240" w:lineRule="auto"/>
            <w:ind w:left="360" w:firstLine="0"/>
            <w:rPr>
              <w:color w:val="1155cc"/>
              <w:u w:val="single"/>
            </w:rPr>
          </w:pPr>
          <w:hyperlink w:anchor="_3rdcrjn">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1. Название статистики: Средняя заработная плата сотрудников производства.</w:t>
            </w:r>
          </w:hyperlink>
          <w:r w:rsidDel="00000000" w:rsidR="00000000" w:rsidRPr="00000000">
            <w:rPr>
              <w:rtl w:val="0"/>
            </w:rPr>
          </w:r>
        </w:p>
        <w:p w:rsidR="00000000" w:rsidDel="00000000" w:rsidP="00000000" w:rsidRDefault="00000000" w:rsidRPr="00000000" w14:paraId="00000023">
          <w:pPr>
            <w:spacing w:after="0" w:before="60" w:line="240" w:lineRule="auto"/>
            <w:rPr>
              <w:b w:val="0"/>
              <w:color w:val="1155cc"/>
              <w:u w:val="single"/>
            </w:rPr>
          </w:pPr>
          <w:hyperlink w:anchor="_35nkun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21 一 Офис владельца. Владелец.</w:t>
            </w:r>
          </w:hyperlink>
          <w:r w:rsidDel="00000000" w:rsidR="00000000" w:rsidRPr="00000000">
            <w:rPr>
              <w:rtl w:val="0"/>
            </w:rPr>
          </w:r>
        </w:p>
        <w:p w:rsidR="00000000" w:rsidDel="00000000" w:rsidP="00000000" w:rsidRDefault="00000000" w:rsidRPr="00000000" w14:paraId="00000024">
          <w:pPr>
            <w:spacing w:after="0" w:before="60" w:line="240" w:lineRule="auto"/>
            <w:ind w:left="360" w:firstLine="0"/>
            <w:rPr>
              <w:color w:val="1155cc"/>
              <w:u w:val="single"/>
            </w:rPr>
          </w:pPr>
          <w:hyperlink w:anchor="_yijkv9psi3w8">
            <w:r w:rsidDel="00000000" w:rsidR="00000000" w:rsidRPr="00000000">
              <w:rPr>
                <w:color w:val="1155cc"/>
                <w:u w:val="single"/>
                <w:rtl w:val="0"/>
              </w:rPr>
              <w:t xml:space="preserve">➔ Количество распоряжений руководителя (ГСД).</w:t>
            </w:r>
          </w:hyperlink>
          <w:r w:rsidDel="00000000" w:rsidR="00000000" w:rsidRPr="00000000">
            <w:rPr>
              <w:rtl w:val="0"/>
            </w:rPr>
          </w:r>
        </w:p>
        <w:p w:rsidR="00000000" w:rsidDel="00000000" w:rsidP="00000000" w:rsidRDefault="00000000" w:rsidRPr="00000000" w14:paraId="00000025">
          <w:pPr>
            <w:spacing w:after="0" w:before="60" w:line="240" w:lineRule="auto"/>
            <w:ind w:left="720" w:firstLine="0"/>
            <w:rPr>
              <w:color w:val="1155cc"/>
              <w:u w:val="single"/>
            </w:rPr>
          </w:pPr>
          <w:hyperlink w:anchor="_ob3sw9m4kfog">
            <w:r w:rsidDel="00000000" w:rsidR="00000000" w:rsidRPr="00000000">
              <w:rPr>
                <w:color w:val="1155cc"/>
                <w:u w:val="single"/>
                <w:rtl w:val="0"/>
              </w:rPr>
              <w:t xml:space="preserve">Количество задач, закрытых Владельцем в срок.</w:t>
            </w:r>
          </w:hyperlink>
          <w:r w:rsidDel="00000000" w:rsidR="00000000" w:rsidRPr="00000000">
            <w:rPr>
              <w:rtl w:val="0"/>
            </w:rPr>
          </w:r>
        </w:p>
        <w:p w:rsidR="00000000" w:rsidDel="00000000" w:rsidP="00000000" w:rsidRDefault="00000000" w:rsidRPr="00000000" w14:paraId="00000026">
          <w:pPr>
            <w:spacing w:after="0" w:before="60" w:line="240" w:lineRule="auto"/>
            <w:rPr>
              <w:b w:val="0"/>
              <w:color w:val="1155cc"/>
              <w:u w:val="single"/>
            </w:rPr>
          </w:pPr>
          <w:hyperlink w:anchor="_44sinio">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20 一  Офис Официальных Вопросов. Руководитель.</w:t>
            </w:r>
          </w:hyperlink>
          <w:r w:rsidDel="00000000" w:rsidR="00000000" w:rsidRPr="00000000">
            <w:rPr>
              <w:rtl w:val="0"/>
            </w:rPr>
          </w:r>
        </w:p>
        <w:p w:rsidR="00000000" w:rsidDel="00000000" w:rsidP="00000000" w:rsidRDefault="00000000" w:rsidRPr="00000000" w14:paraId="00000027">
          <w:pPr>
            <w:spacing w:after="0" w:before="60" w:line="240" w:lineRule="auto"/>
            <w:ind w:left="360" w:firstLine="0"/>
            <w:rPr>
              <w:color w:val="1155cc"/>
              <w:u w:val="single"/>
            </w:rPr>
          </w:pPr>
          <w:hyperlink w:anchor="_2jxsxqh">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1. Название статистики: Количество баллов по проверочному списку отдела (ГСД).</w:t>
            </w:r>
          </w:hyperlink>
          <w:r w:rsidDel="00000000" w:rsidR="00000000" w:rsidRPr="00000000">
            <w:rPr>
              <w:rtl w:val="0"/>
            </w:rPr>
          </w:r>
        </w:p>
        <w:p w:rsidR="00000000" w:rsidDel="00000000" w:rsidP="00000000" w:rsidRDefault="00000000" w:rsidRPr="00000000" w14:paraId="00000028">
          <w:pPr>
            <w:spacing w:after="0" w:before="60" w:line="240" w:lineRule="auto"/>
            <w:ind w:left="360" w:firstLine="0"/>
            <w:rPr>
              <w:color w:val="1155cc"/>
              <w:u w:val="single"/>
            </w:rPr>
          </w:pPr>
          <w:hyperlink w:anchor="_32fecalixb9l">
            <w:r w:rsidDel="00000000" w:rsidR="00000000" w:rsidRPr="00000000">
              <w:rPr>
                <w:color w:val="1155cc"/>
                <w:u w:val="single"/>
                <w:rtl w:val="0"/>
              </w:rPr>
              <w:t xml:space="preserve">1. Название статистики: Количество баллов по проверочному списку Юридической Службы</w:t>
            </w:r>
          </w:hyperlink>
          <w:r w:rsidDel="00000000" w:rsidR="00000000" w:rsidRPr="00000000">
            <w:rPr>
              <w:rtl w:val="0"/>
            </w:rPr>
          </w:r>
        </w:p>
        <w:p w:rsidR="00000000" w:rsidDel="00000000" w:rsidP="00000000" w:rsidRDefault="00000000" w:rsidRPr="00000000" w14:paraId="00000029">
          <w:pPr>
            <w:spacing w:after="0" w:before="60" w:line="240" w:lineRule="auto"/>
            <w:ind w:left="360" w:firstLine="0"/>
            <w:rPr>
              <w:color w:val="1155cc"/>
              <w:u w:val="single"/>
            </w:rPr>
          </w:pPr>
          <w:hyperlink w:anchor="_4i7ojhp">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1. Название статистики: Количество баллов по проверочному списку Службы безопасности</w:t>
            </w:r>
          </w:hyperlink>
          <w:r w:rsidDel="00000000" w:rsidR="00000000" w:rsidRPr="00000000">
            <w:rPr>
              <w:rtl w:val="0"/>
            </w:rPr>
          </w:r>
        </w:p>
        <w:p w:rsidR="00000000" w:rsidDel="00000000" w:rsidP="00000000" w:rsidRDefault="00000000" w:rsidRPr="00000000" w14:paraId="0000002A">
          <w:pPr>
            <w:spacing w:after="0" w:before="60" w:line="240" w:lineRule="auto"/>
            <w:ind w:left="360" w:firstLine="0"/>
            <w:rPr>
              <w:color w:val="1155cc"/>
              <w:u w:val="single"/>
            </w:rPr>
          </w:pPr>
          <w:hyperlink w:anchor="_2xcytpi">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1. Название статистики: Количество баллов по проверочному списку Службы Охраны</w:t>
            </w:r>
          </w:hyperlink>
          <w:r w:rsidDel="00000000" w:rsidR="00000000" w:rsidRPr="00000000">
            <w:rPr>
              <w:rtl w:val="0"/>
            </w:rPr>
          </w:r>
        </w:p>
        <w:p w:rsidR="00000000" w:rsidDel="00000000" w:rsidP="00000000" w:rsidRDefault="00000000" w:rsidRPr="00000000" w14:paraId="0000002B">
          <w:pPr>
            <w:spacing w:after="0" w:before="60" w:line="240" w:lineRule="auto"/>
            <w:rPr>
              <w:b w:val="0"/>
              <w:color w:val="1155cc"/>
              <w:u w:val="single"/>
            </w:rPr>
          </w:pPr>
          <w:hyperlink w:anchor="_3whwml4">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19 一  Офис Исполнительного директора.  </w:t>
              <w:br w:type="textWrapping"/>
              <w:t xml:space="preserve">Исполнительный директор.</w:t>
            </w:r>
          </w:hyperlink>
          <w:r w:rsidDel="00000000" w:rsidR="00000000" w:rsidRPr="00000000">
            <w:rPr>
              <w:rtl w:val="0"/>
            </w:rPr>
          </w:r>
        </w:p>
        <w:p w:rsidR="00000000" w:rsidDel="00000000" w:rsidP="00000000" w:rsidRDefault="00000000" w:rsidRPr="00000000" w14:paraId="0000002C">
          <w:pPr>
            <w:spacing w:after="0" w:before="60" w:line="240" w:lineRule="auto"/>
            <w:ind w:left="360" w:firstLine="0"/>
            <w:rPr>
              <w:color w:val="1155cc"/>
              <w:u w:val="single"/>
            </w:rPr>
          </w:pPr>
          <w:hyperlink w:anchor="_2bn6wsx">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Маржинальная прибыль по зашедшим деньгам (ГСД)</w:t>
            </w:r>
          </w:hyperlink>
          <w:r w:rsidDel="00000000" w:rsidR="00000000" w:rsidRPr="00000000">
            <w:rPr>
              <w:rtl w:val="0"/>
            </w:rPr>
          </w:r>
        </w:p>
        <w:p w:rsidR="00000000" w:rsidDel="00000000" w:rsidP="00000000" w:rsidRDefault="00000000" w:rsidRPr="00000000" w14:paraId="0000002D">
          <w:pPr>
            <w:spacing w:after="0" w:before="60" w:line="240" w:lineRule="auto"/>
            <w:ind w:left="360" w:firstLine="0"/>
            <w:rPr>
              <w:color w:val="1155cc"/>
              <w:u w:val="single"/>
            </w:rPr>
          </w:pPr>
          <w:hyperlink w:anchor="_qsh70q">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Валовой доход</w:t>
            </w:r>
          </w:hyperlink>
          <w:r w:rsidDel="00000000" w:rsidR="00000000" w:rsidRPr="00000000">
            <w:rPr>
              <w:rtl w:val="0"/>
            </w:rPr>
          </w:r>
        </w:p>
        <w:p w:rsidR="00000000" w:rsidDel="00000000" w:rsidP="00000000" w:rsidRDefault="00000000" w:rsidRPr="00000000" w14:paraId="0000002E">
          <w:pPr>
            <w:spacing w:after="0" w:before="60" w:line="240" w:lineRule="auto"/>
            <w:ind w:left="360" w:firstLine="0"/>
            <w:rPr>
              <w:color w:val="1155cc"/>
              <w:u w:val="single"/>
            </w:rPr>
          </w:pPr>
          <w:hyperlink w:anchor="_3as4poj">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Стоимость доставленного продукта</w:t>
            </w:r>
          </w:hyperlink>
          <w:r w:rsidDel="00000000" w:rsidR="00000000" w:rsidRPr="00000000">
            <w:rPr>
              <w:rtl w:val="0"/>
            </w:rPr>
          </w:r>
        </w:p>
        <w:p w:rsidR="00000000" w:rsidDel="00000000" w:rsidP="00000000" w:rsidRDefault="00000000" w:rsidRPr="00000000" w14:paraId="0000002F">
          <w:pPr>
            <w:spacing w:after="0" w:before="60" w:line="240" w:lineRule="auto"/>
            <w:ind w:left="360" w:firstLine="0"/>
            <w:rPr>
              <w:color w:val="1155cc"/>
              <w:u w:val="single"/>
            </w:rPr>
          </w:pPr>
          <w:hyperlink w:anchor="_49x2ik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Количество растущих главных статистик отделов 1-6 (ГСД)</w:t>
            </w:r>
          </w:hyperlink>
          <w:r w:rsidDel="00000000" w:rsidR="00000000" w:rsidRPr="00000000">
            <w:rPr>
              <w:rtl w:val="0"/>
            </w:rPr>
          </w:r>
        </w:p>
        <w:p w:rsidR="00000000" w:rsidDel="00000000" w:rsidP="00000000" w:rsidRDefault="00000000" w:rsidRPr="00000000" w14:paraId="00000030">
          <w:pPr>
            <w:spacing w:after="0" w:before="60" w:line="240" w:lineRule="auto"/>
            <w:ind w:left="360" w:firstLine="0"/>
            <w:rPr>
              <w:color w:val="1155cc"/>
              <w:u w:val="single"/>
            </w:rPr>
          </w:pPr>
          <w:hyperlink w:anchor="_2p2csry">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Количество завершенных задач по программам</w:t>
            </w:r>
          </w:hyperlink>
          <w:r w:rsidDel="00000000" w:rsidR="00000000" w:rsidRPr="00000000">
            <w:rPr>
              <w:rtl w:val="0"/>
            </w:rPr>
          </w:r>
        </w:p>
        <w:p w:rsidR="00000000" w:rsidDel="00000000" w:rsidP="00000000" w:rsidRDefault="00000000" w:rsidRPr="00000000" w14:paraId="00000031">
          <w:pPr>
            <w:spacing w:after="0" w:before="60" w:line="240" w:lineRule="auto"/>
            <w:ind w:left="360" w:firstLine="0"/>
            <w:rPr>
              <w:color w:val="1155cc"/>
              <w:u w:val="single"/>
            </w:rPr>
          </w:pPr>
          <w:hyperlink w:anchor="_23ckvvd">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Количество растущих главных статистик отделов 7-15 (ГСД)</w:t>
            </w:r>
          </w:hyperlink>
          <w:r w:rsidDel="00000000" w:rsidR="00000000" w:rsidRPr="00000000">
            <w:rPr>
              <w:rtl w:val="0"/>
            </w:rPr>
          </w:r>
        </w:p>
        <w:p w:rsidR="00000000" w:rsidDel="00000000" w:rsidP="00000000" w:rsidRDefault="00000000" w:rsidRPr="00000000" w14:paraId="00000032">
          <w:pPr>
            <w:spacing w:after="0" w:before="60" w:line="240" w:lineRule="auto"/>
            <w:ind w:left="360" w:firstLine="0"/>
            <w:rPr>
              <w:color w:val="1155cc"/>
              <w:u w:val="single"/>
            </w:rPr>
          </w:pPr>
          <w:hyperlink w:anchor="_ihv636">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Количество завершенных задач по программам</w:t>
            </w:r>
          </w:hyperlink>
          <w:r w:rsidDel="00000000" w:rsidR="00000000" w:rsidRPr="00000000">
            <w:rPr>
              <w:rtl w:val="0"/>
            </w:rPr>
          </w:r>
        </w:p>
        <w:p w:rsidR="00000000" w:rsidDel="00000000" w:rsidP="00000000" w:rsidRDefault="00000000" w:rsidRPr="00000000" w14:paraId="00000033">
          <w:pPr>
            <w:spacing w:after="0" w:before="60" w:line="240" w:lineRule="auto"/>
            <w:rPr>
              <w:b w:val="0"/>
              <w:color w:val="1155cc"/>
              <w:u w:val="single"/>
            </w:rPr>
          </w:pPr>
          <w:hyperlink w:anchor="_1v1yuxt">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Отделение 1 一  Построения. Руководитель.</w:t>
            </w:r>
          </w:hyperlink>
          <w:r w:rsidDel="00000000" w:rsidR="00000000" w:rsidRPr="00000000">
            <w:rPr>
              <w:rtl w:val="0"/>
            </w:rPr>
          </w:r>
        </w:p>
        <w:p w:rsidR="00000000" w:rsidDel="00000000" w:rsidP="00000000" w:rsidRDefault="00000000" w:rsidRPr="00000000" w14:paraId="00000034">
          <w:pPr>
            <w:spacing w:after="0" w:before="60" w:line="240" w:lineRule="auto"/>
            <w:ind w:left="360" w:firstLine="0"/>
            <w:rPr>
              <w:color w:val="1155cc"/>
              <w:u w:val="single"/>
            </w:rPr>
          </w:pPr>
          <w:hyperlink w:anchor="_19c6y18">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Название статистики:  Баллы по проверочному списку отдела коммуникаций</w:t>
            </w:r>
          </w:hyperlink>
          <w:r w:rsidDel="00000000" w:rsidR="00000000" w:rsidRPr="00000000">
            <w:rPr>
              <w:rtl w:val="0"/>
            </w:rPr>
          </w:r>
        </w:p>
        <w:p w:rsidR="00000000" w:rsidDel="00000000" w:rsidP="00000000" w:rsidRDefault="00000000" w:rsidRPr="00000000" w14:paraId="00000035">
          <w:pPr>
            <w:spacing w:after="0" w:before="60" w:line="240" w:lineRule="auto"/>
            <w:ind w:left="360" w:firstLine="0"/>
            <w:rPr>
              <w:color w:val="1155cc"/>
              <w:u w:val="single"/>
            </w:rPr>
          </w:pPr>
          <w:hyperlink w:anchor="_28h4qwu">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Название статистики: Баллы за проведенные инспекции</w:t>
            </w:r>
          </w:hyperlink>
          <w:r w:rsidDel="00000000" w:rsidR="00000000" w:rsidRPr="00000000">
            <w:rPr>
              <w:rtl w:val="0"/>
            </w:rPr>
          </w:r>
        </w:p>
        <w:p w:rsidR="00000000" w:rsidDel="00000000" w:rsidP="00000000" w:rsidRDefault="00000000" w:rsidRPr="00000000" w14:paraId="00000036">
          <w:pPr>
            <w:spacing w:after="0" w:before="60" w:line="240" w:lineRule="auto"/>
            <w:rPr>
              <w:b w:val="0"/>
              <w:color w:val="1155cc"/>
              <w:u w:val="single"/>
            </w:rPr>
          </w:pPr>
          <w:hyperlink w:anchor="_nmf14n">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1 — Направления и персонала. Начальник</w:t>
            </w:r>
          </w:hyperlink>
          <w:r w:rsidDel="00000000" w:rsidR="00000000" w:rsidRPr="00000000">
            <w:rPr>
              <w:rtl w:val="0"/>
            </w:rPr>
          </w:r>
        </w:p>
        <w:p w:rsidR="00000000" w:rsidDel="00000000" w:rsidP="00000000" w:rsidRDefault="00000000" w:rsidRPr="00000000" w14:paraId="00000037">
          <w:pPr>
            <w:spacing w:after="0" w:before="60" w:line="240" w:lineRule="auto"/>
            <w:ind w:left="360" w:firstLine="0"/>
            <w:rPr>
              <w:color w:val="1155cc"/>
              <w:u w:val="single"/>
            </w:rPr>
          </w:pPr>
          <w:hyperlink w:anchor="_2lwamvv">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Название статистики: Баллы по проверочному списку должностных инструкций</w:t>
            </w:r>
          </w:hyperlink>
          <w:r w:rsidDel="00000000" w:rsidR="00000000" w:rsidRPr="00000000">
            <w:rPr>
              <w:rtl w:val="0"/>
            </w:rPr>
          </w:r>
        </w:p>
        <w:p w:rsidR="00000000" w:rsidDel="00000000" w:rsidP="00000000" w:rsidRDefault="00000000" w:rsidRPr="00000000" w14:paraId="00000038">
          <w:pPr>
            <w:spacing w:after="0" w:before="60" w:line="240" w:lineRule="auto"/>
            <w:rPr>
              <w:b w:val="0"/>
              <w:color w:val="1155cc"/>
              <w:u w:val="single"/>
            </w:rPr>
          </w:pPr>
          <w:hyperlink w:anchor="_3l18frh">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2 一 Коммуникаций. Начальник.</w:t>
            </w:r>
          </w:hyperlink>
          <w:r w:rsidDel="00000000" w:rsidR="00000000" w:rsidRPr="00000000">
            <w:rPr>
              <w:rtl w:val="0"/>
            </w:rPr>
          </w:r>
        </w:p>
        <w:p w:rsidR="00000000" w:rsidDel="00000000" w:rsidP="00000000" w:rsidRDefault="00000000" w:rsidRPr="00000000" w14:paraId="00000039">
          <w:pPr>
            <w:spacing w:after="0" w:before="60" w:line="240" w:lineRule="auto"/>
            <w:ind w:left="360" w:firstLine="0"/>
            <w:rPr>
              <w:color w:val="1155cc"/>
              <w:u w:val="single"/>
            </w:rPr>
          </w:pPr>
          <w:hyperlink w:anchor="_s0uqfcko3yih">
            <w:r w:rsidDel="00000000" w:rsidR="00000000" w:rsidRPr="00000000">
              <w:rPr>
                <w:color w:val="1155cc"/>
                <w:u w:val="single"/>
                <w:rtl w:val="0"/>
              </w:rPr>
              <w:t xml:space="preserve">См. описание в статистиках 1  Отделения.</w:t>
            </w:r>
          </w:hyperlink>
          <w:r w:rsidDel="00000000" w:rsidR="00000000" w:rsidRPr="00000000">
            <w:rPr>
              <w:rtl w:val="0"/>
            </w:rPr>
          </w:r>
        </w:p>
        <w:p w:rsidR="00000000" w:rsidDel="00000000" w:rsidP="00000000" w:rsidRDefault="00000000" w:rsidRPr="00000000" w14:paraId="0000003A">
          <w:pPr>
            <w:spacing w:after="0" w:before="60" w:line="240" w:lineRule="auto"/>
            <w:ind w:left="360" w:firstLine="0"/>
            <w:rPr>
              <w:color w:val="1155cc"/>
              <w:u w:val="single"/>
            </w:rPr>
          </w:pPr>
          <w:hyperlink w:anchor="_we5s19emt3k3">
            <w:r w:rsidDel="00000000" w:rsidR="00000000" w:rsidRPr="00000000">
              <w:rPr>
                <w:color w:val="1155cc"/>
                <w:u w:val="single"/>
                <w:rtl w:val="0"/>
              </w:rPr>
              <w:t xml:space="preserve">1. Название статистики: Баллы по проверочному списку менеджера секции ІТ</w:t>
            </w:r>
          </w:hyperlink>
          <w:r w:rsidDel="00000000" w:rsidR="00000000" w:rsidRPr="00000000">
            <w:rPr>
              <w:rtl w:val="0"/>
            </w:rPr>
          </w:r>
        </w:p>
        <w:p w:rsidR="00000000" w:rsidDel="00000000" w:rsidP="00000000" w:rsidRDefault="00000000" w:rsidRPr="00000000" w14:paraId="0000003B">
          <w:pPr>
            <w:spacing w:after="0" w:before="60" w:line="240" w:lineRule="auto"/>
            <w:ind w:left="360" w:firstLine="0"/>
            <w:rPr>
              <w:color w:val="1155cc"/>
              <w:u w:val="single"/>
            </w:rPr>
          </w:pPr>
          <w:hyperlink w:anchor="_1egqt2p">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Название статистики: Статистика благоустройства офиса</w:t>
            </w:r>
          </w:hyperlink>
          <w:r w:rsidDel="00000000" w:rsidR="00000000" w:rsidRPr="00000000">
            <w:rPr>
              <w:rtl w:val="0"/>
            </w:rPr>
          </w:r>
        </w:p>
        <w:p w:rsidR="00000000" w:rsidDel="00000000" w:rsidP="00000000" w:rsidRDefault="00000000" w:rsidRPr="00000000" w14:paraId="0000003C">
          <w:pPr>
            <w:spacing w:after="0" w:before="60" w:line="240" w:lineRule="auto"/>
            <w:rPr>
              <w:b w:val="0"/>
              <w:color w:val="1155cc"/>
              <w:u w:val="single"/>
            </w:rPr>
          </w:pPr>
          <w:hyperlink w:anchor="_2dlolyb">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3 — Инспекций и докладов. Начальник.</w:t>
            </w:r>
          </w:hyperlink>
          <w:r w:rsidDel="00000000" w:rsidR="00000000" w:rsidRPr="00000000">
            <w:rPr>
              <w:rtl w:val="0"/>
            </w:rPr>
          </w:r>
        </w:p>
        <w:p w:rsidR="00000000" w:rsidDel="00000000" w:rsidP="00000000" w:rsidRDefault="00000000" w:rsidRPr="00000000" w14:paraId="0000003D">
          <w:pPr>
            <w:spacing w:after="0" w:before="60" w:line="240" w:lineRule="auto"/>
            <w:rPr>
              <w:b w:val="0"/>
              <w:color w:val="1155cc"/>
              <w:u w:val="single"/>
            </w:rPr>
          </w:pPr>
          <w:hyperlink w:anchor="_wxqde31whkd2">
            <w:r w:rsidDel="00000000" w:rsidR="00000000" w:rsidRPr="00000000">
              <w:rPr>
                <w:b w:val="0"/>
                <w:color w:val="1155cc"/>
                <w:u w:val="single"/>
                <w:rtl w:val="0"/>
              </w:rPr>
              <w:t xml:space="preserve">Отделение 2А — Распространения. Руководитель.</w:t>
            </w:r>
          </w:hyperlink>
          <w:r w:rsidDel="00000000" w:rsidR="00000000" w:rsidRPr="00000000">
            <w:rPr>
              <w:rtl w:val="0"/>
            </w:rPr>
          </w:r>
        </w:p>
        <w:p w:rsidR="00000000" w:rsidDel="00000000" w:rsidP="00000000" w:rsidRDefault="00000000" w:rsidRPr="00000000" w14:paraId="0000003E">
          <w:pPr>
            <w:spacing w:after="0" w:before="60" w:line="240" w:lineRule="auto"/>
            <w:ind w:left="360" w:firstLine="0"/>
            <w:rPr>
              <w:color w:val="1155cc"/>
              <w:u w:val="single"/>
            </w:rPr>
          </w:pPr>
          <w:hyperlink w:anchor="_2r0uhxc">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Название статистики: Сумма маржи по принятым заказам - (ГСД)</w:t>
            </w:r>
          </w:hyperlink>
          <w:r w:rsidDel="00000000" w:rsidR="00000000" w:rsidRPr="00000000">
            <w:rPr>
              <w:rtl w:val="0"/>
            </w:rPr>
          </w:r>
        </w:p>
        <w:p w:rsidR="00000000" w:rsidDel="00000000" w:rsidP="00000000" w:rsidRDefault="00000000" w:rsidRPr="00000000" w14:paraId="0000003F">
          <w:pPr>
            <w:spacing w:after="0" w:before="60" w:line="240" w:lineRule="auto"/>
            <w:ind w:left="360" w:firstLine="0"/>
            <w:rPr>
              <w:color w:val="1155cc"/>
              <w:u w:val="single"/>
            </w:rPr>
          </w:pPr>
          <w:hyperlink w:anchor="_3q5sasy">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Название статистики: Отклики по продвижению</w:t>
            </w:r>
          </w:hyperlink>
          <w:r w:rsidDel="00000000" w:rsidR="00000000" w:rsidRPr="00000000">
            <w:rPr>
              <w:rtl w:val="0"/>
            </w:rPr>
          </w:r>
        </w:p>
        <w:p w:rsidR="00000000" w:rsidDel="00000000" w:rsidP="00000000" w:rsidRDefault="00000000" w:rsidRPr="00000000" w14:paraId="00000040">
          <w:pPr>
            <w:spacing w:after="0" w:before="60" w:line="240" w:lineRule="auto"/>
            <w:ind w:left="360" w:firstLine="0"/>
            <w:rPr>
              <w:color w:val="1155cc"/>
              <w:u w:val="single"/>
            </w:rPr>
          </w:pPr>
          <w:hyperlink w:anchor="_hp6b0rpbv8r2">
            <w:r w:rsidDel="00000000" w:rsidR="00000000" w:rsidRPr="00000000">
              <w:rPr>
                <w:color w:val="1155cc"/>
                <w:u w:val="single"/>
                <w:rtl w:val="0"/>
              </w:rPr>
              <w:t xml:space="preserve">➔ Сумма полученных предоплат от клиентов, грн.</w:t>
            </w:r>
          </w:hyperlink>
          <w:r w:rsidDel="00000000" w:rsidR="00000000" w:rsidRPr="00000000">
            <w:rPr>
              <w:rtl w:val="0"/>
            </w:rPr>
          </w:r>
        </w:p>
        <w:p w:rsidR="00000000" w:rsidDel="00000000" w:rsidP="00000000" w:rsidRDefault="00000000" w:rsidRPr="00000000" w14:paraId="00000041">
          <w:pPr>
            <w:spacing w:after="0" w:before="60" w:line="240" w:lineRule="auto"/>
            <w:rPr>
              <w:b w:val="0"/>
              <w:color w:val="1155cc"/>
              <w:u w:val="single"/>
            </w:rPr>
          </w:pPr>
          <w:hyperlink w:anchor="_kgcv8k">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4 — Продвижения. Начальник.</w:t>
            </w:r>
          </w:hyperlink>
          <w:r w:rsidDel="00000000" w:rsidR="00000000" w:rsidRPr="00000000">
            <w:rPr>
              <w:rtl w:val="0"/>
            </w:rPr>
          </w:r>
        </w:p>
        <w:p w:rsidR="00000000" w:rsidDel="00000000" w:rsidP="00000000" w:rsidRDefault="00000000" w:rsidRPr="00000000" w14:paraId="00000042">
          <w:pPr>
            <w:spacing w:after="0" w:before="60" w:line="240" w:lineRule="auto"/>
            <w:rPr>
              <w:b w:val="0"/>
              <w:color w:val="1155cc"/>
              <w:u w:val="single"/>
            </w:rPr>
          </w:pPr>
          <w:hyperlink w:anchor="_1jlao46">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5 — Понимания. Начальник.</w:t>
            </w:r>
          </w:hyperlink>
          <w:r w:rsidDel="00000000" w:rsidR="00000000" w:rsidRPr="00000000">
            <w:rPr>
              <w:rtl w:val="0"/>
            </w:rPr>
          </w:r>
        </w:p>
        <w:p w:rsidR="00000000" w:rsidDel="00000000" w:rsidP="00000000" w:rsidRDefault="00000000" w:rsidRPr="00000000" w14:paraId="00000043">
          <w:pPr>
            <w:spacing w:after="0" w:before="60" w:line="240" w:lineRule="auto"/>
            <w:ind w:left="360" w:firstLine="0"/>
            <w:rPr>
              <w:color w:val="1155cc"/>
              <w:u w:val="single"/>
            </w:rPr>
          </w:pPr>
          <w:hyperlink w:anchor="_cizbqc8xmope">
            <w:r w:rsidDel="00000000" w:rsidR="00000000" w:rsidRPr="00000000">
              <w:rPr>
                <w:color w:val="1155cc"/>
                <w:u w:val="single"/>
                <w:rtl w:val="0"/>
              </w:rPr>
              <w:t xml:space="preserve">➔ Количество потенциальных клиентов, получивших понимание (ГСД)</w:t>
            </w:r>
          </w:hyperlink>
          <w:r w:rsidDel="00000000" w:rsidR="00000000" w:rsidRPr="00000000">
            <w:rPr>
              <w:rtl w:val="0"/>
            </w:rPr>
          </w:r>
        </w:p>
        <w:p w:rsidR="00000000" w:rsidDel="00000000" w:rsidP="00000000" w:rsidRDefault="00000000" w:rsidRPr="00000000" w14:paraId="00000044">
          <w:pPr>
            <w:spacing w:after="0" w:before="60" w:line="240" w:lineRule="auto"/>
            <w:ind w:left="360" w:firstLine="0"/>
            <w:rPr>
              <w:color w:val="1155cc"/>
              <w:u w:val="single"/>
            </w:rPr>
          </w:pPr>
          <w:hyperlink w:anchor="_43ky6rz">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Количество потенциальных клиентов, получивших понимание (ГСД)</w:t>
            </w:r>
          </w:hyperlink>
          <w:r w:rsidDel="00000000" w:rsidR="00000000" w:rsidRPr="00000000">
            <w:rPr>
              <w:rtl w:val="0"/>
            </w:rPr>
          </w:r>
        </w:p>
        <w:p w:rsidR="00000000" w:rsidDel="00000000" w:rsidP="00000000" w:rsidRDefault="00000000" w:rsidRPr="00000000" w14:paraId="00000045">
          <w:pPr>
            <w:spacing w:after="0" w:before="60" w:line="240" w:lineRule="auto"/>
            <w:ind w:left="360" w:firstLine="0"/>
            <w:rPr>
              <w:color w:val="1155cc"/>
              <w:u w:val="single"/>
            </w:rPr>
          </w:pPr>
          <w:hyperlink w:anchor="_1nhhvrl33azr">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46">
          <w:pPr>
            <w:spacing w:after="0" w:before="60" w:line="240" w:lineRule="auto"/>
            <w:ind w:left="360" w:firstLine="0"/>
            <w:rPr>
              <w:color w:val="1155cc"/>
              <w:u w:val="single"/>
            </w:rPr>
          </w:pPr>
          <w:hyperlink w:anchor="_pv346ebv2kzq">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47">
          <w:pPr>
            <w:spacing w:after="0" w:before="60" w:line="240" w:lineRule="auto"/>
            <w:ind w:left="360" w:firstLine="0"/>
            <w:rPr>
              <w:color w:val="1155cc"/>
              <w:u w:val="single"/>
            </w:rPr>
          </w:pPr>
          <w:hyperlink w:anchor="_x4byxvtaxx3e">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48">
          <w:pPr>
            <w:spacing w:after="0" w:before="60" w:line="240" w:lineRule="auto"/>
            <w:rPr>
              <w:b w:val="0"/>
              <w:color w:val="1155cc"/>
              <w:u w:val="single"/>
            </w:rPr>
          </w:pPr>
          <w:hyperlink w:anchor="_3hv69ve">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6 — Продаж. Начальник отдела.</w:t>
            </w:r>
          </w:hyperlink>
          <w:r w:rsidDel="00000000" w:rsidR="00000000" w:rsidRPr="00000000">
            <w:rPr>
              <w:rtl w:val="0"/>
            </w:rPr>
          </w:r>
        </w:p>
        <w:p w:rsidR="00000000" w:rsidDel="00000000" w:rsidP="00000000" w:rsidRDefault="00000000" w:rsidRPr="00000000" w14:paraId="00000049">
          <w:pPr>
            <w:spacing w:after="0" w:before="60" w:line="240" w:lineRule="auto"/>
            <w:ind w:left="360" w:firstLine="0"/>
            <w:rPr>
              <w:color w:val="1155cc"/>
              <w:u w:val="single"/>
            </w:rPr>
          </w:pPr>
          <w:hyperlink w:anchor="_samd6y5gofva">
            <w:r w:rsidDel="00000000" w:rsidR="00000000" w:rsidRPr="00000000">
              <w:rPr>
                <w:color w:val="1155cc"/>
                <w:u w:val="single"/>
                <w:rtl w:val="0"/>
              </w:rPr>
              <w:t xml:space="preserve">➔ Сумма полученных предоплат от клиентов, грн.</w:t>
            </w:r>
          </w:hyperlink>
          <w:r w:rsidDel="00000000" w:rsidR="00000000" w:rsidRPr="00000000">
            <w:rPr>
              <w:rtl w:val="0"/>
            </w:rPr>
          </w:r>
        </w:p>
        <w:p w:rsidR="00000000" w:rsidDel="00000000" w:rsidP="00000000" w:rsidRDefault="00000000" w:rsidRPr="00000000" w14:paraId="0000004A">
          <w:pPr>
            <w:spacing w:after="0" w:before="60" w:line="240" w:lineRule="auto"/>
            <w:ind w:left="360" w:firstLine="0"/>
            <w:rPr>
              <w:color w:val="1155cc"/>
              <w:u w:val="single"/>
            </w:rPr>
          </w:pPr>
          <w:hyperlink w:anchor="_2r0uhxc">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1. Название статистики: Сумма маржи по принятым заказам - (ГСД)</w:t>
            </w:r>
          </w:hyperlink>
          <w:r w:rsidDel="00000000" w:rsidR="00000000" w:rsidRPr="00000000">
            <w:rPr>
              <w:rtl w:val="0"/>
            </w:rPr>
          </w:r>
        </w:p>
        <w:p w:rsidR="00000000" w:rsidDel="00000000" w:rsidP="00000000" w:rsidRDefault="00000000" w:rsidRPr="00000000" w14:paraId="0000004B">
          <w:pPr>
            <w:spacing w:after="0" w:before="60" w:line="240" w:lineRule="auto"/>
            <w:ind w:left="360" w:firstLine="0"/>
            <w:rPr>
              <w:color w:val="1155cc"/>
              <w:u w:val="single"/>
            </w:rPr>
          </w:pPr>
          <w:hyperlink w:anchor="_et5ogcdlxn6g">
            <w:r w:rsidDel="00000000" w:rsidR="00000000" w:rsidRPr="00000000">
              <w:rPr>
                <w:color w:val="1155cc"/>
                <w:u w:val="single"/>
                <w:rtl w:val="0"/>
              </w:rPr>
              <w:t xml:space="preserve">➔ Название статистики: Количество</w:t>
            </w:r>
          </w:hyperlink>
          <w:r w:rsidDel="00000000" w:rsidR="00000000" w:rsidRPr="00000000">
            <w:rPr>
              <w:rtl w:val="0"/>
            </w:rPr>
          </w:r>
        </w:p>
        <w:p w:rsidR="00000000" w:rsidDel="00000000" w:rsidP="00000000" w:rsidRDefault="00000000" w:rsidRPr="00000000" w14:paraId="0000004C">
          <w:pPr>
            <w:spacing w:after="0" w:before="60" w:line="240" w:lineRule="auto"/>
            <w:ind w:left="360" w:firstLine="0"/>
            <w:rPr>
              <w:color w:val="1155cc"/>
              <w:u w:val="single"/>
            </w:rPr>
          </w:pPr>
          <w:hyperlink w:anchor="_yqijgmc1q4qq">
            <w:r w:rsidDel="00000000" w:rsidR="00000000" w:rsidRPr="00000000">
              <w:rPr>
                <w:color w:val="1155cc"/>
                <w:u w:val="single"/>
                <w:rtl w:val="0"/>
              </w:rPr>
              <w:t xml:space="preserve">➔ Сумма полученных предоплат от клиентов, грн.</w:t>
            </w:r>
          </w:hyperlink>
          <w:r w:rsidDel="00000000" w:rsidR="00000000" w:rsidRPr="00000000">
            <w:rPr>
              <w:rtl w:val="0"/>
            </w:rPr>
          </w:r>
        </w:p>
        <w:p w:rsidR="00000000" w:rsidDel="00000000" w:rsidP="00000000" w:rsidRDefault="00000000" w:rsidRPr="00000000" w14:paraId="0000004D">
          <w:pPr>
            <w:spacing w:after="0" w:before="60" w:line="240" w:lineRule="auto"/>
            <w:rPr>
              <w:b w:val="0"/>
              <w:color w:val="1155cc"/>
              <w:u w:val="single"/>
            </w:rPr>
          </w:pPr>
          <w:hyperlink w:anchor="_wxqde31whkd2">
            <w:r w:rsidDel="00000000" w:rsidR="00000000" w:rsidRPr="00000000">
              <w:rPr>
                <w:b w:val="0"/>
                <w:color w:val="1155cc"/>
                <w:u w:val="single"/>
                <w:rtl w:val="0"/>
              </w:rPr>
              <w:t xml:space="preserve">Отделение 2Б — Распространения. Руководитель.</w:t>
            </w:r>
          </w:hyperlink>
          <w:r w:rsidDel="00000000" w:rsidR="00000000" w:rsidRPr="00000000">
            <w:rPr>
              <w:rtl w:val="0"/>
            </w:rPr>
          </w:r>
        </w:p>
        <w:p w:rsidR="00000000" w:rsidDel="00000000" w:rsidP="00000000" w:rsidRDefault="00000000" w:rsidRPr="00000000" w14:paraId="0000004E">
          <w:pPr>
            <w:spacing w:after="0" w:before="60" w:line="240" w:lineRule="auto"/>
            <w:ind w:left="360" w:firstLine="0"/>
            <w:rPr>
              <w:color w:val="1155cc"/>
              <w:u w:val="single"/>
            </w:rPr>
          </w:pPr>
          <w:hyperlink w:anchor="_q2t04l9qzbss">
            <w:r w:rsidDel="00000000" w:rsidR="00000000" w:rsidRPr="00000000">
              <w:rPr>
                <w:color w:val="1155cc"/>
                <w:u w:val="single"/>
                <w:rtl w:val="0"/>
              </w:rPr>
              <w:t xml:space="preserve">➔ Название статистики: Сумма маржи по принятым заказам - (ГСД)</w:t>
            </w:r>
          </w:hyperlink>
          <w:r w:rsidDel="00000000" w:rsidR="00000000" w:rsidRPr="00000000">
            <w:rPr>
              <w:rtl w:val="0"/>
            </w:rPr>
          </w:r>
        </w:p>
        <w:p w:rsidR="00000000" w:rsidDel="00000000" w:rsidP="00000000" w:rsidRDefault="00000000" w:rsidRPr="00000000" w14:paraId="0000004F">
          <w:pPr>
            <w:spacing w:after="0" w:before="60" w:line="240" w:lineRule="auto"/>
            <w:ind w:left="360" w:firstLine="0"/>
            <w:rPr>
              <w:color w:val="1155cc"/>
              <w:u w:val="single"/>
            </w:rPr>
          </w:pPr>
          <w:hyperlink w:anchor="_1664s5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Количество откликов по продвижению</w:t>
            </w:r>
          </w:hyperlink>
          <w:r w:rsidDel="00000000" w:rsidR="00000000" w:rsidRPr="00000000">
            <w:rPr>
              <w:rtl w:val="0"/>
            </w:rPr>
          </w:r>
        </w:p>
        <w:p w:rsidR="00000000" w:rsidDel="00000000" w:rsidP="00000000" w:rsidRDefault="00000000" w:rsidRPr="00000000" w14:paraId="00000050">
          <w:pPr>
            <w:spacing w:after="0" w:before="60" w:line="240" w:lineRule="auto"/>
            <w:rPr>
              <w:b w:val="0"/>
              <w:color w:val="1155cc"/>
              <w:u w:val="single"/>
            </w:rPr>
          </w:pPr>
          <w:hyperlink w:anchor="_i9qt46h05xi2">
            <w:r w:rsidDel="00000000" w:rsidR="00000000" w:rsidRPr="00000000">
              <w:rPr>
                <w:b w:val="0"/>
                <w:color w:val="1155cc"/>
                <w:u w:val="single"/>
                <w:rtl w:val="0"/>
              </w:rPr>
              <w:t xml:space="preserve">Отдел 4б - ПРОДВИЖЕНИЯ. НАЧАЛЬНИК:</w:t>
            </w:r>
          </w:hyperlink>
          <w:r w:rsidDel="00000000" w:rsidR="00000000" w:rsidRPr="00000000">
            <w:rPr>
              <w:rtl w:val="0"/>
            </w:rPr>
          </w:r>
        </w:p>
        <w:p w:rsidR="00000000" w:rsidDel="00000000" w:rsidP="00000000" w:rsidRDefault="00000000" w:rsidRPr="00000000" w14:paraId="00000051">
          <w:pPr>
            <w:spacing w:after="0" w:before="60" w:line="240" w:lineRule="auto"/>
            <w:ind w:left="360" w:firstLine="0"/>
            <w:rPr>
              <w:color w:val="1155cc"/>
              <w:u w:val="single"/>
            </w:rPr>
          </w:pPr>
          <w:hyperlink w:anchor="_1664s5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Количество откликов по продвижению (ГСД)</w:t>
            </w:r>
          </w:hyperlink>
          <w:r w:rsidDel="00000000" w:rsidR="00000000" w:rsidRPr="00000000">
            <w:rPr>
              <w:rtl w:val="0"/>
            </w:rPr>
          </w:r>
        </w:p>
        <w:p w:rsidR="00000000" w:rsidDel="00000000" w:rsidP="00000000" w:rsidRDefault="00000000" w:rsidRPr="00000000" w14:paraId="00000052">
          <w:pPr>
            <w:spacing w:after="0" w:before="60" w:line="240" w:lineRule="auto"/>
            <w:rPr>
              <w:b w:val="0"/>
              <w:color w:val="1155cc"/>
              <w:u w:val="single"/>
            </w:rPr>
          </w:pPr>
          <w:hyperlink w:anchor="_cwu5oke10hav">
            <w:r w:rsidDel="00000000" w:rsidR="00000000" w:rsidRPr="00000000">
              <w:rPr>
                <w:b w:val="0"/>
                <w:color w:val="1155cc"/>
                <w:u w:val="single"/>
                <w:rtl w:val="0"/>
              </w:rPr>
              <w:t xml:space="preserve">Отдел  5Б  - ПОНИМАНИЯ. НАЧАЛЬНИК:</w:t>
            </w:r>
          </w:hyperlink>
          <w:r w:rsidDel="00000000" w:rsidR="00000000" w:rsidRPr="00000000">
            <w:rPr>
              <w:rtl w:val="0"/>
            </w:rPr>
          </w:r>
        </w:p>
        <w:p w:rsidR="00000000" w:rsidDel="00000000" w:rsidP="00000000" w:rsidRDefault="00000000" w:rsidRPr="00000000" w14:paraId="00000053">
          <w:pPr>
            <w:spacing w:after="0" w:before="60" w:line="240" w:lineRule="auto"/>
            <w:rPr>
              <w:b w:val="0"/>
              <w:color w:val="1155cc"/>
              <w:u w:val="single"/>
            </w:rPr>
          </w:pPr>
          <w:hyperlink w:anchor="_o6vwottnp2yh">
            <w:r w:rsidDel="00000000" w:rsidR="00000000" w:rsidRPr="00000000">
              <w:rPr>
                <w:b w:val="0"/>
                <w:color w:val="1155cc"/>
                <w:u w:val="single"/>
                <w:rtl w:val="0"/>
              </w:rPr>
              <w:t xml:space="preserve">Отдел  6Б - ПРОДАЖ. НАЧАЛЬНИК:</w:t>
            </w:r>
          </w:hyperlink>
          <w:r w:rsidDel="00000000" w:rsidR="00000000" w:rsidRPr="00000000">
            <w:rPr>
              <w:rtl w:val="0"/>
            </w:rPr>
          </w:r>
        </w:p>
        <w:p w:rsidR="00000000" w:rsidDel="00000000" w:rsidP="00000000" w:rsidRDefault="00000000" w:rsidRPr="00000000" w14:paraId="00000054">
          <w:pPr>
            <w:spacing w:after="0" w:before="60" w:line="240" w:lineRule="auto"/>
            <w:ind w:left="360" w:firstLine="0"/>
            <w:rPr>
              <w:color w:val="1155cc"/>
              <w:u w:val="single"/>
            </w:rPr>
          </w:pPr>
          <w:hyperlink w:anchor="_2r0uhxc">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Сумма маржи по принятым заказам (ГСД)</w:t>
            </w:r>
          </w:hyperlink>
          <w:r w:rsidDel="00000000" w:rsidR="00000000" w:rsidRPr="00000000">
            <w:rPr>
              <w:rtl w:val="0"/>
            </w:rPr>
          </w:r>
        </w:p>
        <w:p w:rsidR="00000000" w:rsidDel="00000000" w:rsidP="00000000" w:rsidRDefault="00000000" w:rsidRPr="00000000" w14:paraId="00000055">
          <w:pPr>
            <w:spacing w:after="0" w:before="60" w:line="240" w:lineRule="auto"/>
            <w:ind w:left="360" w:firstLine="0"/>
            <w:rPr>
              <w:color w:val="1155cc"/>
              <w:u w:val="single"/>
            </w:rPr>
          </w:pPr>
          <w:hyperlink w:anchor="_ipyjbzmkdfn9">
            <w:r w:rsidDel="00000000" w:rsidR="00000000" w:rsidRPr="00000000">
              <w:rPr>
                <w:color w:val="1155cc"/>
                <w:u w:val="single"/>
                <w:rtl w:val="0"/>
              </w:rPr>
              <w:t xml:space="preserve">➔ Количество полученных контактов потенциальных клиентов для совершения холодного звонка (номер телефона, название компании, е-mail, сайт)</w:t>
            </w:r>
          </w:hyperlink>
          <w:r w:rsidDel="00000000" w:rsidR="00000000" w:rsidRPr="00000000">
            <w:rPr>
              <w:rtl w:val="0"/>
            </w:rPr>
          </w:r>
        </w:p>
        <w:p w:rsidR="00000000" w:rsidDel="00000000" w:rsidP="00000000" w:rsidRDefault="00000000" w:rsidRPr="00000000" w14:paraId="00000056">
          <w:pPr>
            <w:spacing w:after="0" w:before="60" w:line="240" w:lineRule="auto"/>
            <w:ind w:left="360" w:firstLine="0"/>
            <w:rPr>
              <w:color w:val="1155cc"/>
              <w:u w:val="single"/>
            </w:rPr>
          </w:pPr>
          <w:hyperlink w:anchor="_3q5sasy">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Количество клиентов, которые покупают биг-беги</w:t>
            </w:r>
          </w:hyperlink>
          <w:r w:rsidDel="00000000" w:rsidR="00000000" w:rsidRPr="00000000">
            <w:rPr>
              <w:rtl w:val="0"/>
            </w:rPr>
          </w:r>
        </w:p>
        <w:p w:rsidR="00000000" w:rsidDel="00000000" w:rsidP="00000000" w:rsidRDefault="00000000" w:rsidRPr="00000000" w14:paraId="00000057">
          <w:pPr>
            <w:spacing w:after="0" w:before="60" w:line="240" w:lineRule="auto"/>
            <w:ind w:left="360" w:firstLine="0"/>
            <w:rPr>
              <w:color w:val="1155cc"/>
              <w:u w:val="single"/>
            </w:rPr>
          </w:pPr>
          <w:hyperlink w:anchor="_9gib5xvu3ec9">
            <w:r w:rsidDel="00000000" w:rsidR="00000000" w:rsidRPr="00000000">
              <w:rPr>
                <w:color w:val="1155cc"/>
                <w:u w:val="single"/>
                <w:rtl w:val="0"/>
              </w:rPr>
              <w:t xml:space="preserve">➔ Количество клиентов, у которых выявлена потребность в биг-бегах (параметры, количество, сроки необходимой поставки)</w:t>
            </w:r>
          </w:hyperlink>
          <w:r w:rsidDel="00000000" w:rsidR="00000000" w:rsidRPr="00000000">
            <w:rPr>
              <w:rtl w:val="0"/>
            </w:rPr>
          </w:r>
        </w:p>
        <w:p w:rsidR="00000000" w:rsidDel="00000000" w:rsidP="00000000" w:rsidRDefault="00000000" w:rsidRPr="00000000" w14:paraId="00000058">
          <w:pPr>
            <w:spacing w:after="0" w:before="60" w:line="240" w:lineRule="auto"/>
            <w:ind w:left="360" w:firstLine="0"/>
            <w:rPr>
              <w:color w:val="1155cc"/>
              <w:u w:val="single"/>
            </w:rPr>
          </w:pPr>
          <w:hyperlink w:anchor="_9xc5wt7yegbw">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59">
          <w:pPr>
            <w:spacing w:after="0" w:before="60" w:line="240" w:lineRule="auto"/>
            <w:ind w:left="360" w:firstLine="0"/>
            <w:rPr>
              <w:color w:val="1155cc"/>
              <w:u w:val="single"/>
            </w:rPr>
          </w:pPr>
          <w:hyperlink w:anchor="_irb2ae8ocml8">
            <w:r w:rsidDel="00000000" w:rsidR="00000000" w:rsidRPr="00000000">
              <w:rPr>
                <w:color w:val="1155cc"/>
                <w:u w:val="single"/>
                <w:rtl w:val="0"/>
              </w:rPr>
              <w:t xml:space="preserve">➔ Количество согласованных с клиентами индивидуальных коммерческих предложения по номенклатуре биг-бега, цене, количеству и прочим условиям</w:t>
            </w:r>
          </w:hyperlink>
          <w:r w:rsidDel="00000000" w:rsidR="00000000" w:rsidRPr="00000000">
            <w:rPr>
              <w:rtl w:val="0"/>
            </w:rPr>
          </w:r>
        </w:p>
        <w:p w:rsidR="00000000" w:rsidDel="00000000" w:rsidP="00000000" w:rsidRDefault="00000000" w:rsidRPr="00000000" w14:paraId="0000005A">
          <w:pPr>
            <w:spacing w:after="0" w:before="60" w:line="240" w:lineRule="auto"/>
            <w:ind w:left="360" w:firstLine="0"/>
            <w:rPr>
              <w:color w:val="1155cc"/>
              <w:u w:val="single"/>
            </w:rPr>
          </w:pPr>
          <w:hyperlink w:anchor="_3q5sasy">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Количество клиентов, которым были выставлены инвойсы (проформы-инвойсов)</w:t>
            </w:r>
          </w:hyperlink>
          <w:r w:rsidDel="00000000" w:rsidR="00000000" w:rsidRPr="00000000">
            <w:rPr>
              <w:rtl w:val="0"/>
            </w:rPr>
          </w:r>
        </w:p>
        <w:p w:rsidR="00000000" w:rsidDel="00000000" w:rsidP="00000000" w:rsidRDefault="00000000" w:rsidRPr="00000000" w14:paraId="0000005B">
          <w:pPr>
            <w:spacing w:after="0" w:before="60" w:line="240" w:lineRule="auto"/>
            <w:rPr>
              <w:b w:val="0"/>
              <w:color w:val="1155cc"/>
              <w:u w:val="single"/>
            </w:rPr>
          </w:pPr>
          <w:hyperlink w:anchor="_1baon6m">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Отделение 3 — Финансовое. Руководитель.</w:t>
            </w:r>
          </w:hyperlink>
          <w:r w:rsidDel="00000000" w:rsidR="00000000" w:rsidRPr="00000000">
            <w:rPr>
              <w:rtl w:val="0"/>
            </w:rPr>
          </w:r>
        </w:p>
        <w:p w:rsidR="00000000" w:rsidDel="00000000" w:rsidP="00000000" w:rsidRDefault="00000000" w:rsidRPr="00000000" w14:paraId="0000005C">
          <w:pPr>
            <w:spacing w:after="0" w:before="60" w:line="240" w:lineRule="auto"/>
            <w:ind w:left="360" w:firstLine="0"/>
            <w:rPr>
              <w:color w:val="1155cc"/>
              <w:u w:val="single"/>
            </w:rPr>
          </w:pPr>
          <w:hyperlink w:anchor="_y9aiqk54iiic">
            <w:r w:rsidDel="00000000" w:rsidR="00000000" w:rsidRPr="00000000">
              <w:rPr>
                <w:color w:val="1155cc"/>
                <w:u w:val="single"/>
                <w:rtl w:val="0"/>
              </w:rPr>
              <w:t xml:space="preserve">➔ Сумма активов с учетом износа (ГСД)</w:t>
            </w:r>
          </w:hyperlink>
          <w:r w:rsidDel="00000000" w:rsidR="00000000" w:rsidRPr="00000000">
            <w:rPr>
              <w:rtl w:val="0"/>
            </w:rPr>
          </w:r>
        </w:p>
        <w:p w:rsidR="00000000" w:rsidDel="00000000" w:rsidP="00000000" w:rsidRDefault="00000000" w:rsidRPr="00000000" w14:paraId="0000005D">
          <w:pPr>
            <w:spacing w:after="0" w:before="60" w:line="240" w:lineRule="auto"/>
            <w:ind w:left="360" w:firstLine="0"/>
            <w:rPr>
              <w:color w:val="1155cc"/>
              <w:u w:val="single"/>
            </w:rPr>
          </w:pPr>
          <w:hyperlink w:anchor="_utmec2d0rxjh">
            <w:r w:rsidDel="00000000" w:rsidR="00000000" w:rsidRPr="00000000">
              <w:rPr>
                <w:color w:val="1155cc"/>
                <w:u w:val="single"/>
                <w:rtl w:val="0"/>
              </w:rPr>
              <w:t xml:space="preserve">➔ Валовой доход</w:t>
            </w:r>
          </w:hyperlink>
          <w:r w:rsidDel="00000000" w:rsidR="00000000" w:rsidRPr="00000000">
            <w:rPr>
              <w:rtl w:val="0"/>
            </w:rPr>
          </w:r>
        </w:p>
        <w:p w:rsidR="00000000" w:rsidDel="00000000" w:rsidP="00000000" w:rsidRDefault="00000000" w:rsidRPr="00000000" w14:paraId="0000005E">
          <w:pPr>
            <w:spacing w:after="0" w:before="60" w:line="240" w:lineRule="auto"/>
            <w:ind w:left="360" w:firstLine="0"/>
            <w:rPr>
              <w:color w:val="1155cc"/>
              <w:u w:val="single"/>
            </w:rPr>
          </w:pPr>
          <w:hyperlink w:anchor="_s5i7lh9e9zxt">
            <w:r w:rsidDel="00000000" w:rsidR="00000000" w:rsidRPr="00000000">
              <w:rPr>
                <w:color w:val="1155cc"/>
                <w:u w:val="single"/>
                <w:rtl w:val="0"/>
              </w:rPr>
              <w:t xml:space="preserve">➔ Просроченная кредиторская задолженность (перевернутая)</w:t>
            </w:r>
          </w:hyperlink>
          <w:r w:rsidDel="00000000" w:rsidR="00000000" w:rsidRPr="00000000">
            <w:rPr>
              <w:rtl w:val="0"/>
            </w:rPr>
          </w:r>
        </w:p>
        <w:p w:rsidR="00000000" w:rsidDel="00000000" w:rsidP="00000000" w:rsidRDefault="00000000" w:rsidRPr="00000000" w14:paraId="0000005F">
          <w:pPr>
            <w:spacing w:after="0" w:before="60" w:line="240" w:lineRule="auto"/>
            <w:ind w:left="360" w:firstLine="0"/>
            <w:rPr>
              <w:color w:val="1155cc"/>
              <w:u w:val="single"/>
            </w:rPr>
          </w:pPr>
          <w:hyperlink w:anchor="_ryd0h32hgyoc">
            <w:r w:rsidDel="00000000" w:rsidR="00000000" w:rsidRPr="00000000">
              <w:rPr>
                <w:color w:val="1155cc"/>
                <w:u w:val="single"/>
                <w:rtl w:val="0"/>
              </w:rPr>
              <w:t xml:space="preserve">➔ Просроченная дебиторская задолженность (перевернутая)</w:t>
            </w:r>
          </w:hyperlink>
          <w:r w:rsidDel="00000000" w:rsidR="00000000" w:rsidRPr="00000000">
            <w:rPr>
              <w:rtl w:val="0"/>
            </w:rPr>
          </w:r>
        </w:p>
        <w:p w:rsidR="00000000" w:rsidDel="00000000" w:rsidP="00000000" w:rsidRDefault="00000000" w:rsidRPr="00000000" w14:paraId="00000060">
          <w:pPr>
            <w:spacing w:after="0" w:before="60" w:line="240" w:lineRule="auto"/>
            <w:ind w:left="360" w:firstLine="0"/>
            <w:rPr>
              <w:color w:val="1155cc"/>
              <w:u w:val="single"/>
            </w:rPr>
          </w:pPr>
          <w:hyperlink w:anchor="_a351w9yjrf7m">
            <w:r w:rsidDel="00000000" w:rsidR="00000000" w:rsidRPr="00000000">
              <w:rPr>
                <w:color w:val="1155cc"/>
                <w:u w:val="single"/>
                <w:rtl w:val="0"/>
              </w:rPr>
              <w:t xml:space="preserve">➔ Валовой доход / ФП1</w:t>
            </w:r>
          </w:hyperlink>
          <w:r w:rsidDel="00000000" w:rsidR="00000000" w:rsidRPr="00000000">
            <w:rPr>
              <w:rtl w:val="0"/>
            </w:rPr>
          </w:r>
        </w:p>
        <w:p w:rsidR="00000000" w:rsidDel="00000000" w:rsidP="00000000" w:rsidRDefault="00000000" w:rsidRPr="00000000" w14:paraId="00000061">
          <w:pPr>
            <w:spacing w:after="0" w:before="60" w:line="240" w:lineRule="auto"/>
            <w:ind w:left="360" w:firstLine="0"/>
            <w:rPr>
              <w:color w:val="1155cc"/>
              <w:u w:val="single"/>
            </w:rPr>
          </w:pPr>
          <w:hyperlink w:anchor="_uwmvdkbeme2k">
            <w:r w:rsidDel="00000000" w:rsidR="00000000" w:rsidRPr="00000000">
              <w:rPr>
                <w:color w:val="1155cc"/>
                <w:u w:val="single"/>
                <w:rtl w:val="0"/>
              </w:rPr>
              <w:t xml:space="preserve">➔ Собственные оборотные средства компании</w:t>
            </w:r>
          </w:hyperlink>
          <w:r w:rsidDel="00000000" w:rsidR="00000000" w:rsidRPr="00000000">
            <w:rPr>
              <w:rtl w:val="0"/>
            </w:rPr>
          </w:r>
        </w:p>
        <w:p w:rsidR="00000000" w:rsidDel="00000000" w:rsidP="00000000" w:rsidRDefault="00000000" w:rsidRPr="00000000" w14:paraId="00000062">
          <w:pPr>
            <w:spacing w:after="0" w:before="60" w:line="240" w:lineRule="auto"/>
            <w:rPr>
              <w:b w:val="0"/>
              <w:color w:val="1155cc"/>
              <w:u w:val="single"/>
            </w:rPr>
          </w:pPr>
          <w:hyperlink w:anchor="_2afmg28">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7 — Дохода. Начальник.</w:t>
            </w:r>
          </w:hyperlink>
          <w:r w:rsidDel="00000000" w:rsidR="00000000" w:rsidRPr="00000000">
            <w:rPr>
              <w:rtl w:val="0"/>
            </w:rPr>
          </w:r>
        </w:p>
        <w:p w:rsidR="00000000" w:rsidDel="00000000" w:rsidP="00000000" w:rsidRDefault="00000000" w:rsidRPr="00000000" w14:paraId="00000063">
          <w:pPr>
            <w:spacing w:after="0" w:before="60" w:line="240" w:lineRule="auto"/>
            <w:ind w:left="360" w:firstLine="0"/>
            <w:rPr>
              <w:color w:val="1155cc"/>
              <w:u w:val="single"/>
            </w:rPr>
          </w:pPr>
          <w:hyperlink w:anchor="_ry9mzgy0eqt9">
            <w:r w:rsidDel="00000000" w:rsidR="00000000" w:rsidRPr="00000000">
              <w:rPr>
                <w:color w:val="1155cc"/>
                <w:u w:val="single"/>
                <w:rtl w:val="0"/>
              </w:rPr>
              <w:t xml:space="preserve">➔ Просроченная дебиторская задолженность (перевернутая)</w:t>
            </w:r>
          </w:hyperlink>
          <w:r w:rsidDel="00000000" w:rsidR="00000000" w:rsidRPr="00000000">
            <w:rPr>
              <w:rtl w:val="0"/>
            </w:rPr>
          </w:r>
        </w:p>
        <w:p w:rsidR="00000000" w:rsidDel="00000000" w:rsidP="00000000" w:rsidRDefault="00000000" w:rsidRPr="00000000" w14:paraId="00000064">
          <w:pPr>
            <w:spacing w:after="0" w:before="60" w:line="240" w:lineRule="auto"/>
            <w:rPr>
              <w:b w:val="0"/>
              <w:color w:val="1155cc"/>
              <w:u w:val="single"/>
            </w:rPr>
          </w:pPr>
          <w:hyperlink w:anchor="_39kk8xu">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8 — Расхода. Начальник.</w:t>
            </w:r>
          </w:hyperlink>
          <w:r w:rsidDel="00000000" w:rsidR="00000000" w:rsidRPr="00000000">
            <w:rPr>
              <w:rtl w:val="0"/>
            </w:rPr>
          </w:r>
        </w:p>
        <w:p w:rsidR="00000000" w:rsidDel="00000000" w:rsidP="00000000" w:rsidRDefault="00000000" w:rsidRPr="00000000" w14:paraId="00000065">
          <w:pPr>
            <w:spacing w:after="0" w:before="60" w:line="240" w:lineRule="auto"/>
            <w:ind w:left="360" w:firstLine="0"/>
            <w:rPr>
              <w:color w:val="1155cc"/>
              <w:u w:val="single"/>
            </w:rPr>
          </w:pPr>
          <w:hyperlink w:anchor="_oq24m8fzl3e3">
            <w:r w:rsidDel="00000000" w:rsidR="00000000" w:rsidRPr="00000000">
              <w:rPr>
                <w:color w:val="1155cc"/>
                <w:u w:val="single"/>
                <w:rtl w:val="0"/>
              </w:rPr>
              <w:t xml:space="preserve">➔ Просроченная кредиторская задолженность (перевернутая) (ГСД)</w:t>
            </w:r>
          </w:hyperlink>
          <w:r w:rsidDel="00000000" w:rsidR="00000000" w:rsidRPr="00000000">
            <w:rPr>
              <w:rtl w:val="0"/>
            </w:rPr>
          </w:r>
        </w:p>
        <w:p w:rsidR="00000000" w:rsidDel="00000000" w:rsidP="00000000" w:rsidRDefault="00000000" w:rsidRPr="00000000" w14:paraId="00000066">
          <w:pPr>
            <w:spacing w:after="0" w:before="60" w:line="240" w:lineRule="auto"/>
            <w:ind w:left="360" w:firstLine="0"/>
            <w:rPr>
              <w:color w:val="1155cc"/>
              <w:u w:val="single"/>
            </w:rPr>
          </w:pPr>
          <w:hyperlink w:anchor="_pquottkm4k7b">
            <w:r w:rsidDel="00000000" w:rsidR="00000000" w:rsidRPr="00000000">
              <w:rPr>
                <w:color w:val="1155cc"/>
                <w:u w:val="single"/>
                <w:rtl w:val="0"/>
              </w:rPr>
              <w:t xml:space="preserve">➔ Количество дней до самого раннего неоплаченного счета (перевернутая)</w:t>
            </w:r>
          </w:hyperlink>
          <w:r w:rsidDel="00000000" w:rsidR="00000000" w:rsidRPr="00000000">
            <w:rPr>
              <w:rtl w:val="0"/>
            </w:rPr>
          </w:r>
        </w:p>
        <w:p w:rsidR="00000000" w:rsidDel="00000000" w:rsidP="00000000" w:rsidRDefault="00000000" w:rsidRPr="00000000" w14:paraId="00000067">
          <w:pPr>
            <w:spacing w:after="0" w:before="60" w:line="240" w:lineRule="auto"/>
            <w:ind w:left="360" w:firstLine="0"/>
            <w:rPr>
              <w:color w:val="1155cc"/>
              <w:u w:val="single"/>
            </w:rPr>
          </w:pPr>
          <w:hyperlink w:anchor="_7h2hr27bzqxy">
            <w:r w:rsidDel="00000000" w:rsidR="00000000" w:rsidRPr="00000000">
              <w:rPr>
                <w:color w:val="1155cc"/>
                <w:u w:val="single"/>
                <w:rtl w:val="0"/>
              </w:rPr>
              <w:t xml:space="preserve">➔ Доход / расходы</w:t>
            </w:r>
          </w:hyperlink>
          <w:r w:rsidDel="00000000" w:rsidR="00000000" w:rsidRPr="00000000">
            <w:rPr>
              <w:rtl w:val="0"/>
            </w:rPr>
          </w:r>
        </w:p>
        <w:p w:rsidR="00000000" w:rsidDel="00000000" w:rsidP="00000000" w:rsidRDefault="00000000" w:rsidRPr="00000000" w14:paraId="00000068">
          <w:pPr>
            <w:spacing w:after="0" w:before="60" w:line="240" w:lineRule="auto"/>
            <w:rPr>
              <w:b w:val="0"/>
              <w:color w:val="1155cc"/>
              <w:u w:val="single"/>
            </w:rPr>
          </w:pPr>
          <w:hyperlink w:anchor="_48pi1tg">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9 — Учета. Начальник.</w:t>
            </w:r>
          </w:hyperlink>
          <w:r w:rsidDel="00000000" w:rsidR="00000000" w:rsidRPr="00000000">
            <w:rPr>
              <w:rtl w:val="0"/>
            </w:rPr>
          </w:r>
        </w:p>
        <w:p w:rsidR="00000000" w:rsidDel="00000000" w:rsidP="00000000" w:rsidRDefault="00000000" w:rsidRPr="00000000" w14:paraId="00000069">
          <w:pPr>
            <w:spacing w:after="0" w:before="60" w:line="240" w:lineRule="auto"/>
            <w:ind w:left="360" w:firstLine="0"/>
            <w:rPr>
              <w:color w:val="1155cc"/>
              <w:u w:val="single"/>
            </w:rPr>
          </w:pPr>
          <w:hyperlink w:anchor="_nkgdmlstqihx">
            <w:r w:rsidDel="00000000" w:rsidR="00000000" w:rsidRPr="00000000">
              <w:rPr>
                <w:color w:val="1155cc"/>
                <w:u w:val="single"/>
                <w:rtl w:val="0"/>
              </w:rPr>
              <w:t xml:space="preserve">➔ Стоимость основных средств с учетом износа</w:t>
            </w:r>
          </w:hyperlink>
          <w:r w:rsidDel="00000000" w:rsidR="00000000" w:rsidRPr="00000000">
            <w:rPr>
              <w:rtl w:val="0"/>
            </w:rPr>
          </w:r>
        </w:p>
        <w:p w:rsidR="00000000" w:rsidDel="00000000" w:rsidP="00000000" w:rsidRDefault="00000000" w:rsidRPr="00000000" w14:paraId="0000006A">
          <w:pPr>
            <w:spacing w:after="0" w:before="60" w:line="240" w:lineRule="auto"/>
            <w:ind w:left="360" w:firstLine="0"/>
            <w:rPr>
              <w:color w:val="1155cc"/>
              <w:u w:val="single"/>
            </w:rPr>
          </w:pPr>
          <w:hyperlink w:anchor="_ybujbzz2wy19">
            <w:r w:rsidDel="00000000" w:rsidR="00000000" w:rsidRPr="00000000">
              <w:rPr>
                <w:color w:val="1155cc"/>
                <w:u w:val="single"/>
                <w:rtl w:val="0"/>
              </w:rPr>
              <w:t xml:space="preserve">➔ Стоимость материальных ценностей на складе</w:t>
            </w:r>
          </w:hyperlink>
          <w:r w:rsidDel="00000000" w:rsidR="00000000" w:rsidRPr="00000000">
            <w:rPr>
              <w:rtl w:val="0"/>
            </w:rPr>
          </w:r>
        </w:p>
        <w:p w:rsidR="00000000" w:rsidDel="00000000" w:rsidP="00000000" w:rsidRDefault="00000000" w:rsidRPr="00000000" w14:paraId="0000006B">
          <w:pPr>
            <w:spacing w:after="0" w:before="60" w:line="240" w:lineRule="auto"/>
            <w:ind w:left="360" w:firstLine="0"/>
            <w:rPr>
              <w:color w:val="1155cc"/>
              <w:u w:val="single"/>
            </w:rPr>
          </w:pPr>
          <w:hyperlink w:anchor="_2gyf9ibz7bvg">
            <w:r w:rsidDel="00000000" w:rsidR="00000000" w:rsidRPr="00000000">
              <w:rPr>
                <w:color w:val="1155cc"/>
                <w:u w:val="single"/>
                <w:rtl w:val="0"/>
              </w:rPr>
              <w:t xml:space="preserve">➔ Баллы по проверочному списку отдела</w:t>
            </w:r>
          </w:hyperlink>
          <w:r w:rsidDel="00000000" w:rsidR="00000000" w:rsidRPr="00000000">
            <w:rPr>
              <w:rtl w:val="0"/>
            </w:rPr>
          </w:r>
        </w:p>
        <w:p w:rsidR="00000000" w:rsidDel="00000000" w:rsidP="00000000" w:rsidRDefault="00000000" w:rsidRPr="00000000" w14:paraId="0000006C">
          <w:pPr>
            <w:spacing w:after="0" w:before="60" w:line="240" w:lineRule="auto"/>
            <w:ind w:left="360" w:firstLine="0"/>
            <w:rPr>
              <w:color w:val="1155cc"/>
              <w:u w:val="single"/>
            </w:rPr>
          </w:pPr>
          <w:hyperlink w:anchor="_w92rlsxelsmb">
            <w:r w:rsidDel="00000000" w:rsidR="00000000" w:rsidRPr="00000000">
              <w:rPr>
                <w:color w:val="1155cc"/>
                <w:u w:val="single"/>
                <w:rtl w:val="0"/>
              </w:rPr>
              <w:t xml:space="preserve">➔ Баллы по проверочному списку</w:t>
            </w:r>
          </w:hyperlink>
          <w:r w:rsidDel="00000000" w:rsidR="00000000" w:rsidRPr="00000000">
            <w:rPr>
              <w:rtl w:val="0"/>
            </w:rPr>
          </w:r>
        </w:p>
        <w:p w:rsidR="00000000" w:rsidDel="00000000" w:rsidP="00000000" w:rsidRDefault="00000000" w:rsidRPr="00000000" w14:paraId="0000006D">
          <w:pPr>
            <w:spacing w:after="0" w:before="60" w:line="240" w:lineRule="auto"/>
            <w:ind w:left="360" w:firstLine="0"/>
            <w:rPr>
              <w:color w:val="1155cc"/>
              <w:u w:val="single"/>
            </w:rPr>
          </w:pPr>
          <w:hyperlink w:anchor="_onugdzggtecu">
            <w:r w:rsidDel="00000000" w:rsidR="00000000" w:rsidRPr="00000000">
              <w:rPr>
                <w:color w:val="1155cc"/>
                <w:u w:val="single"/>
                <w:rtl w:val="0"/>
              </w:rPr>
              <w:t xml:space="preserve">➔ Баллы по проверочному списку</w:t>
            </w:r>
          </w:hyperlink>
          <w:r w:rsidDel="00000000" w:rsidR="00000000" w:rsidRPr="00000000">
            <w:rPr>
              <w:rtl w:val="0"/>
            </w:rPr>
          </w:r>
        </w:p>
        <w:p w:rsidR="00000000" w:rsidDel="00000000" w:rsidP="00000000" w:rsidRDefault="00000000" w:rsidRPr="00000000" w14:paraId="0000006E">
          <w:pPr>
            <w:spacing w:after="0" w:before="60" w:line="240" w:lineRule="auto"/>
            <w:rPr>
              <w:b w:val="0"/>
              <w:color w:val="1155cc"/>
              <w:u w:val="single"/>
            </w:rPr>
          </w:pPr>
          <w:hyperlink w:anchor="_2nusc19">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Отделение 4 — Техническое. Руководитель.</w:t>
            </w:r>
          </w:hyperlink>
          <w:r w:rsidDel="00000000" w:rsidR="00000000" w:rsidRPr="00000000">
            <w:rPr>
              <w:rtl w:val="0"/>
            </w:rPr>
          </w:r>
        </w:p>
        <w:p w:rsidR="00000000" w:rsidDel="00000000" w:rsidP="00000000" w:rsidRDefault="00000000" w:rsidRPr="00000000" w14:paraId="0000006F">
          <w:pPr>
            <w:spacing w:after="0" w:before="60" w:line="240" w:lineRule="auto"/>
            <w:ind w:left="360" w:firstLine="0"/>
            <w:rPr>
              <w:color w:val="1155cc"/>
              <w:u w:val="single"/>
            </w:rPr>
          </w:pPr>
          <w:hyperlink w:anchor="_1302m9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 Количество доставленного товара в срок (ГСД):</w:t>
            </w:r>
          </w:hyperlink>
          <w:r w:rsidDel="00000000" w:rsidR="00000000" w:rsidRPr="00000000">
            <w:rPr>
              <w:rtl w:val="0"/>
            </w:rPr>
          </w:r>
        </w:p>
        <w:p w:rsidR="00000000" w:rsidDel="00000000" w:rsidP="00000000" w:rsidRDefault="00000000" w:rsidRPr="00000000" w14:paraId="00000070">
          <w:pPr>
            <w:spacing w:after="0" w:before="60" w:line="240" w:lineRule="auto"/>
            <w:ind w:left="360" w:firstLine="0"/>
            <w:rPr>
              <w:color w:val="1155cc"/>
              <w:u w:val="single"/>
            </w:rPr>
          </w:pPr>
          <w:hyperlink w:anchor="_2250f4o">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71">
          <w:pPr>
            <w:spacing w:after="0" w:before="60" w:line="240" w:lineRule="auto"/>
            <w:ind w:left="360" w:firstLine="0"/>
            <w:rPr>
              <w:color w:val="1155cc"/>
              <w:u w:val="single"/>
            </w:rPr>
          </w:pPr>
          <w:hyperlink w:anchor="_njnvpi297kco">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72">
          <w:pPr>
            <w:spacing w:after="0" w:before="60" w:line="240" w:lineRule="auto"/>
            <w:ind w:left="360" w:firstLine="0"/>
            <w:rPr>
              <w:color w:val="1155cc"/>
              <w:u w:val="single"/>
            </w:rPr>
          </w:pPr>
          <w:hyperlink w:anchor="_2250f4o">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73">
          <w:pPr>
            <w:spacing w:after="0" w:before="60" w:line="240" w:lineRule="auto"/>
            <w:rPr>
              <w:b w:val="0"/>
              <w:color w:val="1155cc"/>
              <w:u w:val="single"/>
            </w:rPr>
          </w:pPr>
          <w:hyperlink w:anchor="_3ep43zb">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11  — Производство</w:t>
            </w:r>
          </w:hyperlink>
          <w:r w:rsidDel="00000000" w:rsidR="00000000" w:rsidRPr="00000000">
            <w:rPr>
              <w:rtl w:val="0"/>
            </w:rPr>
          </w:r>
        </w:p>
        <w:p w:rsidR="00000000" w:rsidDel="00000000" w:rsidP="00000000" w:rsidRDefault="00000000" w:rsidRPr="00000000" w14:paraId="00000074">
          <w:pPr>
            <w:spacing w:after="0" w:before="60" w:line="240" w:lineRule="auto"/>
            <w:rPr>
              <w:b w:val="0"/>
              <w:color w:val="1155cc"/>
              <w:u w:val="single"/>
            </w:rPr>
          </w:pPr>
          <w:hyperlink w:anchor="_4du1wux">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12 — Отдел доставки</w:t>
            </w:r>
          </w:hyperlink>
          <w:r w:rsidDel="00000000" w:rsidR="00000000" w:rsidRPr="00000000">
            <w:rPr>
              <w:rtl w:val="0"/>
            </w:rPr>
          </w:r>
        </w:p>
        <w:p w:rsidR="00000000" w:rsidDel="00000000" w:rsidP="00000000" w:rsidRDefault="00000000" w:rsidRPr="00000000" w14:paraId="00000075">
          <w:pPr>
            <w:spacing w:after="0" w:before="60" w:line="240" w:lineRule="auto"/>
            <w:rPr>
              <w:b w:val="0"/>
              <w:color w:val="1155cc"/>
              <w:u w:val="single"/>
            </w:rPr>
          </w:pPr>
          <w:hyperlink w:anchor="_279ka6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Отделение 5 — Квалификации. Руководитель.</w:t>
            </w:r>
          </w:hyperlink>
          <w:r w:rsidDel="00000000" w:rsidR="00000000" w:rsidRPr="00000000">
            <w:rPr>
              <w:rtl w:val="0"/>
            </w:rPr>
          </w:r>
        </w:p>
        <w:p w:rsidR="00000000" w:rsidDel="00000000" w:rsidP="00000000" w:rsidRDefault="00000000" w:rsidRPr="00000000" w14:paraId="00000076">
          <w:pPr>
            <w:spacing w:after="0" w:before="60" w:line="240" w:lineRule="auto"/>
            <w:ind w:left="360" w:firstLine="0"/>
            <w:rPr>
              <w:color w:val="1155cc"/>
              <w:u w:val="single"/>
            </w:rPr>
          </w:pPr>
          <w:hyperlink w:anchor="_ys3jq4v44itb">
            <w:r w:rsidDel="00000000" w:rsidR="00000000" w:rsidRPr="00000000">
              <w:rPr>
                <w:color w:val="1155cc"/>
                <w:u w:val="single"/>
                <w:rtl w:val="0"/>
              </w:rPr>
              <w:t xml:space="preserve">➔ Валовая прибыль на одного сотрудника (ГСД)</w:t>
            </w:r>
          </w:hyperlink>
          <w:r w:rsidDel="00000000" w:rsidR="00000000" w:rsidRPr="00000000">
            <w:rPr>
              <w:rtl w:val="0"/>
            </w:rPr>
          </w:r>
        </w:p>
        <w:p w:rsidR="00000000" w:rsidDel="00000000" w:rsidP="00000000" w:rsidRDefault="00000000" w:rsidRPr="00000000" w14:paraId="00000077">
          <w:pPr>
            <w:spacing w:after="0" w:before="60" w:line="240" w:lineRule="auto"/>
            <w:ind w:left="360" w:firstLine="0"/>
            <w:rPr>
              <w:color w:val="1155cc"/>
              <w:u w:val="single"/>
            </w:rPr>
          </w:pPr>
          <w:hyperlink w:anchor="_b33ed1dick3">
            <w:r w:rsidDel="00000000" w:rsidR="00000000" w:rsidRPr="00000000">
              <w:rPr>
                <w:color w:val="1155cc"/>
                <w:u w:val="single"/>
                <w:rtl w:val="0"/>
              </w:rPr>
              <w:t xml:space="preserve">➔ Стоимость предоставленного продукта, который соответствует стандартам компании</w:t>
            </w:r>
          </w:hyperlink>
          <w:r w:rsidDel="00000000" w:rsidR="00000000" w:rsidRPr="00000000">
            <w:rPr>
              <w:rtl w:val="0"/>
            </w:rPr>
          </w:r>
        </w:p>
        <w:p w:rsidR="00000000" w:rsidDel="00000000" w:rsidP="00000000" w:rsidRDefault="00000000" w:rsidRPr="00000000" w14:paraId="00000078">
          <w:pPr>
            <w:spacing w:after="0" w:before="60" w:line="240" w:lineRule="auto"/>
            <w:ind w:left="360" w:firstLine="0"/>
            <w:rPr>
              <w:color w:val="1155cc"/>
              <w:u w:val="single"/>
            </w:rPr>
          </w:pPr>
          <w:hyperlink w:anchor="_a7s8772n78">
            <w:r w:rsidDel="00000000" w:rsidR="00000000" w:rsidRPr="00000000">
              <w:rPr>
                <w:color w:val="1155cc"/>
                <w:u w:val="single"/>
                <w:rtl w:val="0"/>
              </w:rPr>
              <w:t xml:space="preserve">➔ Выполненные задачи обучения по индивидуальным программам</w:t>
            </w:r>
          </w:hyperlink>
          <w:r w:rsidDel="00000000" w:rsidR="00000000" w:rsidRPr="00000000">
            <w:rPr>
              <w:rtl w:val="0"/>
            </w:rPr>
          </w:r>
        </w:p>
        <w:p w:rsidR="00000000" w:rsidDel="00000000" w:rsidP="00000000" w:rsidRDefault="00000000" w:rsidRPr="00000000" w14:paraId="00000079">
          <w:pPr>
            <w:spacing w:after="0" w:before="60" w:line="240" w:lineRule="auto"/>
            <w:ind w:left="360" w:firstLine="0"/>
            <w:rPr>
              <w:color w:val="1155cc"/>
              <w:u w:val="single"/>
            </w:rPr>
          </w:pPr>
          <w:hyperlink w:anchor="_frvylrhmxuis">
            <w:r w:rsidDel="00000000" w:rsidR="00000000" w:rsidRPr="00000000">
              <w:rPr>
                <w:color w:val="1155cc"/>
                <w:u w:val="single"/>
                <w:rtl w:val="0"/>
              </w:rPr>
              <w:t xml:space="preserve">➔ Количество выполненных задач по программам качества</w:t>
            </w:r>
          </w:hyperlink>
          <w:r w:rsidDel="00000000" w:rsidR="00000000" w:rsidRPr="00000000">
            <w:rPr>
              <w:rtl w:val="0"/>
            </w:rPr>
          </w:r>
        </w:p>
        <w:p w:rsidR="00000000" w:rsidDel="00000000" w:rsidP="00000000" w:rsidRDefault="00000000" w:rsidRPr="00000000" w14:paraId="0000007A">
          <w:pPr>
            <w:spacing w:after="0" w:before="60" w:line="240" w:lineRule="auto"/>
            <w:rPr>
              <w:b w:val="0"/>
              <w:color w:val="1155cc"/>
              <w:u w:val="single"/>
            </w:rPr>
          </w:pPr>
          <w:hyperlink w:anchor="_36ei31r">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13 — Качества. Начальник.</w:t>
            </w:r>
          </w:hyperlink>
          <w:r w:rsidDel="00000000" w:rsidR="00000000" w:rsidRPr="00000000">
            <w:rPr>
              <w:rtl w:val="0"/>
            </w:rPr>
          </w:r>
        </w:p>
        <w:p w:rsidR="00000000" w:rsidDel="00000000" w:rsidP="00000000" w:rsidRDefault="00000000" w:rsidRPr="00000000" w14:paraId="0000007B">
          <w:pPr>
            <w:spacing w:after="0" w:before="60" w:line="240" w:lineRule="auto"/>
            <w:ind w:left="360" w:firstLine="0"/>
            <w:rPr>
              <w:color w:val="1155cc"/>
              <w:u w:val="single"/>
            </w:rPr>
          </w:pPr>
          <w:hyperlink w:anchor="_bylpx4l2fqq6">
            <w:r w:rsidDel="00000000" w:rsidR="00000000" w:rsidRPr="00000000">
              <w:rPr>
                <w:color w:val="1155cc"/>
                <w:u w:val="single"/>
                <w:rtl w:val="0"/>
              </w:rPr>
              <w:t xml:space="preserve">➔ Отгрузки, по которым получена обратная связь/отгрузки, по которым выявлен некачественно предоставленный продукт</w:t>
            </w:r>
          </w:hyperlink>
          <w:r w:rsidDel="00000000" w:rsidR="00000000" w:rsidRPr="00000000">
            <w:rPr>
              <w:rtl w:val="0"/>
            </w:rPr>
          </w:r>
        </w:p>
        <w:p w:rsidR="00000000" w:rsidDel="00000000" w:rsidP="00000000" w:rsidRDefault="00000000" w:rsidRPr="00000000" w14:paraId="0000007C">
          <w:pPr>
            <w:spacing w:after="0" w:before="60" w:line="240" w:lineRule="auto"/>
            <w:ind w:left="360" w:firstLine="0"/>
            <w:rPr>
              <w:color w:val="1155cc"/>
              <w:u w:val="single"/>
            </w:rPr>
          </w:pPr>
          <w:hyperlink w:anchor="_pej26e4bm37v">
            <w:r w:rsidDel="00000000" w:rsidR="00000000" w:rsidRPr="00000000">
              <w:rPr>
                <w:color w:val="1155cc"/>
                <w:u w:val="single"/>
                <w:rtl w:val="0"/>
              </w:rPr>
              <w:t xml:space="preserve">➔ Не улаженные / улаженные отклонения от стандартов качества</w:t>
            </w:r>
          </w:hyperlink>
          <w:r w:rsidDel="00000000" w:rsidR="00000000" w:rsidRPr="00000000">
            <w:rPr>
              <w:rtl w:val="0"/>
            </w:rPr>
          </w:r>
        </w:p>
        <w:p w:rsidR="00000000" w:rsidDel="00000000" w:rsidP="00000000" w:rsidRDefault="00000000" w:rsidRPr="00000000" w14:paraId="0000007D">
          <w:pPr>
            <w:spacing w:after="0" w:before="60" w:line="240" w:lineRule="auto"/>
            <w:rPr>
              <w:b w:val="0"/>
              <w:color w:val="1155cc"/>
              <w:u w:val="single"/>
            </w:rPr>
          </w:pPr>
          <w:hyperlink w:anchor="_45jfvxd">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14 — Обучения. Начальник.</w:t>
            </w:r>
          </w:hyperlink>
          <w:r w:rsidDel="00000000" w:rsidR="00000000" w:rsidRPr="00000000">
            <w:rPr>
              <w:rtl w:val="0"/>
            </w:rPr>
          </w:r>
        </w:p>
        <w:p w:rsidR="00000000" w:rsidDel="00000000" w:rsidP="00000000" w:rsidRDefault="00000000" w:rsidRPr="00000000" w14:paraId="0000007E">
          <w:pPr>
            <w:spacing w:after="0" w:before="60" w:line="240" w:lineRule="auto"/>
            <w:rPr>
              <w:b w:val="0"/>
              <w:color w:val="1155cc"/>
              <w:u w:val="single"/>
            </w:rPr>
          </w:pPr>
          <w:hyperlink w:anchor="_zu0gcz">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15 — Коррекции. Начальник.</w:t>
            </w:r>
          </w:hyperlink>
          <w:r w:rsidDel="00000000" w:rsidR="00000000" w:rsidRPr="00000000">
            <w:rPr>
              <w:rtl w:val="0"/>
            </w:rPr>
          </w:r>
        </w:p>
        <w:p w:rsidR="00000000" w:rsidDel="00000000" w:rsidP="00000000" w:rsidRDefault="00000000" w:rsidRPr="00000000" w14:paraId="0000007F">
          <w:pPr>
            <w:spacing w:after="0" w:before="60" w:line="240" w:lineRule="auto"/>
            <w:rPr>
              <w:b w:val="0"/>
              <w:color w:val="1155cc"/>
              <w:u w:val="single"/>
            </w:rPr>
          </w:pPr>
          <w:hyperlink w:anchor="_1yyy98l">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Отделение 6 — По работе с публикой. Руководитель.</w:t>
            </w:r>
          </w:hyperlink>
          <w:r w:rsidDel="00000000" w:rsidR="00000000" w:rsidRPr="00000000">
            <w:rPr>
              <w:rtl w:val="0"/>
            </w:rPr>
          </w:r>
        </w:p>
        <w:p w:rsidR="00000000" w:rsidDel="00000000" w:rsidP="00000000" w:rsidRDefault="00000000" w:rsidRPr="00000000" w14:paraId="00000080">
          <w:pPr>
            <w:spacing w:after="0" w:before="60" w:line="240" w:lineRule="auto"/>
            <w:ind w:left="360" w:firstLine="0"/>
            <w:rPr>
              <w:color w:val="1155cc"/>
              <w:u w:val="single"/>
            </w:rPr>
          </w:pPr>
          <w:hyperlink w:anchor="_bafyqu8psam9">
            <w:r w:rsidDel="00000000" w:rsidR="00000000" w:rsidRPr="00000000">
              <w:rPr>
                <w:color w:val="1155cc"/>
                <w:u w:val="single"/>
                <w:rtl w:val="0"/>
              </w:rPr>
              <w:t xml:space="preserve">➔ Баллы по проверочному списку связей с общественностью</w:t>
            </w:r>
          </w:hyperlink>
          <w:r w:rsidDel="00000000" w:rsidR="00000000" w:rsidRPr="00000000">
            <w:rPr>
              <w:rtl w:val="0"/>
            </w:rPr>
          </w:r>
        </w:p>
        <w:p w:rsidR="00000000" w:rsidDel="00000000" w:rsidP="00000000" w:rsidRDefault="00000000" w:rsidRPr="00000000" w14:paraId="00000081">
          <w:pPr>
            <w:spacing w:after="0" w:before="60" w:line="240" w:lineRule="auto"/>
            <w:ind w:left="360" w:firstLine="0"/>
            <w:rPr>
              <w:color w:val="1155cc"/>
              <w:u w:val="single"/>
            </w:rPr>
          </w:pPr>
          <w:hyperlink w:anchor="_djl2pk9mss1e">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82">
          <w:pPr>
            <w:spacing w:after="0" w:before="60" w:line="240" w:lineRule="auto"/>
            <w:rPr>
              <w:b w:val="0"/>
              <w:color w:val="1155cc"/>
              <w:u w:val="single"/>
            </w:rPr>
          </w:pPr>
          <w:hyperlink w:anchor="_2y3w247">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16 — Связей с общественностью. Начальник.</w:t>
            </w:r>
          </w:hyperlink>
          <w:r w:rsidDel="00000000" w:rsidR="00000000" w:rsidRPr="00000000">
            <w:rPr>
              <w:rtl w:val="0"/>
            </w:rPr>
          </w:r>
        </w:p>
        <w:p w:rsidR="00000000" w:rsidDel="00000000" w:rsidP="00000000" w:rsidRDefault="00000000" w:rsidRPr="00000000" w14:paraId="00000083">
          <w:pPr>
            <w:spacing w:after="0" w:before="60" w:line="240" w:lineRule="auto"/>
            <w:rPr>
              <w:b w:val="0"/>
              <w:color w:val="1155cc"/>
              <w:u w:val="single"/>
            </w:rPr>
          </w:pPr>
          <w:hyperlink w:anchor="_3x8tuzt">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17 — Вводных услуг. Начальник.</w:t>
            </w:r>
          </w:hyperlink>
          <w:r w:rsidDel="00000000" w:rsidR="00000000" w:rsidRPr="00000000">
            <w:rPr>
              <w:rtl w:val="0"/>
            </w:rPr>
          </w:r>
        </w:p>
        <w:p w:rsidR="00000000" w:rsidDel="00000000" w:rsidP="00000000" w:rsidRDefault="00000000" w:rsidRPr="00000000" w14:paraId="00000084">
          <w:pPr>
            <w:spacing w:after="0" w:before="60" w:line="240" w:lineRule="auto"/>
            <w:rPr>
              <w:b w:val="0"/>
              <w:color w:val="1155cc"/>
              <w:u w:val="single"/>
            </w:rPr>
          </w:pPr>
          <w:hyperlink w:anchor="_rjefff">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Отдел  18 — По работе с партнерами. Начальник.</w:t>
            </w:r>
          </w:hyperlink>
          <w:r w:rsidDel="00000000" w:rsidR="00000000" w:rsidRPr="00000000">
            <w:rPr>
              <w:rtl w:val="0"/>
            </w:rPr>
          </w:r>
        </w:p>
        <w:p w:rsidR="00000000" w:rsidDel="00000000" w:rsidP="00000000" w:rsidRDefault="00000000" w:rsidRPr="00000000" w14:paraId="00000085">
          <w:pPr>
            <w:spacing w:after="0" w:before="60" w:line="240" w:lineRule="auto"/>
            <w:ind w:left="360" w:firstLine="0"/>
            <w:rPr>
              <w:color w:val="1155cc"/>
              <w:u w:val="single"/>
            </w:rPr>
          </w:pPr>
          <w:hyperlink w:anchor="_kgmv5f226jo8">
            <w:r w:rsidDel="00000000" w:rsidR="00000000" w:rsidRPr="00000000">
              <w:rPr>
                <w:color w:val="1155cc"/>
                <w:u w:val="single"/>
                <w:rtl w:val="0"/>
              </w:rPr>
              <w:t xml:space="preserve">➔ Сумма выплаченных партнерам комиссионных</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1"/>
          <w:sz w:val="32"/>
          <w:szCs w:val="32"/>
        </w:rPr>
      </w:pPr>
      <w:bookmarkStart w:colFirst="0" w:colLast="0" w:name="_lfrhom4uo73x" w:id="2"/>
      <w:bookmarkEnd w:id="2"/>
      <w:r w:rsidDel="00000000" w:rsidR="00000000" w:rsidRPr="00000000">
        <w:rPr>
          <w:rtl w:val="0"/>
        </w:rPr>
      </w:r>
    </w:p>
    <w:p w:rsidR="00000000" w:rsidDel="00000000" w:rsidP="00000000" w:rsidRDefault="00000000" w:rsidRPr="00000000" w14:paraId="0000008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keepNext w:val="1"/>
        <w:spacing w:after="60" w:before="240" w:line="276" w:lineRule="auto"/>
        <w:rPr>
          <w:vertAlign w:val="baseline"/>
        </w:rPr>
      </w:pPr>
      <w:bookmarkStart w:colFirst="0" w:colLast="0" w:name="_2et92p0" w:id="4"/>
      <w:bookmarkEnd w:id="4"/>
      <w:r w:rsidDel="00000000" w:rsidR="00000000" w:rsidRPr="00000000">
        <w:rPr>
          <w:vertAlign w:val="baseline"/>
          <w:rtl w:val="0"/>
        </w:rPr>
        <w:t xml:space="preserve">Общие положения</w:t>
      </w:r>
    </w:p>
    <w:p w:rsidR="00000000" w:rsidDel="00000000" w:rsidP="00000000" w:rsidRDefault="00000000" w:rsidRPr="00000000" w14:paraId="00000089">
      <w:pPr>
        <w:pageBreakBefore w:val="0"/>
        <w:numPr>
          <w:ilvl w:val="0"/>
          <w:numId w:val="87"/>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В справочнике указаны статистики и их описания для всех должностей компании. </w:t>
      </w:r>
    </w:p>
    <w:p w:rsidR="00000000" w:rsidDel="00000000" w:rsidP="00000000" w:rsidRDefault="00000000" w:rsidRPr="00000000" w14:paraId="0000008A">
      <w:pPr>
        <w:pageBreakBefore w:val="0"/>
        <w:numPr>
          <w:ilvl w:val="0"/>
          <w:numId w:val="87"/>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Если какая-то статистика используется на нескольких должностях, ее описание дается только один раз, когда статистика впервые упоминается в справочнике.</w:t>
      </w:r>
    </w:p>
    <w:p w:rsidR="00000000" w:rsidDel="00000000" w:rsidP="00000000" w:rsidRDefault="00000000" w:rsidRPr="00000000" w14:paraId="0000008B">
      <w:pPr>
        <w:pageBreakBefore w:val="0"/>
        <w:numPr>
          <w:ilvl w:val="0"/>
          <w:numId w:val="87"/>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Последовательность статистик в справочнике соответствует последовательности отделов оргсхемы.</w:t>
      </w:r>
    </w:p>
    <w:p w:rsidR="00000000" w:rsidDel="00000000" w:rsidP="00000000" w:rsidRDefault="00000000" w:rsidRPr="00000000" w14:paraId="0000008C">
      <w:pPr>
        <w:pageBreakBefore w:val="0"/>
        <w:numPr>
          <w:ilvl w:val="0"/>
          <w:numId w:val="87"/>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Все измеряемые в деньгах статистики подсчитывают в национальной валюте, если в описании статистики прямо не указано другое.</w:t>
      </w:r>
    </w:p>
    <w:p w:rsidR="00000000" w:rsidDel="00000000" w:rsidP="00000000" w:rsidRDefault="00000000" w:rsidRPr="00000000" w14:paraId="0000008D">
      <w:pPr>
        <w:pageBreakBefore w:val="0"/>
        <w:numPr>
          <w:ilvl w:val="0"/>
          <w:numId w:val="87"/>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Все статистики в справочнике недельные, если не указано иное.</w:t>
      </w:r>
    </w:p>
    <w:p w:rsidR="00000000" w:rsidDel="00000000" w:rsidP="00000000" w:rsidRDefault="00000000" w:rsidRPr="00000000" w14:paraId="0000008E">
      <w:pPr>
        <w:pageBreakBefore w:val="0"/>
        <w:numPr>
          <w:ilvl w:val="0"/>
          <w:numId w:val="87"/>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Для каждой должности есть одна главная статистика, она обозначена как ГСД  - главная статистика должности. Эта та статистика, которая вывешивается на ИЦО компании</w:t>
      </w:r>
    </w:p>
    <w:p w:rsidR="00000000" w:rsidDel="00000000" w:rsidP="00000000" w:rsidRDefault="00000000" w:rsidRPr="00000000" w14:paraId="0000008F">
      <w:pPr>
        <w:pageBreakBefore w:val="0"/>
        <w:numPr>
          <w:ilvl w:val="0"/>
          <w:numId w:val="87"/>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Статистика подразделения и руководителя этого подразделения 一 это одно и то же. ГСД руководителя 一 это главная статистика подразделения, которым он руководит.</w:t>
      </w:r>
    </w:p>
    <w:p w:rsidR="00000000" w:rsidDel="00000000" w:rsidP="00000000" w:rsidRDefault="00000000" w:rsidRPr="00000000" w14:paraId="00000090">
      <w:pPr>
        <w:pStyle w:val="Heading1"/>
        <w:keepNext w:val="1"/>
        <w:spacing w:after="60" w:before="240" w:line="276" w:lineRule="auto"/>
        <w:rPr/>
      </w:pPr>
      <w:bookmarkStart w:colFirst="0" w:colLast="0" w:name="_2et92p0" w:id="4"/>
      <w:bookmarkEnd w:id="4"/>
      <w:r w:rsidDel="00000000" w:rsidR="00000000" w:rsidRPr="00000000">
        <w:rPr>
          <w:rtl w:val="0"/>
        </w:rPr>
        <w:t xml:space="preserve">Принципы описания статистики в справочнике</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Описание каждой статистики в справочнике должно содержать: </w:t>
      </w:r>
    </w:p>
    <w:p w:rsidR="00000000" w:rsidDel="00000000" w:rsidP="00000000" w:rsidRDefault="00000000" w:rsidRPr="00000000" w14:paraId="00000092">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Название статистики</w:t>
      </w:r>
      <w:r w:rsidDel="00000000" w:rsidR="00000000" w:rsidRPr="00000000">
        <w:rPr>
          <w:rFonts w:ascii="Calibri" w:cs="Calibri" w:eastAsia="Calibri" w:hAnsi="Calibri"/>
          <w:rtl w:val="0"/>
        </w:rPr>
        <w:t xml:space="preserve"> - это краткое и информативное обозначение конкретной статистики, которая измеряется или отслеживается в нашей организации. Оно должно четко указывать на суть того, что измеряется или анализируется, чтобы пользователи могли легко понять, о чем идет речь. Название статистики должно быть достаточно ясным и понятным, чтобы обеспечить правильное использование и интерпретацию данных, связанных с этим показателем. </w:t>
      </w:r>
    </w:p>
    <w:p w:rsidR="00000000" w:rsidDel="00000000" w:rsidP="00000000" w:rsidRDefault="00000000" w:rsidRPr="00000000" w14:paraId="00000093">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статистики</w:t>
      </w:r>
      <w:r w:rsidDel="00000000" w:rsidR="00000000" w:rsidRPr="00000000">
        <w:rPr>
          <w:rFonts w:ascii="Calibri" w:cs="Calibri" w:eastAsia="Calibri" w:hAnsi="Calibri"/>
          <w:rtl w:val="0"/>
        </w:rPr>
        <w:t xml:space="preserve"> - это развернутое объяснение того, что представляет собой данная статистика, как и чем она измеряется, какие данные включает в себя, а также ее значение и важность для бизнеса или организации. Описание статистики помогает пользователям понять, какая информация содержится в данном показателе, как его интерпретировать и какие выводы можно сделать на основе этих данных. Оно также может включать  объяснения, чтобы помочь пользователям использовать эту информацию в своей работе или принятии решений.</w:t>
      </w:r>
    </w:p>
    <w:p w:rsidR="00000000" w:rsidDel="00000000" w:rsidP="00000000" w:rsidRDefault="00000000" w:rsidRPr="00000000" w14:paraId="00000094">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 рассчитать статистику.</w:t>
      </w:r>
      <w:r w:rsidDel="00000000" w:rsidR="00000000" w:rsidRPr="00000000">
        <w:rPr>
          <w:rFonts w:ascii="Calibri" w:cs="Calibri" w:eastAsia="Calibri" w:hAnsi="Calibri"/>
          <w:rtl w:val="0"/>
        </w:rPr>
        <w:t xml:space="preserve"> Расчет статистики - это математический способ выяснить что-то о нашем бизнесе или об области, в которой применяется данная статистика. В этом пункте должны быть описаны все способы, методики или формулы, которые используется для получения конкретного показателя. Это может включать в себя различные математические операции или алгоритмы, используемые для обработки данных и получения нужного результата.</w:t>
      </w:r>
    </w:p>
    <w:p w:rsidR="00000000" w:rsidDel="00000000" w:rsidP="00000000" w:rsidRDefault="00000000" w:rsidRPr="00000000" w14:paraId="00000095">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Где брать данные для расчета статистики</w:t>
      </w:r>
      <w:r w:rsidDel="00000000" w:rsidR="00000000" w:rsidRPr="00000000">
        <w:rPr>
          <w:rFonts w:ascii="Calibri" w:cs="Calibri" w:eastAsia="Calibri" w:hAnsi="Calibri"/>
          <w:rtl w:val="0"/>
        </w:rPr>
        <w:t xml:space="preserve">. Для расчета статистики нам нужно знать, откуда получить информацию или данные, которые мы будем использовать. Поэтому в этом пункте должно быть детально описано где взять данные для расчета статистики. Например, если мы хотим рассчитать среднее количество продаж за неделю, нам нужно будет иметь доступ к данным о продажах в 1С за эту неделю. И в этом пункте нужно описать какой отчет нужно формировать чтобы получить необходимые значения</w:t>
      </w:r>
    </w:p>
    <w:p w:rsidR="00000000" w:rsidDel="00000000" w:rsidP="00000000" w:rsidRDefault="00000000" w:rsidRPr="00000000" w14:paraId="00000096">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статистики</w:t>
      </w:r>
      <w:r w:rsidDel="00000000" w:rsidR="00000000" w:rsidRPr="00000000">
        <w:rPr>
          <w:rFonts w:ascii="Calibri" w:cs="Calibri" w:eastAsia="Calibri" w:hAnsi="Calibri"/>
          <w:rtl w:val="0"/>
        </w:rPr>
        <w:t xml:space="preserve"> - это конкретный пример или шаги, которые нужно выполнить, чтобы получить численное значение этой статистики на основе имеющихся данных. Например, если мы хотим рассчитать средний ежедневный объем продаж за неделю, пример расчета может включать в себя следующие шаги:</w:t>
      </w:r>
    </w:p>
    <w:p w:rsidR="00000000" w:rsidDel="00000000" w:rsidP="00000000" w:rsidRDefault="00000000" w:rsidRPr="00000000" w14:paraId="00000097">
      <w:pPr>
        <w:keepNext w:val="0"/>
        <w:keepLines w:val="0"/>
        <w:pageBreakBefore w:val="0"/>
        <w:widowControl w:val="0"/>
        <w:numPr>
          <w:ilvl w:val="1"/>
          <w:numId w:val="76"/>
        </w:numPr>
        <w:pBdr>
          <w:top w:space="0" w:sz="0" w:val="nil"/>
          <w:left w:space="0" w:sz="0" w:val="nil"/>
          <w:bottom w:space="0" w:sz="0" w:val="nil"/>
          <w:right w:space="0" w:sz="0" w:val="nil"/>
          <w:between w:space="0" w:sz="0" w:val="nil"/>
        </w:pBdr>
        <w:shd w:fill="auto" w:val="clear"/>
        <w:spacing w:after="160" w:before="0" w:line="276" w:lineRule="auto"/>
        <w:ind w:left="708.6614173228345" w:right="0" w:firstLine="0"/>
        <w:jc w:val="both"/>
        <w:rPr>
          <w:rFonts w:ascii="Calibri" w:cs="Calibri" w:eastAsia="Calibri" w:hAnsi="Calibri"/>
        </w:rPr>
      </w:pPr>
      <w:r w:rsidDel="00000000" w:rsidR="00000000" w:rsidRPr="00000000">
        <w:rPr>
          <w:rFonts w:ascii="Calibri" w:cs="Calibri" w:eastAsia="Calibri" w:hAnsi="Calibri"/>
          <w:rtl w:val="0"/>
        </w:rPr>
        <w:t xml:space="preserve">Собрать данные о продажах за каждый день недели.</w:t>
      </w:r>
    </w:p>
    <w:p w:rsidR="00000000" w:rsidDel="00000000" w:rsidP="00000000" w:rsidRDefault="00000000" w:rsidRPr="00000000" w14:paraId="00000098">
      <w:pPr>
        <w:keepNext w:val="0"/>
        <w:keepLines w:val="0"/>
        <w:pageBreakBefore w:val="0"/>
        <w:widowControl w:val="0"/>
        <w:numPr>
          <w:ilvl w:val="1"/>
          <w:numId w:val="76"/>
        </w:numPr>
        <w:pBdr>
          <w:top w:space="0" w:sz="0" w:val="nil"/>
          <w:left w:space="0" w:sz="0" w:val="nil"/>
          <w:bottom w:space="0" w:sz="0" w:val="nil"/>
          <w:right w:space="0" w:sz="0" w:val="nil"/>
          <w:between w:space="0" w:sz="0" w:val="nil"/>
        </w:pBdr>
        <w:shd w:fill="auto" w:val="clear"/>
        <w:spacing w:after="160" w:before="0" w:line="276" w:lineRule="auto"/>
        <w:ind w:left="708.6614173228345" w:right="0" w:firstLine="0"/>
        <w:jc w:val="both"/>
        <w:rPr>
          <w:rFonts w:ascii="Calibri" w:cs="Calibri" w:eastAsia="Calibri" w:hAnsi="Calibri"/>
        </w:rPr>
      </w:pPr>
      <w:r w:rsidDel="00000000" w:rsidR="00000000" w:rsidRPr="00000000">
        <w:rPr>
          <w:rFonts w:ascii="Calibri" w:cs="Calibri" w:eastAsia="Calibri" w:hAnsi="Calibri"/>
          <w:rtl w:val="0"/>
        </w:rPr>
        <w:t xml:space="preserve">Просуммировать объем продаж за каждый день.</w:t>
      </w:r>
    </w:p>
    <w:p w:rsidR="00000000" w:rsidDel="00000000" w:rsidP="00000000" w:rsidRDefault="00000000" w:rsidRPr="00000000" w14:paraId="00000099">
      <w:pPr>
        <w:keepNext w:val="0"/>
        <w:keepLines w:val="0"/>
        <w:pageBreakBefore w:val="0"/>
        <w:widowControl w:val="0"/>
        <w:numPr>
          <w:ilvl w:val="1"/>
          <w:numId w:val="76"/>
        </w:numPr>
        <w:pBdr>
          <w:top w:space="0" w:sz="0" w:val="nil"/>
          <w:left w:space="0" w:sz="0" w:val="nil"/>
          <w:bottom w:space="0" w:sz="0" w:val="nil"/>
          <w:right w:space="0" w:sz="0" w:val="nil"/>
          <w:between w:space="0" w:sz="0" w:val="nil"/>
        </w:pBdr>
        <w:shd w:fill="auto" w:val="clear"/>
        <w:spacing w:after="160" w:before="0" w:line="276" w:lineRule="auto"/>
        <w:ind w:left="708.6614173228345" w:right="0" w:firstLine="0"/>
        <w:jc w:val="both"/>
        <w:rPr>
          <w:rFonts w:ascii="Calibri" w:cs="Calibri" w:eastAsia="Calibri" w:hAnsi="Calibri"/>
        </w:rPr>
      </w:pPr>
      <w:r w:rsidDel="00000000" w:rsidR="00000000" w:rsidRPr="00000000">
        <w:rPr>
          <w:rFonts w:ascii="Calibri" w:cs="Calibri" w:eastAsia="Calibri" w:hAnsi="Calibri"/>
          <w:rtl w:val="0"/>
        </w:rPr>
        <w:t xml:space="preserve">Разделить общий объем продаж на количество дней в неделе..</w:t>
      </w:r>
    </w:p>
    <w:p w:rsidR="00000000" w:rsidDel="00000000" w:rsidP="00000000" w:rsidRDefault="00000000" w:rsidRPr="00000000" w14:paraId="0000009A">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 рассчитать квоту по статистике. </w:t>
      </w:r>
      <w:r w:rsidDel="00000000" w:rsidR="00000000" w:rsidRPr="00000000">
        <w:rPr>
          <w:rFonts w:ascii="Calibri" w:cs="Calibri" w:eastAsia="Calibri" w:hAnsi="Calibri"/>
          <w:rtl w:val="0"/>
        </w:rPr>
        <w:t xml:space="preserve"> Расчет квоты по статистике - это определение целевого значения или объема, который необходимо достичь в определенном периоде времени, основываясь на предыдущих данных или целях компании. Квота может быть выражена в числовом значении или процентном соотношении и может быть установлена для отдельного сотрудника, отдела или всей компании. Процесс расчета квоты может включать в себя анализ исторических данных, учет факторов, влияющих на производство или продажи, и установление реалистичных целей на основе этих данных. Квота должна быть достижимой, но в то же время стимулирующей для сотрудников или отделов. В этом пункте необходимо очень подробно описать как выставить квоту по статистике.</w:t>
      </w:r>
    </w:p>
    <w:p w:rsidR="00000000" w:rsidDel="00000000" w:rsidP="00000000" w:rsidRDefault="00000000" w:rsidRPr="00000000" w14:paraId="0000009B">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Что я вижу как руководитель, анализируя график этой статистики и какие управленческие выводы я могу сделать проанализировав этот график.</w:t>
      </w:r>
      <w:r w:rsidDel="00000000" w:rsidR="00000000" w:rsidRPr="00000000">
        <w:rPr>
          <w:rFonts w:ascii="Calibri" w:cs="Calibri" w:eastAsia="Calibri" w:hAnsi="Calibri"/>
          <w:rtl w:val="0"/>
        </w:rPr>
        <w:t xml:space="preserve"> Когда руководитель анализирует график статистики, он ищет не только общие тенденции, но и детали, которые могут дать ему более глубокое понимание текущего состояния дел. Например, он может обращать внимание на следующие аспекты:</w:t>
      </w:r>
    </w:p>
    <w:p w:rsidR="00000000" w:rsidDel="00000000" w:rsidP="00000000" w:rsidRDefault="00000000" w:rsidRPr="00000000" w14:paraId="0000009C">
      <w:pPr>
        <w:numPr>
          <w:ilvl w:val="1"/>
          <w:numId w:val="76"/>
        </w:numPr>
        <w:spacing w:line="276" w:lineRule="auto"/>
        <w:ind w:left="708.6614173228345" w:firstLine="0"/>
        <w:jc w:val="both"/>
        <w:rPr>
          <w:rFonts w:ascii="Calibri" w:cs="Calibri" w:eastAsia="Calibri" w:hAnsi="Calibri"/>
        </w:rPr>
      </w:pPr>
      <w:r w:rsidDel="00000000" w:rsidR="00000000" w:rsidRPr="00000000">
        <w:rPr>
          <w:rFonts w:ascii="Calibri" w:cs="Calibri" w:eastAsia="Calibri" w:hAnsi="Calibri"/>
          <w:rtl w:val="0"/>
        </w:rPr>
        <w:t xml:space="preserve">Смотрит на общий тренд: Он смотрит, в каком направлении идет график в целом. Например, растет ли производство или уменьшается, или остается стабильным.</w:t>
      </w:r>
    </w:p>
    <w:p w:rsidR="00000000" w:rsidDel="00000000" w:rsidP="00000000" w:rsidRDefault="00000000" w:rsidRPr="00000000" w14:paraId="0000009D">
      <w:pPr>
        <w:numPr>
          <w:ilvl w:val="1"/>
          <w:numId w:val="76"/>
        </w:numPr>
        <w:spacing w:line="276" w:lineRule="auto"/>
        <w:ind w:left="708.6614173228345" w:firstLine="0"/>
        <w:jc w:val="both"/>
        <w:rPr>
          <w:rFonts w:ascii="Calibri" w:cs="Calibri" w:eastAsia="Calibri" w:hAnsi="Calibri"/>
        </w:rPr>
      </w:pPr>
      <w:r w:rsidDel="00000000" w:rsidR="00000000" w:rsidRPr="00000000">
        <w:rPr>
          <w:rFonts w:ascii="Calibri" w:cs="Calibri" w:eastAsia="Calibri" w:hAnsi="Calibri"/>
          <w:rtl w:val="0"/>
        </w:rPr>
        <w:t xml:space="preserve">Замечает колебания: Руководитель смотрит, есть ли на графике всплески или спады, которые могут быть вызваны временными факторами, например, сезонностью или изменениями в спросе.</w:t>
      </w:r>
    </w:p>
    <w:p w:rsidR="00000000" w:rsidDel="00000000" w:rsidP="00000000" w:rsidRDefault="00000000" w:rsidRPr="00000000" w14:paraId="0000009E">
      <w:pPr>
        <w:numPr>
          <w:ilvl w:val="1"/>
          <w:numId w:val="76"/>
        </w:numPr>
        <w:spacing w:line="276" w:lineRule="auto"/>
        <w:ind w:left="708.6614173228345" w:firstLine="0"/>
        <w:jc w:val="both"/>
        <w:rPr>
          <w:rFonts w:ascii="Calibri" w:cs="Calibri" w:eastAsia="Calibri" w:hAnsi="Calibri"/>
        </w:rPr>
      </w:pPr>
      <w:r w:rsidDel="00000000" w:rsidR="00000000" w:rsidRPr="00000000">
        <w:rPr>
          <w:rFonts w:ascii="Calibri" w:cs="Calibri" w:eastAsia="Calibri" w:hAnsi="Calibri"/>
          <w:rtl w:val="0"/>
        </w:rPr>
        <w:t xml:space="preserve">Обращает внимание на необычные значения: Если на графике есть странные скачки или падения, руководитель задается вопросом, что могло вызвать эти изменения.</w:t>
      </w:r>
    </w:p>
    <w:p w:rsidR="00000000" w:rsidDel="00000000" w:rsidP="00000000" w:rsidRDefault="00000000" w:rsidRPr="00000000" w14:paraId="0000009F">
      <w:pPr>
        <w:numPr>
          <w:ilvl w:val="1"/>
          <w:numId w:val="76"/>
        </w:numPr>
        <w:spacing w:line="276" w:lineRule="auto"/>
        <w:ind w:left="708.6614173228345" w:firstLine="0"/>
        <w:jc w:val="both"/>
        <w:rPr>
          <w:rFonts w:ascii="Calibri" w:cs="Calibri" w:eastAsia="Calibri" w:hAnsi="Calibri"/>
        </w:rPr>
      </w:pPr>
      <w:r w:rsidDel="00000000" w:rsidR="00000000" w:rsidRPr="00000000">
        <w:rPr>
          <w:rFonts w:ascii="Calibri" w:cs="Calibri" w:eastAsia="Calibri" w:hAnsi="Calibri"/>
          <w:rtl w:val="0"/>
        </w:rPr>
        <w:t xml:space="preserve">Сравнивает с планом: Он смотрит, соответствуют ли фактические показатели тому, что было запланировано. Если нет, то нужно разбираться, почему так произошло.</w:t>
      </w:r>
    </w:p>
    <w:p w:rsidR="00000000" w:rsidDel="00000000" w:rsidP="00000000" w:rsidRDefault="00000000" w:rsidRPr="00000000" w14:paraId="000000A0">
      <w:pPr>
        <w:numPr>
          <w:ilvl w:val="1"/>
          <w:numId w:val="76"/>
        </w:numPr>
        <w:spacing w:line="276" w:lineRule="auto"/>
        <w:ind w:left="708.6614173228345" w:firstLine="0"/>
        <w:jc w:val="both"/>
        <w:rPr>
          <w:rFonts w:ascii="Calibri" w:cs="Calibri" w:eastAsia="Calibri" w:hAnsi="Calibri"/>
        </w:rPr>
      </w:pPr>
      <w:r w:rsidDel="00000000" w:rsidR="00000000" w:rsidRPr="00000000">
        <w:rPr>
          <w:rFonts w:ascii="Calibri" w:cs="Calibri" w:eastAsia="Calibri" w:hAnsi="Calibri"/>
          <w:rtl w:val="0"/>
        </w:rPr>
        <w:t xml:space="preserve">Прогнозирует: На основе того, что он видит на графике, руководитель пытается предсказать, как будет развиваться ситуация в будущем.</w:t>
      </w:r>
    </w:p>
    <w:p w:rsidR="00000000" w:rsidDel="00000000" w:rsidP="00000000" w:rsidRDefault="00000000" w:rsidRPr="00000000" w14:paraId="000000A1">
      <w:pP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Управленческие выводы, которые руководитель делает после анализа графика, могут включать в себя корректировку стратегии, выделение дополнительных ресурсов, изменение процессов или внесение других корректив для достижения целей компании.</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В качестве примера давайте рассмотрим статистику "Процент удовлетворенных клиентов" в розничном магазине. Эта статистика отражает процент клиентов, которые выразили удовлетворенность своим опытом покупок в магазине. Предположим, что уровень удовлетворенности клиентов за последний месяц составил 80%. А на прошлой неделе этот показатель был равен 70%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После анализа графика этой статистики руководитель может сделать следующие управленческие выводы:</w:t>
      </w:r>
    </w:p>
    <w:p w:rsidR="00000000" w:rsidDel="00000000" w:rsidP="00000000" w:rsidRDefault="00000000" w:rsidRPr="00000000" w14:paraId="000000A4">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Положительные моменты: Руководитель видит, что уровень удовлетворенности клиентов достаточно высок, что может свидетельствовать о том, что магазин предоставляет качественное обслуживание и товары.</w:t>
      </w:r>
    </w:p>
    <w:p w:rsidR="00000000" w:rsidDel="00000000" w:rsidP="00000000" w:rsidRDefault="00000000" w:rsidRPr="00000000" w14:paraId="000000A5">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Тренды: Так как в течение нескольких недель уровень удовлетворенности клиентов остается стабильным или даже растет, это может свидетельствовать о успешной стратегии обслуживания клиентов.</w:t>
      </w:r>
    </w:p>
    <w:p w:rsidR="00000000" w:rsidDel="00000000" w:rsidP="00000000" w:rsidRDefault="00000000" w:rsidRPr="00000000" w14:paraId="000000A6">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Потенциальные проблемы: Если вдруг уровень удовлетворенности клиентов начнет снижаться, руководитель может обратить внимание на возможные причины, такие как плохое качество товаров, долгое время ожидания в очереди или неудовлетворительное обслуживание персонала.</w:t>
      </w:r>
    </w:p>
    <w:p w:rsidR="00000000" w:rsidDel="00000000" w:rsidP="00000000" w:rsidRDefault="00000000" w:rsidRPr="00000000" w14:paraId="000000A7">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Улучшения: На основе анализа графика руководитель может принять решение о внесении улучшений в работу магазина, таких как обучение персонала, расширение ассортимента товаров, улучшение условий обслуживания и т.д.</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Таким образом, анализ статистики "Процент удовлетворенных клиентов" позволяет руководителю выявить сильные и слабые стороны работы магазина и принять меры для улучшения обслуживания и удовлетворенности клиентов.</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Такое подробное описание и анализ каждой статистики позволит руководителям принимать более обоснованные и эффективные управленческие решения, что способствует повышению эффективности компании в целом</w:t>
      </w:r>
      <w:r w:rsidDel="00000000" w:rsidR="00000000" w:rsidRPr="00000000">
        <w:rPr>
          <w:rFonts w:ascii="Roboto" w:cs="Roboto" w:eastAsia="Roboto" w:hAnsi="Roboto"/>
          <w:color w:val="0d0d0d"/>
          <w:highlight w:val="white"/>
          <w:rtl w:val="0"/>
        </w:rPr>
        <w:t xml:space="preserve">.</w:t>
      </w:r>
      <w:r w:rsidDel="00000000" w:rsidR="00000000" w:rsidRPr="00000000">
        <w:rPr>
          <w:rtl w:val="0"/>
        </w:rPr>
      </w:r>
    </w:p>
    <w:p w:rsidR="00000000" w:rsidDel="00000000" w:rsidP="00000000" w:rsidRDefault="00000000" w:rsidRPr="00000000" w14:paraId="000000AA">
      <w:pPr>
        <w:pStyle w:val="Heading1"/>
        <w:keepNext w:val="1"/>
        <w:spacing w:after="60" w:before="240" w:line="276" w:lineRule="auto"/>
        <w:rPr>
          <w:rFonts w:ascii="Calibri" w:cs="Calibri" w:eastAsia="Calibri" w:hAnsi="Calibri"/>
        </w:rPr>
      </w:pPr>
      <w:bookmarkStart w:colFirst="0" w:colLast="0" w:name="_bhw1exymcf4u" w:id="5"/>
      <w:bookmarkEnd w:id="5"/>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keepNext w:val="1"/>
        <w:spacing w:after="60" w:before="240" w:line="276" w:lineRule="auto"/>
        <w:rPr>
          <w:rFonts w:ascii="Calibri" w:cs="Calibri" w:eastAsia="Calibri" w:hAnsi="Calibri"/>
          <w:vertAlign w:val="baseline"/>
        </w:rPr>
      </w:pPr>
      <w:bookmarkStart w:colFirst="0" w:colLast="0" w:name="_3dy6vkm" w:id="6"/>
      <w:bookmarkEnd w:id="6"/>
      <w:r w:rsidDel="00000000" w:rsidR="00000000" w:rsidRPr="00000000">
        <w:rPr>
          <w:rFonts w:ascii="Calibri" w:cs="Calibri" w:eastAsia="Calibri" w:hAnsi="Calibri"/>
          <w:vertAlign w:val="baseline"/>
          <w:rtl w:val="0"/>
        </w:rPr>
        <w:t xml:space="preserve">Отделение 7 一 Административное. Владелец.</w:t>
      </w:r>
    </w:p>
    <w:p w:rsidR="00000000" w:rsidDel="00000000" w:rsidP="00000000" w:rsidRDefault="00000000" w:rsidRPr="00000000" w14:paraId="000000AC">
      <w:pPr>
        <w:pageBreakBefore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Статистики отделения:</w:t>
      </w:r>
    </w:p>
    <w:p w:rsidR="00000000" w:rsidDel="00000000" w:rsidP="00000000" w:rsidRDefault="00000000" w:rsidRPr="00000000" w14:paraId="000000AD">
      <w:pPr>
        <w:pageBreakBefore w:val="0"/>
        <w:numPr>
          <w:ilvl w:val="0"/>
          <w:numId w:val="124"/>
        </w:numPr>
        <w:spacing w:after="0" w:afterAutospacing="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Количество завершенных задач по одобренным Офисом Владельца (ГСД)</w:t>
      </w:r>
    </w:p>
    <w:p w:rsidR="00000000" w:rsidDel="00000000" w:rsidP="00000000" w:rsidRDefault="00000000" w:rsidRPr="00000000" w14:paraId="000000AE">
      <w:pPr>
        <w:pageBreakBefore w:val="0"/>
        <w:numPr>
          <w:ilvl w:val="0"/>
          <w:numId w:val="124"/>
        </w:numPr>
        <w:spacing w:after="0" w:afterAutospacing="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Деньги / кредиторская задолженность  </w:t>
      </w:r>
    </w:p>
    <w:p w:rsidR="00000000" w:rsidDel="00000000" w:rsidP="00000000" w:rsidRDefault="00000000" w:rsidRPr="00000000" w14:paraId="000000AF">
      <w:pPr>
        <w:pageBreakBefore w:val="0"/>
        <w:numPr>
          <w:ilvl w:val="0"/>
          <w:numId w:val="124"/>
        </w:numPr>
        <w:spacing w:after="0" w:afterAutospacing="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Стоимость предоставленного продукта</w:t>
      </w:r>
    </w:p>
    <w:p w:rsidR="00000000" w:rsidDel="00000000" w:rsidP="00000000" w:rsidRDefault="00000000" w:rsidRPr="00000000" w14:paraId="000000B0">
      <w:pPr>
        <w:pageBreakBefore w:val="0"/>
        <w:numPr>
          <w:ilvl w:val="0"/>
          <w:numId w:val="124"/>
        </w:numPr>
        <w:spacing w:after="0" w:afterAutospacing="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Валовая прибыль по зашедшим деньгам </w:t>
      </w:r>
    </w:p>
    <w:p w:rsidR="00000000" w:rsidDel="00000000" w:rsidP="00000000" w:rsidRDefault="00000000" w:rsidRPr="00000000" w14:paraId="000000B1">
      <w:pPr>
        <w:pageBreakBefore w:val="0"/>
        <w:numPr>
          <w:ilvl w:val="0"/>
          <w:numId w:val="124"/>
        </w:numPr>
        <w:spacing w:after="0" w:afterAutospacing="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Средняя заработная плата</w:t>
      </w:r>
    </w:p>
    <w:p w:rsidR="00000000" w:rsidDel="00000000" w:rsidP="00000000" w:rsidRDefault="00000000" w:rsidRPr="00000000" w14:paraId="000000B2">
      <w:pPr>
        <w:pageBreakBefore w:val="0"/>
        <w:numPr>
          <w:ilvl w:val="0"/>
          <w:numId w:val="124"/>
        </w:numPr>
        <w:spacing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Денежные резервы</w:t>
      </w:r>
    </w:p>
    <w:p w:rsidR="00000000" w:rsidDel="00000000" w:rsidP="00000000" w:rsidRDefault="00000000" w:rsidRPr="00000000" w14:paraId="000000B3">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rtl w:val="0"/>
        </w:rPr>
        <w:t xml:space="preserve">Количество завершенных задач по одобренным Офисом Владельца программам (ГСД)</w:t>
      </w:r>
    </w:p>
    <w:p w:rsidR="00000000" w:rsidDel="00000000" w:rsidP="00000000" w:rsidRDefault="00000000" w:rsidRPr="00000000" w14:paraId="000000B5">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Отображает количество задач, которые завершены в срок в течении отчетной недели, в рамках программ, предварительно одобренных Офисом Владельца. Каждая завершенная в срок задача приносит 1 балл, а полностью успешно завершенная программа добавляет 10 баллов в статистику.</w:t>
      </w:r>
    </w:p>
    <w:p w:rsidR="00000000" w:rsidDel="00000000" w:rsidP="00000000" w:rsidRDefault="00000000" w:rsidRPr="00000000" w14:paraId="000000B6">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для подсчета этой статистики: </w:t>
      </w:r>
      <w:r w:rsidDel="00000000" w:rsidR="00000000" w:rsidRPr="00000000">
        <w:rPr>
          <w:rFonts w:ascii="Calibri" w:cs="Calibri" w:eastAsia="Calibri" w:hAnsi="Calibri"/>
          <w:rtl w:val="0"/>
        </w:rPr>
        <w:t xml:space="preserve">данные берутся из системы управления задачами (Битрикс), где фиксируются задачи, их статусы и принадлежность к программам.</w:t>
      </w:r>
    </w:p>
    <w:p w:rsidR="00000000" w:rsidDel="00000000" w:rsidP="00000000" w:rsidRDefault="00000000" w:rsidRPr="00000000" w14:paraId="000000B7">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Для каждой выполненной задачи в рамках одобренной программы добавлять 1 балл в статистику. По завершении успешной программы, добавлять 10 баллов в статистику.</w:t>
      </w:r>
    </w:p>
    <w:p w:rsidR="00000000" w:rsidDel="00000000" w:rsidP="00000000" w:rsidRDefault="00000000" w:rsidRPr="00000000" w14:paraId="000000B8">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этой статистики: </w:t>
      </w:r>
      <w:r w:rsidDel="00000000" w:rsidR="00000000" w:rsidRPr="00000000">
        <w:rPr>
          <w:rFonts w:ascii="Calibri" w:cs="Calibri" w:eastAsia="Calibri" w:hAnsi="Calibri"/>
          <w:rtl w:val="0"/>
        </w:rPr>
        <w:t xml:space="preserve">Если за неделю было успешно выполнено 15 задач по одобренным программам и 2 программы были полностью завершены, то количество баллов в статистике будет 25 (15 за задачи и 2 х 10 за программы).</w:t>
      </w:r>
    </w:p>
    <w:p w:rsidR="00000000" w:rsidDel="00000000" w:rsidP="00000000" w:rsidRDefault="00000000" w:rsidRPr="00000000" w14:paraId="000000B9">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 рассчитать квоту по статистике. </w:t>
      </w:r>
      <w:r w:rsidDel="00000000" w:rsidR="00000000" w:rsidRPr="00000000">
        <w:rPr>
          <w:rFonts w:ascii="Calibri" w:cs="Calibri" w:eastAsia="Calibri" w:hAnsi="Calibri"/>
          <w:rtl w:val="0"/>
        </w:rPr>
        <w:t xml:space="preserve">Квота по этой статистике не предусмотрена.</w:t>
      </w:r>
    </w:p>
    <w:p w:rsidR="00000000" w:rsidDel="00000000" w:rsidP="00000000" w:rsidRDefault="00000000" w:rsidRPr="00000000" w14:paraId="000000BA">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spacing w:after="28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 </w:t>
      </w:r>
      <w:r w:rsidDel="00000000" w:rsidR="00000000" w:rsidRPr="00000000">
        <w:rPr>
          <w:rFonts w:ascii="Calibri" w:cs="Calibri" w:eastAsia="Calibri" w:hAnsi="Calibri"/>
          <w:rtl w:val="0"/>
        </w:rPr>
        <w:t xml:space="preserve">Рассмотрение графика этой статистики позволяет руководителю оценить на сколько задачи в рамках одобренных программ выполняются в срок. Поскольку успешное завершение задач и программ является ключевым показателем продуктивности и выполнения стратегических целей компании, график должен демонстрировать стабильный или растущий тренд. Если график показывает снижение количества завершенных задач или отсутствие полностью успешно завершенных программ, это может указывать на возможные проблемы в выполнении задач или неэффективность управления программами. На основе такого анализа руководитель может принять меры для улучшения процессов выполнения задач и управления программами, чтобы обеспечить достижение поставленных целей компании.</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59"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numPr>
          <w:ilvl w:val="0"/>
          <w:numId w:val="8"/>
        </w:numPr>
        <w:spacing w:after="0" w:line="276" w:lineRule="auto"/>
        <w:ind w:left="566.9291338582675" w:hanging="285"/>
        <w:rPr>
          <w:b w:val="0"/>
        </w:rPr>
      </w:pPr>
      <w:r w:rsidDel="00000000" w:rsidR="00000000" w:rsidRPr="00000000">
        <w:rPr>
          <w:rFonts w:ascii="Calibri" w:cs="Calibri" w:eastAsia="Calibri" w:hAnsi="Calibri"/>
          <w:b w:val="1"/>
          <w:rtl w:val="0"/>
        </w:rPr>
        <w:t xml:space="preserve">Название статистики</w:t>
      </w:r>
      <w:r w:rsidDel="00000000" w:rsidR="00000000" w:rsidRPr="00000000">
        <w:rPr>
          <w:rtl w:val="0"/>
        </w:rPr>
        <w:t xml:space="preserve">:</w:t>
      </w:r>
      <w:r w:rsidDel="00000000" w:rsidR="00000000" w:rsidRPr="00000000">
        <w:rPr>
          <w:b w:val="0"/>
          <w:rtl w:val="0"/>
        </w:rPr>
        <w:t xml:space="preserve"> </w:t>
      </w:r>
      <w:r w:rsidDel="00000000" w:rsidR="00000000" w:rsidRPr="00000000">
        <w:rPr>
          <w:b w:val="0"/>
          <w:rtl w:val="0"/>
        </w:rPr>
        <w:t xml:space="preserve">Деньги / кредиторская з</w:t>
      </w:r>
      <w:r w:rsidDel="00000000" w:rsidR="00000000" w:rsidRPr="00000000">
        <w:rPr>
          <w:b w:val="0"/>
          <w:rtl w:val="0"/>
        </w:rPr>
        <w:t xml:space="preserve">адолженность (ГСД)</w:t>
      </w:r>
      <w:r w:rsidDel="00000000" w:rsidR="00000000" w:rsidRPr="00000000">
        <w:rPr>
          <w:rtl w:val="0"/>
        </w:rPr>
      </w:r>
    </w:p>
    <w:p w:rsidR="00000000" w:rsidDel="00000000" w:rsidP="00000000" w:rsidRDefault="00000000" w:rsidRPr="00000000" w14:paraId="000000BD">
      <w:pPr>
        <w:numPr>
          <w:ilvl w:val="0"/>
          <w:numId w:val="8"/>
        </w:numPr>
        <w:spacing w:after="0" w:afterAutospacing="0" w:lineRule="auto"/>
        <w:ind w:left="566.9291338582675" w:hanging="283.46456692913375"/>
        <w:jc w:val="both"/>
        <w:rPr/>
      </w:pPr>
      <w:r w:rsidDel="00000000" w:rsidR="00000000" w:rsidRPr="00000000">
        <w:rPr>
          <w:rFonts w:ascii="Calibri" w:cs="Calibri" w:eastAsia="Calibri" w:hAnsi="Calibri"/>
          <w:b w:val="1"/>
          <w:rtl w:val="0"/>
        </w:rPr>
        <w:t xml:space="preserve">Краткое описание этой статистики:</w:t>
      </w:r>
      <w:r w:rsidDel="00000000" w:rsidR="00000000" w:rsidRPr="00000000">
        <w:rPr>
          <w:rFonts w:ascii="Calibri" w:cs="Calibri" w:eastAsia="Calibri" w:hAnsi="Calibri"/>
          <w:rtl w:val="0"/>
        </w:rPr>
        <w:t xml:space="preserve">Это двойная статистика: </w:t>
      </w:r>
    </w:p>
    <w:p w:rsidR="00000000" w:rsidDel="00000000" w:rsidP="00000000" w:rsidRDefault="00000000" w:rsidRPr="00000000" w14:paraId="000000BE">
      <w:pPr>
        <w:numPr>
          <w:ilvl w:val="0"/>
          <w:numId w:val="112"/>
        </w:numPr>
        <w:spacing w:after="0" w:afterAutospacing="0" w:lineRule="auto"/>
        <w:ind w:left="1440" w:hanging="360"/>
        <w:jc w:val="both"/>
        <w:rPr>
          <w:u w:val="none"/>
        </w:rPr>
      </w:pPr>
      <w:r w:rsidDel="00000000" w:rsidR="00000000" w:rsidRPr="00000000">
        <w:rPr>
          <w:rFonts w:ascii="Calibri" w:cs="Calibri" w:eastAsia="Calibri" w:hAnsi="Calibri"/>
          <w:rtl w:val="0"/>
        </w:rPr>
        <w:t xml:space="preserve">график «деньги» отражает текущее количество денег в конце отчетной недели на счетах МАРЖА, фонд компенсации потерь, фонд развития, налоги, фонд ЗП персонала, ЗП сотрудников производства, фонд оборудования, хозяйственные нужды, фонд возврата кредитов (включая наличные и безналичные) - те денежные средства, которые используются на обеспечение жизнедеятельности компании. </w:t>
      </w:r>
      <w:commentRangeStart w:id="0"/>
      <w:r w:rsidDel="00000000" w:rsidR="00000000" w:rsidRPr="00000000">
        <w:rPr>
          <w:rFonts w:ascii="Calibri" w:cs="Calibri" w:eastAsia="Calibri" w:hAnsi="Calibri"/>
          <w:rtl w:val="0"/>
        </w:rPr>
        <w:t xml:space="preserve">При расчете суммы денег на главном счете не включается фонд оборотных средств,.</w:t>
      </w:r>
      <w:commentRangeEnd w:id="0"/>
      <w:r w:rsidDel="00000000" w:rsidR="00000000" w:rsidRPr="00000000">
        <w:commentReference w:id="0"/>
      </w:r>
      <w:r w:rsidDel="00000000" w:rsidR="00000000" w:rsidRPr="00000000">
        <w:rPr>
          <w:rFonts w:ascii="Calibri" w:cs="Calibri" w:eastAsia="Calibri" w:hAnsi="Calibri"/>
          <w:rtl w:val="0"/>
        </w:rPr>
        <w:t xml:space="preserve"> Данные для этой статистики берутся в отчете остатки финансовых фондов, и берется сумма фондов  на конец отчетной недели, </w:t>
      </w:r>
      <w:commentRangeStart w:id="1"/>
      <w:commentRangeStart w:id="2"/>
      <w:r w:rsidDel="00000000" w:rsidR="00000000" w:rsidRPr="00000000">
        <w:rPr>
          <w:rFonts w:ascii="Calibri" w:cs="Calibri" w:eastAsia="Calibri" w:hAnsi="Calibri"/>
          <w:rtl w:val="0"/>
        </w:rPr>
        <w:t xml:space="preserve">а также все утвержденные суммы на заказы на приобретение но не выплаченные</w:t>
      </w:r>
      <w:commentRangeEnd w:id="1"/>
      <w:r w:rsidDel="00000000" w:rsidR="00000000" w:rsidRPr="00000000">
        <w:commentReference w:id="1"/>
      </w:r>
      <w:commentRangeEnd w:id="2"/>
      <w:r w:rsidDel="00000000" w:rsidR="00000000" w:rsidRPr="00000000">
        <w:commentReference w:id="2"/>
      </w:r>
      <w:r w:rsidDel="00000000" w:rsidR="00000000" w:rsidRPr="00000000">
        <w:rPr>
          <w:rFonts w:ascii="Calibri" w:cs="Calibri" w:eastAsia="Calibri" w:hAnsi="Calibri"/>
          <w:rtl w:val="0"/>
        </w:rPr>
        <w:t xml:space="preserve">.  Рисуют черным цветом. </w:t>
      </w:r>
    </w:p>
    <w:p w:rsidR="00000000" w:rsidDel="00000000" w:rsidP="00000000" w:rsidRDefault="00000000" w:rsidRPr="00000000" w14:paraId="000000BF">
      <w:pPr>
        <w:numPr>
          <w:ilvl w:val="0"/>
          <w:numId w:val="112"/>
        </w:numPr>
        <w:spacing w:after="0" w:lineRule="auto"/>
        <w:ind w:left="1440" w:hanging="360"/>
        <w:jc w:val="both"/>
        <w:rPr>
          <w:u w:val="none"/>
        </w:rPr>
      </w:pPr>
      <w:r w:rsidDel="00000000" w:rsidR="00000000" w:rsidRPr="00000000">
        <w:rPr>
          <w:rtl w:val="0"/>
        </w:rPr>
        <w:t xml:space="preserve">График «кредиторская задолженность» отражает сумму всех денежных обязательств компании, которые оплачиваются с перечисленных выше фондов, </w:t>
      </w:r>
      <w:r w:rsidDel="00000000" w:rsidR="00000000" w:rsidRPr="00000000">
        <w:rPr>
          <w:rFonts w:ascii="Calibri" w:cs="Calibri" w:eastAsia="Calibri" w:hAnsi="Calibri"/>
          <w:rtl w:val="0"/>
        </w:rPr>
        <w:t xml:space="preserve">не включается фонд оборотных средств, </w:t>
      </w:r>
      <w:r w:rsidDel="00000000" w:rsidR="00000000" w:rsidRPr="00000000">
        <w:rPr>
          <w:rtl w:val="0"/>
        </w:rPr>
        <w:t xml:space="preserve">которые существуют на конец отчетной недели (аренда, зарплата, кредиты, регулярные платежи, срок которых уже наступил, и долги по не регулярным платежам, налоги) в данный график статистики включается неоплаченные заказы на приобретение, по которым обязательства уже наступили. Рисуют красным цветом. Данные для этой предоставляет РО3.</w:t>
      </w:r>
    </w:p>
    <w:p w:rsidR="00000000" w:rsidDel="00000000" w:rsidP="00000000" w:rsidRDefault="00000000" w:rsidRPr="00000000" w14:paraId="000000C0">
      <w:pPr>
        <w:spacing w:after="280" w:lineRule="auto"/>
        <w:ind w:left="425.19685039370086" w:hanging="135"/>
        <w:jc w:val="both"/>
        <w:rPr/>
      </w:pPr>
      <w:r w:rsidDel="00000000" w:rsidR="00000000" w:rsidRPr="00000000">
        <w:rPr>
          <w:rtl w:val="0"/>
        </w:rPr>
        <w:t xml:space="preserve">3. </w:t>
      </w:r>
      <w:r w:rsidDel="00000000" w:rsidR="00000000" w:rsidRPr="00000000">
        <w:rPr>
          <w:rFonts w:ascii="Calibri" w:cs="Calibri" w:eastAsia="Calibri" w:hAnsi="Calibri"/>
          <w:b w:val="1"/>
          <w:rtl w:val="0"/>
        </w:rPr>
        <w:t xml:space="preserve">Какие данные брать для подсчета этой статистики: </w:t>
      </w:r>
      <w:r w:rsidDel="00000000" w:rsidR="00000000" w:rsidRPr="00000000">
        <w:rPr>
          <w:rtl w:val="0"/>
        </w:rPr>
        <w:t xml:space="preserve">Данные для этой статистики предоставляет РО3. </w:t>
      </w:r>
      <w:r w:rsidDel="00000000" w:rsidR="00000000" w:rsidRPr="00000000">
        <w:rPr>
          <w:rFonts w:ascii="Calibri" w:cs="Calibri" w:eastAsia="Calibri" w:hAnsi="Calibri"/>
          <w:rtl w:val="0"/>
        </w:rPr>
        <w:t xml:space="preserve">Данные для этой статистики берутся в отчете остатки финансовых фондов, и берется сумма фондов  на конец отчетной недели, </w:t>
      </w:r>
      <w:commentRangeStart w:id="3"/>
      <w:commentRangeStart w:id="4"/>
      <w:r w:rsidDel="00000000" w:rsidR="00000000" w:rsidRPr="00000000">
        <w:rPr>
          <w:rFonts w:ascii="Calibri" w:cs="Calibri" w:eastAsia="Calibri" w:hAnsi="Calibri"/>
          <w:rtl w:val="0"/>
        </w:rPr>
        <w:t xml:space="preserve">а также все утвержденные суммы на заказы на приобретение но не выплаченные</w:t>
      </w:r>
      <w:commentRangeEnd w:id="3"/>
      <w:r w:rsidDel="00000000" w:rsidR="00000000" w:rsidRPr="00000000">
        <w:commentReference w:id="3"/>
      </w:r>
      <w:commentRangeEnd w:id="4"/>
      <w:r w:rsidDel="00000000" w:rsidR="00000000" w:rsidRPr="00000000">
        <w:commentReference w:id="4"/>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C1">
      <w:pPr>
        <w:spacing w:after="0" w:lineRule="auto"/>
        <w:ind w:left="425.19685039370086" w:hanging="135"/>
        <w:jc w:val="both"/>
        <w:rPr>
          <w:rFonts w:ascii="Calibri" w:cs="Calibri" w:eastAsia="Calibri" w:hAnsi="Calibri"/>
          <w:b w:val="1"/>
        </w:rPr>
      </w:pPr>
      <w:r w:rsidDel="00000000" w:rsidR="00000000" w:rsidRPr="00000000">
        <w:rPr>
          <w:rtl w:val="0"/>
        </w:rPr>
        <w:t xml:space="preserve">4. </w:t>
      </w:r>
      <w:r w:rsidDel="00000000" w:rsidR="00000000" w:rsidRPr="00000000">
        <w:rPr>
          <w:rFonts w:ascii="Calibri" w:cs="Calibri" w:eastAsia="Calibri" w:hAnsi="Calibri"/>
          <w:b w:val="1"/>
          <w:rtl w:val="0"/>
        </w:rPr>
        <w:t xml:space="preserve">Как посчитать эту статистику:</w:t>
      </w:r>
    </w:p>
    <w:p w:rsidR="00000000" w:rsidDel="00000000" w:rsidP="00000000" w:rsidRDefault="00000000" w:rsidRPr="00000000" w14:paraId="000000C2">
      <w:pPr>
        <w:numPr>
          <w:ilvl w:val="0"/>
          <w:numId w:val="129"/>
        </w:numPr>
        <w:spacing w:after="0" w:after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график «деньги» - считать сумму  денег в конце отчетной недели на счетах МАРЖА, фонд компенсации потерь, фонд развития, налоги, фонд ЗП персонала, ЗП сотрудников производства, фонд оборудования, хозяйственные нужды, фонд возврата кредитов (включая наличные и безналичные)</w:t>
      </w:r>
    </w:p>
    <w:p w:rsidR="00000000" w:rsidDel="00000000" w:rsidP="00000000" w:rsidRDefault="00000000" w:rsidRPr="00000000" w14:paraId="000000C3">
      <w:pPr>
        <w:numPr>
          <w:ilvl w:val="0"/>
          <w:numId w:val="129"/>
        </w:numPr>
        <w:spacing w:after="280" w:lineRule="auto"/>
        <w:ind w:left="1440" w:hanging="360"/>
        <w:jc w:val="both"/>
        <w:rPr>
          <w:rFonts w:ascii="Calibri" w:cs="Calibri" w:eastAsia="Calibri" w:hAnsi="Calibri"/>
        </w:rPr>
      </w:pPr>
      <w:r w:rsidDel="00000000" w:rsidR="00000000" w:rsidRPr="00000000">
        <w:rPr>
          <w:rtl w:val="0"/>
        </w:rPr>
        <w:t xml:space="preserve">График «кредиторская задолженность»- считать сумму всех денежных обязательств компании, которые оплачиваются с перечисленных выше фондов на конец отчетной недели, (аренда, зарплата, кредиты, регулярные платежи, срок которых уже наступил, и долги по не регулярным платежам, налоги),  в данный график статистики включается неоплаченные заказы на приобретение, по которым обязательства уже наступили. </w:t>
      </w:r>
    </w:p>
    <w:p w:rsidR="00000000" w:rsidDel="00000000" w:rsidP="00000000" w:rsidRDefault="00000000" w:rsidRPr="00000000" w14:paraId="000000C4">
      <w:pPr>
        <w:spacing w:after="0" w:lineRule="auto"/>
        <w:ind w:left="283.46456692913375" w:firstLine="1.535433070866219"/>
        <w:jc w:val="both"/>
        <w:rPr>
          <w:rFonts w:ascii="Calibri" w:cs="Calibri" w:eastAsia="Calibri" w:hAnsi="Calibri"/>
          <w:b w:val="1"/>
        </w:rPr>
      </w:pPr>
      <w:r w:rsidDel="00000000" w:rsidR="00000000" w:rsidRPr="00000000">
        <w:rPr>
          <w:rtl w:val="0"/>
        </w:rPr>
        <w:t xml:space="preserve">5. </w:t>
      </w:r>
      <w:r w:rsidDel="00000000" w:rsidR="00000000" w:rsidRPr="00000000">
        <w:rPr>
          <w:rFonts w:ascii="Calibri" w:cs="Calibri" w:eastAsia="Calibri" w:hAnsi="Calibri"/>
          <w:b w:val="1"/>
          <w:rtl w:val="0"/>
        </w:rPr>
        <w:t xml:space="preserve">Пример расчета этой статистики:</w:t>
      </w:r>
    </w:p>
    <w:p w:rsidR="00000000" w:rsidDel="00000000" w:rsidP="00000000" w:rsidRDefault="00000000" w:rsidRPr="00000000" w14:paraId="000000C5">
      <w:pPr>
        <w:spacing w:after="0" w:lineRule="auto"/>
        <w:ind w:left="283.46456692913375" w:firstLine="1.535433070866219"/>
        <w:jc w:val="both"/>
        <w:rPr>
          <w:rFonts w:ascii="Calibri" w:cs="Calibri" w:eastAsia="Calibri" w:hAnsi="Calibri"/>
          <w:b w:val="1"/>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1"/>
          <w:rtl w:val="0"/>
        </w:rPr>
        <w:t xml:space="preserve"> Что я вижу как руководитель по этой статистике и какие выводы я могу сделать:</w:t>
      </w:r>
    </w:p>
    <w:p w:rsidR="00000000" w:rsidDel="00000000" w:rsidP="00000000" w:rsidRDefault="00000000" w:rsidRPr="00000000" w14:paraId="000000C6">
      <w:pPr>
        <w:numPr>
          <w:ilvl w:val="0"/>
          <w:numId w:val="56"/>
        </w:numPr>
        <w:spacing w:after="280" w:lineRule="auto"/>
        <w:ind w:left="1417.3228346456694" w:hanging="360"/>
        <w:jc w:val="both"/>
        <w:rPr>
          <w:highlight w:val="white"/>
          <w:u w:val="none"/>
        </w:rPr>
      </w:pPr>
      <w:r w:rsidDel="00000000" w:rsidR="00000000" w:rsidRPr="00000000">
        <w:rPr>
          <w:highlight w:val="white"/>
          <w:rtl w:val="0"/>
        </w:rPr>
        <w:t xml:space="preserve">можно отследить сможем ли мы покрыть текущие расходы и кредиты</w:t>
      </w:r>
      <w:r w:rsidDel="00000000" w:rsidR="00000000" w:rsidRPr="00000000">
        <w:rPr>
          <w:rtl w:val="0"/>
        </w:rPr>
      </w:r>
    </w:p>
    <w:p w:rsidR="00000000" w:rsidDel="00000000" w:rsidP="00000000" w:rsidRDefault="00000000" w:rsidRPr="00000000" w14:paraId="000000C7">
      <w:pPr>
        <w:pageBreakBefore w:val="0"/>
        <w:spacing w:line="276" w:lineRule="auto"/>
        <w:ind w:left="425.19685039370086" w:firstLine="0"/>
        <w:jc w:val="both"/>
        <w:rPr>
          <w:rFonts w:ascii="Calibri" w:cs="Calibri" w:eastAsia="Calibri" w:hAnsi="Calibri"/>
        </w:rPr>
        <w:pPrChange w:author="Мария Исаева" w:id="0" w:date="2024-02-06T11:37:35Z">
          <w:pPr>
            <w:pageBreakBefore w:val="0"/>
            <w:spacing w:line="276" w:lineRule="auto"/>
            <w:jc w:val="both"/>
          </w:pPr>
        </w:pPrChange>
      </w:pPr>
      <w:r w:rsidDel="00000000" w:rsidR="00000000" w:rsidRPr="00000000">
        <w:rPr>
          <w:rFonts w:ascii="Calibri" w:cs="Calibri" w:eastAsia="Calibri" w:hAnsi="Calibri"/>
          <w:rtl w:val="0"/>
        </w:rPr>
        <w:t xml:space="preserve">         </w:t>
      </w:r>
      <w:commentRangeStart w:id="5"/>
      <w:r w:rsidDel="00000000" w:rsidR="00000000" w:rsidRPr="00000000">
        <w:rPr>
          <w:rFonts w:ascii="Calibri" w:cs="Calibri" w:eastAsia="Calibri" w:hAnsi="Calibri"/>
          <w:rtl w:val="0"/>
        </w:rPr>
        <w:t xml:space="preserve">Данные для этой статистики предоставляет РО3.</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8">
      <w:pPr>
        <w:pStyle w:val="Heading2"/>
        <w:keepNext w:val="1"/>
        <w:numPr>
          <w:ilvl w:val="0"/>
          <w:numId w:val="54"/>
        </w:numPr>
        <w:spacing w:after="0" w:before="240" w:line="276" w:lineRule="auto"/>
        <w:ind w:left="566.9291338582675" w:hanging="360"/>
        <w:rPr>
          <w:rFonts w:ascii="Calibri" w:cs="Calibri" w:eastAsia="Calibri" w:hAnsi="Calibri"/>
          <w:i w:val="0"/>
        </w:rPr>
      </w:pPr>
      <w:bookmarkStart w:colFirst="0" w:colLast="0" w:name="_2s8eyo1" w:id="7"/>
      <w:bookmarkEnd w:id="7"/>
      <w:r w:rsidDel="00000000" w:rsidR="00000000" w:rsidRPr="00000000">
        <w:rPr>
          <w:rFonts w:ascii="Calibri" w:cs="Calibri" w:eastAsia="Calibri" w:hAnsi="Calibri"/>
          <w:i w:val="0"/>
          <w:sz w:val="24"/>
          <w:szCs w:val="24"/>
          <w:rtl w:val="0"/>
        </w:rPr>
        <w:t xml:space="preserve">Название статистики: </w:t>
      </w:r>
      <w:r w:rsidDel="00000000" w:rsidR="00000000" w:rsidRPr="00000000">
        <w:rPr>
          <w:rFonts w:ascii="Calibri" w:cs="Calibri" w:eastAsia="Calibri" w:hAnsi="Calibri"/>
          <w:i w:val="0"/>
          <w:sz w:val="24"/>
          <w:szCs w:val="24"/>
          <w:vertAlign w:val="baseline"/>
          <w:rtl w:val="0"/>
        </w:rPr>
        <w:t xml:space="preserve">Стоимость предоставленного </w:t>
      </w:r>
      <w:r w:rsidDel="00000000" w:rsidR="00000000" w:rsidRPr="00000000">
        <w:rPr>
          <w:rFonts w:ascii="Calibri" w:cs="Calibri" w:eastAsia="Calibri" w:hAnsi="Calibri"/>
          <w:i w:val="0"/>
          <w:sz w:val="24"/>
          <w:szCs w:val="24"/>
          <w:vertAlign w:val="baseline"/>
          <w:rtl w:val="0"/>
        </w:rPr>
        <w:t xml:space="preserve">продукт</w:t>
      </w:r>
      <w:r w:rsidDel="00000000" w:rsidR="00000000" w:rsidRPr="00000000">
        <w:rPr>
          <w:rFonts w:ascii="Calibri" w:cs="Calibri" w:eastAsia="Calibri" w:hAnsi="Calibri"/>
          <w:i w:val="0"/>
          <w:sz w:val="24"/>
          <w:szCs w:val="24"/>
          <w:rtl w:val="0"/>
        </w:rPr>
        <w:t xml:space="preserve">а</w:t>
      </w:r>
      <w:r w:rsidDel="00000000" w:rsidR="00000000" w:rsidRPr="00000000">
        <w:rPr>
          <w:rtl w:val="0"/>
        </w:rPr>
      </w:r>
    </w:p>
    <w:p w:rsidR="00000000" w:rsidDel="00000000" w:rsidP="00000000" w:rsidRDefault="00000000" w:rsidRPr="00000000" w14:paraId="000000C9">
      <w:pPr>
        <w:numPr>
          <w:ilvl w:val="0"/>
          <w:numId w:val="54"/>
        </w:numPr>
        <w:spacing w:after="0" w:afterAutospacing="0" w:lineRule="auto"/>
        <w:ind w:left="566.9291338582675" w:hanging="360"/>
        <w:jc w:val="both"/>
        <w:rPr/>
      </w:pPr>
      <w:r w:rsidDel="00000000" w:rsidR="00000000" w:rsidRPr="00000000">
        <w:rPr>
          <w:rFonts w:ascii="Calibri" w:cs="Calibri" w:eastAsia="Calibri" w:hAnsi="Calibri"/>
          <w:b w:val="1"/>
          <w:rtl w:val="0"/>
        </w:rPr>
        <w:t xml:space="preserve">Краткое описание этой статистики:</w:t>
      </w:r>
      <w:r w:rsidDel="00000000" w:rsidR="00000000" w:rsidRPr="00000000">
        <w:rPr>
          <w:rtl w:val="0"/>
        </w:rPr>
        <w:t xml:space="preserve"> </w:t>
      </w:r>
      <w:r w:rsidDel="00000000" w:rsidR="00000000" w:rsidRPr="00000000">
        <w:rPr>
          <w:rFonts w:ascii="Calibri" w:cs="Calibri" w:eastAsia="Calibri" w:hAnsi="Calibri"/>
          <w:rtl w:val="0"/>
        </w:rPr>
        <w:t xml:space="preserve">Стоимость предоставленного продукта – все суммы выписанных расходных накладных за отчетный  период. </w:t>
      </w:r>
    </w:p>
    <w:p w:rsidR="00000000" w:rsidDel="00000000" w:rsidP="00000000" w:rsidRDefault="00000000" w:rsidRPr="00000000" w14:paraId="000000CA">
      <w:pPr>
        <w:numPr>
          <w:ilvl w:val="0"/>
          <w:numId w:val="54"/>
        </w:numPr>
        <w:spacing w:after="0" w:afterAutospacing="0" w:lineRule="auto"/>
        <w:ind w:left="566.9291338582675" w:hanging="360"/>
        <w:jc w:val="both"/>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для подсчета этой статистики:  </w:t>
      </w:r>
      <w:r w:rsidDel="00000000" w:rsidR="00000000" w:rsidRPr="00000000">
        <w:rPr>
          <w:rFonts w:ascii="Calibri" w:cs="Calibri" w:eastAsia="Calibri" w:hAnsi="Calibri"/>
          <w:rtl w:val="0"/>
        </w:rPr>
        <w:t xml:space="preserve">Данные для этой статистики берутся в базе 1С в отчете ПРОДАЖИ.</w:t>
      </w:r>
      <w:r w:rsidDel="00000000" w:rsidR="00000000" w:rsidRPr="00000000">
        <w:rPr>
          <w:rtl w:val="0"/>
        </w:rPr>
      </w:r>
    </w:p>
    <w:p w:rsidR="00000000" w:rsidDel="00000000" w:rsidP="00000000" w:rsidRDefault="00000000" w:rsidRPr="00000000" w14:paraId="000000CB">
      <w:pPr>
        <w:numPr>
          <w:ilvl w:val="0"/>
          <w:numId w:val="54"/>
        </w:numPr>
        <w:spacing w:after="0" w:afterAutospacing="0" w:lineRule="auto"/>
        <w:ind w:left="566.9291338582675" w:hanging="360"/>
        <w:jc w:val="both"/>
        <w:rPr>
          <w:rFonts w:ascii="Calibri" w:cs="Calibri" w:eastAsia="Calibri" w:hAnsi="Calibri"/>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В статистику считается вся стоимость предоставленного продукта в течении отчетной недели, которая отражена в расходных накладных.</w:t>
      </w:r>
    </w:p>
    <w:p w:rsidR="00000000" w:rsidDel="00000000" w:rsidP="00000000" w:rsidRDefault="00000000" w:rsidRPr="00000000" w14:paraId="000000CC">
      <w:pPr>
        <w:numPr>
          <w:ilvl w:val="0"/>
          <w:numId w:val="54"/>
        </w:numPr>
        <w:spacing w:after="0" w:lineRule="auto"/>
        <w:ind w:left="566.9291338582675"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этой статистики: </w:t>
      </w:r>
      <w:r w:rsidDel="00000000" w:rsidR="00000000" w:rsidRPr="00000000">
        <w:rPr>
          <w:rtl w:val="0"/>
        </w:rPr>
        <w:t xml:space="preserve">Заходим в 1С в закладку ПРОДАЖИ - Выбираем Отчеты Продажи-выбираем период (например 08.08-14.08.2022) Далее выбираем последнюю вкладку в Отчете Экспорт - Нажимаем кнопку Добавить - Выбираем Украина и нажимаем выбрать в открывшимся окне- Сформировать. </w:t>
      </w:r>
    </w:p>
    <w:p w:rsidR="00000000" w:rsidDel="00000000" w:rsidP="00000000" w:rsidRDefault="00000000" w:rsidRPr="00000000" w14:paraId="000000CD">
      <w:pPr>
        <w:spacing w:after="0" w:lineRule="auto"/>
        <w:ind w:left="720" w:hanging="153.07086614173244"/>
        <w:jc w:val="both"/>
        <w:rPr>
          <w:rFonts w:ascii="Calibri" w:cs="Calibri" w:eastAsia="Calibri" w:hAnsi="Calibri"/>
          <w:b w:val="1"/>
        </w:rPr>
      </w:pPr>
      <w:r w:rsidDel="00000000" w:rsidR="00000000" w:rsidRPr="00000000">
        <w:rPr>
          <w:rtl w:val="0"/>
        </w:rPr>
        <w:t xml:space="preserve">Смотрим колонку Сумма - это и будет </w:t>
      </w:r>
      <w:r w:rsidDel="00000000" w:rsidR="00000000" w:rsidRPr="00000000">
        <w:rPr>
          <w:b w:val="1"/>
          <w:rtl w:val="0"/>
        </w:rPr>
        <w:t xml:space="preserve">Стоимость предоставленного продукта за неделю</w:t>
      </w:r>
      <w:r w:rsidDel="00000000" w:rsidR="00000000" w:rsidRPr="00000000">
        <w:rPr>
          <w:rtl w:val="0"/>
        </w:rPr>
        <w:t xml:space="preserve"> </w:t>
      </w:r>
      <w:r w:rsidDel="00000000" w:rsidR="00000000" w:rsidRPr="00000000">
        <w:rPr>
          <w:b w:val="1"/>
          <w:rtl w:val="0"/>
        </w:rPr>
        <w:t xml:space="preserve">4 253 896,30 грн. </w:t>
      </w:r>
      <w:r w:rsidDel="00000000" w:rsidR="00000000" w:rsidRPr="00000000">
        <w:rPr>
          <w:rtl w:val="0"/>
        </w:rPr>
      </w:r>
    </w:p>
    <w:p w:rsidR="00000000" w:rsidDel="00000000" w:rsidP="00000000" w:rsidRDefault="00000000" w:rsidRPr="00000000" w14:paraId="000000CE">
      <w:pPr>
        <w:numPr>
          <w:ilvl w:val="0"/>
          <w:numId w:val="54"/>
        </w:numPr>
        <w:spacing w:after="280" w:lineRule="auto"/>
        <w:ind w:left="566.9291338582675" w:hanging="360"/>
        <w:jc w:val="both"/>
        <w:rPr>
          <w:rFonts w:ascii="Calibri" w:cs="Calibri" w:eastAsia="Calibri" w:hAnsi="Calibri"/>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p>
    <w:p w:rsidR="00000000" w:rsidDel="00000000" w:rsidP="00000000" w:rsidRDefault="00000000" w:rsidRPr="00000000" w14:paraId="000000CF">
      <w:pPr>
        <w:pageBreakBefore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pStyle w:val="Heading2"/>
        <w:keepNext w:val="1"/>
        <w:numPr>
          <w:ilvl w:val="0"/>
          <w:numId w:val="137"/>
        </w:numPr>
        <w:spacing w:after="0" w:before="240" w:line="276" w:lineRule="auto"/>
        <w:ind w:left="566.9291338582675" w:hanging="360"/>
        <w:rPr>
          <w:rFonts w:ascii="Calibri" w:cs="Calibri" w:eastAsia="Calibri" w:hAnsi="Calibri"/>
          <w:i w:val="0"/>
          <w:sz w:val="24"/>
          <w:szCs w:val="24"/>
          <w:u w:val="none"/>
          <w:vertAlign w:val="baseline"/>
        </w:rPr>
      </w:pPr>
      <w:bookmarkStart w:colFirst="0" w:colLast="0" w:name="_17dp8vu" w:id="8"/>
      <w:bookmarkEnd w:id="8"/>
      <w:r w:rsidDel="00000000" w:rsidR="00000000" w:rsidRPr="00000000">
        <w:rPr>
          <w:rFonts w:ascii="Calibri" w:cs="Calibri" w:eastAsia="Calibri" w:hAnsi="Calibri"/>
          <w:i w:val="0"/>
          <w:sz w:val="24"/>
          <w:szCs w:val="24"/>
          <w:rtl w:val="0"/>
        </w:rPr>
        <w:t xml:space="preserve">Название статистики: </w:t>
      </w:r>
      <w:r w:rsidDel="00000000" w:rsidR="00000000" w:rsidRPr="00000000">
        <w:rPr>
          <w:rFonts w:ascii="Calibri" w:cs="Calibri" w:eastAsia="Calibri" w:hAnsi="Calibri"/>
          <w:i w:val="0"/>
          <w:sz w:val="24"/>
          <w:szCs w:val="24"/>
          <w:vertAlign w:val="baseline"/>
          <w:rtl w:val="0"/>
        </w:rPr>
        <w:t xml:space="preserve">Валовая</w:t>
      </w:r>
      <w:r w:rsidDel="00000000" w:rsidR="00000000" w:rsidRPr="00000000">
        <w:rPr>
          <w:rFonts w:ascii="Calibri" w:cs="Calibri" w:eastAsia="Calibri" w:hAnsi="Calibri"/>
          <w:i w:val="0"/>
          <w:sz w:val="24"/>
          <w:szCs w:val="24"/>
          <w:vertAlign w:val="baseline"/>
          <w:rtl w:val="0"/>
        </w:rPr>
        <w:t xml:space="preserve"> прибыль по зашедшим деньгам (ГСД)</w:t>
      </w:r>
    </w:p>
    <w:p w:rsidR="00000000" w:rsidDel="00000000" w:rsidP="00000000" w:rsidRDefault="00000000" w:rsidRPr="00000000" w14:paraId="000000D1">
      <w:pPr>
        <w:pageBreakBefore w:val="0"/>
        <w:numPr>
          <w:ilvl w:val="0"/>
          <w:numId w:val="137"/>
        </w:numPr>
        <w:pBdr>
          <w:top w:space="0" w:sz="0" w:val="nil"/>
          <w:left w:space="0" w:sz="0" w:val="nil"/>
          <w:bottom w:space="0" w:sz="0" w:val="nil"/>
          <w:right w:space="0" w:sz="0" w:val="nil"/>
          <w:between w:space="0" w:sz="0" w:val="nil"/>
        </w:pBdr>
        <w:spacing w:after="0" w:afterAutospacing="0" w:line="276" w:lineRule="auto"/>
        <w:ind w:left="566.9291338582675"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w:t>
      </w:r>
      <w:r w:rsidDel="00000000" w:rsidR="00000000" w:rsidRPr="00000000">
        <w:rPr>
          <w:rFonts w:ascii="Calibri" w:cs="Calibri" w:eastAsia="Calibri" w:hAnsi="Calibri"/>
          <w:rtl w:val="0"/>
        </w:rPr>
        <w:t xml:space="preserve"> </w:t>
      </w:r>
      <w:ins w:author="Мария Исаева" w:id="1" w:date="2024-02-06T11:54:41Z">
        <w:r w:rsidDel="00000000" w:rsidR="00000000" w:rsidRPr="00000000">
          <w:rPr>
            <w:rFonts w:ascii="Calibri" w:cs="Calibri" w:eastAsia="Calibri" w:hAnsi="Calibri"/>
            <w:rtl w:val="0"/>
          </w:rPr>
          <w:t xml:space="preserve">В </w:t>
        </w:r>
      </w:ins>
      <w:r w:rsidDel="00000000" w:rsidR="00000000" w:rsidRPr="00000000">
        <w:rPr>
          <w:rFonts w:ascii="Calibri" w:cs="Calibri" w:eastAsia="Calibri" w:hAnsi="Calibri"/>
          <w:rtl w:val="0"/>
        </w:rPr>
        <w:t xml:space="preserve">статистике отображается сумма маржинальной прибыли которая распределяется на финансовом планировании. Также в статистике отображается квота, которую необходимо выполнить на этой отчетной неделе.</w:t>
      </w:r>
    </w:p>
    <w:p w:rsidR="00000000" w:rsidDel="00000000" w:rsidP="00000000" w:rsidRDefault="00000000" w:rsidRPr="00000000" w14:paraId="000000D2">
      <w:pPr>
        <w:numPr>
          <w:ilvl w:val="0"/>
          <w:numId w:val="137"/>
        </w:numPr>
        <w:spacing w:after="0" w:afterAutospacing="0" w:lineRule="auto"/>
        <w:ind w:left="566.9291338582675" w:hanging="360"/>
        <w:jc w:val="both"/>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для подсчета этой статистики: </w:t>
      </w:r>
      <w:r w:rsidDel="00000000" w:rsidR="00000000" w:rsidRPr="00000000">
        <w:rPr>
          <w:rFonts w:ascii="Calibri" w:cs="Calibri" w:eastAsia="Calibri" w:hAnsi="Calibri"/>
          <w:rtl w:val="0"/>
        </w:rPr>
        <w:t xml:space="preserve">в базе 1С в статье</w:t>
      </w:r>
      <w:r w:rsidDel="00000000" w:rsidR="00000000" w:rsidRPr="00000000">
        <w:rPr>
          <w:rFonts w:ascii="Calibri" w:cs="Calibri" w:eastAsia="Calibri" w:hAnsi="Calibri"/>
          <w:b w:val="1"/>
          <w:rtl w:val="0"/>
        </w:rPr>
        <w:t xml:space="preserve"> “</w:t>
      </w:r>
      <w:r w:rsidDel="00000000" w:rsidR="00000000" w:rsidRPr="00000000">
        <w:rPr>
          <w:rtl w:val="0"/>
        </w:rPr>
        <w:t xml:space="preserve">Оплата от покупателей” и “Отчеты Продажи”</w:t>
      </w:r>
      <w:r w:rsidDel="00000000" w:rsidR="00000000" w:rsidRPr="00000000">
        <w:rPr>
          <w:rtl w:val="0"/>
        </w:rPr>
      </w:r>
    </w:p>
    <w:p w:rsidR="00000000" w:rsidDel="00000000" w:rsidP="00000000" w:rsidRDefault="00000000" w:rsidRPr="00000000" w14:paraId="000000D3">
      <w:pPr>
        <w:numPr>
          <w:ilvl w:val="0"/>
          <w:numId w:val="137"/>
        </w:numPr>
        <w:spacing w:after="0" w:afterAutospacing="0" w:lineRule="auto"/>
        <w:ind w:left="566.9291338582675" w:hanging="360"/>
        <w:jc w:val="both"/>
        <w:rPr>
          <w:rFonts w:ascii="Calibri" w:cs="Calibri" w:eastAsia="Calibri" w:hAnsi="Calibri"/>
          <w:b w:val="1"/>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Все поступления денежных средств от покупателей за предоставленный продукт за определенный период  умноженная на среднюю маржинальную прибыль.</w:t>
      </w:r>
    </w:p>
    <w:p w:rsidR="00000000" w:rsidDel="00000000" w:rsidP="00000000" w:rsidRDefault="00000000" w:rsidRPr="00000000" w14:paraId="000000D4">
      <w:pPr>
        <w:numPr>
          <w:ilvl w:val="0"/>
          <w:numId w:val="137"/>
        </w:numPr>
        <w:spacing w:after="0" w:lineRule="auto"/>
        <w:ind w:left="566.9291338582675" w:hanging="360"/>
        <w:jc w:val="both"/>
        <w:rPr>
          <w:rFonts w:ascii="Calibri" w:cs="Calibri" w:eastAsia="Calibri" w:hAnsi="Calibri"/>
          <w:b w:val="1"/>
        </w:rPr>
      </w:pPr>
      <w:r w:rsidDel="00000000" w:rsidR="00000000" w:rsidRPr="00000000">
        <w:rPr>
          <w:rFonts w:ascii="Calibri" w:cs="Calibri" w:eastAsia="Calibri" w:hAnsi="Calibri"/>
          <w:b w:val="1"/>
          <w:rtl w:val="0"/>
        </w:rPr>
        <w:t xml:space="preserve">Пример расчета этой статистики: например, </w:t>
      </w:r>
      <w:r w:rsidDel="00000000" w:rsidR="00000000" w:rsidRPr="00000000">
        <w:rPr>
          <w:rtl w:val="0"/>
        </w:rPr>
        <w:t xml:space="preserve">сумма поступивших денежных средств за период с   08.08-14.08.2022 составила  5 717 585,94 грн. * на средний процент прибыли за 4 недели (с 18.07, по 14.08) составил 27,87%, </w:t>
      </w:r>
    </w:p>
    <w:p w:rsidR="00000000" w:rsidDel="00000000" w:rsidP="00000000" w:rsidRDefault="00000000" w:rsidRPr="00000000" w14:paraId="000000D5">
      <w:pPr>
        <w:spacing w:after="0" w:lineRule="auto"/>
        <w:ind w:left="566.9291338582675" w:firstLine="0"/>
        <w:jc w:val="left"/>
        <w:rPr>
          <w:b w:val="1"/>
          <w:sz w:val="26"/>
          <w:szCs w:val="26"/>
        </w:rPr>
      </w:pPr>
      <w:r w:rsidDel="00000000" w:rsidR="00000000" w:rsidRPr="00000000">
        <w:rPr>
          <w:b w:val="1"/>
          <w:sz w:val="26"/>
          <w:szCs w:val="26"/>
          <w:rtl w:val="0"/>
        </w:rPr>
        <w:t xml:space="preserve">5 717 585,94 грн. х 27,5/100 = 1 572 336,13 грн.  </w:t>
      </w:r>
    </w:p>
    <w:p w:rsidR="00000000" w:rsidDel="00000000" w:rsidP="00000000" w:rsidRDefault="00000000" w:rsidRPr="00000000" w14:paraId="000000D6">
      <w:pPr>
        <w:spacing w:after="0" w:lineRule="auto"/>
        <w:ind w:left="566.9291338582675" w:firstLine="0"/>
        <w:jc w:val="left"/>
        <w:rPr>
          <w:rFonts w:ascii="Calibri" w:cs="Calibri" w:eastAsia="Calibri" w:hAnsi="Calibri"/>
          <w:b w:val="1"/>
        </w:rPr>
      </w:pPr>
      <w:r w:rsidDel="00000000" w:rsidR="00000000" w:rsidRPr="00000000">
        <w:rPr>
          <w:b w:val="1"/>
          <w:sz w:val="26"/>
          <w:szCs w:val="26"/>
          <w:rtl w:val="0"/>
        </w:rPr>
        <w:t xml:space="preserve">Валовая прибыль по зашедшим деньгам (ГСД) за неделю составила 1 572 336,13 грн.</w:t>
      </w:r>
      <w:r w:rsidDel="00000000" w:rsidR="00000000" w:rsidRPr="00000000">
        <w:rPr>
          <w:rtl w:val="0"/>
        </w:rPr>
      </w:r>
    </w:p>
    <w:p w:rsidR="00000000" w:rsidDel="00000000" w:rsidP="00000000" w:rsidRDefault="00000000" w:rsidRPr="00000000" w14:paraId="000000D7">
      <w:pPr>
        <w:numPr>
          <w:ilvl w:val="0"/>
          <w:numId w:val="137"/>
        </w:numPr>
        <w:spacing w:after="280" w:lineRule="auto"/>
        <w:ind w:left="566.9291338582675" w:hanging="360"/>
        <w:jc w:val="both"/>
        <w:rPr>
          <w:rFonts w:ascii="Calibri" w:cs="Calibri" w:eastAsia="Calibri" w:hAnsi="Calibri"/>
          <w:b w:val="1"/>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r w:rsidDel="00000000" w:rsidR="00000000" w:rsidRPr="00000000">
        <w:rPr>
          <w:rtl w:val="0"/>
        </w:rPr>
      </w:r>
    </w:p>
    <w:p w:rsidR="00000000" w:rsidDel="00000000" w:rsidP="00000000" w:rsidRDefault="00000000" w:rsidRPr="00000000" w14:paraId="000000D8">
      <w:pPr>
        <w:pStyle w:val="Heading3"/>
        <w:spacing w:line="276" w:lineRule="auto"/>
        <w:ind w:left="283.46456692913375" w:firstLine="0"/>
        <w:jc w:val="both"/>
        <w:rPr>
          <w:rFonts w:ascii="Calibri" w:cs="Calibri" w:eastAsia="Calibri" w:hAnsi="Calibri"/>
          <w:sz w:val="24"/>
          <w:szCs w:val="24"/>
        </w:rPr>
      </w:pPr>
      <w:bookmarkStart w:colFirst="0" w:colLast="0" w:name="_omiu2hnptk8h" w:id="9"/>
      <w:bookmarkEnd w:id="9"/>
      <w:r w:rsidDel="00000000" w:rsidR="00000000" w:rsidRPr="00000000">
        <w:rPr>
          <w:rFonts w:ascii="Calibri" w:cs="Calibri" w:eastAsia="Calibri" w:hAnsi="Calibri"/>
          <w:sz w:val="24"/>
          <w:szCs w:val="24"/>
          <w:rtl w:val="0"/>
        </w:rPr>
        <w:t xml:space="preserve">1. Название статистики: Средняя заработная плата офисных сотрудников. </w:t>
      </w:r>
    </w:p>
    <w:p w:rsidR="00000000" w:rsidDel="00000000" w:rsidP="00000000" w:rsidRDefault="00000000" w:rsidRPr="00000000" w14:paraId="000000D9">
      <w:pPr>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Краткое описание этой статистики: Статистика показывает среднюю заработную плату сотрудников офиса</w:t>
      </w:r>
    </w:p>
    <w:p w:rsidR="00000000" w:rsidDel="00000000" w:rsidP="00000000" w:rsidRDefault="00000000" w:rsidRPr="00000000" w14:paraId="000000DA">
      <w:pPr>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Какие данные брать для подсчета этой статистики: Данные для статистики берут с зарплатного файла</w:t>
      </w:r>
    </w:p>
    <w:p w:rsidR="00000000" w:rsidDel="00000000" w:rsidP="00000000" w:rsidRDefault="00000000" w:rsidRPr="00000000" w14:paraId="000000DB">
      <w:pPr>
        <w:ind w:left="283.46456692913375" w:firstLine="0"/>
        <w:rPr>
          <w:rFonts w:ascii="Calibri" w:cs="Calibri" w:eastAsia="Calibri" w:hAnsi="Calibri"/>
        </w:rPr>
      </w:pPr>
      <w:r w:rsidDel="00000000" w:rsidR="00000000" w:rsidRPr="00000000">
        <w:rPr>
          <w:rFonts w:ascii="Calibri" w:cs="Calibri" w:eastAsia="Calibri" w:hAnsi="Calibri"/>
          <w:sz w:val="24"/>
          <w:szCs w:val="24"/>
          <w:rtl w:val="0"/>
        </w:rPr>
        <w:t xml:space="preserve">4.Как посчитать эту статистику: </w:t>
      </w:r>
      <w:r w:rsidDel="00000000" w:rsidR="00000000" w:rsidRPr="00000000">
        <w:rPr>
          <w:rFonts w:ascii="Calibri" w:cs="Calibri" w:eastAsia="Calibri" w:hAnsi="Calibri"/>
          <w:rtl w:val="0"/>
        </w:rPr>
        <w:t xml:space="preserve">Чтобы подсчитать эту статистику необходимо сложить все деньги, которые были начислены офисным сотрудникам  и разделить на количество сотрудников в штате компании.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pacing w:line="276" w:lineRule="auto"/>
        <w:ind w:left="283.46456692913375" w:firstLine="0"/>
        <w:jc w:val="both"/>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1"/>
          <w:rtl w:val="0"/>
        </w:rPr>
        <w:t xml:space="preserve">Пример расчета этой статистики: </w:t>
      </w:r>
      <w:r w:rsidDel="00000000" w:rsidR="00000000" w:rsidRPr="00000000">
        <w:rPr>
          <w:rFonts w:ascii="Calibri" w:cs="Calibri" w:eastAsia="Calibri" w:hAnsi="Calibri"/>
          <w:rtl w:val="0"/>
        </w:rPr>
        <w:t xml:space="preserve">Например, общая сумма,  начисленная сотрудникам с учетом не только основной заработной платы, но и премиальных составила 200 000. В компании работает девять сотрудников, 200000 / 9 = 22220. Данные для этой статистики предоставляет Отделение 3. </w:t>
      </w:r>
    </w:p>
    <w:p w:rsidR="00000000" w:rsidDel="00000000" w:rsidP="00000000" w:rsidRDefault="00000000" w:rsidRPr="00000000" w14:paraId="000000DD">
      <w:pPr>
        <w:pStyle w:val="Heading2"/>
        <w:keepNext w:val="1"/>
        <w:numPr>
          <w:ilvl w:val="0"/>
          <w:numId w:val="115"/>
        </w:numPr>
        <w:spacing w:after="0" w:before="240" w:line="276" w:lineRule="auto"/>
        <w:ind w:left="566.9291338582675" w:hanging="283.46456692913375"/>
        <w:rPr>
          <w:i w:val="0"/>
          <w:sz w:val="24"/>
          <w:szCs w:val="24"/>
          <w:u w:val="none"/>
        </w:rPr>
      </w:pPr>
      <w:bookmarkStart w:colFirst="0" w:colLast="0" w:name="_3rdcrjn" w:id="10"/>
      <w:bookmarkEnd w:id="10"/>
      <w:r w:rsidDel="00000000" w:rsidR="00000000" w:rsidRPr="00000000">
        <w:rPr>
          <w:rFonts w:ascii="Calibri" w:cs="Calibri" w:eastAsia="Calibri" w:hAnsi="Calibri"/>
          <w:i w:val="0"/>
          <w:sz w:val="24"/>
          <w:szCs w:val="24"/>
          <w:rtl w:val="0"/>
        </w:rPr>
        <w:t xml:space="preserve">Название статистики: </w:t>
      </w:r>
      <w:r w:rsidDel="00000000" w:rsidR="00000000" w:rsidRPr="00000000">
        <w:rPr>
          <w:rFonts w:ascii="Cambria" w:cs="Cambria" w:eastAsia="Cambria" w:hAnsi="Cambria"/>
          <w:i w:val="0"/>
          <w:sz w:val="24"/>
          <w:szCs w:val="24"/>
          <w:vertAlign w:val="baseline"/>
          <w:rtl w:val="0"/>
        </w:rPr>
        <w:t xml:space="preserve">Средняя заработная плата сотрудников производства</w:t>
      </w:r>
      <w:r w:rsidDel="00000000" w:rsidR="00000000" w:rsidRPr="00000000">
        <w:rPr>
          <w:rFonts w:ascii="Cambria" w:cs="Cambria" w:eastAsia="Cambria" w:hAnsi="Cambria"/>
          <w:i w:val="0"/>
          <w:sz w:val="24"/>
          <w:szCs w:val="24"/>
          <w:rtl w:val="0"/>
        </w:rPr>
        <w:t xml:space="preserve">. </w:t>
      </w:r>
    </w:p>
    <w:p w:rsidR="00000000" w:rsidDel="00000000" w:rsidP="00000000" w:rsidRDefault="00000000" w:rsidRPr="00000000" w14:paraId="000000DE">
      <w:pPr>
        <w:ind w:left="566.9291338582675" w:hanging="283.46456692913375"/>
        <w:rPr>
          <w:rFonts w:ascii="Calibri" w:cs="Calibri" w:eastAsia="Calibri" w:hAnsi="Calibri"/>
        </w:rPr>
      </w:pPr>
      <w:r w:rsidDel="00000000" w:rsidR="00000000" w:rsidRPr="00000000">
        <w:rPr>
          <w:rtl w:val="0"/>
        </w:rPr>
        <w:t xml:space="preserve">2. </w:t>
      </w: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Статистика показывает среднюю заработную плату всех сотрудников производства</w:t>
      </w:r>
    </w:p>
    <w:p w:rsidR="00000000" w:rsidDel="00000000" w:rsidP="00000000" w:rsidRDefault="00000000" w:rsidRPr="00000000" w14:paraId="000000DF">
      <w:pPr>
        <w:ind w:left="566.9291338582675" w:hanging="283.46456692913375"/>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1"/>
          <w:rtl w:val="0"/>
        </w:rPr>
        <w:t xml:space="preserve">Какие данные брать для подсчета этой статистики: </w:t>
      </w:r>
      <w:r w:rsidDel="00000000" w:rsidR="00000000" w:rsidRPr="00000000">
        <w:rPr>
          <w:rFonts w:ascii="Calibri" w:cs="Calibri" w:eastAsia="Calibri" w:hAnsi="Calibri"/>
          <w:rtl w:val="0"/>
        </w:rPr>
        <w:t xml:space="preserve">Данные для подсчета статистики берут из  фонда заработной платы производства. </w:t>
      </w:r>
      <w:commentRangeStart w:id="6"/>
      <w:r w:rsidDel="00000000" w:rsidR="00000000" w:rsidRPr="00000000">
        <w:rPr>
          <w:rFonts w:ascii="Calibri" w:cs="Calibri" w:eastAsia="Calibri" w:hAnsi="Calibri"/>
          <w:rtl w:val="0"/>
        </w:rPr>
        <w:t xml:space="preserve">Данные для этой статистики предоставляет Отделение 3</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E0">
      <w:pPr>
        <w:pageBreakBefore w:val="0"/>
        <w:spacing w:line="276" w:lineRule="auto"/>
        <w:ind w:left="283.46456692913375" w:firstLine="0"/>
        <w:jc w:val="both"/>
        <w:rPr>
          <w:rFonts w:ascii="Calibri" w:cs="Calibri" w:eastAsia="Calibri" w:hAnsi="Calibri"/>
        </w:rPr>
      </w:pPr>
      <w:r w:rsidDel="00000000" w:rsidR="00000000" w:rsidRPr="00000000">
        <w:rPr>
          <w:rFonts w:ascii="Calibri" w:cs="Calibri" w:eastAsia="Calibri" w:hAnsi="Calibri"/>
          <w:b w:val="1"/>
          <w:rtl w:val="0"/>
        </w:rPr>
        <w:t xml:space="preserve">4.Как посчитать эту статистику: </w:t>
      </w:r>
      <w:r w:rsidDel="00000000" w:rsidR="00000000" w:rsidRPr="00000000">
        <w:rPr>
          <w:rFonts w:ascii="Calibri" w:cs="Calibri" w:eastAsia="Calibri" w:hAnsi="Calibri"/>
          <w:rtl w:val="0"/>
        </w:rPr>
        <w:t xml:space="preserve">Чтобы подсчитать эту статистику необходимо сложить все деньги, которые были  начислены сотрудникам производства и разделить на количество сотрудников в штате компании. </w:t>
      </w:r>
    </w:p>
    <w:p w:rsidR="00000000" w:rsidDel="00000000" w:rsidP="00000000" w:rsidRDefault="00000000" w:rsidRPr="00000000" w14:paraId="000000E1">
      <w:pPr>
        <w:pageBreakBefore w:val="0"/>
        <w:spacing w:line="276" w:lineRule="auto"/>
        <w:ind w:left="283.46456692913375" w:firstLine="0"/>
        <w:jc w:val="both"/>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1"/>
          <w:rtl w:val="0"/>
        </w:rPr>
        <w:t xml:space="preserve">Пример расчета этой статистики:</w:t>
      </w:r>
      <w:r w:rsidDel="00000000" w:rsidR="00000000" w:rsidRPr="00000000">
        <w:rPr>
          <w:rFonts w:ascii="Calibri" w:cs="Calibri" w:eastAsia="Calibri" w:hAnsi="Calibri"/>
          <w:rtl w:val="0"/>
        </w:rPr>
        <w:t xml:space="preserve">Например, общая сумма, полученная сотрудниками на руки с учетом не только основной заработной платы, но и премиальных составила 200 000. В компании работает девять сотрудников, 200000 / 9 = 22220. </w:t>
      </w:r>
    </w:p>
    <w:p w:rsidR="00000000" w:rsidDel="00000000" w:rsidP="00000000" w:rsidRDefault="00000000" w:rsidRPr="00000000" w14:paraId="000000E2">
      <w:pPr>
        <w:pageBreakBefore w:val="0"/>
        <w:spacing w:line="276" w:lineRule="auto"/>
        <w:ind w:left="283.46456692913375" w:firstLine="0"/>
        <w:jc w:val="both"/>
        <w:rPr>
          <w:b w:val="1"/>
          <w:i w:val="0"/>
          <w:sz w:val="24"/>
          <w:szCs w:val="24"/>
          <w:vertAlign w:val="baseline"/>
        </w:rPr>
      </w:pPr>
      <w:r w:rsidDel="00000000" w:rsidR="00000000" w:rsidRPr="00000000">
        <w:rPr>
          <w:rFonts w:ascii="Calibri" w:cs="Calibri" w:eastAsia="Calibri" w:hAnsi="Calibri"/>
          <w:b w:val="1"/>
          <w:rtl w:val="0"/>
        </w:rPr>
        <w:t xml:space="preserve">1. Название статистики: </w:t>
      </w:r>
      <w:r w:rsidDel="00000000" w:rsidR="00000000" w:rsidRPr="00000000">
        <w:rPr>
          <w:b w:val="1"/>
          <w:i w:val="0"/>
          <w:sz w:val="24"/>
          <w:szCs w:val="24"/>
          <w:vertAlign w:val="baseline"/>
          <w:rtl w:val="0"/>
        </w:rPr>
        <w:t xml:space="preserve">Денежные </w:t>
      </w:r>
      <w:r w:rsidDel="00000000" w:rsidR="00000000" w:rsidRPr="00000000">
        <w:rPr>
          <w:b w:val="1"/>
          <w:i w:val="0"/>
          <w:sz w:val="24"/>
          <w:szCs w:val="24"/>
          <w:vertAlign w:val="baseline"/>
          <w:rtl w:val="0"/>
        </w:rPr>
        <w:t xml:space="preserve">резервы</w:t>
      </w:r>
      <w:r w:rsidDel="00000000" w:rsidR="00000000" w:rsidRPr="00000000">
        <w:rPr>
          <w:rtl w:val="0"/>
        </w:rPr>
      </w:r>
    </w:p>
    <w:p w:rsidR="00000000" w:rsidDel="00000000" w:rsidP="00000000" w:rsidRDefault="00000000" w:rsidRPr="00000000" w14:paraId="000000E3">
      <w:pPr>
        <w:pageBreakBefore w:val="0"/>
        <w:ind w:left="566.9291338582675" w:hanging="283.46456692913375"/>
        <w:jc w:val="both"/>
        <w:rPr>
          <w:rFonts w:ascii="Calibri" w:cs="Calibri" w:eastAsia="Calibri" w:hAnsi="Calibri"/>
          <w:color w:val="222222"/>
          <w:sz w:val="22"/>
          <w:szCs w:val="22"/>
          <w:highlight w:val="white"/>
        </w:rPr>
      </w:pPr>
      <w:r w:rsidDel="00000000" w:rsidR="00000000" w:rsidRPr="00000000">
        <w:rPr>
          <w:b w:val="1"/>
          <w:rtl w:val="0"/>
        </w:rPr>
        <w:t xml:space="preserve">2. Краткое описание этой статистики:</w:t>
      </w:r>
      <w:r w:rsidDel="00000000" w:rsidR="00000000" w:rsidRPr="00000000">
        <w:rPr>
          <w:rFonts w:ascii="Calibri" w:cs="Calibri" w:eastAsia="Calibri" w:hAnsi="Calibri"/>
          <w:rtl w:val="0"/>
        </w:rPr>
        <w:t xml:space="preserve">Это сумма денег, находящихся в резервах компании по состоянию на конец отчетной недели. Эти деньги хранятся на отдельном счете (или в наличных), они не тратятся на обеспечение деятельности компании и могут быть использованы при чрезвычайных обстоятельствах. </w:t>
      </w:r>
      <w:commentRangeStart w:id="7"/>
      <w:r w:rsidDel="00000000" w:rsidR="00000000" w:rsidRPr="00000000">
        <w:rPr>
          <w:rFonts w:ascii="Calibri" w:cs="Calibri" w:eastAsia="Calibri" w:hAnsi="Calibri"/>
          <w:color w:val="222222"/>
          <w:sz w:val="22"/>
          <w:szCs w:val="22"/>
          <w:highlight w:val="white"/>
          <w:rtl w:val="0"/>
        </w:rPr>
        <w:t xml:space="preserve">Это точно установленный процент от маржинальной прибыли который РСФ перечисляет еженедельно на резервный счет</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4">
      <w:pPr>
        <w:ind w:left="283.46456692913375" w:firstLine="0"/>
        <w:rPr>
          <w:rFonts w:ascii="Calibri" w:cs="Calibri" w:eastAsia="Calibri" w:hAnsi="Calibri"/>
          <w:b w:val="1"/>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1"/>
          <w:rtl w:val="0"/>
        </w:rPr>
        <w:t xml:space="preserve">Какие данные брать для подсчета этой статистики:</w:t>
      </w:r>
    </w:p>
    <w:p w:rsidR="00000000" w:rsidDel="00000000" w:rsidP="00000000" w:rsidRDefault="00000000" w:rsidRPr="00000000" w14:paraId="000000E5">
      <w:pPr>
        <w:ind w:left="283.46456692913375" w:firstLine="0"/>
        <w:rPr>
          <w:rFonts w:ascii="Calibri" w:cs="Calibri" w:eastAsia="Calibri" w:hAnsi="Calibri"/>
          <w:b w:val="1"/>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b w:val="1"/>
          <w:rtl w:val="0"/>
        </w:rPr>
        <w:t xml:space="preserve">.Как посчитать эту статистику: </w:t>
      </w:r>
    </w:p>
    <w:p w:rsidR="00000000" w:rsidDel="00000000" w:rsidP="00000000" w:rsidRDefault="00000000" w:rsidRPr="00000000" w14:paraId="000000E6">
      <w:pPr>
        <w:spacing w:line="276" w:lineRule="auto"/>
        <w:ind w:left="283.46456692913375" w:firstLine="0"/>
        <w:jc w:val="both"/>
        <w:rPr>
          <w:rFonts w:ascii="Calibri" w:cs="Calibri" w:eastAsia="Calibri" w:hAnsi="Calibri"/>
          <w:b w:val="1"/>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1"/>
          <w:rtl w:val="0"/>
        </w:rPr>
        <w:t xml:space="preserve">Пример расчета этой статистики: </w:t>
      </w:r>
    </w:p>
    <w:bookmarkStart w:colFirst="0" w:colLast="0" w:name="lnxbz9" w:id="11"/>
    <w:bookmarkEnd w:id="11"/>
    <w:p w:rsidR="00000000" w:rsidDel="00000000" w:rsidP="00000000" w:rsidRDefault="00000000" w:rsidRPr="00000000" w14:paraId="000000E7">
      <w:pPr>
        <w:pStyle w:val="Heading1"/>
        <w:keepNext w:val="1"/>
        <w:spacing w:after="60" w:before="240" w:line="276" w:lineRule="auto"/>
        <w:rPr>
          <w:rFonts w:ascii="Calibri" w:cs="Calibri" w:eastAsia="Calibri" w:hAnsi="Calibri"/>
          <w:vertAlign w:val="baseline"/>
        </w:rPr>
      </w:pPr>
      <w:bookmarkStart w:colFirst="0" w:colLast="0" w:name="_35nkun2" w:id="12"/>
      <w:bookmarkEnd w:id="12"/>
      <w:r w:rsidDel="00000000" w:rsidR="00000000" w:rsidRPr="00000000">
        <w:rPr>
          <w:rFonts w:ascii="Calibri" w:cs="Calibri" w:eastAsia="Calibri" w:hAnsi="Calibri"/>
          <w:vertAlign w:val="baseline"/>
          <w:rtl w:val="0"/>
        </w:rPr>
        <w:t xml:space="preserve">21 一 Офис владельца. Владелец.</w:t>
      </w:r>
    </w:p>
    <w:p w:rsidR="00000000" w:rsidDel="00000000" w:rsidP="00000000" w:rsidRDefault="00000000" w:rsidRPr="00000000" w14:paraId="000000E8">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 </w:t>
      </w:r>
      <w:r w:rsidDel="00000000" w:rsidR="00000000" w:rsidRPr="00000000">
        <w:rPr>
          <w:rFonts w:ascii="Calibri" w:cs="Calibri" w:eastAsia="Calibri" w:hAnsi="Calibri"/>
          <w:rtl w:val="0"/>
        </w:rPr>
        <w:t xml:space="preserve">一 см. выше Административное отделение.</w:t>
      </w:r>
    </w:p>
    <w:p w:rsidR="00000000" w:rsidDel="00000000" w:rsidP="00000000" w:rsidRDefault="00000000" w:rsidRPr="00000000" w14:paraId="000000E9">
      <w:pPr>
        <w:keepNext w:val="1"/>
        <w:spacing w:after="60" w:before="240" w:line="276" w:lineRule="auto"/>
        <w:rPr>
          <w:rFonts w:ascii="Calibri" w:cs="Calibri" w:eastAsia="Calibri" w:hAnsi="Calibri"/>
        </w:rPr>
      </w:pPr>
      <w:bookmarkStart w:colFirst="0" w:colLast="0" w:name="_3whwml4" w:id="13"/>
      <w:bookmarkEnd w:id="13"/>
      <w:r w:rsidDel="00000000" w:rsidR="00000000" w:rsidRPr="00000000">
        <w:rPr>
          <w:rFonts w:ascii="Calibri" w:cs="Calibri" w:eastAsia="Calibri" w:hAnsi="Calibri"/>
          <w:b w:val="1"/>
          <w:i w:val="1"/>
          <w:sz w:val="28"/>
          <w:szCs w:val="28"/>
          <w:rtl w:val="0"/>
        </w:rPr>
        <w:t xml:space="preserve">Помощник владельца</w:t>
      </w:r>
      <w:r w:rsidDel="00000000" w:rsidR="00000000" w:rsidRPr="00000000">
        <w:rPr>
          <w:rtl w:val="0"/>
        </w:rPr>
      </w:r>
    </w:p>
    <w:p w:rsidR="00000000" w:rsidDel="00000000" w:rsidP="00000000" w:rsidRDefault="00000000" w:rsidRPr="00000000" w14:paraId="000000EA">
      <w:pPr>
        <w:pStyle w:val="Heading2"/>
        <w:numPr>
          <w:ilvl w:val="0"/>
          <w:numId w:val="161"/>
        </w:numPr>
        <w:spacing w:after="0" w:line="276" w:lineRule="auto"/>
        <w:ind w:left="720" w:hanging="360"/>
        <w:rPr>
          <w:rFonts w:ascii="Calibri" w:cs="Calibri" w:eastAsia="Calibri" w:hAnsi="Calibri"/>
          <w:i w:val="0"/>
          <w:sz w:val="24"/>
          <w:szCs w:val="24"/>
        </w:rPr>
      </w:pPr>
      <w:bookmarkStart w:colFirst="0" w:colLast="0" w:name="_yijkv9psi3w8" w:id="14"/>
      <w:bookmarkEnd w:id="14"/>
      <w:del w:author="Мария Исаева" w:id="2" w:date="2024-02-06T20:05:33Z">
        <w:r w:rsidDel="00000000" w:rsidR="00000000" w:rsidRPr="00000000">
          <w:rPr>
            <w:rFonts w:ascii="Calibri" w:cs="Calibri" w:eastAsia="Calibri" w:hAnsi="Calibri"/>
            <w:i w:val="0"/>
            <w:sz w:val="24"/>
            <w:szCs w:val="24"/>
            <w:rtl w:val="0"/>
          </w:rPr>
          <w:delText xml:space="preserve">Количество распоряжений руководителя (ГСД).</w:delText>
        </w:r>
      </w:del>
      <w:r w:rsidDel="00000000" w:rsidR="00000000" w:rsidRPr="00000000">
        <w:rPr>
          <w:rtl w:val="0"/>
        </w:rPr>
      </w:r>
    </w:p>
    <w:p w:rsidR="00000000" w:rsidDel="00000000" w:rsidP="00000000" w:rsidRDefault="00000000" w:rsidRPr="00000000" w14:paraId="000000EB">
      <w:pPr>
        <w:widowControl w:val="1"/>
        <w:tabs>
          <w:tab w:val="left" w:leader="none" w:pos="284"/>
        </w:tabs>
        <w:spacing w:after="0" w:line="276"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EC">
      <w:pPr>
        <w:widowControl w:val="1"/>
        <w:spacing w:after="0" w:line="276" w:lineRule="auto"/>
        <w:jc w:val="both"/>
        <w:rPr>
          <w:del w:author="Мария Исаева" w:id="3" w:date="2024-02-06T20:05:26Z"/>
          <w:rFonts w:ascii="Calibri" w:cs="Calibri" w:eastAsia="Calibri" w:hAnsi="Calibri"/>
          <w:sz w:val="22"/>
          <w:szCs w:val="22"/>
        </w:rPr>
      </w:pPr>
      <w:del w:author="Мария Исаева" w:id="3" w:date="2024-02-06T20:05:26Z">
        <w:r w:rsidDel="00000000" w:rsidR="00000000" w:rsidRPr="00000000">
          <w:rPr>
            <w:rFonts w:ascii="Calibri" w:cs="Calibri" w:eastAsia="Calibri" w:hAnsi="Calibri"/>
            <w:sz w:val="22"/>
            <w:szCs w:val="22"/>
            <w:rtl w:val="0"/>
          </w:rPr>
          <w:delText xml:space="preserve">Главной статистикой поста является все распоряжения Изданные/Завершенные. Статистика двойная. На статистике Изданные отображаются все изданные владельцем распоряжения и задачи всем сотрудникам компании, а не только помощнику владельца, которые должны быть завершены на текущей отчетной неделе. Сюда же попадают все распоряжения, срок выполнения которых уже давно прошел и которые чистятся как просроченные. При этом учитывается не только те распоряжения и задачи, которые Владелец дал  непосредственно личному помощнику, а все распоряжения и задачи которые издал Владелец всем сотрудникам компании и личному помощнику в том числе. Статистика Завершенные отображает все распоряжения, которые были завершены на текущей отчетной неделе и приняты владельцем. Если распоряжение было завершено исполнителем, но не принято владельцем, то такое распоряжение не попадает в статистику завершенные. Статистика ведется в штуках, максимальное значение статистики не ограничено. </w:delText>
        </w:r>
      </w:del>
    </w:p>
    <w:p w:rsidR="00000000" w:rsidDel="00000000" w:rsidP="00000000" w:rsidRDefault="00000000" w:rsidRPr="00000000" w14:paraId="000000ED">
      <w:pPr>
        <w:widowControl w:val="1"/>
        <w:spacing w:after="0" w:line="276" w:lineRule="auto"/>
        <w:jc w:val="both"/>
        <w:rPr>
          <w:rFonts w:ascii="Calibri" w:cs="Calibri" w:eastAsia="Calibri" w:hAnsi="Calibri"/>
          <w:sz w:val="22"/>
          <w:szCs w:val="22"/>
        </w:rPr>
      </w:pPr>
      <w:del w:author="Мария Исаева" w:id="3" w:date="2024-02-06T20:05:26Z">
        <w:r w:rsidDel="00000000" w:rsidR="00000000" w:rsidRPr="00000000">
          <w:rPr>
            <w:rFonts w:ascii="Calibri" w:cs="Calibri" w:eastAsia="Calibri" w:hAnsi="Calibri"/>
            <w:sz w:val="22"/>
            <w:szCs w:val="22"/>
            <w:rtl w:val="0"/>
          </w:rPr>
          <w:delText xml:space="preserve">Для того чтобы понять насколько успешно ведется деятельность на данном посту, необходимо анализировать разрыв между двумя статистиками, а не наклон графика, а также продолжительность по времени в разрыве двух линий статистики. В идеале две линии Изданные и Завершенные должны накладываться друг на друга.  Отсутствие разрыва между линиями Изданные и Завершенные на протяжении длительного времени говорит о том, что  деятельность на посту ведется замечательно, и наоборот - длительный разрыв графиков Изданные и Завершенные говорит о том, что деятельность на данном посту нуждается в срочной коррекции и улучшении. </w:delText>
        </w:r>
      </w:del>
      <w:r w:rsidDel="00000000" w:rsidR="00000000" w:rsidRPr="00000000">
        <w:rPr>
          <w:rtl w:val="0"/>
        </w:rPr>
      </w:r>
    </w:p>
    <w:p w:rsidR="00000000" w:rsidDel="00000000" w:rsidP="00000000" w:rsidRDefault="00000000" w:rsidRPr="00000000" w14:paraId="000000EE">
      <w:pPr>
        <w:widowControl w:val="1"/>
        <w:spacing w:after="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rtl w:val="0"/>
        </w:rPr>
        <w:t xml:space="preserve">Количество распоряжений руководителя (ГСД)</w:t>
      </w:r>
    </w:p>
    <w:p w:rsidR="00000000" w:rsidDel="00000000" w:rsidP="00000000" w:rsidRDefault="00000000" w:rsidRPr="00000000" w14:paraId="000000F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Краткое описание этой статистики:</w:t>
      </w:r>
    </w:p>
    <w:p w:rsidR="00000000" w:rsidDel="00000000" w:rsidP="00000000" w:rsidRDefault="00000000" w:rsidRPr="00000000" w14:paraId="000000F1">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Изданные: </w:t>
      </w:r>
      <w:r w:rsidDel="00000000" w:rsidR="00000000" w:rsidRPr="00000000">
        <w:rPr>
          <w:rFonts w:ascii="Calibri" w:cs="Calibri" w:eastAsia="Calibri" w:hAnsi="Calibri"/>
          <w:rtl w:val="0"/>
        </w:rPr>
        <w:t xml:space="preserve">Отображает все распоряжения и задачи, которые издал руководитель компании всем сотрудникам, включая помощника владельца, и которые должны быть завершены на текущей отчетной неделе. Включает в себя задачи, срок выполнения которых истек, а также те, которые были изданы личному помощнику.</w:t>
      </w:r>
    </w:p>
    <w:p w:rsidR="00000000" w:rsidDel="00000000" w:rsidP="00000000" w:rsidRDefault="00000000" w:rsidRPr="00000000" w14:paraId="000000F2">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Завершенные: </w:t>
      </w:r>
      <w:r w:rsidDel="00000000" w:rsidR="00000000" w:rsidRPr="00000000">
        <w:rPr>
          <w:rFonts w:ascii="Calibri" w:cs="Calibri" w:eastAsia="Calibri" w:hAnsi="Calibri"/>
          <w:rtl w:val="0"/>
        </w:rPr>
        <w:t xml:space="preserve">Отображает все распоряжения, успешно завершенные на текущей отчетной неделе всеми сотрудниками, включая помощника владельца, и принятые руководителем. Исключает распоряжения, завершенные исполнителями, но не принятые руководителем.</w:t>
      </w:r>
    </w:p>
    <w:p w:rsidR="00000000" w:rsidDel="00000000" w:rsidP="00000000" w:rsidRDefault="00000000" w:rsidRPr="00000000" w14:paraId="000000F3">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для подсчета этой статистики: </w:t>
      </w:r>
      <w:r w:rsidDel="00000000" w:rsidR="00000000" w:rsidRPr="00000000">
        <w:rPr>
          <w:rFonts w:ascii="Calibri" w:cs="Calibri" w:eastAsia="Calibri" w:hAnsi="Calibri"/>
          <w:rtl w:val="0"/>
        </w:rPr>
        <w:t xml:space="preserve">Данные берутся из системы управления задачами, где фиксируются распоряжения и их статусы, связанные с выполнением всеми сотрудниками, включая помощника владельца.</w:t>
      </w:r>
    </w:p>
    <w:p w:rsidR="00000000" w:rsidDel="00000000" w:rsidP="00000000" w:rsidRDefault="00000000" w:rsidRPr="00000000" w14:paraId="000000F4">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 посчитать эту статистику:</w:t>
      </w:r>
    </w:p>
    <w:p w:rsidR="00000000" w:rsidDel="00000000" w:rsidP="00000000" w:rsidRDefault="00000000" w:rsidRPr="00000000" w14:paraId="000000F5">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Для Изданных: Считать все распоряжения и задачи, изданные руководителем всем сотрудникам, включая помощника, с учетом истекших сроков выполнения.</w:t>
      </w:r>
    </w:p>
    <w:p w:rsidR="00000000" w:rsidDel="00000000" w:rsidP="00000000" w:rsidRDefault="00000000" w:rsidRPr="00000000" w14:paraId="000000F6">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Для Завершенных: Считать все распоряжения, успешно завершенные на текущей отчетной неделе всеми сотрудниками, включая помощника, и принятые руководителем.</w:t>
      </w:r>
    </w:p>
    <w:p w:rsidR="00000000" w:rsidDel="00000000" w:rsidP="00000000" w:rsidRDefault="00000000" w:rsidRPr="00000000" w14:paraId="000000F7">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этой статистики:</w:t>
      </w:r>
    </w:p>
    <w:p w:rsidR="00000000" w:rsidDel="00000000" w:rsidP="00000000" w:rsidRDefault="00000000" w:rsidRPr="00000000" w14:paraId="000000F8">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Изданных: Если на текущей неделе руководитель издал 30 распоряжений и задач всем сотрудникам, включая помощника, и еще 20 было просрочено, то количество для Изданных будет 50.</w:t>
      </w:r>
    </w:p>
    <w:p w:rsidR="00000000" w:rsidDel="00000000" w:rsidP="00000000" w:rsidRDefault="00000000" w:rsidRPr="00000000" w14:paraId="000000F9">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Завершенных: Если из этих 50 текущих распоряжений, изданных для всех сотрудников, включая помощника, успешно завершили 25, и Владелец принял их, то количество для Завершенных будет 25.</w:t>
      </w:r>
    </w:p>
    <w:p w:rsidR="00000000" w:rsidDel="00000000" w:rsidP="00000000" w:rsidRDefault="00000000" w:rsidRPr="00000000" w14:paraId="000000FA">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p>
    <w:p w:rsidR="00000000" w:rsidDel="00000000" w:rsidP="00000000" w:rsidRDefault="00000000" w:rsidRPr="00000000" w14:paraId="000000FB">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Могу оценить общую эффективность выполнения задач всеми сотрудниками, включая помощника владельца.</w:t>
      </w:r>
    </w:p>
    <w:p w:rsidR="00000000" w:rsidDel="00000000" w:rsidP="00000000" w:rsidRDefault="00000000" w:rsidRPr="00000000" w14:paraId="000000FC">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Разрыв между Изданными и Завершенными помогает определить эффективность работы всех сотрудников в выполнении поставленных задач.</w:t>
      </w:r>
    </w:p>
    <w:p w:rsidR="00000000" w:rsidDel="00000000" w:rsidP="00000000" w:rsidRDefault="00000000" w:rsidRPr="00000000" w14:paraId="000000FD">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28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Продолжительность разрыва между линиями Изданные и Завершенные указывает на необходимость корректировок в деятельности всей команды.</w:t>
      </w:r>
      <w:r w:rsidDel="00000000" w:rsidR="00000000" w:rsidRPr="00000000">
        <w:rPr>
          <w:rtl w:val="0"/>
        </w:rPr>
      </w:r>
    </w:p>
    <w:p w:rsidR="00000000" w:rsidDel="00000000" w:rsidP="00000000" w:rsidRDefault="00000000" w:rsidRPr="00000000" w14:paraId="000000FE">
      <w:pPr>
        <w:widowControl w:val="1"/>
        <w:spacing w:after="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F">
      <w:pPr>
        <w:pStyle w:val="Heading3"/>
        <w:widowControl w:val="1"/>
        <w:spacing w:after="0" w:line="276" w:lineRule="auto"/>
        <w:jc w:val="both"/>
        <w:rPr/>
      </w:pPr>
      <w:bookmarkStart w:colFirst="0" w:colLast="0" w:name="_ob3sw9m4kfog" w:id="15"/>
      <w:bookmarkEnd w:id="15"/>
      <w:r w:rsidDel="00000000" w:rsidR="00000000" w:rsidRPr="00000000">
        <w:rPr>
          <w:rtl w:val="0"/>
        </w:rPr>
        <w:t xml:space="preserve">Количество задач, закрытых Владельцем в срок.</w:t>
      </w:r>
    </w:p>
    <w:p w:rsidR="00000000" w:rsidDel="00000000" w:rsidP="00000000" w:rsidRDefault="00000000" w:rsidRPr="00000000" w14:paraId="00000100">
      <w:pPr>
        <w:widowControl w:val="1"/>
        <w:spacing w:after="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rtl w:val="0"/>
        </w:rPr>
        <w:t xml:space="preserve">Количество задач, закрытых Владельцем в срок (двойная статистика).</w:t>
      </w:r>
    </w:p>
    <w:p w:rsidR="00000000" w:rsidDel="00000000" w:rsidP="00000000" w:rsidRDefault="00000000" w:rsidRPr="00000000" w14:paraId="00000102">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Краткое описание этой статистики:</w:t>
      </w:r>
    </w:p>
    <w:p w:rsidR="00000000" w:rsidDel="00000000" w:rsidP="00000000" w:rsidRDefault="00000000" w:rsidRPr="00000000" w14:paraId="00000103">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График 1: Включает задачи, которые должны быть закрыты на текущей неделе, включая те, срок выполнения которых истекает в текущей отчетной неделе.</w:t>
      </w:r>
    </w:p>
    <w:p w:rsidR="00000000" w:rsidDel="00000000" w:rsidP="00000000" w:rsidRDefault="00000000" w:rsidRPr="00000000" w14:paraId="00000104">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Включает задачи с просроченным сроком выполнения.</w:t>
      </w:r>
    </w:p>
    <w:p w:rsidR="00000000" w:rsidDel="00000000" w:rsidP="00000000" w:rsidRDefault="00000000" w:rsidRPr="00000000" w14:paraId="00000105">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Включает задачи, отправленные Владельцу как отчет о выполнении, требующие подтверждения о выполнении.</w:t>
      </w:r>
    </w:p>
    <w:p w:rsidR="00000000" w:rsidDel="00000000" w:rsidP="00000000" w:rsidRDefault="00000000" w:rsidRPr="00000000" w14:paraId="00000106">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График 2: Отображает все задачи, успешно закрытые Владельцем на текущей отчетной неделе.</w:t>
      </w:r>
    </w:p>
    <w:p w:rsidR="00000000" w:rsidDel="00000000" w:rsidP="00000000" w:rsidRDefault="00000000" w:rsidRPr="00000000" w14:paraId="00000107">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для подсчета этой статистики: </w:t>
      </w:r>
      <w:r w:rsidDel="00000000" w:rsidR="00000000" w:rsidRPr="00000000">
        <w:rPr>
          <w:rFonts w:ascii="Calibri" w:cs="Calibri" w:eastAsia="Calibri" w:hAnsi="Calibri"/>
          <w:rtl w:val="0"/>
        </w:rPr>
        <w:t xml:space="preserve">Данные берутся из системы управления задачами, включая сроки выполнения и информацию о том, кто является исполнителем задачи.</w:t>
      </w:r>
    </w:p>
    <w:p w:rsidR="00000000" w:rsidDel="00000000" w:rsidP="00000000" w:rsidRDefault="00000000" w:rsidRPr="00000000" w14:paraId="00000108">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 посчитать эту статистику:</w:t>
      </w:r>
    </w:p>
    <w:p w:rsidR="00000000" w:rsidDel="00000000" w:rsidP="00000000" w:rsidRDefault="00000000" w:rsidRPr="00000000" w14:paraId="00000109">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Для Графика 1: Общее количество задач, у которых срок выполнения подходит к концу на текущей неделе, включая просроченные и те, которые требуют подтверждения от Владельца</w:t>
      </w:r>
    </w:p>
    <w:p w:rsidR="00000000" w:rsidDel="00000000" w:rsidP="00000000" w:rsidRDefault="00000000" w:rsidRPr="00000000" w14:paraId="0000010A">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Для Графика 2: Количество задач, которые были успешно закрыты Владельцем на текущей отчетной неделе.</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этой статистики:</w:t>
      </w:r>
    </w:p>
    <w:p w:rsidR="00000000" w:rsidDel="00000000" w:rsidP="00000000" w:rsidRDefault="00000000" w:rsidRPr="00000000" w14:paraId="0000010C">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График 1: Если на текущей неделе у нас 30 задач с близкими или истекающими сроками выполнения, и еще 10 задач с просроченным сроком, и 5 задач, требующих подтверждения, то общее количество задач для Графика 1 составит 45.</w:t>
      </w:r>
    </w:p>
    <w:p w:rsidR="00000000" w:rsidDel="00000000" w:rsidP="00000000" w:rsidRDefault="00000000" w:rsidRPr="00000000" w14:paraId="0000010D">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График 2: Если Владелец успешно закрыл 20 задач из этих 45 на текущей неделе, то количество задач для Графика 2 будет равно 20.</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p>
    <w:p w:rsidR="00000000" w:rsidDel="00000000" w:rsidP="00000000" w:rsidRDefault="00000000" w:rsidRPr="00000000" w14:paraId="0000010F">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Могу оценить эффективность Владельца в закрытии задач в срок.</w:t>
      </w:r>
    </w:p>
    <w:p w:rsidR="00000000" w:rsidDel="00000000" w:rsidP="00000000" w:rsidRDefault="00000000" w:rsidRPr="00000000" w14:paraId="00000110">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Сравнивая График 2 с Графиком 1, могу оценить степень выполнения задач в срок.</w:t>
      </w:r>
    </w:p>
    <w:p w:rsidR="00000000" w:rsidDel="00000000" w:rsidP="00000000" w:rsidRDefault="00000000" w:rsidRPr="00000000" w14:paraId="00000111">
      <w:pPr>
        <w:keepNext w:val="0"/>
        <w:keepLines w:val="0"/>
        <w:pageBreakBefore w:val="0"/>
        <w:widowControl w:val="0"/>
        <w:numPr>
          <w:ilvl w:val="1"/>
          <w:numId w:val="131"/>
        </w:numPr>
        <w:pBdr>
          <w:top w:space="0" w:sz="0" w:val="nil"/>
          <w:left w:space="0" w:sz="0" w:val="nil"/>
          <w:bottom w:space="0" w:sz="0" w:val="nil"/>
          <w:right w:space="0" w:sz="0" w:val="nil"/>
          <w:between w:space="0" w:sz="0" w:val="nil"/>
        </w:pBdr>
        <w:shd w:fill="auto" w:val="clear"/>
        <w:spacing w:after="28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Анализ этой статистики даст представление о том, насколько успешно Владелец справляется с порученными ему задачами. И нужна ли корректировка в планах владельца или организации рабочего процесса. </w:t>
      </w:r>
      <w:r w:rsidDel="00000000" w:rsidR="00000000" w:rsidRPr="00000000">
        <w:rPr>
          <w:rtl w:val="0"/>
        </w:rPr>
      </w:r>
    </w:p>
    <w:bookmarkStart w:colFirst="0" w:colLast="0" w:name="1ksv4uv" w:id="16"/>
    <w:bookmarkEnd w:id="16"/>
    <w:p w:rsidR="00000000" w:rsidDel="00000000" w:rsidP="00000000" w:rsidRDefault="00000000" w:rsidRPr="00000000" w14:paraId="00000112">
      <w:pPr>
        <w:pStyle w:val="Heading1"/>
        <w:keepNext w:val="1"/>
        <w:spacing w:after="60" w:before="240" w:line="276" w:lineRule="auto"/>
        <w:rPr>
          <w:rFonts w:ascii="Calibri" w:cs="Calibri" w:eastAsia="Calibri" w:hAnsi="Calibri"/>
          <w:vertAlign w:val="baseline"/>
        </w:rPr>
      </w:pPr>
      <w:bookmarkStart w:colFirst="0" w:colLast="0" w:name="_44sinio" w:id="17"/>
      <w:bookmarkEnd w:id="17"/>
      <w:r w:rsidDel="00000000" w:rsidR="00000000" w:rsidRPr="00000000">
        <w:rPr>
          <w:rFonts w:ascii="Calibri" w:cs="Calibri" w:eastAsia="Calibri" w:hAnsi="Calibri"/>
          <w:vertAlign w:val="baseline"/>
          <w:rtl w:val="0"/>
        </w:rPr>
        <w:t xml:space="preserve">20 一  Офис Официальных Вопросов. </w:t>
      </w:r>
      <w:r w:rsidDel="00000000" w:rsidR="00000000" w:rsidRPr="00000000">
        <w:rPr>
          <w:rFonts w:ascii="Calibri" w:cs="Calibri" w:eastAsia="Calibri" w:hAnsi="Calibri"/>
          <w:vertAlign w:val="baseline"/>
          <w:rtl w:val="0"/>
        </w:rPr>
        <w:t xml:space="preserve">Руководитель.</w:t>
      </w:r>
      <w:r w:rsidDel="00000000" w:rsidR="00000000" w:rsidRPr="00000000">
        <w:rPr>
          <w:rtl w:val="0"/>
        </w:rPr>
      </w:r>
    </w:p>
    <w:p w:rsidR="00000000" w:rsidDel="00000000" w:rsidP="00000000" w:rsidRDefault="00000000" w:rsidRPr="00000000" w14:paraId="00000113">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114">
      <w:pPr>
        <w:pageBreakBefore w:val="0"/>
        <w:numPr>
          <w:ilvl w:val="0"/>
          <w:numId w:val="89"/>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баллов по проверочным спискам отдела (ГСД).</w:t>
      </w:r>
    </w:p>
    <w:p w:rsidR="00000000" w:rsidDel="00000000" w:rsidP="00000000" w:rsidRDefault="00000000" w:rsidRPr="00000000" w14:paraId="00000115">
      <w:pPr>
        <w:pageBreakBefore w:val="0"/>
        <w:numPr>
          <w:ilvl w:val="0"/>
          <w:numId w:val="89"/>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баллов по проверочному списку Юридической Службы.</w:t>
      </w:r>
    </w:p>
    <w:p w:rsidR="00000000" w:rsidDel="00000000" w:rsidP="00000000" w:rsidRDefault="00000000" w:rsidRPr="00000000" w14:paraId="00000116">
      <w:pPr>
        <w:pageBreakBefore w:val="0"/>
        <w:numPr>
          <w:ilvl w:val="0"/>
          <w:numId w:val="89"/>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баллов по проверочному списку Службы Охраны Труда.</w:t>
      </w:r>
    </w:p>
    <w:p w:rsidR="00000000" w:rsidDel="00000000" w:rsidP="00000000" w:rsidRDefault="00000000" w:rsidRPr="00000000" w14:paraId="00000117">
      <w:pPr>
        <w:pageBreakBefore w:val="0"/>
        <w:numPr>
          <w:ilvl w:val="0"/>
          <w:numId w:val="89"/>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баллов по проверочному списку Службы по Связям с Общественностью.</w:t>
      </w:r>
    </w:p>
    <w:p w:rsidR="00000000" w:rsidDel="00000000" w:rsidP="00000000" w:rsidRDefault="00000000" w:rsidRPr="00000000" w14:paraId="00000118">
      <w:pPr>
        <w:pageBreakBefore w:val="0"/>
        <w:numPr>
          <w:ilvl w:val="0"/>
          <w:numId w:val="89"/>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баллов по проверочному списку Службы Безопасности.</w:t>
      </w:r>
    </w:p>
    <w:p w:rsidR="00000000" w:rsidDel="00000000" w:rsidP="00000000" w:rsidRDefault="00000000" w:rsidRPr="00000000" w14:paraId="00000119">
      <w:pPr>
        <w:pageBreakBefore w:val="0"/>
        <w:numPr>
          <w:ilvl w:val="0"/>
          <w:numId w:val="89"/>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баллов по проверочному списку Службы Охраны.</w:t>
      </w:r>
    </w:p>
    <w:p w:rsidR="00000000" w:rsidDel="00000000" w:rsidP="00000000" w:rsidRDefault="00000000" w:rsidRPr="00000000" w14:paraId="0000011A">
      <w:pPr>
        <w:pageBreakBefore w:val="0"/>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B">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11C">
      <w:pPr>
        <w:pStyle w:val="Heading2"/>
        <w:keepNext w:val="1"/>
        <w:numPr>
          <w:ilvl w:val="0"/>
          <w:numId w:val="140"/>
        </w:numPr>
        <w:spacing w:after="0" w:before="240" w:line="276" w:lineRule="auto"/>
        <w:ind w:left="141.73228346456688" w:firstLine="150"/>
        <w:rPr>
          <w:rFonts w:ascii="Calibri" w:cs="Calibri" w:eastAsia="Calibri" w:hAnsi="Calibri"/>
          <w:i w:val="0"/>
          <w:sz w:val="24"/>
          <w:szCs w:val="24"/>
          <w:u w:val="none"/>
        </w:rPr>
      </w:pPr>
      <w:bookmarkStart w:colFirst="0" w:colLast="0" w:name="_2jxsxqh" w:id="18"/>
      <w:bookmarkEnd w:id="18"/>
      <w:r w:rsidDel="00000000" w:rsidR="00000000" w:rsidRPr="00000000">
        <w:rPr>
          <w:rFonts w:ascii="Calibri" w:cs="Calibri" w:eastAsia="Calibri" w:hAnsi="Calibri"/>
          <w:i w:val="0"/>
          <w:sz w:val="24"/>
          <w:szCs w:val="24"/>
          <w:rtl w:val="0"/>
        </w:rPr>
        <w:t xml:space="preserve">Название статистики: </w:t>
      </w:r>
      <w:r w:rsidDel="00000000" w:rsidR="00000000" w:rsidRPr="00000000">
        <w:rPr>
          <w:rFonts w:ascii="Calibri" w:cs="Calibri" w:eastAsia="Calibri" w:hAnsi="Calibri"/>
          <w:i w:val="0"/>
          <w:sz w:val="24"/>
          <w:szCs w:val="24"/>
          <w:vertAlign w:val="baseline"/>
          <w:rtl w:val="0"/>
        </w:rPr>
        <w:t xml:space="preserve">Количество баллов по проверочн</w:t>
      </w:r>
      <w:r w:rsidDel="00000000" w:rsidR="00000000" w:rsidRPr="00000000">
        <w:rPr>
          <w:rFonts w:ascii="Calibri" w:cs="Calibri" w:eastAsia="Calibri" w:hAnsi="Calibri"/>
          <w:i w:val="0"/>
          <w:sz w:val="24"/>
          <w:szCs w:val="24"/>
          <w:rtl w:val="0"/>
        </w:rPr>
        <w:t xml:space="preserve">ому</w:t>
      </w:r>
      <w:r w:rsidDel="00000000" w:rsidR="00000000" w:rsidRPr="00000000">
        <w:rPr>
          <w:rFonts w:ascii="Calibri" w:cs="Calibri" w:eastAsia="Calibri" w:hAnsi="Calibri"/>
          <w:i w:val="0"/>
          <w:sz w:val="24"/>
          <w:szCs w:val="24"/>
          <w:vertAlign w:val="baseline"/>
          <w:rtl w:val="0"/>
        </w:rPr>
        <w:t xml:space="preserve"> списк</w:t>
      </w:r>
      <w:r w:rsidDel="00000000" w:rsidR="00000000" w:rsidRPr="00000000">
        <w:rPr>
          <w:rFonts w:ascii="Calibri" w:cs="Calibri" w:eastAsia="Calibri" w:hAnsi="Calibri"/>
          <w:i w:val="0"/>
          <w:sz w:val="24"/>
          <w:szCs w:val="24"/>
          <w:rtl w:val="0"/>
        </w:rPr>
        <w:t xml:space="preserve">у</w:t>
      </w:r>
      <w:r w:rsidDel="00000000" w:rsidR="00000000" w:rsidRPr="00000000">
        <w:rPr>
          <w:rFonts w:ascii="Calibri" w:cs="Calibri" w:eastAsia="Calibri" w:hAnsi="Calibri"/>
          <w:i w:val="0"/>
          <w:sz w:val="24"/>
          <w:szCs w:val="24"/>
          <w:vertAlign w:val="baseline"/>
          <w:rtl w:val="0"/>
        </w:rPr>
        <w:t xml:space="preserve"> </w:t>
      </w:r>
      <w:r w:rsidDel="00000000" w:rsidR="00000000" w:rsidRPr="00000000">
        <w:rPr>
          <w:rFonts w:ascii="Calibri" w:cs="Calibri" w:eastAsia="Calibri" w:hAnsi="Calibri"/>
          <w:i w:val="0"/>
          <w:sz w:val="24"/>
          <w:szCs w:val="24"/>
          <w:vertAlign w:val="baseline"/>
          <w:rtl w:val="0"/>
        </w:rPr>
        <w:t xml:space="preserve">отдела (ГСД).</w:t>
      </w:r>
      <w:r w:rsidDel="00000000" w:rsidR="00000000" w:rsidRPr="00000000">
        <w:rPr>
          <w:rtl w:val="0"/>
        </w:rPr>
      </w:r>
    </w:p>
    <w:p w:rsidR="00000000" w:rsidDel="00000000" w:rsidP="00000000" w:rsidRDefault="00000000" w:rsidRPr="00000000" w14:paraId="0000011D">
      <w:pPr>
        <w:pageBreakBefore w:val="0"/>
        <w:numPr>
          <w:ilvl w:val="0"/>
          <w:numId w:val="140"/>
        </w:numPr>
        <w:spacing w:after="0" w:afterAutospacing="0" w:line="276" w:lineRule="auto"/>
        <w:ind w:left="708.6614173228347" w:hanging="425.19685039370086"/>
        <w:jc w:val="both"/>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w:t>
      </w:r>
      <w:r w:rsidDel="00000000" w:rsidR="00000000" w:rsidRPr="00000000">
        <w:rPr>
          <w:rFonts w:ascii="Calibri" w:cs="Calibri" w:eastAsia="Calibri" w:hAnsi="Calibri"/>
          <w:rtl w:val="0"/>
        </w:rPr>
        <w:t xml:space="preserve"> Отображает</w:t>
      </w:r>
      <w:r w:rsidDel="00000000" w:rsidR="00000000" w:rsidRPr="00000000">
        <w:rPr>
          <w:rFonts w:ascii="Calibri" w:cs="Calibri" w:eastAsia="Calibri" w:hAnsi="Calibri"/>
          <w:rtl w:val="0"/>
        </w:rPr>
        <w:t xml:space="preserve"> сумму баллов по </w:t>
      </w:r>
      <w:r w:rsidDel="00000000" w:rsidR="00000000" w:rsidRPr="00000000">
        <w:rPr>
          <w:rFonts w:ascii="Calibri" w:cs="Calibri" w:eastAsia="Calibri" w:hAnsi="Calibri"/>
          <w:rtl w:val="0"/>
        </w:rPr>
        <w:t xml:space="preserve">выполненным</w:t>
      </w:r>
      <w:r w:rsidDel="00000000" w:rsidR="00000000" w:rsidRPr="00000000">
        <w:rPr>
          <w:rFonts w:ascii="Calibri" w:cs="Calibri" w:eastAsia="Calibri" w:hAnsi="Calibri"/>
          <w:rtl w:val="0"/>
        </w:rPr>
        <w:t xml:space="preserve"> задачам по проверочному списку Офиса Официальных вопросов. </w:t>
      </w:r>
      <w:r w:rsidDel="00000000" w:rsidR="00000000" w:rsidRPr="00000000">
        <w:rPr>
          <w:rFonts w:ascii="Calibri" w:cs="Calibri" w:eastAsia="Calibri" w:hAnsi="Calibri"/>
          <w:rtl w:val="0"/>
        </w:rPr>
        <w:t xml:space="preserve">Проверочный список офиса составляются и дополняются руководителями службы Офиса Официальных Вопросов, одобряется руководителем офиса и руководителем Административного отделения. </w:t>
      </w:r>
      <w:r w:rsidDel="00000000" w:rsidR="00000000" w:rsidRPr="00000000">
        <w:rPr>
          <w:rtl w:val="0"/>
        </w:rPr>
      </w:r>
    </w:p>
    <w:p w:rsidR="00000000" w:rsidDel="00000000" w:rsidP="00000000" w:rsidRDefault="00000000" w:rsidRPr="00000000" w14:paraId="0000011E">
      <w:pPr>
        <w:pageBreakBefore w:val="0"/>
        <w:numPr>
          <w:ilvl w:val="0"/>
          <w:numId w:val="140"/>
        </w:numPr>
        <w:spacing w:after="0" w:afterAutospacing="0" w:line="276" w:lineRule="auto"/>
        <w:ind w:left="708.6614173228347" w:hanging="425.19685039370086"/>
        <w:jc w:val="both"/>
        <w:rPr>
          <w:rFonts w:ascii="Calibri" w:cs="Calibri" w:eastAsia="Calibri" w:hAnsi="Calibri"/>
          <w:u w:val="none"/>
        </w:rPr>
      </w:pPr>
      <w:r w:rsidDel="00000000" w:rsidR="00000000" w:rsidRPr="00000000">
        <w:rPr>
          <w:rFonts w:ascii="Calibri" w:cs="Calibri" w:eastAsia="Calibri" w:hAnsi="Calibri"/>
          <w:b w:val="1"/>
          <w:rtl w:val="0"/>
        </w:rPr>
        <w:t xml:space="preserve">Какие данные брать для подсчета этой статистики: </w:t>
      </w:r>
      <w:r w:rsidDel="00000000" w:rsidR="00000000" w:rsidRPr="00000000">
        <w:rPr>
          <w:rFonts w:ascii="Calibri" w:cs="Calibri" w:eastAsia="Calibri" w:hAnsi="Calibri"/>
          <w:rtl w:val="0"/>
        </w:rPr>
        <w:t xml:space="preserve">Данные берутся из проверочного списка. </w:t>
      </w:r>
      <w:hyperlink r:id="rId7">
        <w:r w:rsidDel="00000000" w:rsidR="00000000" w:rsidRPr="00000000">
          <w:rPr>
            <w:color w:val="0000ee"/>
            <w:u w:val="single"/>
            <w:shd w:fill="auto" w:val="clear"/>
            <w:rtl w:val="0"/>
          </w:rPr>
          <w:t xml:space="preserve">8f. Статистики поста</w:t>
        </w:r>
      </w:hyperlink>
      <w:r w:rsidDel="00000000" w:rsidR="00000000" w:rsidRPr="00000000">
        <w:rPr>
          <w:rtl w:val="0"/>
        </w:rPr>
      </w:r>
    </w:p>
    <w:p w:rsidR="00000000" w:rsidDel="00000000" w:rsidP="00000000" w:rsidRDefault="00000000" w:rsidRPr="00000000" w14:paraId="0000011F">
      <w:pPr>
        <w:pageBreakBefore w:val="0"/>
        <w:numPr>
          <w:ilvl w:val="0"/>
          <w:numId w:val="140"/>
        </w:numPr>
        <w:spacing w:after="0" w:afterAutospacing="0" w:line="276" w:lineRule="auto"/>
        <w:ind w:left="708.6614173228347" w:hanging="425.19685039370086"/>
        <w:jc w:val="both"/>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За каждый выполненный в течение недели пункт проверочного списка Офиса Официальных вопросов в статистику добавляется соответствующее пункту количество баллов. </w:t>
      </w:r>
      <w:r w:rsidDel="00000000" w:rsidR="00000000" w:rsidRPr="00000000">
        <w:rPr>
          <w:rFonts w:ascii="Calibri" w:cs="Calibri" w:eastAsia="Calibri" w:hAnsi="Calibri"/>
          <w:rtl w:val="0"/>
        </w:rPr>
        <w:t xml:space="preserve">За каждый пункт проверочного списка, который был ложно указан как выполненный, из статистики вычитается пятикратное количество баллов соответствующего пункта. Так же в статистике отображается квота, которую необходимо выполнить на этой отчетной неделе. </w:t>
      </w:r>
    </w:p>
    <w:p w:rsidR="00000000" w:rsidDel="00000000" w:rsidP="00000000" w:rsidRDefault="00000000" w:rsidRPr="00000000" w14:paraId="00000120">
      <w:pPr>
        <w:numPr>
          <w:ilvl w:val="0"/>
          <w:numId w:val="140"/>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В начале отчетной неделе сотрудник подсчитывает количество баллов, по тем пунктам из проверочного списка, которые планирует выполнить на текущей отчетной неделе</w:t>
      </w:r>
    </w:p>
    <w:p w:rsidR="00000000" w:rsidDel="00000000" w:rsidP="00000000" w:rsidRDefault="00000000" w:rsidRPr="00000000" w14:paraId="00000121">
      <w:pPr>
        <w:numPr>
          <w:ilvl w:val="0"/>
          <w:numId w:val="140"/>
        </w:numPr>
        <w:spacing w:after="28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r w:rsidDel="00000000" w:rsidR="00000000" w:rsidRPr="00000000">
        <w:rPr>
          <w:rtl w:val="0"/>
        </w:rPr>
      </w:r>
    </w:p>
    <w:p w:rsidR="00000000" w:rsidDel="00000000" w:rsidP="00000000" w:rsidRDefault="00000000" w:rsidRPr="00000000" w14:paraId="00000122">
      <w:pPr>
        <w:pStyle w:val="Heading2"/>
        <w:keepNext w:val="1"/>
        <w:spacing w:after="0" w:before="240" w:line="276" w:lineRule="auto"/>
        <w:ind w:left="0" w:firstLine="0"/>
        <w:rPr>
          <w:rFonts w:ascii="Calibri" w:cs="Calibri" w:eastAsia="Calibri" w:hAnsi="Calibri"/>
          <w:i w:val="0"/>
          <w:sz w:val="24"/>
          <w:szCs w:val="24"/>
        </w:rPr>
      </w:pPr>
      <w:bookmarkStart w:colFirst="0" w:colLast="0" w:name="_z337ya" w:id="19"/>
      <w:bookmarkEnd w:id="19"/>
      <w:r w:rsidDel="00000000" w:rsidR="00000000" w:rsidRPr="00000000">
        <w:rPr>
          <w:rFonts w:ascii="Calibri" w:cs="Calibri" w:eastAsia="Calibri" w:hAnsi="Calibri"/>
          <w:i w:val="0"/>
          <w:sz w:val="24"/>
          <w:szCs w:val="24"/>
          <w:rtl w:val="0"/>
        </w:rPr>
        <w:t xml:space="preserve"> </w:t>
      </w:r>
    </w:p>
    <w:p w:rsidR="00000000" w:rsidDel="00000000" w:rsidP="00000000" w:rsidRDefault="00000000" w:rsidRPr="00000000" w14:paraId="00000123">
      <w:pPr>
        <w:pStyle w:val="Heading2"/>
        <w:keepNext w:val="1"/>
        <w:spacing w:after="0" w:before="240" w:line="276" w:lineRule="auto"/>
        <w:ind w:left="283.46456692913375" w:firstLine="141.7322834645671"/>
        <w:rPr>
          <w:b w:val="1"/>
          <w:vertAlign w:val="baseline"/>
        </w:rPr>
      </w:pPr>
      <w:bookmarkStart w:colFirst="0" w:colLast="0" w:name="_32fecalixb9l" w:id="20"/>
      <w:bookmarkEnd w:id="20"/>
      <w:r w:rsidDel="00000000" w:rsidR="00000000" w:rsidRPr="00000000">
        <w:rPr>
          <w:rFonts w:ascii="Calibri" w:cs="Calibri" w:eastAsia="Calibri" w:hAnsi="Calibri"/>
          <w:i w:val="0"/>
          <w:sz w:val="24"/>
          <w:szCs w:val="24"/>
          <w:rtl w:val="0"/>
        </w:rPr>
        <w:t xml:space="preserve">1. Название статистики: </w:t>
      </w:r>
      <w:r w:rsidDel="00000000" w:rsidR="00000000" w:rsidRPr="00000000">
        <w:rPr>
          <w:b w:val="1"/>
          <w:vertAlign w:val="baseline"/>
          <w:rtl w:val="0"/>
        </w:rPr>
        <w:t xml:space="preserve">Количество баллов по проверочному списку Юридической Службы</w:t>
      </w:r>
    </w:p>
    <w:p w:rsidR="00000000" w:rsidDel="00000000" w:rsidP="00000000" w:rsidRDefault="00000000" w:rsidRPr="00000000" w14:paraId="00000124">
      <w:pPr>
        <w:pageBreakBefore w:val="0"/>
        <w:spacing w:line="276" w:lineRule="auto"/>
        <w:ind w:left="708.6614173228347" w:hanging="283.46456692913375"/>
        <w:jc w:val="both"/>
        <w:rPr>
          <w:rFonts w:ascii="Calibri" w:cs="Calibri" w:eastAsia="Calibri" w:hAnsi="Calibri"/>
        </w:rPr>
      </w:pPr>
      <w:r w:rsidDel="00000000" w:rsidR="00000000" w:rsidRPr="00000000">
        <w:rPr>
          <w:b w:val="1"/>
          <w:rtl w:val="0"/>
        </w:rPr>
        <w:t xml:space="preserve">2. Краткое описание этой статистики: Отображает сумму баллов по выполненным задачам по проверочному списку Юридической службы. </w:t>
      </w:r>
      <w:r w:rsidDel="00000000" w:rsidR="00000000" w:rsidRPr="00000000">
        <w:rPr>
          <w:rFonts w:ascii="Calibri" w:cs="Calibri" w:eastAsia="Calibri" w:hAnsi="Calibri"/>
          <w:rtl w:val="0"/>
        </w:rPr>
        <w:t xml:space="preserve">Проверочный список Юридической службы составляется и дополняется руководителем службы, одобряется руководителем офиса и руководителем Административного отделения. </w:t>
      </w:r>
    </w:p>
    <w:p w:rsidR="00000000" w:rsidDel="00000000" w:rsidP="00000000" w:rsidRDefault="00000000" w:rsidRPr="00000000" w14:paraId="00000125">
      <w:pPr>
        <w:pageBreakBefore w:val="0"/>
        <w:spacing w:line="276" w:lineRule="auto"/>
        <w:ind w:left="425.19685039370086" w:firstLine="0"/>
        <w:jc w:val="both"/>
        <w:rPr>
          <w:rFonts w:ascii="Calibri" w:cs="Calibri" w:eastAsia="Calibri" w:hAnsi="Calibri"/>
        </w:rPr>
      </w:pPr>
      <w:r w:rsidDel="00000000" w:rsidR="00000000" w:rsidRPr="00000000">
        <w:rPr>
          <w:rFonts w:ascii="Calibri" w:cs="Calibri" w:eastAsia="Calibri" w:hAnsi="Calibri"/>
          <w:b w:val="1"/>
          <w:rtl w:val="0"/>
        </w:rPr>
        <w:t xml:space="preserve">3. Какие данные брать для подсчета этой статистики: </w:t>
      </w:r>
      <w:r w:rsidDel="00000000" w:rsidR="00000000" w:rsidRPr="00000000">
        <w:rPr>
          <w:rFonts w:ascii="Calibri" w:cs="Calibri" w:eastAsia="Calibri" w:hAnsi="Calibri"/>
          <w:rtl w:val="0"/>
        </w:rPr>
        <w:t xml:space="preserve">Данные берутся из проверочного списка.</w:t>
      </w:r>
      <w:hyperlink r:id="rId8">
        <w:r w:rsidDel="00000000" w:rsidR="00000000" w:rsidRPr="00000000">
          <w:rPr>
            <w:color w:val="0000ee"/>
            <w:u w:val="single"/>
            <w:shd w:fill="auto" w:val="clear"/>
            <w:rtl w:val="0"/>
          </w:rPr>
          <w:t xml:space="preserve">8f. Статистики поста</w:t>
        </w:r>
      </w:hyperlink>
      <w:r w:rsidDel="00000000" w:rsidR="00000000" w:rsidRPr="00000000">
        <w:rPr>
          <w:rtl w:val="0"/>
        </w:rPr>
      </w:r>
    </w:p>
    <w:p w:rsidR="00000000" w:rsidDel="00000000" w:rsidP="00000000" w:rsidRDefault="00000000" w:rsidRPr="00000000" w14:paraId="00000126">
      <w:pPr>
        <w:pageBreakBefore w:val="0"/>
        <w:spacing w:line="276"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b w:val="1"/>
          <w:rtl w:val="0"/>
        </w:rPr>
        <w:t xml:space="preserve">Как посчитать эту статистику</w:t>
      </w:r>
      <w:r w:rsidDel="00000000" w:rsidR="00000000" w:rsidRPr="00000000">
        <w:rPr>
          <w:rFonts w:ascii="Calibri" w:cs="Calibri" w:eastAsia="Calibri" w:hAnsi="Calibri"/>
          <w:rtl w:val="0"/>
        </w:rPr>
        <w:t xml:space="preserve"> За каждый выполненный в течение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w:t>
      </w:r>
      <w:r w:rsidDel="00000000" w:rsidR="00000000" w:rsidRPr="00000000">
        <w:rPr>
          <w:rFonts w:ascii="Calibri" w:cs="Calibri" w:eastAsia="Calibri" w:hAnsi="Calibri"/>
          <w:rtl w:val="0"/>
        </w:rPr>
        <w:t xml:space="preserve">соответствующего пункта.</w:t>
      </w: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pageBreakBefore w:val="0"/>
        <w:spacing w:line="276"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b w:val="1"/>
          <w:rtl w:val="0"/>
        </w:rPr>
        <w:t xml:space="preserve">Квота по статистике (если есть):</w:t>
      </w:r>
      <w:r w:rsidDel="00000000" w:rsidR="00000000" w:rsidRPr="00000000">
        <w:rPr>
          <w:rFonts w:ascii="Calibri" w:cs="Calibri" w:eastAsia="Calibri" w:hAnsi="Calibri"/>
          <w:rtl w:val="0"/>
        </w:rPr>
        <w:t xml:space="preserve">На каждую неделю сотрудник выставляет себе квоту, которая приближена к идеальной картине поста. В начале отчетной неделе сотрудник подсчитывает количество баллов, по тем пунктам из проверочного списка,, которые планирует выполнить на текущей отчетной неделе</w:t>
      </w:r>
    </w:p>
    <w:p w:rsidR="00000000" w:rsidDel="00000000" w:rsidP="00000000" w:rsidRDefault="00000000" w:rsidRPr="00000000" w14:paraId="00000128">
      <w:pPr>
        <w:pageBreakBefore w:val="0"/>
        <w:spacing w:line="276"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6. </w:t>
      </w: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r w:rsidDel="00000000" w:rsidR="00000000" w:rsidRPr="00000000">
        <w:rPr>
          <w:rtl w:val="0"/>
        </w:rPr>
      </w:r>
    </w:p>
    <w:p w:rsidR="00000000" w:rsidDel="00000000" w:rsidP="00000000" w:rsidRDefault="00000000" w:rsidRPr="00000000" w14:paraId="00000129">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A">
      <w:pPr>
        <w:widowControl w:val="1"/>
        <w:spacing w:after="0" w:before="200" w:line="276" w:lineRule="auto"/>
        <w:ind w:right="100"/>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12B">
      <w:pPr>
        <w:numPr>
          <w:ilvl w:val="0"/>
          <w:numId w:val="78"/>
        </w:numPr>
        <w:spacing w:after="0" w:line="276" w:lineRule="auto"/>
        <w:ind w:left="720" w:hanging="360"/>
        <w:rPr>
          <w:i w:val="0"/>
          <w:sz w:val="24"/>
          <w:szCs w:val="24"/>
          <w:u w:val="none"/>
        </w:rPr>
      </w:pPr>
      <w:r w:rsidDel="00000000" w:rsidR="00000000" w:rsidRPr="00000000">
        <w:rPr>
          <w:rFonts w:ascii="Calibri" w:cs="Calibri" w:eastAsia="Calibri" w:hAnsi="Calibri"/>
          <w:rtl w:val="0"/>
        </w:rPr>
        <w:t xml:space="preserve">Н</w:t>
      </w:r>
      <w:r w:rsidDel="00000000" w:rsidR="00000000" w:rsidRPr="00000000">
        <w:rPr>
          <w:rFonts w:ascii="Calibri" w:cs="Calibri" w:eastAsia="Calibri" w:hAnsi="Calibri"/>
          <w:b w:val="1"/>
          <w:rtl w:val="0"/>
        </w:rPr>
        <w:t xml:space="preserve">азвание статистики: </w:t>
      </w:r>
      <w:r w:rsidDel="00000000" w:rsidR="00000000" w:rsidRPr="00000000">
        <w:rPr>
          <w:b w:val="1"/>
          <w:vertAlign w:val="baseline"/>
          <w:rtl w:val="0"/>
        </w:rPr>
        <w:t xml:space="preserve">Количество баллов по проверочному списку Службы Охраны </w:t>
      </w:r>
      <w:r w:rsidDel="00000000" w:rsidR="00000000" w:rsidRPr="00000000">
        <w:rPr>
          <w:rFonts w:ascii="Calibri" w:cs="Calibri" w:eastAsia="Calibri" w:hAnsi="Calibri"/>
          <w:b w:val="1"/>
          <w:vertAlign w:val="baseline"/>
          <w:rtl w:val="0"/>
        </w:rPr>
        <w:t xml:space="preserve">Труда</w:t>
      </w:r>
    </w:p>
    <w:p w:rsidR="00000000" w:rsidDel="00000000" w:rsidP="00000000" w:rsidRDefault="00000000" w:rsidRPr="00000000" w14:paraId="0000012C">
      <w:pPr>
        <w:pageBreakBefore w:val="0"/>
        <w:spacing w:after="0" w:line="276" w:lineRule="auto"/>
        <w:ind w:left="708.6614173228347" w:hanging="283.46456692913375"/>
        <w:jc w:val="both"/>
        <w:rPr>
          <w:rFonts w:ascii="Calibri" w:cs="Calibri" w:eastAsia="Calibri" w:hAnsi="Calibri"/>
        </w:rPr>
      </w:pPr>
      <w:r w:rsidDel="00000000" w:rsidR="00000000" w:rsidRPr="00000000">
        <w:rPr>
          <w:rFonts w:ascii="Calibri" w:cs="Calibri" w:eastAsia="Calibri" w:hAnsi="Calibri"/>
          <w:b w:val="1"/>
          <w:rtl w:val="0"/>
        </w:rPr>
        <w:t xml:space="preserve">2. К</w:t>
      </w:r>
      <w:r w:rsidDel="00000000" w:rsidR="00000000" w:rsidRPr="00000000">
        <w:rPr>
          <w:b w:val="1"/>
          <w:rtl w:val="0"/>
        </w:rPr>
        <w:t xml:space="preserve">раткое описание этой статистики:  </w:t>
      </w:r>
      <w:r w:rsidDel="00000000" w:rsidR="00000000" w:rsidRPr="00000000">
        <w:rPr>
          <w:rtl w:val="0"/>
        </w:rPr>
        <w:t xml:space="preserve">Отображает сумму баллов по выполненным задачам по проверочному списку Службы Охраны Труда. </w:t>
      </w:r>
      <w:r w:rsidDel="00000000" w:rsidR="00000000" w:rsidRPr="00000000">
        <w:rPr>
          <w:rFonts w:ascii="Calibri" w:cs="Calibri" w:eastAsia="Calibri" w:hAnsi="Calibri"/>
          <w:rtl w:val="0"/>
        </w:rPr>
        <w:t xml:space="preserve">Проверочный список службы охраны труда составляется и дополняется руководителем службы, одобряется руководителем офиса и руководителем Административного отделения. </w:t>
      </w:r>
    </w:p>
    <w:p w:rsidR="00000000" w:rsidDel="00000000" w:rsidP="00000000" w:rsidRDefault="00000000" w:rsidRPr="00000000" w14:paraId="0000012D">
      <w:pPr>
        <w:pageBreakBefore w:val="0"/>
        <w:spacing w:line="276" w:lineRule="auto"/>
        <w:ind w:left="425.19685039370086" w:firstLine="0"/>
        <w:jc w:val="both"/>
        <w:rPr>
          <w:rFonts w:ascii="Calibri" w:cs="Calibri" w:eastAsia="Calibri" w:hAnsi="Calibri"/>
        </w:rPr>
      </w:pPr>
      <w:r w:rsidDel="00000000" w:rsidR="00000000" w:rsidRPr="00000000">
        <w:rPr>
          <w:rFonts w:ascii="Calibri" w:cs="Calibri" w:eastAsia="Calibri" w:hAnsi="Calibri"/>
          <w:b w:val="1"/>
          <w:rtl w:val="0"/>
        </w:rPr>
        <w:t xml:space="preserve">3. Какие данные брать для подсчета этой статистики: </w:t>
      </w:r>
      <w:r w:rsidDel="00000000" w:rsidR="00000000" w:rsidRPr="00000000">
        <w:rPr>
          <w:rFonts w:ascii="Calibri" w:cs="Calibri" w:eastAsia="Calibri" w:hAnsi="Calibri"/>
          <w:rtl w:val="0"/>
        </w:rPr>
        <w:t xml:space="preserve">Данные берутся из проверочного списка </w:t>
      </w:r>
      <w:hyperlink r:id="rId9">
        <w:r w:rsidDel="00000000" w:rsidR="00000000" w:rsidRPr="00000000">
          <w:rPr>
            <w:color w:val="0000ee"/>
            <w:u w:val="single"/>
            <w:shd w:fill="auto" w:val="clear"/>
            <w:rtl w:val="0"/>
          </w:rPr>
          <w:t xml:space="preserve">8f. Статистики поста</w:t>
        </w:r>
      </w:hyperlink>
      <w:r w:rsidDel="00000000" w:rsidR="00000000" w:rsidRPr="00000000">
        <w:rPr>
          <w:rtl w:val="0"/>
        </w:rPr>
      </w:r>
    </w:p>
    <w:p w:rsidR="00000000" w:rsidDel="00000000" w:rsidP="00000000" w:rsidRDefault="00000000" w:rsidRPr="00000000" w14:paraId="0000012E">
      <w:pPr>
        <w:pageBreakBefore w:val="0"/>
        <w:spacing w:line="276"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5-тикратное количество баллов соответствующего пункта. </w:t>
      </w:r>
    </w:p>
    <w:p w:rsidR="00000000" w:rsidDel="00000000" w:rsidP="00000000" w:rsidRDefault="00000000" w:rsidRPr="00000000" w14:paraId="0000012F">
      <w:pPr>
        <w:spacing w:line="276"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В квоту считаются баллы по тем пунктам проверочного списка, которые планируются быть выполнены на текущей неделе.</w:t>
      </w:r>
    </w:p>
    <w:p w:rsidR="00000000" w:rsidDel="00000000" w:rsidP="00000000" w:rsidRDefault="00000000" w:rsidRPr="00000000" w14:paraId="00000130">
      <w:pPr>
        <w:spacing w:line="276" w:lineRule="auto"/>
        <w:ind w:left="425.19685039370086" w:firstLine="0"/>
        <w:jc w:val="both"/>
        <w:rPr>
          <w:rFonts w:ascii="Calibri" w:cs="Calibri" w:eastAsia="Calibri" w:hAnsi="Calibri"/>
        </w:rPr>
      </w:pPr>
      <w:r w:rsidDel="00000000" w:rsidR="00000000" w:rsidRPr="00000000">
        <w:rPr>
          <w:rFonts w:ascii="Calibri" w:cs="Calibri" w:eastAsia="Calibri" w:hAnsi="Calibri"/>
          <w:rtl w:val="0"/>
        </w:rPr>
        <w:t xml:space="preserve">6. </w:t>
      </w: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r w:rsidDel="00000000" w:rsidR="00000000" w:rsidRPr="00000000">
        <w:rPr>
          <w:rtl w:val="0"/>
        </w:rPr>
      </w:r>
    </w:p>
    <w:p w:rsidR="00000000" w:rsidDel="00000000" w:rsidP="00000000" w:rsidRDefault="00000000" w:rsidRPr="00000000" w14:paraId="00000131">
      <w:pPr>
        <w:pageBreakBefore w:val="0"/>
        <w:spacing w:line="276"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32">
      <w:pPr>
        <w:pageBreakBefore w:val="0"/>
        <w:numPr>
          <w:ilvl w:val="0"/>
          <w:numId w:val="148"/>
        </w:numPr>
        <w:spacing w:after="0" w:afterAutospacing="0" w:line="276" w:lineRule="auto"/>
        <w:ind w:left="720" w:hanging="360"/>
        <w:rPr>
          <w:rFonts w:ascii="Calibri" w:cs="Calibri" w:eastAsia="Calibri" w:hAnsi="Calibri"/>
          <w:b w:val="1"/>
          <w:i w:val="0"/>
          <w:sz w:val="24"/>
          <w:szCs w:val="24"/>
          <w:u w:val="none"/>
          <w:vertAlign w:val="baseline"/>
        </w:rPr>
      </w:pPr>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b w:val="1"/>
          <w:i w:val="0"/>
          <w:sz w:val="24"/>
          <w:szCs w:val="24"/>
          <w:vertAlign w:val="baseline"/>
          <w:rtl w:val="0"/>
        </w:rPr>
        <w:t xml:space="preserve">Количество баллов по проверочному списку Службы по Связям с Общественностью</w:t>
      </w:r>
    </w:p>
    <w:p w:rsidR="00000000" w:rsidDel="00000000" w:rsidP="00000000" w:rsidRDefault="00000000" w:rsidRPr="00000000" w14:paraId="00000133">
      <w:pPr>
        <w:pageBreakBefore w:val="0"/>
        <w:numPr>
          <w:ilvl w:val="0"/>
          <w:numId w:val="148"/>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w:t>
      </w:r>
      <w:r w:rsidDel="00000000" w:rsidR="00000000" w:rsidRPr="00000000">
        <w:rPr>
          <w:b w:val="1"/>
          <w:rtl w:val="0"/>
        </w:rPr>
        <w:t xml:space="preserve">раткое описание этой статистики: </w:t>
      </w:r>
      <w:r w:rsidDel="00000000" w:rsidR="00000000" w:rsidRPr="00000000">
        <w:rPr>
          <w:rtl w:val="0"/>
        </w:rPr>
        <w:t xml:space="preserve">Отображает сумму баллов по выполненным задачам по проверочному списку </w:t>
      </w:r>
      <w:r w:rsidDel="00000000" w:rsidR="00000000" w:rsidRPr="00000000">
        <w:rPr>
          <w:rFonts w:ascii="Calibri" w:cs="Calibri" w:eastAsia="Calibri" w:hAnsi="Calibri"/>
          <w:rtl w:val="0"/>
        </w:rPr>
        <w:t xml:space="preserve">Службы по Связям с Общественностью. </w:t>
      </w:r>
      <w:r w:rsidDel="00000000" w:rsidR="00000000" w:rsidRPr="00000000">
        <w:rPr>
          <w:rFonts w:ascii="Calibri" w:cs="Calibri" w:eastAsia="Calibri" w:hAnsi="Calibri"/>
          <w:rtl w:val="0"/>
        </w:rPr>
        <w:t xml:space="preserve">Проверочный список службы по связям с общественностью составляется и дополняется руководителем службы, одобряется руководителем офиса и руководителем Административного отделения.</w:t>
      </w:r>
    </w:p>
    <w:p w:rsidR="00000000" w:rsidDel="00000000" w:rsidP="00000000" w:rsidRDefault="00000000" w:rsidRPr="00000000" w14:paraId="00000134">
      <w:pPr>
        <w:pageBreakBefore w:val="0"/>
        <w:numPr>
          <w:ilvl w:val="0"/>
          <w:numId w:val="148"/>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Какие данные брать для подсчета этой статистики:</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Данные берутся из проверочного списка </w:t>
      </w:r>
      <w:hyperlink r:id="rId10">
        <w:r w:rsidDel="00000000" w:rsidR="00000000" w:rsidRPr="00000000">
          <w:rPr>
            <w:color w:val="0000ee"/>
            <w:u w:val="single"/>
            <w:shd w:fill="auto" w:val="clear"/>
            <w:rtl w:val="0"/>
          </w:rPr>
          <w:t xml:space="preserve">Проверочный список</w:t>
        </w:r>
      </w:hyperlink>
      <w:r w:rsidDel="00000000" w:rsidR="00000000" w:rsidRPr="00000000">
        <w:rPr>
          <w:rtl w:val="0"/>
        </w:rPr>
      </w:r>
    </w:p>
    <w:p w:rsidR="00000000" w:rsidDel="00000000" w:rsidP="00000000" w:rsidRDefault="00000000" w:rsidRPr="00000000" w14:paraId="00000135">
      <w:pPr>
        <w:pageBreakBefore w:val="0"/>
        <w:numPr>
          <w:ilvl w:val="0"/>
          <w:numId w:val="148"/>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эту статистику:</w:t>
      </w:r>
      <w:r w:rsidDel="00000000" w:rsidR="00000000" w:rsidRPr="00000000">
        <w:rPr>
          <w:rFonts w:ascii="Calibri" w:cs="Calibri" w:eastAsia="Calibri" w:hAnsi="Calibri"/>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 </w:t>
      </w:r>
    </w:p>
    <w:p w:rsidR="00000000" w:rsidDel="00000000" w:rsidP="00000000" w:rsidRDefault="00000000" w:rsidRPr="00000000" w14:paraId="00000136">
      <w:pPr>
        <w:numPr>
          <w:ilvl w:val="0"/>
          <w:numId w:val="148"/>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В квоту считаются баллы по тем пунктам проверочного списка, которые планируются быть выполнены на текущей неделе.</w:t>
      </w:r>
    </w:p>
    <w:p w:rsidR="00000000" w:rsidDel="00000000" w:rsidP="00000000" w:rsidRDefault="00000000" w:rsidRPr="00000000" w14:paraId="00000137">
      <w:pPr>
        <w:numPr>
          <w:ilvl w:val="0"/>
          <w:numId w:val="148"/>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r w:rsidDel="00000000" w:rsidR="00000000" w:rsidRPr="00000000">
        <w:rPr>
          <w:rtl w:val="0"/>
        </w:rPr>
      </w:r>
    </w:p>
    <w:p w:rsidR="00000000" w:rsidDel="00000000" w:rsidP="00000000" w:rsidRDefault="00000000" w:rsidRPr="00000000" w14:paraId="00000138">
      <w:pPr>
        <w:pageBreakBefore w:val="0"/>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9">
      <w:pPr>
        <w:pStyle w:val="Heading2"/>
        <w:keepNext w:val="1"/>
        <w:numPr>
          <w:ilvl w:val="0"/>
          <w:numId w:val="7"/>
        </w:numPr>
        <w:spacing w:after="0" w:before="240" w:line="276" w:lineRule="auto"/>
        <w:ind w:left="720" w:hanging="360"/>
        <w:rPr>
          <w:rFonts w:ascii="Calibri" w:cs="Calibri" w:eastAsia="Calibri" w:hAnsi="Calibri"/>
          <w:i w:val="0"/>
          <w:sz w:val="24"/>
          <w:szCs w:val="24"/>
          <w:u w:val="none"/>
          <w:vertAlign w:val="baseline"/>
        </w:rPr>
      </w:pPr>
      <w:bookmarkStart w:colFirst="0" w:colLast="0" w:name="_4i7ojhp" w:id="21"/>
      <w:bookmarkEnd w:id="21"/>
      <w:r w:rsidDel="00000000" w:rsidR="00000000" w:rsidRPr="00000000">
        <w:rPr>
          <w:rFonts w:ascii="Calibri" w:cs="Calibri" w:eastAsia="Calibri" w:hAnsi="Calibri"/>
          <w:i w:val="0"/>
          <w:sz w:val="24"/>
          <w:szCs w:val="24"/>
          <w:rtl w:val="0"/>
        </w:rPr>
        <w:t xml:space="preserve">Название статистики: </w:t>
      </w:r>
      <w:r w:rsidDel="00000000" w:rsidR="00000000" w:rsidRPr="00000000">
        <w:rPr>
          <w:rFonts w:ascii="Calibri" w:cs="Calibri" w:eastAsia="Calibri" w:hAnsi="Calibri"/>
          <w:i w:val="0"/>
          <w:sz w:val="24"/>
          <w:szCs w:val="24"/>
          <w:vertAlign w:val="baseline"/>
          <w:rtl w:val="0"/>
        </w:rPr>
        <w:t xml:space="preserve">Количество баллов по проверочному списку Службы </w:t>
      </w:r>
      <w:commentRangeStart w:id="8"/>
      <w:r w:rsidDel="00000000" w:rsidR="00000000" w:rsidRPr="00000000">
        <w:rPr>
          <w:rFonts w:ascii="Calibri" w:cs="Calibri" w:eastAsia="Calibri" w:hAnsi="Calibri"/>
          <w:i w:val="0"/>
          <w:sz w:val="24"/>
          <w:szCs w:val="24"/>
          <w:vertAlign w:val="baseline"/>
          <w:rtl w:val="0"/>
        </w:rPr>
        <w:t xml:space="preserve">безопасности</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A">
      <w:pPr>
        <w:pageBreakBefore w:val="0"/>
        <w:numPr>
          <w:ilvl w:val="0"/>
          <w:numId w:val="7"/>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Отображает сумму баллов по выполненным задачам по проверочному списку Службы Безопасности.</w:t>
      </w:r>
      <w:r w:rsidDel="00000000" w:rsidR="00000000" w:rsidRPr="00000000">
        <w:rPr>
          <w:rtl w:val="0"/>
        </w:rPr>
        <w:t xml:space="preserve"> </w:t>
      </w:r>
      <w:r w:rsidDel="00000000" w:rsidR="00000000" w:rsidRPr="00000000">
        <w:rPr>
          <w:rFonts w:ascii="Calibri" w:cs="Calibri" w:eastAsia="Calibri" w:hAnsi="Calibri"/>
          <w:rtl w:val="0"/>
        </w:rPr>
        <w:t xml:space="preserve">Проверочный список службы безопасности составляется и дополняется руководителем службы, одобряется руководителем офиса и руководителем Административного отделения.</w:t>
      </w:r>
    </w:p>
    <w:p w:rsidR="00000000" w:rsidDel="00000000" w:rsidP="00000000" w:rsidRDefault="00000000" w:rsidRPr="00000000" w14:paraId="0000013B">
      <w:pPr>
        <w:pageBreakBefore w:val="0"/>
        <w:numPr>
          <w:ilvl w:val="0"/>
          <w:numId w:val="7"/>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Какие данные брать для подсчета этой статистики: </w:t>
      </w:r>
      <w:r w:rsidDel="00000000" w:rsidR="00000000" w:rsidRPr="00000000">
        <w:rPr>
          <w:rFonts w:ascii="Calibri" w:cs="Calibri" w:eastAsia="Calibri" w:hAnsi="Calibri"/>
          <w:rtl w:val="0"/>
        </w:rPr>
        <w:t xml:space="preserve">Данные берутся из проверочного списка</w:t>
      </w:r>
      <w:hyperlink r:id="rId11">
        <w:r w:rsidDel="00000000" w:rsidR="00000000" w:rsidRPr="00000000">
          <w:rPr>
            <w:color w:val="0000ee"/>
            <w:u w:val="single"/>
            <w:shd w:fill="auto" w:val="clear"/>
            <w:rtl w:val="0"/>
          </w:rPr>
          <w:t xml:space="preserve">8f. Статистики поста</w:t>
        </w:r>
      </w:hyperlink>
      <w:r w:rsidDel="00000000" w:rsidR="00000000" w:rsidRPr="00000000">
        <w:rPr>
          <w:rtl w:val="0"/>
        </w:rPr>
      </w:r>
    </w:p>
    <w:p w:rsidR="00000000" w:rsidDel="00000000" w:rsidP="00000000" w:rsidRDefault="00000000" w:rsidRPr="00000000" w14:paraId="0000013C">
      <w:pPr>
        <w:pageBreakBefore w:val="0"/>
        <w:numPr>
          <w:ilvl w:val="0"/>
          <w:numId w:val="7"/>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эту статистику:</w:t>
      </w:r>
      <w:r w:rsidDel="00000000" w:rsidR="00000000" w:rsidRPr="00000000">
        <w:rPr>
          <w:rFonts w:ascii="Calibri" w:cs="Calibri" w:eastAsia="Calibri" w:hAnsi="Calibri"/>
          <w:rtl w:val="0"/>
        </w:rPr>
        <w:t xml:space="preserve"> За каждый выполненный в течение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  Проверочный список на данную статистику находится по ссылке - </w:t>
      </w:r>
      <w:hyperlink r:id="rId12">
        <w:r w:rsidDel="00000000" w:rsidR="00000000" w:rsidRPr="00000000">
          <w:rPr>
            <w:color w:val="0000ee"/>
            <w:u w:val="single"/>
            <w:shd w:fill="auto" w:val="clear"/>
            <w:rtl w:val="0"/>
          </w:rPr>
          <w:t xml:space="preserve">8f. Статистики поста</w:t>
        </w:r>
      </w:hyperlink>
      <w:r w:rsidDel="00000000" w:rsidR="00000000" w:rsidRPr="00000000">
        <w:rPr>
          <w:rtl w:val="0"/>
        </w:rPr>
      </w:r>
    </w:p>
    <w:p w:rsidR="00000000" w:rsidDel="00000000" w:rsidP="00000000" w:rsidRDefault="00000000" w:rsidRPr="00000000" w14:paraId="0000013D">
      <w:pPr>
        <w:numPr>
          <w:ilvl w:val="0"/>
          <w:numId w:val="7"/>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В квоту считаются сумма баллов по тем пунктам проверочного списка, которые планируются быть выполнены на текущей неделе.</w:t>
      </w:r>
    </w:p>
    <w:p w:rsidR="00000000" w:rsidDel="00000000" w:rsidP="00000000" w:rsidRDefault="00000000" w:rsidRPr="00000000" w14:paraId="0000013E">
      <w:pPr>
        <w:numPr>
          <w:ilvl w:val="0"/>
          <w:numId w:val="7"/>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r w:rsidDel="00000000" w:rsidR="00000000" w:rsidRPr="00000000">
        <w:rPr>
          <w:rtl w:val="0"/>
        </w:rPr>
      </w:r>
    </w:p>
    <w:p w:rsidR="00000000" w:rsidDel="00000000" w:rsidP="00000000" w:rsidRDefault="00000000" w:rsidRPr="00000000" w14:paraId="0000013F">
      <w:pPr>
        <w:pageBreakBefore w:val="0"/>
        <w:widowControl w:val="1"/>
        <w:spacing w:after="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40">
      <w:pPr>
        <w:pStyle w:val="Heading2"/>
        <w:keepNext w:val="1"/>
        <w:numPr>
          <w:ilvl w:val="0"/>
          <w:numId w:val="155"/>
        </w:numPr>
        <w:spacing w:after="0" w:before="240" w:line="276" w:lineRule="auto"/>
        <w:ind w:left="720" w:hanging="360"/>
        <w:rPr>
          <w:rFonts w:ascii="Calibri" w:cs="Calibri" w:eastAsia="Calibri" w:hAnsi="Calibri"/>
          <w:i w:val="0"/>
          <w:sz w:val="24"/>
          <w:szCs w:val="24"/>
          <w:u w:val="none"/>
        </w:rPr>
      </w:pPr>
      <w:bookmarkStart w:colFirst="0" w:colLast="0" w:name="_2xcytpi" w:id="22"/>
      <w:bookmarkEnd w:id="22"/>
      <w:r w:rsidDel="00000000" w:rsidR="00000000" w:rsidRPr="00000000">
        <w:rPr>
          <w:rFonts w:ascii="Calibri" w:cs="Calibri" w:eastAsia="Calibri" w:hAnsi="Calibri"/>
          <w:i w:val="0"/>
          <w:sz w:val="24"/>
          <w:szCs w:val="24"/>
          <w:rtl w:val="0"/>
        </w:rPr>
        <w:t xml:space="preserve">Название статистики: </w:t>
      </w:r>
      <w:r w:rsidDel="00000000" w:rsidR="00000000" w:rsidRPr="00000000">
        <w:rPr>
          <w:rFonts w:ascii="Calibri" w:cs="Calibri" w:eastAsia="Calibri" w:hAnsi="Calibri"/>
          <w:i w:val="0"/>
          <w:sz w:val="24"/>
          <w:szCs w:val="24"/>
          <w:vertAlign w:val="baseline"/>
          <w:rtl w:val="0"/>
        </w:rPr>
        <w:t xml:space="preserve">Количество баллов по проверочному списку Службы Охраны</w:t>
      </w:r>
    </w:p>
    <w:p w:rsidR="00000000" w:rsidDel="00000000" w:rsidP="00000000" w:rsidRDefault="00000000" w:rsidRPr="00000000" w14:paraId="00000141">
      <w:pPr>
        <w:pageBreakBefore w:val="0"/>
        <w:numPr>
          <w:ilvl w:val="0"/>
          <w:numId w:val="155"/>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Отображает сумму баллов по выполненным задачам по проверочному списку Службы Охраны. </w:t>
      </w:r>
      <w:r w:rsidDel="00000000" w:rsidR="00000000" w:rsidRPr="00000000">
        <w:rPr>
          <w:rFonts w:ascii="Calibri" w:cs="Calibri" w:eastAsia="Calibri" w:hAnsi="Calibri"/>
          <w:rtl w:val="0"/>
        </w:rPr>
        <w:t xml:space="preserve">Проверочный список Юридической службы составляется и дополняется руководителем службы, одобряется руководителем офиса и руководителем Административного отделения. </w:t>
      </w:r>
    </w:p>
    <w:p w:rsidR="00000000" w:rsidDel="00000000" w:rsidP="00000000" w:rsidRDefault="00000000" w:rsidRPr="00000000" w14:paraId="00000142">
      <w:pPr>
        <w:pageBreakBefore w:val="0"/>
        <w:numPr>
          <w:ilvl w:val="0"/>
          <w:numId w:val="155"/>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Какие данные брать для подсчета этой статистики: </w:t>
      </w:r>
      <w:r w:rsidDel="00000000" w:rsidR="00000000" w:rsidRPr="00000000">
        <w:rPr>
          <w:rFonts w:ascii="Calibri" w:cs="Calibri" w:eastAsia="Calibri" w:hAnsi="Calibri"/>
          <w:rtl w:val="0"/>
        </w:rPr>
        <w:t xml:space="preserve">Данные берутся из проверочного списка </w:t>
      </w:r>
    </w:p>
    <w:p w:rsidR="00000000" w:rsidDel="00000000" w:rsidP="00000000" w:rsidRDefault="00000000" w:rsidRPr="00000000" w14:paraId="00000143">
      <w:pPr>
        <w:pageBreakBefore w:val="0"/>
        <w:numPr>
          <w:ilvl w:val="0"/>
          <w:numId w:val="155"/>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w:t>
      </w:r>
    </w:p>
    <w:p w:rsidR="00000000" w:rsidDel="00000000" w:rsidP="00000000" w:rsidRDefault="00000000" w:rsidRPr="00000000" w14:paraId="00000144">
      <w:pPr>
        <w:numPr>
          <w:ilvl w:val="0"/>
          <w:numId w:val="155"/>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В квоту считаются сумма баллов по тем пунктам проверочного списка, которые планируются быть выполнены на текущей неделе.</w:t>
      </w:r>
    </w:p>
    <w:p w:rsidR="00000000" w:rsidDel="00000000" w:rsidP="00000000" w:rsidRDefault="00000000" w:rsidRPr="00000000" w14:paraId="00000145">
      <w:pPr>
        <w:numPr>
          <w:ilvl w:val="0"/>
          <w:numId w:val="155"/>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p>
    <w:p w:rsidR="00000000" w:rsidDel="00000000" w:rsidP="00000000" w:rsidRDefault="00000000" w:rsidRPr="00000000" w14:paraId="00000146">
      <w:pPr>
        <w:pageBreakBefore w:val="0"/>
        <w:spacing w:line="276" w:lineRule="auto"/>
        <w:rPr>
          <w:rFonts w:ascii="Calibri" w:cs="Calibri" w:eastAsia="Calibri" w:hAnsi="Calibri"/>
        </w:rPr>
      </w:pPr>
      <w:commentRangeStart w:id="9"/>
      <w:r w:rsidDel="00000000" w:rsidR="00000000" w:rsidRPr="00000000">
        <w:rPr>
          <w:rFonts w:ascii="Calibri" w:cs="Calibri" w:eastAsia="Calibri" w:hAnsi="Calibri"/>
          <w:i w:val="1"/>
          <w:rtl w:val="0"/>
        </w:rPr>
        <w:t xml:space="preserve">Пример проверочного списка</w:t>
      </w:r>
      <w:r w:rsidDel="00000000" w:rsidR="00000000" w:rsidRPr="00000000">
        <w:rPr>
          <w:rFonts w:ascii="Calibri" w:cs="Calibri" w:eastAsia="Calibri" w:hAnsi="Calibri"/>
          <w:rtl w:val="0"/>
        </w:rPr>
        <w:t xml:space="preserve"> </w:t>
      </w:r>
      <w:commentRangeEnd w:id="9"/>
      <w:r w:rsidDel="00000000" w:rsidR="00000000" w:rsidRPr="00000000">
        <w:commentReference w:id="9"/>
      </w:r>
      <w:r w:rsidDel="00000000" w:rsidR="00000000" w:rsidRPr="00000000">
        <w:rPr>
          <w:rtl w:val="0"/>
        </w:rPr>
      </w:r>
    </w:p>
    <w:tbl>
      <w:tblPr>
        <w:tblStyle w:val="Table1"/>
        <w:tblW w:w="10447.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56"/>
        <w:gridCol w:w="791"/>
        <w:tblGridChange w:id="0">
          <w:tblGrid>
            <w:gridCol w:w="9656"/>
            <w:gridCol w:w="791"/>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47">
            <w:pPr>
              <w:pageBreakBefore w:val="0"/>
              <w:rPr>
                <w:rFonts w:ascii="Calibri" w:cs="Calibri" w:eastAsia="Calibri" w:hAnsi="Calibri"/>
              </w:rPr>
            </w:pPr>
            <w:r w:rsidDel="00000000" w:rsidR="00000000" w:rsidRPr="00000000">
              <w:rPr>
                <w:rFonts w:ascii="Calibri" w:cs="Calibri" w:eastAsia="Calibri" w:hAnsi="Calibri"/>
                <w:b w:val="1"/>
                <w:sz w:val="22"/>
                <w:szCs w:val="22"/>
                <w:rtl w:val="0"/>
              </w:rPr>
              <w:t xml:space="preserve">Подпродукт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8">
            <w:pPr>
              <w:pageBreakBefore w:val="0"/>
              <w:jc w:val="center"/>
              <w:rPr>
                <w:rFonts w:ascii="Calibri" w:cs="Calibri" w:eastAsia="Calibri" w:hAnsi="Calibri"/>
              </w:rPr>
            </w:pPr>
            <w:r w:rsidDel="00000000" w:rsidR="00000000" w:rsidRPr="00000000">
              <w:rPr>
                <w:rFonts w:ascii="Calibri" w:cs="Calibri" w:eastAsia="Calibri" w:hAnsi="Calibri"/>
                <w:b w:val="1"/>
                <w:sz w:val="22"/>
                <w:szCs w:val="22"/>
                <w:rtl w:val="0"/>
              </w:rPr>
              <w:t xml:space="preserve">Б.</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9">
            <w:pPr>
              <w:pageBreakBefore w:val="0"/>
              <w:rPr>
                <w:rFonts w:ascii="Calibri" w:cs="Calibri" w:eastAsia="Calibri" w:hAnsi="Calibri"/>
              </w:rPr>
            </w:pPr>
            <w:r w:rsidDel="00000000" w:rsidR="00000000" w:rsidRPr="00000000">
              <w:rPr>
                <w:rFonts w:ascii="Calibri" w:cs="Calibri" w:eastAsia="Calibri" w:hAnsi="Calibri"/>
                <w:sz w:val="22"/>
                <w:szCs w:val="22"/>
                <w:rtl w:val="0"/>
              </w:rPr>
              <w:t xml:space="preserve">В течение недели не было случаев присутствия посторонних лиц на территории компании.</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A">
            <w:pPr>
              <w:pageBreakBefore w:val="0"/>
              <w:jc w:val="center"/>
              <w:rPr>
                <w:rFonts w:ascii="Calibri" w:cs="Calibri" w:eastAsia="Calibri" w:hAnsi="Calibri"/>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B">
            <w:pPr>
              <w:pageBreakBefore w:val="0"/>
              <w:rPr>
                <w:rFonts w:ascii="Calibri" w:cs="Calibri" w:eastAsia="Calibri" w:hAnsi="Calibri"/>
              </w:rPr>
            </w:pPr>
            <w:r w:rsidDel="00000000" w:rsidR="00000000" w:rsidRPr="00000000">
              <w:rPr>
                <w:rFonts w:ascii="Calibri" w:cs="Calibri" w:eastAsia="Calibri" w:hAnsi="Calibri"/>
                <w:sz w:val="22"/>
                <w:szCs w:val="22"/>
                <w:rtl w:val="0"/>
              </w:rPr>
              <w:t xml:space="preserve">В течение недели не было случаев срабатывания сигнализации.</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C">
            <w:pPr>
              <w:pageBreakBefore w:val="0"/>
              <w:jc w:val="center"/>
              <w:rPr>
                <w:rFonts w:ascii="Calibri" w:cs="Calibri" w:eastAsia="Calibri" w:hAnsi="Calibri"/>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D">
            <w:pPr>
              <w:pageBreakBefore w:val="0"/>
              <w:rPr>
                <w:rFonts w:ascii="Calibri" w:cs="Calibri" w:eastAsia="Calibri" w:hAnsi="Calibri"/>
              </w:rPr>
            </w:pPr>
            <w:r w:rsidDel="00000000" w:rsidR="00000000" w:rsidRPr="00000000">
              <w:rPr>
                <w:rFonts w:ascii="Calibri" w:cs="Calibri" w:eastAsia="Calibri" w:hAnsi="Calibri"/>
                <w:sz w:val="22"/>
                <w:szCs w:val="22"/>
                <w:rtl w:val="0"/>
              </w:rPr>
              <w:t xml:space="preserve">Все сотрудники умеют ставить и снимать офис с охраны.</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E">
            <w:pPr>
              <w:pageBreakBefore w:val="0"/>
              <w:jc w:val="center"/>
              <w:rPr>
                <w:rFonts w:ascii="Calibri" w:cs="Calibri" w:eastAsia="Calibri" w:hAnsi="Calibri"/>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F">
            <w:pPr>
              <w:pageBreakBefore w:val="0"/>
              <w:rPr>
                <w:rFonts w:ascii="Calibri" w:cs="Calibri" w:eastAsia="Calibri" w:hAnsi="Calibri"/>
              </w:rPr>
            </w:pPr>
            <w:r w:rsidDel="00000000" w:rsidR="00000000" w:rsidRPr="00000000">
              <w:rPr>
                <w:rFonts w:ascii="Calibri" w:cs="Calibri" w:eastAsia="Calibri" w:hAnsi="Calibri"/>
                <w:sz w:val="22"/>
                <w:szCs w:val="22"/>
                <w:rtl w:val="0"/>
              </w:rPr>
              <w:t xml:space="preserve">Проверки охраны в течение месяца прошли без замечаний.</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0">
            <w:pPr>
              <w:pageBreakBefore w:val="0"/>
              <w:jc w:val="center"/>
              <w:rPr>
                <w:rFonts w:ascii="Calibri" w:cs="Calibri" w:eastAsia="Calibri" w:hAnsi="Calibri"/>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r>
    </w:tbl>
    <w:p w:rsidR="00000000" w:rsidDel="00000000" w:rsidP="00000000" w:rsidRDefault="00000000" w:rsidRPr="00000000" w14:paraId="00000151">
      <w:pPr>
        <w:pageBreakBefore w:val="0"/>
        <w:spacing w:line="276" w:lineRule="auto"/>
        <w:rPr>
          <w:rFonts w:ascii="Calibri" w:cs="Calibri" w:eastAsia="Calibri" w:hAnsi="Calibri"/>
        </w:rPr>
      </w:pPr>
      <w:r w:rsidDel="00000000" w:rsidR="00000000" w:rsidRPr="00000000">
        <w:rPr>
          <w:rtl w:val="0"/>
        </w:rPr>
      </w:r>
    </w:p>
    <w:bookmarkStart w:colFirst="0" w:colLast="0" w:name="1ci93xb" w:id="23"/>
    <w:bookmarkEnd w:id="23"/>
    <w:p w:rsidR="00000000" w:rsidDel="00000000" w:rsidP="00000000" w:rsidRDefault="00000000" w:rsidRPr="00000000" w14:paraId="00000152">
      <w:pPr>
        <w:pStyle w:val="Heading1"/>
        <w:keepNext w:val="1"/>
        <w:spacing w:after="60" w:before="240" w:line="276" w:lineRule="auto"/>
        <w:rPr>
          <w:vertAlign w:val="baseline"/>
        </w:rPr>
      </w:pPr>
      <w:bookmarkStart w:colFirst="0" w:colLast="0" w:name="_3whwml4" w:id="13"/>
      <w:bookmarkEnd w:id="13"/>
      <w:r w:rsidDel="00000000" w:rsidR="00000000" w:rsidRPr="00000000">
        <w:rPr>
          <w:rFonts w:ascii="Arial Unicode MS" w:cs="Arial Unicode MS" w:eastAsia="Arial Unicode MS" w:hAnsi="Arial Unicode MS"/>
          <w:vertAlign w:val="baseline"/>
          <w:rtl w:val="0"/>
        </w:rPr>
        <w:t xml:space="preserve">19 一  Офис Исполнительного директора.  </w:t>
        <w:br w:type="textWrapping"/>
        <w:t xml:space="preserve">Исполнительный директор.</w:t>
      </w:r>
    </w:p>
    <w:p w:rsidR="00000000" w:rsidDel="00000000" w:rsidP="00000000" w:rsidRDefault="00000000" w:rsidRPr="00000000" w14:paraId="00000153">
      <w:pPr>
        <w:pageBreakBefore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154">
      <w:pPr>
        <w:pageBreakBefore w:val="0"/>
        <w:spacing w:after="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5">
      <w:pPr>
        <w:pageBreakBefore w:val="0"/>
        <w:numPr>
          <w:ilvl w:val="0"/>
          <w:numId w:val="20"/>
        </w:numPr>
        <w:spacing w:after="0" w:line="276" w:lineRule="auto"/>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Валовая прибыль </w:t>
      </w:r>
      <w:r w:rsidDel="00000000" w:rsidR="00000000" w:rsidRPr="00000000">
        <w:rPr>
          <w:rFonts w:ascii="Calibri" w:cs="Calibri" w:eastAsia="Calibri" w:hAnsi="Calibri"/>
          <w:b w:val="1"/>
          <w:rtl w:val="0"/>
        </w:rPr>
        <w:t xml:space="preserve">по зашедшим деньгам</w:t>
      </w:r>
      <w:r w:rsidDel="00000000" w:rsidR="00000000" w:rsidRPr="00000000">
        <w:rPr>
          <w:rFonts w:ascii="Calibri" w:cs="Calibri" w:eastAsia="Calibri" w:hAnsi="Calibri"/>
          <w:b w:val="1"/>
          <w:color w:val="000000"/>
          <w:rtl w:val="0"/>
        </w:rPr>
        <w:t xml:space="preserve"> (ГСД)</w:t>
      </w:r>
    </w:p>
    <w:p w:rsidR="00000000" w:rsidDel="00000000" w:rsidP="00000000" w:rsidRDefault="00000000" w:rsidRPr="00000000" w14:paraId="00000156">
      <w:pPr>
        <w:pageBreakBefore w:val="0"/>
        <w:numPr>
          <w:ilvl w:val="0"/>
          <w:numId w:val="20"/>
        </w:numPr>
        <w:spacing w:after="0" w:line="276" w:lineRule="auto"/>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Валовой доход</w:t>
      </w:r>
    </w:p>
    <w:p w:rsidR="00000000" w:rsidDel="00000000" w:rsidP="00000000" w:rsidRDefault="00000000" w:rsidRPr="00000000" w14:paraId="00000157">
      <w:pPr>
        <w:pageBreakBefore w:val="0"/>
        <w:numPr>
          <w:ilvl w:val="0"/>
          <w:numId w:val="20"/>
        </w:numPr>
        <w:spacing w:after="0" w:line="276" w:lineRule="auto"/>
        <w:ind w:left="720" w:hanging="36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Стоимость предоставленного продукта</w:t>
      </w:r>
    </w:p>
    <w:p w:rsidR="00000000" w:rsidDel="00000000" w:rsidP="00000000" w:rsidRDefault="00000000" w:rsidRPr="00000000" w14:paraId="00000158">
      <w:pPr>
        <w:pageBreakBefore w:val="0"/>
        <w:spacing w:after="28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9">
      <w:pPr>
        <w:pageBreakBefore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15A">
      <w:pPr>
        <w:pStyle w:val="Heading2"/>
        <w:keepNext w:val="1"/>
        <w:numPr>
          <w:ilvl w:val="0"/>
          <w:numId w:val="2"/>
        </w:numPr>
        <w:spacing w:after="0" w:before="240" w:line="276" w:lineRule="auto"/>
        <w:ind w:left="720" w:hanging="360"/>
        <w:rPr>
          <w:del w:author="Мария Исаева" w:id="4" w:date="2024-02-06T21:07:07Z"/>
          <w:rFonts w:ascii="Calibri" w:cs="Calibri" w:eastAsia="Calibri" w:hAnsi="Calibri"/>
          <w:i w:val="0"/>
          <w:sz w:val="24"/>
          <w:szCs w:val="24"/>
        </w:rPr>
      </w:pPr>
      <w:del w:author="Мария Исаева" w:id="4" w:date="2024-02-06T21:07:07Z">
        <w:bookmarkStart w:colFirst="0" w:colLast="0" w:name="_2bn6wsx" w:id="24"/>
        <w:bookmarkEnd w:id="24"/>
        <w:r w:rsidDel="00000000" w:rsidR="00000000" w:rsidRPr="00000000">
          <w:rPr>
            <w:rFonts w:ascii="Calibri" w:cs="Calibri" w:eastAsia="Calibri" w:hAnsi="Calibri"/>
            <w:i w:val="0"/>
            <w:sz w:val="24"/>
            <w:szCs w:val="24"/>
            <w:rtl w:val="0"/>
          </w:rPr>
          <w:delText xml:space="preserve">Маржинальная </w:delText>
        </w:r>
        <w:r w:rsidDel="00000000" w:rsidR="00000000" w:rsidRPr="00000000">
          <w:rPr>
            <w:rFonts w:ascii="Calibri" w:cs="Calibri" w:eastAsia="Calibri" w:hAnsi="Calibri"/>
            <w:i w:val="0"/>
            <w:sz w:val="24"/>
            <w:szCs w:val="24"/>
            <w:vertAlign w:val="baseline"/>
            <w:rtl w:val="0"/>
          </w:rPr>
          <w:delText xml:space="preserve">прибыль по зашедшим деньгам (ГСД)</w:delText>
        </w:r>
      </w:del>
    </w:p>
    <w:p w:rsidR="00000000" w:rsidDel="00000000" w:rsidP="00000000" w:rsidRDefault="00000000" w:rsidRPr="00000000" w14:paraId="0000015B">
      <w:pPr>
        <w:pageBreakBefore w:val="0"/>
        <w:spacing w:after="280" w:lineRule="auto"/>
        <w:jc w:val="both"/>
        <w:rPr>
          <w:rFonts w:ascii="Calibri" w:cs="Calibri" w:eastAsia="Calibri" w:hAnsi="Calibri"/>
        </w:rPr>
      </w:pPr>
      <w:del w:author="Мария Исаева" w:id="4" w:date="2024-02-06T21:07:07Z">
        <w:r w:rsidDel="00000000" w:rsidR="00000000" w:rsidRPr="00000000">
          <w:rPr>
            <w:rFonts w:ascii="Calibri" w:cs="Calibri" w:eastAsia="Calibri" w:hAnsi="Calibri"/>
            <w:rtl w:val="0"/>
          </w:rPr>
          <w:delText xml:space="preserve">Маржинальная </w:delText>
        </w:r>
        <w:r w:rsidDel="00000000" w:rsidR="00000000" w:rsidRPr="00000000">
          <w:rPr>
            <w:rFonts w:ascii="Calibri" w:cs="Calibri" w:eastAsia="Calibri" w:hAnsi="Calibri"/>
            <w:color w:val="000000"/>
            <w:rtl w:val="0"/>
          </w:rPr>
          <w:delText xml:space="preserve">прибыль в данной статистики рассчитывается следующим образом : Все поступления денежных средств от покупателей за предоставленный продукт за определенный период  умноженная </w:delText>
        </w:r>
        <w:r w:rsidDel="00000000" w:rsidR="00000000" w:rsidRPr="00000000">
          <w:rPr>
            <w:rFonts w:ascii="Calibri" w:cs="Calibri" w:eastAsia="Calibri" w:hAnsi="Calibri"/>
            <w:color w:val="000000"/>
            <w:rtl w:val="0"/>
          </w:rPr>
          <w:delText xml:space="preserve">на </w:delText>
        </w:r>
        <w:r w:rsidDel="00000000" w:rsidR="00000000" w:rsidRPr="00000000">
          <w:rPr>
            <w:rFonts w:ascii="Calibri" w:cs="Calibri" w:eastAsia="Calibri" w:hAnsi="Calibri"/>
            <w:rtl w:val="0"/>
          </w:rPr>
          <w:delText xml:space="preserve">установленный процент рентабельности</w:delText>
        </w:r>
        <w:r w:rsidDel="00000000" w:rsidR="00000000" w:rsidRPr="00000000">
          <w:rPr>
            <w:rFonts w:ascii="Calibri" w:cs="Calibri" w:eastAsia="Calibri" w:hAnsi="Calibri"/>
            <w:color w:val="000000"/>
            <w:rtl w:val="0"/>
          </w:rPr>
          <w:delText xml:space="preserve">.</w:delText>
        </w:r>
        <w:r w:rsidDel="00000000" w:rsidR="00000000" w:rsidRPr="00000000">
          <w:rPr>
            <w:rFonts w:ascii="Calibri" w:cs="Calibri" w:eastAsia="Calibri" w:hAnsi="Calibri"/>
            <w:color w:val="000000"/>
            <w:rtl w:val="0"/>
          </w:rPr>
          <w:delText xml:space="preserve"> Таким образом в статистике отображается сумма маржинальной прибыли которая распределяется на финансовом планировании.</w:delText>
        </w:r>
        <w:r w:rsidDel="00000000" w:rsidR="00000000" w:rsidRPr="00000000">
          <w:rPr>
            <w:rFonts w:ascii="Calibri" w:cs="Calibri" w:eastAsia="Calibri" w:hAnsi="Calibri"/>
            <w:rtl w:val="0"/>
          </w:rPr>
          <w:delText xml:space="preserve"> </w:delText>
        </w:r>
        <w:r w:rsidDel="00000000" w:rsidR="00000000" w:rsidRPr="00000000">
          <w:rPr>
            <w:rFonts w:ascii="Calibri" w:cs="Calibri" w:eastAsia="Calibri" w:hAnsi="Calibri"/>
            <w:color w:val="000000"/>
            <w:rtl w:val="0"/>
          </w:rPr>
          <w:delText xml:space="preserve">Так же в статистике отображается квота, которую необходимо выполнить на этой отчетной неделе. Квота </w:delText>
        </w:r>
        <w:r w:rsidDel="00000000" w:rsidR="00000000" w:rsidRPr="00000000">
          <w:rPr>
            <w:rFonts w:ascii="Calibri" w:cs="Calibri" w:eastAsia="Calibri" w:hAnsi="Calibri"/>
            <w:rtl w:val="0"/>
          </w:rPr>
          <w:delText xml:space="preserve">на неделю </w:delText>
        </w:r>
        <w:r w:rsidDel="00000000" w:rsidR="00000000" w:rsidRPr="00000000">
          <w:rPr>
            <w:rFonts w:ascii="Calibri" w:cs="Calibri" w:eastAsia="Calibri" w:hAnsi="Calibri"/>
            <w:rtl w:val="0"/>
          </w:rPr>
          <w:delText xml:space="preserve">устанавливается на ФП, это та сумма денег которая позволяет компании покрыть полностью все расходы текущей недели.</w:delText>
        </w:r>
      </w:del>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Название статистики:</w:t>
      </w:r>
      <w:r w:rsidDel="00000000" w:rsidR="00000000" w:rsidRPr="00000000">
        <w:rPr>
          <w:rFonts w:ascii="Calibri" w:cs="Calibri" w:eastAsia="Calibri" w:hAnsi="Calibri"/>
          <w:rtl w:val="0"/>
        </w:rPr>
        <w:t xml:space="preserve"> Маржинальная прибыль по зашедшим деньгам (ГСД)</w:t>
      </w:r>
    </w:p>
    <w:p w:rsidR="00000000" w:rsidDel="00000000" w:rsidP="00000000" w:rsidRDefault="00000000" w:rsidRPr="00000000" w14:paraId="0000015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Маржинальная прибыль рассчитывается как сумма всех поступлений денежных средств от покупателей за предоставленный продукт за определенный период, умноженная на установленный процент рентабельности.</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для подсчета этой статистики:</w:t>
      </w:r>
      <w:r w:rsidDel="00000000" w:rsidR="00000000" w:rsidRPr="00000000">
        <w:rPr>
          <w:rFonts w:ascii="Calibri" w:cs="Calibri" w:eastAsia="Calibri" w:hAnsi="Calibri"/>
          <w:rtl w:val="0"/>
        </w:rPr>
        <w:t xml:space="preserve"> Данные берутся из поступлений денежных средств от покупателей за определенный период. Процент рентабельности учитывается в расчете маржинальной прибыли.</w:t>
      </w:r>
    </w:p>
    <w:p w:rsidR="00000000" w:rsidDel="00000000" w:rsidP="00000000" w:rsidRDefault="00000000" w:rsidRPr="00000000" w14:paraId="0000015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Маржинальная прибыль рассчитывается как сумма поступлений умноженная на процент рентабельности.</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этой статистики:</w:t>
      </w:r>
      <w:r w:rsidDel="00000000" w:rsidR="00000000" w:rsidRPr="00000000">
        <w:rPr>
          <w:rFonts w:ascii="Calibri" w:cs="Calibri" w:eastAsia="Calibri" w:hAnsi="Calibri"/>
          <w:rtl w:val="0"/>
        </w:rPr>
        <w:t xml:space="preserve"> Если за период поступило 100 000 у.е. от покупателей, а установленный процент рентабельности составляет 25%, то маржинальная прибыль будет равна 25 000 у.е.</w:t>
      </w:r>
    </w:p>
    <w:p w:rsidR="00000000" w:rsidDel="00000000" w:rsidP="00000000" w:rsidRDefault="00000000" w:rsidRPr="00000000" w14:paraId="0000016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Квота отображается в статистике как задача по достижению суммы денег, позволяющей компании покрыть все расходы текущей недели.</w:t>
      </w:r>
    </w:p>
    <w:p w:rsidR="00000000" w:rsidDel="00000000" w:rsidP="00000000" w:rsidRDefault="00000000" w:rsidRPr="00000000" w14:paraId="0000016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p>
    <w:p w:rsidR="00000000" w:rsidDel="00000000" w:rsidP="00000000" w:rsidRDefault="00000000" w:rsidRPr="00000000" w14:paraId="0000016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Могу оценить маржинальную прибыль на основе поступлений и установленного процента рентабельности.</w:t>
      </w:r>
    </w:p>
    <w:p w:rsidR="00000000" w:rsidDel="00000000" w:rsidP="00000000" w:rsidRDefault="00000000" w:rsidRPr="00000000" w14:paraId="0000016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Сравнивая с установленной квотой, могу определить соответствие или отклонение в выполнении финансового плана.</w:t>
      </w:r>
      <w:r w:rsidDel="00000000" w:rsidR="00000000" w:rsidRPr="00000000">
        <w:rPr>
          <w:rtl w:val="0"/>
        </w:rPr>
      </w:r>
    </w:p>
    <w:p w:rsidR="00000000" w:rsidDel="00000000" w:rsidP="00000000" w:rsidRDefault="00000000" w:rsidRPr="00000000" w14:paraId="00000165">
      <w:pPr>
        <w:pStyle w:val="Heading2"/>
        <w:numPr>
          <w:ilvl w:val="0"/>
          <w:numId w:val="107"/>
        </w:numPr>
        <w:spacing w:after="0" w:lineRule="auto"/>
        <w:ind w:left="720" w:hanging="360"/>
        <w:rPr>
          <w:del w:author="Мария Исаева" w:id="5" w:date="2024-02-06T21:07:11Z"/>
          <w:rFonts w:ascii="Calibri" w:cs="Calibri" w:eastAsia="Calibri" w:hAnsi="Calibri"/>
          <w:i w:val="0"/>
          <w:sz w:val="24"/>
          <w:szCs w:val="24"/>
        </w:rPr>
      </w:pPr>
      <w:del w:author="Мария Исаева" w:id="5" w:date="2024-02-06T21:07:11Z">
        <w:bookmarkStart w:colFirst="0" w:colLast="0" w:name="_qsh70q" w:id="25"/>
        <w:bookmarkEnd w:id="25"/>
        <w:r w:rsidDel="00000000" w:rsidR="00000000" w:rsidRPr="00000000">
          <w:rPr>
            <w:rFonts w:ascii="Calibri" w:cs="Calibri" w:eastAsia="Calibri" w:hAnsi="Calibri"/>
            <w:i w:val="0"/>
            <w:sz w:val="24"/>
            <w:szCs w:val="24"/>
            <w:vertAlign w:val="baseline"/>
            <w:rtl w:val="0"/>
          </w:rPr>
          <w:delText xml:space="preserve">Валовой доход</w:delText>
        </w:r>
      </w:del>
    </w:p>
    <w:p w:rsidR="00000000" w:rsidDel="00000000" w:rsidP="00000000" w:rsidRDefault="00000000" w:rsidRPr="00000000" w14:paraId="00000166">
      <w:pPr>
        <w:pageBreakBefore w:val="0"/>
        <w:spacing w:after="280" w:lineRule="auto"/>
        <w:jc w:val="both"/>
        <w:rPr>
          <w:rFonts w:ascii="Calibri" w:cs="Calibri" w:eastAsia="Calibri" w:hAnsi="Calibri"/>
          <w:color w:val="000000"/>
        </w:rPr>
      </w:pPr>
      <w:del w:author="Мария Исаева" w:id="5" w:date="2024-02-06T21:07:11Z">
        <w:r w:rsidDel="00000000" w:rsidR="00000000" w:rsidRPr="00000000">
          <w:rPr>
            <w:rFonts w:ascii="Calibri" w:cs="Calibri" w:eastAsia="Calibri" w:hAnsi="Calibri"/>
            <w:rtl w:val="0"/>
          </w:rPr>
          <w:delText xml:space="preserve"> </w:delText>
        </w:r>
        <w:r w:rsidDel="00000000" w:rsidR="00000000" w:rsidRPr="00000000">
          <w:rPr>
            <w:rFonts w:ascii="Calibri" w:cs="Calibri" w:eastAsia="Calibri" w:hAnsi="Calibri"/>
            <w:color w:val="000000"/>
            <w:rtl w:val="0"/>
          </w:rPr>
          <w:delText xml:space="preserve">Валовой доход в данной статистике рассчитывается как сумма всех зашедших денежных средств от покупателей за определенный период. В статистику считается сумма валового дохода, полученного в течение отчетной недели. Данные для этой статистики берутся в 1С во вкладке деньги, отчет денежные средства TEST, формируется за отчетный период.</w:delText>
        </w:r>
        <w:r w:rsidDel="00000000" w:rsidR="00000000" w:rsidRPr="00000000">
          <w:rPr>
            <w:rFonts w:ascii="Calibri" w:cs="Calibri" w:eastAsia="Calibri" w:hAnsi="Calibri"/>
            <w:rtl w:val="0"/>
          </w:rPr>
          <w:delText xml:space="preserve"> </w:delText>
        </w:r>
        <w:r w:rsidDel="00000000" w:rsidR="00000000" w:rsidRPr="00000000">
          <w:rPr>
            <w:rFonts w:ascii="Calibri" w:cs="Calibri" w:eastAsia="Calibri" w:hAnsi="Calibri"/>
            <w:color w:val="000000"/>
            <w:rtl w:val="0"/>
          </w:rPr>
          <w:delText xml:space="preserve">Также в статистике отображается квота исходя из файла квоты и фп на месяц, которую необходимо выполнить на этой отчетной неделе. </w:delText>
        </w:r>
      </w:del>
      <w:r w:rsidDel="00000000" w:rsidR="00000000" w:rsidRPr="00000000">
        <w:rPr>
          <w:rtl w:val="0"/>
        </w:rPr>
      </w:r>
    </w:p>
    <w:p w:rsidR="00000000" w:rsidDel="00000000" w:rsidP="00000000" w:rsidRDefault="00000000" w:rsidRPr="00000000" w14:paraId="00000167">
      <w:pPr>
        <w:numPr>
          <w:ilvl w:val="0"/>
          <w:numId w:val="149"/>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Название статистики:</w:t>
      </w:r>
      <w:r w:rsidDel="00000000" w:rsidR="00000000" w:rsidRPr="00000000">
        <w:rPr>
          <w:rFonts w:ascii="Calibri" w:cs="Calibri" w:eastAsia="Calibri" w:hAnsi="Calibri"/>
          <w:rtl w:val="0"/>
        </w:rPr>
        <w:t xml:space="preserve"> Валовой доход</w:t>
      </w:r>
    </w:p>
    <w:p w:rsidR="00000000" w:rsidDel="00000000" w:rsidP="00000000" w:rsidRDefault="00000000" w:rsidRPr="00000000" w14:paraId="00000168">
      <w:pPr>
        <w:numPr>
          <w:ilvl w:val="0"/>
          <w:numId w:val="149"/>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w:t>
      </w:r>
      <w:r w:rsidDel="00000000" w:rsidR="00000000" w:rsidRPr="00000000">
        <w:rPr>
          <w:rFonts w:ascii="Calibri" w:cs="Calibri" w:eastAsia="Calibri" w:hAnsi="Calibri"/>
          <w:rtl w:val="0"/>
        </w:rPr>
        <w:t xml:space="preserve"> Валовой доход представляет собой сумму всех зашедших денежных средств от покупателей за определенный период.</w:t>
      </w:r>
    </w:p>
    <w:p w:rsidR="00000000" w:rsidDel="00000000" w:rsidP="00000000" w:rsidRDefault="00000000" w:rsidRPr="00000000" w14:paraId="00000169">
      <w:pPr>
        <w:numPr>
          <w:ilvl w:val="0"/>
          <w:numId w:val="149"/>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Какие данные брать для подсчета этой статистики:</w:t>
      </w:r>
      <w:r w:rsidDel="00000000" w:rsidR="00000000" w:rsidRPr="00000000">
        <w:rPr>
          <w:rFonts w:ascii="Calibri" w:cs="Calibri" w:eastAsia="Calibri" w:hAnsi="Calibri"/>
          <w:rtl w:val="0"/>
        </w:rPr>
        <w:t xml:space="preserve"> Данные берутся из 1С во вкладке "Деньги". Отчет формируется по денежным средствам "TEST" за отчетный период. В статистике отображается квота, рассчитанная на основе файла квот и финансового плана (ФП) на месяц.</w:t>
      </w:r>
    </w:p>
    <w:p w:rsidR="00000000" w:rsidDel="00000000" w:rsidP="00000000" w:rsidRDefault="00000000" w:rsidRPr="00000000" w14:paraId="0000016A">
      <w:pPr>
        <w:numPr>
          <w:ilvl w:val="0"/>
          <w:numId w:val="149"/>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эту статистику:</w:t>
      </w:r>
      <w:r w:rsidDel="00000000" w:rsidR="00000000" w:rsidRPr="00000000">
        <w:rPr>
          <w:rFonts w:ascii="Calibri" w:cs="Calibri" w:eastAsia="Calibri" w:hAnsi="Calibri"/>
          <w:rtl w:val="0"/>
        </w:rPr>
        <w:t xml:space="preserve"> Валовой доход рассчитывается как сумма зашедших денежных средств от покупателей за отчетную неделю.</w:t>
      </w:r>
    </w:p>
    <w:p w:rsidR="00000000" w:rsidDel="00000000" w:rsidP="00000000" w:rsidRDefault="00000000" w:rsidRPr="00000000" w14:paraId="0000016B">
      <w:pPr>
        <w:numPr>
          <w:ilvl w:val="0"/>
          <w:numId w:val="149"/>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Пример расчета этой статистики:</w:t>
      </w:r>
      <w:r w:rsidDel="00000000" w:rsidR="00000000" w:rsidRPr="00000000">
        <w:rPr>
          <w:rFonts w:ascii="Calibri" w:cs="Calibri" w:eastAsia="Calibri" w:hAnsi="Calibri"/>
          <w:rtl w:val="0"/>
        </w:rPr>
        <w:t xml:space="preserve"> Если за неделю поступило 50 000 у.е. от покупателей, то валовой доход за этот период составляет 50 000 у.е.</w:t>
      </w:r>
    </w:p>
    <w:p w:rsidR="00000000" w:rsidDel="00000000" w:rsidP="00000000" w:rsidRDefault="00000000" w:rsidRPr="00000000" w14:paraId="0000016C">
      <w:pPr>
        <w:numPr>
          <w:ilvl w:val="0"/>
          <w:numId w:val="149"/>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Квота по статистике (если есть):</w:t>
      </w:r>
      <w:r w:rsidDel="00000000" w:rsidR="00000000" w:rsidRPr="00000000">
        <w:rPr>
          <w:rFonts w:ascii="Calibri" w:cs="Calibri" w:eastAsia="Calibri" w:hAnsi="Calibri"/>
          <w:rtl w:val="0"/>
        </w:rPr>
        <w:t xml:space="preserve"> Квота отображается в статистике исходя из файла квоты и финансового плана (ФП) на месяц.</w:t>
      </w:r>
    </w:p>
    <w:p w:rsidR="00000000" w:rsidDel="00000000" w:rsidP="00000000" w:rsidRDefault="00000000" w:rsidRPr="00000000" w14:paraId="0000016D">
      <w:pPr>
        <w:numPr>
          <w:ilvl w:val="0"/>
          <w:numId w:val="149"/>
        </w:numPr>
        <w:spacing w:after="0" w:afterAutospacing="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 </w:t>
      </w:r>
    </w:p>
    <w:p w:rsidR="00000000" w:rsidDel="00000000" w:rsidP="00000000" w:rsidRDefault="00000000" w:rsidRPr="00000000" w14:paraId="0000016E">
      <w:pPr>
        <w:numPr>
          <w:ilvl w:val="1"/>
          <w:numId w:val="149"/>
        </w:numPr>
        <w:spacing w:after="0" w:afterAutospacing="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Могу увидеть общую финансовую активность компании за определенный период.</w:t>
      </w:r>
    </w:p>
    <w:p w:rsidR="00000000" w:rsidDel="00000000" w:rsidP="00000000" w:rsidRDefault="00000000" w:rsidRPr="00000000" w14:paraId="0000016F">
      <w:pPr>
        <w:numPr>
          <w:ilvl w:val="1"/>
          <w:numId w:val="149"/>
        </w:numPr>
        <w:spacing w:after="0" w:afterAutospacing="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Могу сравнивать фактический валовой доход с установленной квотой и финансовым планом, оценивая выполнение планов.</w:t>
      </w:r>
    </w:p>
    <w:p w:rsidR="00000000" w:rsidDel="00000000" w:rsidP="00000000" w:rsidRDefault="00000000" w:rsidRPr="00000000" w14:paraId="00000170">
      <w:pPr>
        <w:pStyle w:val="Heading2"/>
        <w:keepNext w:val="1"/>
        <w:numPr>
          <w:ilvl w:val="0"/>
          <w:numId w:val="39"/>
        </w:numPr>
        <w:spacing w:after="0" w:before="240" w:line="276" w:lineRule="auto"/>
        <w:ind w:left="720" w:hanging="360"/>
        <w:rPr>
          <w:del w:author="Мария Исаева" w:id="6" w:date="2024-02-06T21:07:19Z"/>
          <w:rFonts w:ascii="Calibri" w:cs="Calibri" w:eastAsia="Calibri" w:hAnsi="Calibri"/>
          <w:i w:val="0"/>
          <w:sz w:val="24"/>
          <w:szCs w:val="24"/>
        </w:rPr>
      </w:pPr>
      <w:del w:author="Мария Исаева" w:id="6" w:date="2024-02-06T21:07:19Z">
        <w:bookmarkStart w:colFirst="0" w:colLast="0" w:name="_3as4poj" w:id="26"/>
        <w:bookmarkEnd w:id="26"/>
        <w:r w:rsidDel="00000000" w:rsidR="00000000" w:rsidRPr="00000000">
          <w:rPr>
            <w:rFonts w:ascii="Calibri" w:cs="Calibri" w:eastAsia="Calibri" w:hAnsi="Calibri"/>
            <w:i w:val="0"/>
            <w:sz w:val="24"/>
            <w:szCs w:val="24"/>
            <w:vertAlign w:val="baseline"/>
            <w:rtl w:val="0"/>
          </w:rPr>
          <w:delText xml:space="preserve">Стоимость </w:delText>
        </w:r>
        <w:r w:rsidDel="00000000" w:rsidR="00000000" w:rsidRPr="00000000">
          <w:rPr>
            <w:rFonts w:ascii="Calibri" w:cs="Calibri" w:eastAsia="Calibri" w:hAnsi="Calibri"/>
            <w:i w:val="0"/>
            <w:sz w:val="24"/>
            <w:szCs w:val="24"/>
            <w:rtl w:val="0"/>
          </w:rPr>
          <w:delText xml:space="preserve">доставленного</w:delText>
        </w:r>
        <w:r w:rsidDel="00000000" w:rsidR="00000000" w:rsidRPr="00000000">
          <w:rPr>
            <w:rFonts w:ascii="Calibri" w:cs="Calibri" w:eastAsia="Calibri" w:hAnsi="Calibri"/>
            <w:i w:val="0"/>
            <w:sz w:val="24"/>
            <w:szCs w:val="24"/>
            <w:vertAlign w:val="baseline"/>
            <w:rtl w:val="0"/>
          </w:rPr>
          <w:delText xml:space="preserve"> продукта</w:delText>
        </w:r>
      </w:del>
    </w:p>
    <w:p w:rsidR="00000000" w:rsidDel="00000000" w:rsidP="00000000" w:rsidRDefault="00000000" w:rsidRPr="00000000" w14:paraId="00000171">
      <w:pPr>
        <w:pageBreakBefore w:val="0"/>
        <w:spacing w:after="280" w:line="240" w:lineRule="auto"/>
        <w:jc w:val="both"/>
        <w:rPr>
          <w:rFonts w:ascii="Calibri" w:cs="Calibri" w:eastAsia="Calibri" w:hAnsi="Calibri"/>
          <w:color w:val="000000"/>
        </w:rPr>
      </w:pPr>
      <w:del w:author="Мария Исаева" w:id="6" w:date="2024-02-06T21:07:19Z">
        <w:r w:rsidDel="00000000" w:rsidR="00000000" w:rsidRPr="00000000">
          <w:rPr>
            <w:rFonts w:ascii="Calibri" w:cs="Calibri" w:eastAsia="Calibri" w:hAnsi="Calibri"/>
            <w:color w:val="000000"/>
            <w:rtl w:val="0"/>
          </w:rPr>
          <w:delText xml:space="preserve">В статистику считается общая сумма отгруженных со склада товаров, подтвержденных накладными. Если товар был отгружен, но накладные по нему не переданы в отдел бухгалтерии, этот товар не может быть посчитан в статистику. Данные для этого отчета берутся в 1С во вкладке продажи, отчет по продажам, формируется за  отчетный период.</w:delText>
        </w:r>
        <w:r w:rsidDel="00000000" w:rsidR="00000000" w:rsidRPr="00000000">
          <w:rPr>
            <w:rFonts w:ascii="Calibri" w:cs="Calibri" w:eastAsia="Calibri" w:hAnsi="Calibri"/>
            <w:rtl w:val="0"/>
          </w:rPr>
          <w:delText xml:space="preserve"> </w:delText>
        </w:r>
        <w:r w:rsidDel="00000000" w:rsidR="00000000" w:rsidRPr="00000000">
          <w:rPr>
            <w:rFonts w:ascii="Calibri" w:cs="Calibri" w:eastAsia="Calibri" w:hAnsi="Calibri"/>
            <w:color w:val="000000"/>
            <w:rtl w:val="0"/>
          </w:rPr>
          <w:delText xml:space="preserve">Так же в статистике отображается квота, которую необходимо выполнить на этой отчетной неделе. </w:delText>
        </w:r>
      </w:del>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rtl w:val="0"/>
        </w:rPr>
        <w:t xml:space="preserve">Стоимость доставленного продукта</w:t>
      </w:r>
    </w:p>
    <w:p w:rsidR="00000000" w:rsidDel="00000000" w:rsidP="00000000" w:rsidRDefault="00000000" w:rsidRPr="00000000" w14:paraId="0000017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Стоимость доставленного продукта представляет собой общую сумму отгруженных со склада товаров, подтвержденных накладными, за отчетный период.</w:t>
      </w:r>
    </w:p>
    <w:p w:rsidR="00000000" w:rsidDel="00000000" w:rsidP="00000000" w:rsidRDefault="00000000" w:rsidRPr="00000000" w14:paraId="00000174">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для подсчета этой статистики: </w:t>
      </w:r>
    </w:p>
    <w:p w:rsidR="00000000" w:rsidDel="00000000" w:rsidP="00000000" w:rsidRDefault="00000000" w:rsidRPr="00000000" w14:paraId="00000175">
      <w:pPr>
        <w:keepNext w:val="0"/>
        <w:keepLines w:val="0"/>
        <w:pageBreakBefore w:val="0"/>
        <w:widowControl w:val="0"/>
        <w:numPr>
          <w:ilvl w:val="1"/>
          <w:numId w:val="9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Данные берутся из 1С во вкладке "Продажи".</w:t>
      </w:r>
    </w:p>
    <w:p w:rsidR="00000000" w:rsidDel="00000000" w:rsidP="00000000" w:rsidRDefault="00000000" w:rsidRPr="00000000" w14:paraId="00000176">
      <w:pPr>
        <w:keepNext w:val="0"/>
        <w:keepLines w:val="0"/>
        <w:pageBreakBefore w:val="0"/>
        <w:widowControl w:val="0"/>
        <w:numPr>
          <w:ilvl w:val="1"/>
          <w:numId w:val="9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Отчет формируется по продажам за отчетный период. </w:t>
      </w:r>
    </w:p>
    <w:p w:rsidR="00000000" w:rsidDel="00000000" w:rsidP="00000000" w:rsidRDefault="00000000" w:rsidRPr="00000000" w14:paraId="00000177">
      <w:pPr>
        <w:keepNext w:val="0"/>
        <w:keepLines w:val="0"/>
        <w:pageBreakBefore w:val="0"/>
        <w:widowControl w:val="0"/>
        <w:numPr>
          <w:ilvl w:val="1"/>
          <w:numId w:val="9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Только товары, для которых есть подтвержденные накладные в отделе бухгалтерии, учитываются в статистике.</w:t>
      </w:r>
    </w:p>
    <w:p w:rsidR="00000000" w:rsidDel="00000000" w:rsidP="00000000" w:rsidRDefault="00000000" w:rsidRPr="00000000" w14:paraId="0000017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Стоимость доставленного продукта рассчитывается как общая сумма отгруженных товаров, подтвержденных накладными.</w:t>
      </w:r>
    </w:p>
    <w:p w:rsidR="00000000" w:rsidDel="00000000" w:rsidP="00000000" w:rsidRDefault="00000000" w:rsidRPr="00000000" w14:paraId="0000017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этой статистики: </w:t>
      </w:r>
      <w:r w:rsidDel="00000000" w:rsidR="00000000" w:rsidRPr="00000000">
        <w:rPr>
          <w:rFonts w:ascii="Calibri" w:cs="Calibri" w:eastAsia="Calibri" w:hAnsi="Calibri"/>
          <w:rtl w:val="0"/>
        </w:rPr>
        <w:t xml:space="preserve">Если отгружено товаров на сумму 100 000 у.е., и у всех товаров есть подтвержденные накладные, то стоимость доставленного продукта за период составляет 100 000 у.е.</w:t>
      </w:r>
    </w:p>
    <w:p w:rsidR="00000000" w:rsidDel="00000000" w:rsidP="00000000" w:rsidRDefault="00000000" w:rsidRPr="00000000" w14:paraId="0000017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Квота отображается в статистике как задача по объему отгрузки на отчетной неделе.</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Что я вижу как руководитель по этой статистике и какие выводы я могу сделать:</w:t>
      </w:r>
    </w:p>
    <w:p w:rsidR="00000000" w:rsidDel="00000000" w:rsidP="00000000" w:rsidRDefault="00000000" w:rsidRPr="00000000" w14:paraId="0000017C">
      <w:pPr>
        <w:keepNext w:val="0"/>
        <w:keepLines w:val="0"/>
        <w:pageBreakBefore w:val="0"/>
        <w:widowControl w:val="0"/>
        <w:numPr>
          <w:ilvl w:val="1"/>
          <w:numId w:val="9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Могу оценить общую стоимость доставленного продукта за период.</w:t>
      </w:r>
    </w:p>
    <w:p w:rsidR="00000000" w:rsidDel="00000000" w:rsidP="00000000" w:rsidRDefault="00000000" w:rsidRPr="00000000" w14:paraId="0000017D">
      <w:pPr>
        <w:keepNext w:val="0"/>
        <w:keepLines w:val="0"/>
        <w:pageBreakBefore w:val="0"/>
        <w:widowControl w:val="0"/>
        <w:numPr>
          <w:ilvl w:val="1"/>
          <w:numId w:val="96"/>
        </w:numPr>
        <w:pBdr>
          <w:top w:space="0" w:sz="0" w:val="nil"/>
          <w:left w:space="0" w:sz="0" w:val="nil"/>
          <w:bottom w:space="0" w:sz="0" w:val="nil"/>
          <w:right w:space="0" w:sz="0" w:val="nil"/>
          <w:between w:space="0" w:sz="0" w:val="nil"/>
        </w:pBdr>
        <w:shd w:fill="auto" w:val="clear"/>
        <w:spacing w:after="28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Сравнивая с установленной квотой, могу выявлять соответствие или отклонения в выполнении плана.</w:t>
      </w:r>
      <w:r w:rsidDel="00000000" w:rsidR="00000000" w:rsidRPr="00000000">
        <w:rPr>
          <w:rtl w:val="0"/>
        </w:rPr>
      </w:r>
    </w:p>
    <w:p w:rsidR="00000000" w:rsidDel="00000000" w:rsidP="00000000" w:rsidRDefault="00000000" w:rsidRPr="00000000" w14:paraId="0000017E">
      <w:pPr>
        <w:pageBreakBefore w:val="0"/>
        <w:spacing w:after="280" w:line="240" w:lineRule="auto"/>
        <w:jc w:val="both"/>
        <w:rPr>
          <w:rFonts w:ascii="Calibri" w:cs="Calibri" w:eastAsia="Calibri" w:hAnsi="Calibri"/>
        </w:rPr>
      </w:pPr>
      <w:commentRangeStart w:id="10"/>
      <w:r w:rsidDel="00000000" w:rsidR="00000000" w:rsidRPr="00000000">
        <w:rPr>
          <w:rtl w:val="0"/>
        </w:rPr>
      </w:r>
    </w:p>
    <w:p w:rsidR="00000000" w:rsidDel="00000000" w:rsidP="00000000" w:rsidRDefault="00000000" w:rsidRPr="00000000" w14:paraId="0000017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bookmarkStart w:colFirst="0" w:colLast="0" w:name="_1pxezwc" w:id="27"/>
      <w:bookmarkEnd w:id="27"/>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Зам. Исполнительного директора по Админ. вопросам.</w:t>
      </w:r>
    </w:p>
    <w:p w:rsidR="00000000" w:rsidDel="00000000" w:rsidP="00000000" w:rsidRDefault="00000000" w:rsidRPr="00000000" w14:paraId="00000180">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181">
      <w:pPr>
        <w:pageBreakBefore w:val="0"/>
        <w:numPr>
          <w:ilvl w:val="0"/>
          <w:numId w:val="133"/>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растущих главных статистик отделов 1-6 (ГСД)</w:t>
      </w:r>
    </w:p>
    <w:p w:rsidR="00000000" w:rsidDel="00000000" w:rsidP="00000000" w:rsidRDefault="00000000" w:rsidRPr="00000000" w14:paraId="00000182">
      <w:pPr>
        <w:pageBreakBefore w:val="0"/>
        <w:numPr>
          <w:ilvl w:val="0"/>
          <w:numId w:val="133"/>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завершенных задач по программам</w:t>
      </w:r>
    </w:p>
    <w:p w:rsidR="00000000" w:rsidDel="00000000" w:rsidP="00000000" w:rsidRDefault="00000000" w:rsidRPr="00000000" w14:paraId="00000183">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84">
      <w:pPr>
        <w:pageBreakBefore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Описание статистик:</w:t>
      </w:r>
    </w:p>
    <w:p w:rsidR="00000000" w:rsidDel="00000000" w:rsidP="00000000" w:rsidRDefault="00000000" w:rsidRPr="00000000" w14:paraId="00000185">
      <w:pPr>
        <w:pStyle w:val="Heading2"/>
        <w:keepNext w:val="1"/>
        <w:numPr>
          <w:ilvl w:val="0"/>
          <w:numId w:val="21"/>
        </w:numPr>
        <w:spacing w:after="0" w:before="240" w:line="276" w:lineRule="auto"/>
        <w:ind w:left="720" w:hanging="360"/>
        <w:rPr>
          <w:rFonts w:ascii="Calibri" w:cs="Calibri" w:eastAsia="Calibri" w:hAnsi="Calibri"/>
          <w:i w:val="0"/>
          <w:sz w:val="24"/>
          <w:szCs w:val="24"/>
        </w:rPr>
      </w:pPr>
      <w:bookmarkStart w:colFirst="0" w:colLast="0" w:name="_49x2ik5" w:id="28"/>
      <w:bookmarkEnd w:id="28"/>
      <w:r w:rsidDel="00000000" w:rsidR="00000000" w:rsidRPr="00000000">
        <w:rPr>
          <w:rFonts w:ascii="Calibri" w:cs="Calibri" w:eastAsia="Calibri" w:hAnsi="Calibri"/>
          <w:i w:val="0"/>
          <w:sz w:val="24"/>
          <w:szCs w:val="24"/>
          <w:vertAlign w:val="baseline"/>
          <w:rtl w:val="0"/>
        </w:rPr>
        <w:t xml:space="preserve">Количество растущих главных статистик отделов 1-6 (ГСД)</w:t>
      </w:r>
    </w:p>
    <w:p w:rsidR="00000000" w:rsidDel="00000000" w:rsidP="00000000" w:rsidRDefault="00000000" w:rsidRPr="00000000" w14:paraId="00000186">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В статистику добавляется один балл за каждую растущую главную статистику отдела 1-6.</w:t>
      </w:r>
    </w:p>
    <w:p w:rsidR="00000000" w:rsidDel="00000000" w:rsidP="00000000" w:rsidRDefault="00000000" w:rsidRPr="00000000" w14:paraId="00000187">
      <w:pPr>
        <w:pStyle w:val="Heading2"/>
        <w:keepNext w:val="1"/>
        <w:numPr>
          <w:ilvl w:val="0"/>
          <w:numId w:val="147"/>
        </w:numPr>
        <w:spacing w:after="0" w:before="240" w:line="276" w:lineRule="auto"/>
        <w:ind w:left="720" w:hanging="360"/>
        <w:rPr>
          <w:rFonts w:ascii="Calibri" w:cs="Calibri" w:eastAsia="Calibri" w:hAnsi="Calibri"/>
          <w:i w:val="0"/>
          <w:sz w:val="24"/>
          <w:szCs w:val="24"/>
        </w:rPr>
      </w:pPr>
      <w:bookmarkStart w:colFirst="0" w:colLast="0" w:name="_2p2csry" w:id="29"/>
      <w:bookmarkEnd w:id="29"/>
      <w:r w:rsidDel="00000000" w:rsidR="00000000" w:rsidRPr="00000000">
        <w:rPr>
          <w:rFonts w:ascii="Calibri" w:cs="Calibri" w:eastAsia="Calibri" w:hAnsi="Calibri"/>
          <w:i w:val="0"/>
          <w:sz w:val="24"/>
          <w:szCs w:val="24"/>
          <w:vertAlign w:val="baseline"/>
          <w:rtl w:val="0"/>
        </w:rPr>
        <w:t xml:space="preserve">Количество завершенных задач по программам</w:t>
      </w:r>
    </w:p>
    <w:p w:rsidR="00000000" w:rsidDel="00000000" w:rsidP="00000000" w:rsidRDefault="00000000" w:rsidRPr="00000000" w14:paraId="00000188">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В статистику подсчитываются выполненные в 1-м, 2-м, отделениях задачи по программам, одобренным Исполнительным директором. Завершенной считается задача, по которой был получен, проверен и одобрен доклад об исполнении, и это подтверждено ответственным за программу.</w:t>
      </w:r>
    </w:p>
    <w:bookmarkStart w:colFirst="0" w:colLast="0" w:name="147n2zr" w:id="30"/>
    <w:bookmarkEnd w:id="30"/>
    <w:p w:rsidR="00000000" w:rsidDel="00000000" w:rsidP="00000000" w:rsidRDefault="00000000" w:rsidRPr="00000000" w14:paraId="0000018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bookmarkStart w:colFirst="0" w:colLast="0" w:name="_3o7alnk" w:id="31"/>
      <w:bookmarkEnd w:id="31"/>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Зам.  Исполнительного директора по техническим вопросам.</w:t>
      </w:r>
    </w:p>
    <w:p w:rsidR="00000000" w:rsidDel="00000000" w:rsidP="00000000" w:rsidRDefault="00000000" w:rsidRPr="00000000" w14:paraId="0000018A">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18B">
      <w:pPr>
        <w:pageBreakBefore w:val="0"/>
        <w:numPr>
          <w:ilvl w:val="0"/>
          <w:numId w:val="136"/>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растущих главных статистик отделов 7-15 (ГСД)</w:t>
      </w:r>
    </w:p>
    <w:p w:rsidR="00000000" w:rsidDel="00000000" w:rsidP="00000000" w:rsidRDefault="00000000" w:rsidRPr="00000000" w14:paraId="0000018C">
      <w:pPr>
        <w:pageBreakBefore w:val="0"/>
        <w:numPr>
          <w:ilvl w:val="0"/>
          <w:numId w:val="136"/>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завершенных задач по программам</w:t>
      </w:r>
    </w:p>
    <w:p w:rsidR="00000000" w:rsidDel="00000000" w:rsidP="00000000" w:rsidRDefault="00000000" w:rsidRPr="00000000" w14:paraId="0000018D">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8E">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18F">
      <w:pPr>
        <w:pStyle w:val="Heading2"/>
        <w:keepNext w:val="1"/>
        <w:numPr>
          <w:ilvl w:val="0"/>
          <w:numId w:val="21"/>
        </w:numPr>
        <w:spacing w:after="0" w:before="240" w:line="276" w:lineRule="auto"/>
        <w:ind w:left="720" w:hanging="360"/>
        <w:rPr>
          <w:rFonts w:ascii="Calibri" w:cs="Calibri" w:eastAsia="Calibri" w:hAnsi="Calibri"/>
          <w:i w:val="0"/>
          <w:sz w:val="24"/>
          <w:szCs w:val="24"/>
        </w:rPr>
      </w:pPr>
      <w:bookmarkStart w:colFirst="0" w:colLast="0" w:name="_23ckvvd" w:id="32"/>
      <w:bookmarkEnd w:id="32"/>
      <w:r w:rsidDel="00000000" w:rsidR="00000000" w:rsidRPr="00000000">
        <w:rPr>
          <w:rFonts w:ascii="Calibri" w:cs="Calibri" w:eastAsia="Calibri" w:hAnsi="Calibri"/>
          <w:i w:val="0"/>
          <w:sz w:val="24"/>
          <w:szCs w:val="24"/>
          <w:vertAlign w:val="baseline"/>
          <w:rtl w:val="0"/>
        </w:rPr>
        <w:t xml:space="preserve">Количество растущих главных статистик отделов 7-15 (ГСД)</w:t>
      </w:r>
    </w:p>
    <w:p w:rsidR="00000000" w:rsidDel="00000000" w:rsidP="00000000" w:rsidRDefault="00000000" w:rsidRPr="00000000" w14:paraId="00000190">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В статистику добавляется один балл за каждую растущую главную статистику отдела 7-15.</w:t>
      </w:r>
    </w:p>
    <w:p w:rsidR="00000000" w:rsidDel="00000000" w:rsidP="00000000" w:rsidRDefault="00000000" w:rsidRPr="00000000" w14:paraId="00000191">
      <w:pPr>
        <w:pStyle w:val="Heading2"/>
        <w:keepNext w:val="1"/>
        <w:numPr>
          <w:ilvl w:val="0"/>
          <w:numId w:val="147"/>
        </w:numPr>
        <w:spacing w:after="0" w:before="240" w:line="276" w:lineRule="auto"/>
        <w:ind w:left="720" w:hanging="360"/>
        <w:rPr>
          <w:rFonts w:ascii="Calibri" w:cs="Calibri" w:eastAsia="Calibri" w:hAnsi="Calibri"/>
          <w:i w:val="0"/>
          <w:sz w:val="24"/>
          <w:szCs w:val="24"/>
        </w:rPr>
      </w:pPr>
      <w:bookmarkStart w:colFirst="0" w:colLast="0" w:name="_ihv636" w:id="33"/>
      <w:bookmarkEnd w:id="33"/>
      <w:r w:rsidDel="00000000" w:rsidR="00000000" w:rsidRPr="00000000">
        <w:rPr>
          <w:rFonts w:ascii="Calibri" w:cs="Calibri" w:eastAsia="Calibri" w:hAnsi="Calibri"/>
          <w:i w:val="0"/>
          <w:sz w:val="24"/>
          <w:szCs w:val="24"/>
          <w:vertAlign w:val="baseline"/>
          <w:rtl w:val="0"/>
        </w:rPr>
        <w:t xml:space="preserve">Количество завершенных задач по программам</w:t>
      </w:r>
    </w:p>
    <w:p w:rsidR="00000000" w:rsidDel="00000000" w:rsidP="00000000" w:rsidRDefault="00000000" w:rsidRPr="00000000" w14:paraId="00000192">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В статистику подсчитываются выполненные в 3, 4, 5 отделениях задачи по программам, одобренным Исполнительным директором. Завершенной считается задача, по которой был получен, проверен и одобрен доклад об исполнении, и это подтверждено ответственным за программу.</w:t>
      </w:r>
    </w:p>
    <w:p w:rsidR="00000000" w:rsidDel="00000000" w:rsidP="00000000" w:rsidRDefault="00000000" w:rsidRPr="00000000" w14:paraId="00000193">
      <w:pPr>
        <w:pageBreakBefore w:val="0"/>
        <w:spacing w:line="276" w:lineRule="auto"/>
        <w:rPr>
          <w:rFonts w:ascii="Calibri" w:cs="Calibri" w:eastAsia="Calibri" w:hAnsi="Calibri"/>
        </w:rPr>
      </w:pPr>
      <w:r w:rsidDel="00000000" w:rsidR="00000000" w:rsidRPr="00000000">
        <w:rPr>
          <w:rtl w:val="0"/>
        </w:rPr>
      </w:r>
    </w:p>
    <w:bookmarkStart w:colFirst="0" w:colLast="0" w:name="32hioqz" w:id="34"/>
    <w:bookmarkEnd w:id="34"/>
    <w:p w:rsidR="00000000" w:rsidDel="00000000" w:rsidP="00000000" w:rsidRDefault="00000000" w:rsidRPr="00000000" w14:paraId="0000019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bookmarkStart w:colFirst="0" w:colLast="0" w:name="_1hmsyys" w:id="35"/>
      <w:bookmarkEnd w:id="35"/>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Исполнительный совет. Председатель.</w:t>
      </w:r>
    </w:p>
    <w:p w:rsidR="00000000" w:rsidDel="00000000" w:rsidP="00000000" w:rsidRDefault="00000000" w:rsidRPr="00000000" w14:paraId="00000195">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96">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97">
      <w:pPr>
        <w:pageBreakBefore w:val="0"/>
        <w:spacing w:line="276" w:lineRule="auto"/>
        <w:rPr>
          <w:rFonts w:ascii="Calibri" w:cs="Calibri" w:eastAsia="Calibri" w:hAnsi="Calibri"/>
        </w:rPr>
      </w:pPr>
      <w:r w:rsidDel="00000000" w:rsidR="00000000" w:rsidRPr="00000000">
        <w:rPr>
          <w:rtl w:val="0"/>
        </w:rPr>
      </w:r>
    </w:p>
    <w:bookmarkStart w:colFirst="0" w:colLast="0" w:name="41mghml" w:id="36"/>
    <w:bookmarkEnd w:id="36"/>
    <w:p w:rsidR="00000000" w:rsidDel="00000000" w:rsidP="00000000" w:rsidRDefault="00000000" w:rsidRPr="00000000" w14:paraId="0000019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1"/>
          <w:i w:val="1"/>
          <w:smallCaps w:val="0"/>
          <w:strike w:val="0"/>
          <w:color w:val="000000"/>
          <w:sz w:val="28"/>
          <w:szCs w:val="28"/>
          <w:u w:val="none"/>
          <w:shd w:fill="auto" w:val="clear"/>
          <w:vertAlign w:val="baseline"/>
        </w:rPr>
      </w:pPr>
      <w:bookmarkStart w:colFirst="0" w:colLast="0" w:name="_2grqrue" w:id="37"/>
      <w:bookmarkEnd w:id="37"/>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Рекомендательный совет. Председатель.</w:t>
      </w:r>
    </w:p>
    <w:p w:rsidR="00000000" w:rsidDel="00000000" w:rsidP="00000000" w:rsidRDefault="00000000" w:rsidRPr="00000000" w14:paraId="00000199">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19A">
      <w:pPr>
        <w:keepNext w:val="1"/>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1"/>
          <w:i w:val="0"/>
          <w:smallCaps w:val="0"/>
          <w:strike w:val="0"/>
          <w:color w:val="000000"/>
          <w:shd w:fill="auto" w:val="clear"/>
          <w:vertAlign w:val="baseline"/>
        </w:rPr>
      </w:pPr>
      <w:bookmarkStart w:colFirst="0" w:colLast="0" w:name="_vx1227" w:id="38"/>
      <w:bookmarkEnd w:id="38"/>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Валовая прибыль - (ГСД)</w:t>
      </w:r>
    </w:p>
    <w:p w:rsidR="00000000" w:rsidDel="00000000" w:rsidP="00000000" w:rsidRDefault="00000000" w:rsidRPr="00000000" w14:paraId="0000019B">
      <w:pPr>
        <w:pageBreakBefore w:val="0"/>
        <w:spacing w:line="276" w:lineRule="auto"/>
        <w:rPr>
          <w:rFonts w:ascii="Calibri" w:cs="Calibri" w:eastAsia="Calibri" w:hAnsi="Calibri"/>
        </w:rPr>
      </w:pPr>
      <w:hyperlink w:anchor="_qsh70q">
        <w:r w:rsidDel="00000000" w:rsidR="00000000" w:rsidRPr="00000000">
          <w:rPr>
            <w:rFonts w:ascii="Calibri" w:cs="Calibri" w:eastAsia="Calibri" w:hAnsi="Calibri"/>
            <w:color w:val="1155cc"/>
            <w:u w:val="single"/>
            <w:rtl w:val="0"/>
          </w:rPr>
          <w:t xml:space="preserve">См. описание в статистиках 7 отделения</w:t>
        </w:r>
      </w:hyperlink>
      <w:r w:rsidDel="00000000" w:rsidR="00000000" w:rsidRPr="00000000">
        <w:rPr>
          <w:rtl w:val="0"/>
        </w:rPr>
      </w:r>
    </w:p>
    <w:p w:rsidR="00000000" w:rsidDel="00000000" w:rsidP="00000000" w:rsidRDefault="00000000" w:rsidRPr="00000000" w14:paraId="0000019C">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9D">
      <w:pPr>
        <w:pStyle w:val="Heading1"/>
        <w:rPr>
          <w:vertAlign w:val="baseline"/>
        </w:rPr>
      </w:pPr>
      <w:bookmarkStart w:colFirst="0" w:colLast="0" w:name="_1v1yuxt" w:id="39"/>
      <w:bookmarkEnd w:id="39"/>
      <w:r w:rsidDel="00000000" w:rsidR="00000000" w:rsidRPr="00000000">
        <w:rPr>
          <w:rFonts w:ascii="Arial Unicode MS" w:cs="Arial Unicode MS" w:eastAsia="Arial Unicode MS" w:hAnsi="Arial Unicode MS"/>
          <w:vertAlign w:val="baseline"/>
          <w:rtl w:val="0"/>
        </w:rPr>
        <w:t xml:space="preserve">Отделение 1 一  Построения. Руководитель.</w:t>
      </w:r>
    </w:p>
    <w:p w:rsidR="00000000" w:rsidDel="00000000" w:rsidP="00000000" w:rsidRDefault="00000000" w:rsidRPr="00000000" w14:paraId="0000019E">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19F">
      <w:pPr>
        <w:pageBreakBefore w:val="0"/>
        <w:numPr>
          <w:ilvl w:val="0"/>
          <w:numId w:val="135"/>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сотрудников с выполненной квотой   (ГСД) </w:t>
      </w:r>
    </w:p>
    <w:p w:rsidR="00000000" w:rsidDel="00000000" w:rsidP="00000000" w:rsidRDefault="00000000" w:rsidRPr="00000000" w14:paraId="000001A0">
      <w:pPr>
        <w:pageBreakBefore w:val="0"/>
        <w:numPr>
          <w:ilvl w:val="0"/>
          <w:numId w:val="135"/>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Общее </w:t>
      </w:r>
      <w:r w:rsidDel="00000000" w:rsidR="00000000" w:rsidRPr="00000000">
        <w:rPr>
          <w:rFonts w:ascii="Calibri" w:cs="Calibri" w:eastAsia="Calibri" w:hAnsi="Calibri"/>
          <w:b w:val="1"/>
          <w:rtl w:val="0"/>
        </w:rPr>
        <w:t xml:space="preserve">количество</w:t>
      </w:r>
      <w:r w:rsidDel="00000000" w:rsidR="00000000" w:rsidRPr="00000000">
        <w:rPr>
          <w:rFonts w:ascii="Calibri" w:cs="Calibri" w:eastAsia="Calibri" w:hAnsi="Calibri"/>
          <w:b w:val="1"/>
          <w:rtl w:val="0"/>
        </w:rPr>
        <w:t xml:space="preserve"> персонала</w:t>
      </w:r>
      <w:r w:rsidDel="00000000" w:rsidR="00000000" w:rsidRPr="00000000">
        <w:rPr>
          <w:rtl w:val="0"/>
        </w:rPr>
      </w:r>
    </w:p>
    <w:p w:rsidR="00000000" w:rsidDel="00000000" w:rsidP="00000000" w:rsidRDefault="00000000" w:rsidRPr="00000000" w14:paraId="000001A1">
      <w:pPr>
        <w:pageBreakBefore w:val="0"/>
        <w:numPr>
          <w:ilvl w:val="0"/>
          <w:numId w:val="135"/>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Баллы за введенных в должность сотрудников </w:t>
      </w:r>
    </w:p>
    <w:p w:rsidR="00000000" w:rsidDel="00000000" w:rsidP="00000000" w:rsidRDefault="00000000" w:rsidRPr="00000000" w14:paraId="000001A2">
      <w:pPr>
        <w:pageBreakBefore w:val="0"/>
        <w:numPr>
          <w:ilvl w:val="0"/>
          <w:numId w:val="135"/>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Баллы по проверочному списку отдела коммуникаций</w:t>
      </w:r>
    </w:p>
    <w:p w:rsidR="00000000" w:rsidDel="00000000" w:rsidP="00000000" w:rsidRDefault="00000000" w:rsidRPr="00000000" w14:paraId="000001A3">
      <w:pPr>
        <w:pageBreakBefore w:val="0"/>
        <w:numPr>
          <w:ilvl w:val="0"/>
          <w:numId w:val="135"/>
        </w:numPr>
        <w:spacing w:after="0" w:line="276" w:lineRule="auto"/>
        <w:ind w:left="0" w:firstLine="360"/>
        <w:rPr>
          <w:rFonts w:ascii="Calibri" w:cs="Calibri" w:eastAsia="Calibri" w:hAnsi="Calibri"/>
          <w:b w:val="1"/>
        </w:rPr>
      </w:pPr>
      <w:r w:rsidDel="00000000" w:rsidR="00000000" w:rsidRPr="00000000">
        <w:rPr>
          <w:rFonts w:ascii="Calibri" w:cs="Calibri" w:eastAsia="Calibri" w:hAnsi="Calibri"/>
          <w:b w:val="1"/>
          <w:rtl w:val="0"/>
        </w:rPr>
        <w:t xml:space="preserve">Баллы за проведенные инспекции</w:t>
      </w:r>
    </w:p>
    <w:p w:rsidR="00000000" w:rsidDel="00000000" w:rsidP="00000000" w:rsidRDefault="00000000" w:rsidRPr="00000000" w14:paraId="000001A4">
      <w:pPr>
        <w:pageBreakBefore w:val="0"/>
        <w:spacing w:after="0" w:line="27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A5">
      <w:pPr>
        <w:pageBreakBefore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rtl w:val="0"/>
        </w:rPr>
        <w:t xml:space="preserve">Количество сотрудников с выполненной квотой (ГСД)</w:t>
      </w:r>
    </w:p>
    <w:p w:rsidR="00000000" w:rsidDel="00000000" w:rsidP="00000000" w:rsidRDefault="00000000" w:rsidRPr="00000000" w14:paraId="000001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Описание статистики:</w:t>
      </w:r>
      <w:r w:rsidDel="00000000" w:rsidR="00000000" w:rsidRPr="00000000">
        <w:rPr>
          <w:rFonts w:ascii="Calibri" w:cs="Calibri" w:eastAsia="Calibri" w:hAnsi="Calibri"/>
          <w:rtl w:val="0"/>
        </w:rPr>
        <w:t xml:space="preserve"> </w:t>
      </w:r>
      <w:ins w:author="Ирина Шеболдасова" w:id="7" w:date="2024-05-20T05:40:54Z">
        <w:r w:rsidDel="00000000" w:rsidR="00000000" w:rsidRPr="00000000">
          <w:rPr>
            <w:rFonts w:ascii="Calibri" w:cs="Calibri" w:eastAsia="Calibri" w:hAnsi="Calibri"/>
            <w:rtl w:val="0"/>
          </w:rPr>
          <w:t xml:space="preserve"> </w:t>
          <w:br w:type="textWrapping"/>
          <w:t xml:space="preserve">Это двойная статистика, на которой отображается два графика: первый - это общее кол-во сотрудников, которое работает в компании; на втором - кол-во сотрудников, которые выполнили квоту за отчетный период. Тем самым мы видим как растет или падает продуктивность сотрудников компании. Идеальная картина - когда два графика соединяться, т.е. все сотрудники компании выполняют свои квоты. </w:t>
        </w:r>
      </w:ins>
      <w:del w:author="Ирина Шеболдасова" w:id="7" w:date="2024-05-20T05:40:54Z">
        <w:r w:rsidDel="00000000" w:rsidR="00000000" w:rsidRPr="00000000">
          <w:rPr>
            <w:rFonts w:ascii="Calibri" w:cs="Calibri" w:eastAsia="Calibri" w:hAnsi="Calibri"/>
            <w:rtl w:val="0"/>
          </w:rPr>
          <w:delText xml:space="preserve">Отображает количество сотрудников (офис и производство), у которых выполнена квота. </w:delText>
        </w:r>
        <w:commentRangeStart w:id="11"/>
        <w:r w:rsidDel="00000000" w:rsidR="00000000" w:rsidRPr="00000000">
          <w:rPr>
            <w:rFonts w:ascii="Calibri" w:cs="Calibri" w:eastAsia="Calibri" w:hAnsi="Calibri"/>
            <w:rtl w:val="0"/>
          </w:rPr>
          <w:delText xml:space="preserve">График представляет собой зависимость количества сотрудников с выполненной квотой от времени (недель).</w:delText>
        </w:r>
        <w:commentRangeEnd w:id="11"/>
        <w:r w:rsidDel="00000000" w:rsidR="00000000" w:rsidRPr="00000000">
          <w:commentReference w:id="11"/>
        </w:r>
        <w:r w:rsidDel="00000000" w:rsidR="00000000" w:rsidRPr="00000000">
          <w:rPr>
            <w:rFonts w:ascii="Calibri" w:cs="Calibri" w:eastAsia="Calibri" w:hAnsi="Calibri"/>
            <w:rtl w:val="0"/>
          </w:rPr>
          <w:delText xml:space="preserve"> Эта статистика отражает продуктивность работы сотрудников.</w:delText>
        </w:r>
      </w:del>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рассчитать статистику: </w:t>
      </w:r>
      <w:r w:rsidDel="00000000" w:rsidR="00000000" w:rsidRPr="00000000">
        <w:rPr>
          <w:rFonts w:ascii="Calibri" w:cs="Calibri" w:eastAsia="Calibri" w:hAnsi="Calibri"/>
          <w:rtl w:val="0"/>
        </w:rPr>
        <w:t xml:space="preserve"> </w:t>
        <w:br w:type="textWrapping"/>
      </w:r>
      <w:ins w:author="Ирина Шеболдасова" w:id="8" w:date="2024-05-20T05:56:06Z">
        <w:r w:rsidDel="00000000" w:rsidR="00000000" w:rsidRPr="00000000">
          <w:rPr>
            <w:rFonts w:ascii="Calibri" w:cs="Calibri" w:eastAsia="Calibri" w:hAnsi="Calibri"/>
            <w:rtl w:val="0"/>
          </w:rPr>
          <w:t xml:space="preserve">Первый график - общее кол-во сотрудников, которые работают в компании. В общее кол-во сотрудников входят сотрудники офиса, сотрудники производства, даже те, у которых на данный момент даже нет установленных квот</w:t>
          <w:br w:type="textWrapping"/>
          <w:t xml:space="preserve">Второй график - кол-во сотрудников, которые выполнили квоту. По сотрудникам офиса - РО1 е</w:t>
        </w:r>
      </w:ins>
      <w:del w:author="Ирина Шеболдасова" w:id="8" w:date="2024-05-20T05:56:06Z">
        <w:r w:rsidDel="00000000" w:rsidR="00000000" w:rsidRPr="00000000">
          <w:rPr>
            <w:rFonts w:ascii="Calibri" w:cs="Calibri" w:eastAsia="Calibri" w:hAnsi="Calibri"/>
            <w:rtl w:val="0"/>
          </w:rPr>
          <w:delText xml:space="preserve">Е</w:delText>
        </w:r>
      </w:del>
      <w:r w:rsidDel="00000000" w:rsidR="00000000" w:rsidRPr="00000000">
        <w:rPr>
          <w:rFonts w:ascii="Calibri" w:cs="Calibri" w:eastAsia="Calibri" w:hAnsi="Calibri"/>
          <w:rtl w:val="0"/>
        </w:rPr>
        <w:t xml:space="preserve">женедельно до 11:00 проверяет отчеты </w:t>
      </w:r>
      <w:r w:rsidDel="00000000" w:rsidR="00000000" w:rsidRPr="00000000">
        <w:rPr>
          <w:rFonts w:ascii="Calibri" w:cs="Calibri" w:eastAsia="Calibri" w:hAnsi="Calibri"/>
          <w:rtl w:val="0"/>
        </w:rPr>
        <w:t xml:space="preserve">сотрудников офиса</w:t>
      </w:r>
      <w:r w:rsidDel="00000000" w:rsidR="00000000" w:rsidRPr="00000000">
        <w:rPr>
          <w:rFonts w:ascii="Calibri" w:cs="Calibri" w:eastAsia="Calibri" w:hAnsi="Calibri"/>
          <w:rtl w:val="0"/>
        </w:rPr>
        <w:t xml:space="preserve">, которые они отправляют в группу отчетов в телеграмм и подводит итоги по результатам отчетного периода. Если сотрудник отвечает за две или более главных статистик отделения (статистика на ИЦО), каждая из них попадает в расчет графика. А если у сотрудника несколько должностей, данные берутся только по самой высокой должности. В графике отображаются только сотрудники, которые выполнили квоту</w:t>
        <w:br w:type="textWrapping"/>
      </w:r>
      <w:commentRangeStart w:id="12"/>
      <w:commentRangeStart w:id="13"/>
      <w:commentRangeStart w:id="14"/>
      <w:commentRangeStart w:id="15"/>
      <w:commentRangeStart w:id="16"/>
      <w:commentRangeStart w:id="17"/>
      <w:r w:rsidDel="00000000" w:rsidR="00000000" w:rsidRPr="00000000">
        <w:rPr>
          <w:rFonts w:ascii="Calibri" w:cs="Calibri" w:eastAsia="Calibri" w:hAnsi="Calibri"/>
          <w:rtl w:val="0"/>
        </w:rPr>
        <w:t xml:space="preserve">По сотрудникам производства РО1 в течении недели получает данные</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Calibri" w:cs="Calibri" w:eastAsia="Calibri" w:hAnsi="Calibri"/>
          <w:rtl w:val="0"/>
        </w:rPr>
        <w:t xml:space="preserve"> от мастеров смены на производстве, которые они вносят ежедневно в файл </w:t>
      </w:r>
      <w:hyperlink r:id="rId13">
        <w:r w:rsidDel="00000000" w:rsidR="00000000" w:rsidRPr="00000000">
          <w:rPr>
            <w:color w:val="0000ee"/>
            <w:u w:val="single"/>
            <w:shd w:fill="auto" w:val="clear"/>
            <w:rtl w:val="0"/>
          </w:rPr>
          <w:t xml:space="preserve">ОТЧЕТ ПО КВОТАМ_ВСЕ СОТРУДНИКИ</w:t>
        </w:r>
      </w:hyperlink>
      <w:r w:rsidDel="00000000" w:rsidR="00000000" w:rsidRPr="00000000">
        <w:rPr>
          <w:rFonts w:ascii="Calibri" w:cs="Calibri" w:eastAsia="Calibri" w:hAnsi="Calibri"/>
          <w:rtl w:val="0"/>
        </w:rPr>
        <w:t xml:space="preserve"> В понедельник до 11:00 РО1 проверяет данные по итогу недели и фиксирует факт </w:t>
      </w:r>
      <w:r w:rsidDel="00000000" w:rsidR="00000000" w:rsidRPr="00000000">
        <w:rPr>
          <w:rFonts w:ascii="Calibri" w:cs="Calibri" w:eastAsia="Calibri" w:hAnsi="Calibri"/>
          <w:rtl w:val="0"/>
        </w:rPr>
        <w:t xml:space="preserve">выполнения квот сотрудниками производства (где 1 - сотрудник выполнил квоту, 0 - сотрудник не выполнил квоту)</w:t>
      </w:r>
      <w:r w:rsidDel="00000000" w:rsidR="00000000" w:rsidRPr="00000000">
        <w:rPr>
          <w:rFonts w:ascii="Calibri" w:cs="Calibri" w:eastAsia="Calibri" w:hAnsi="Calibri"/>
          <w:rtl w:val="0"/>
        </w:rPr>
        <w:t xml:space="preserve">. </w:t>
        <w:br w:type="textWrapping"/>
        <w:t xml:space="preserve">Данные по сотрудникам офиса и сотрудникам производства с</w:t>
      </w:r>
      <w:r w:rsidDel="00000000" w:rsidR="00000000" w:rsidRPr="00000000">
        <w:rPr>
          <w:rFonts w:ascii="Calibri" w:cs="Calibri" w:eastAsia="Calibri" w:hAnsi="Calibri"/>
          <w:rtl w:val="0"/>
        </w:rPr>
        <w:t xml:space="preserve">уммируются и эти данные отображаются на втором графике</w:t>
      </w:r>
    </w:p>
    <w:p w:rsidR="00000000" w:rsidDel="00000000" w:rsidP="00000000" w:rsidRDefault="00000000" w:rsidRPr="00000000" w14:paraId="000001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Где брать данные для расчета статистики:</w:t>
      </w:r>
      <w:r w:rsidDel="00000000" w:rsidR="00000000" w:rsidRPr="00000000">
        <w:rPr>
          <w:rFonts w:ascii="Calibri" w:cs="Calibri" w:eastAsia="Calibri" w:hAnsi="Calibri"/>
          <w:rtl w:val="0"/>
        </w:rPr>
        <w:t xml:space="preserve"> </w:t>
        <w:br w:type="textWrapping"/>
        <w:t xml:space="preserve">Для первого графика данные берем из штатного расписания по компании, которые РО1 актуализирует каждую неделю.</w:t>
        <w:br w:type="textWrapping"/>
        <w:t xml:space="preserve">Для второго графика д</w:t>
      </w:r>
      <w:r w:rsidDel="00000000" w:rsidR="00000000" w:rsidRPr="00000000">
        <w:rPr>
          <w:rFonts w:ascii="Calibri" w:cs="Calibri" w:eastAsia="Calibri" w:hAnsi="Calibri"/>
          <w:rtl w:val="0"/>
        </w:rPr>
        <w:t xml:space="preserve">анные берем по сотрудникам офиса из </w:t>
      </w:r>
      <w:r w:rsidDel="00000000" w:rsidR="00000000" w:rsidRPr="00000000">
        <w:rPr>
          <w:rFonts w:ascii="Calibri" w:cs="Calibri" w:eastAsia="Calibri" w:hAnsi="Calibri"/>
          <w:rtl w:val="0"/>
        </w:rPr>
        <w:t xml:space="preserve">еженедельных отчетов </w:t>
      </w:r>
      <w:r w:rsidDel="00000000" w:rsidR="00000000" w:rsidRPr="00000000">
        <w:rPr>
          <w:rFonts w:ascii="Calibri" w:cs="Calibri" w:eastAsia="Calibri" w:hAnsi="Calibri"/>
          <w:rtl w:val="0"/>
        </w:rPr>
        <w:t xml:space="preserve">в группах в телеграмм “Беги руководители” и “Отчеты компании Беги”; по сотрудникам производства из отчета по квота</w:t>
      </w:r>
      <w:r w:rsidDel="00000000" w:rsidR="00000000" w:rsidRPr="00000000">
        <w:rPr>
          <w:rFonts w:ascii="Calibri" w:cs="Calibri" w:eastAsia="Calibri" w:hAnsi="Calibri"/>
          <w:rtl w:val="0"/>
        </w:rPr>
        <w:t xml:space="preserve">м.</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Пример расчета статистики:</w:t>
      </w:r>
      <w:r w:rsidDel="00000000" w:rsidR="00000000" w:rsidRPr="00000000">
        <w:rPr>
          <w:rFonts w:ascii="Calibri" w:cs="Calibri" w:eastAsia="Calibri" w:hAnsi="Calibri"/>
          <w:rtl w:val="0"/>
        </w:rPr>
        <w:t xml:space="preserve"> </w:t>
      </w:r>
      <w:commentRangeStart w:id="18"/>
      <w:commentRangeStart w:id="19"/>
      <w:commentRangeStart w:id="20"/>
      <w:r w:rsidDel="00000000" w:rsidR="00000000" w:rsidRPr="00000000">
        <w:rPr>
          <w:rFonts w:ascii="Calibri" w:cs="Calibri" w:eastAsia="Calibri" w:hAnsi="Calibri"/>
          <w:rtl w:val="0"/>
        </w:rPr>
        <w:t xml:space="preserve">РО1 в понедельник до 11:00 просматривает все еженедельные отчеты сотрудников офиса и итоговые данные по сотрудникам производства и </w:t>
      </w:r>
      <w:r w:rsidDel="00000000" w:rsidR="00000000" w:rsidRPr="00000000">
        <w:rPr>
          <w:rFonts w:ascii="Calibri" w:cs="Calibri" w:eastAsia="Calibri" w:hAnsi="Calibri"/>
          <w:rtl w:val="0"/>
        </w:rPr>
        <w:t xml:space="preserve">фиксирует выполнена ли его квота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Calibri" w:cs="Calibri" w:eastAsia="Calibri" w:hAnsi="Calibri"/>
          <w:rtl w:val="0"/>
        </w:rPr>
        <w:t xml:space="preserve">где 1 - сотрудник выполнил квоту, 0 - сотрудник не выполнил квоту</w:t>
      </w:r>
      <w:commentRangeStart w:id="21"/>
      <w:commentRangeStart w:id="22"/>
      <w:commentRangeStart w:id="23"/>
      <w:r w:rsidDel="00000000" w:rsidR="00000000" w:rsidRPr="00000000">
        <w:rPr>
          <w:rFonts w:ascii="Calibri" w:cs="Calibri" w:eastAsia="Calibri" w:hAnsi="Calibri"/>
          <w:rtl w:val="0"/>
        </w:rPr>
        <w:t xml:space="preserve">). Суммирует эти значения для получения общего количества сотрудников с выполненной квотой. </w:t>
      </w:r>
      <w:r w:rsidDel="00000000" w:rsidR="00000000" w:rsidRPr="00000000">
        <w:rPr>
          <w:rFonts w:ascii="Calibri" w:cs="Calibri" w:eastAsia="Calibri" w:hAnsi="Calibri"/>
          <w:rtl w:val="0"/>
        </w:rPr>
        <w:t xml:space="preserve">Предположим, у нас есть 50 сотрудников (офис + производство), просмотрев отчет и просуммировав мы видим что из них 45 выполнили квоты, а 5  сотрудников не выполнили квоту, тогда данные по второму графику Кол-во сотрудник, которые выполнили квоту составят 45 сотрудников.</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рассчитать квоту по статистике: </w:t>
      </w:r>
      <w:ins w:author="Ирина Шеболдасова" w:id="9" w:date="2024-05-20T05:57:48Z">
        <w:r w:rsidDel="00000000" w:rsidR="00000000" w:rsidRPr="00000000">
          <w:rPr>
            <w:rFonts w:ascii="Calibri" w:cs="Calibri" w:eastAsia="Calibri" w:hAnsi="Calibri"/>
            <w:b w:val="1"/>
            <w:rtl w:val="0"/>
          </w:rPr>
          <w:t xml:space="preserve">Квоты в данной </w:t>
        </w:r>
        <w:r w:rsidDel="00000000" w:rsidR="00000000" w:rsidRPr="00000000">
          <w:rPr>
            <w:rFonts w:ascii="Calibri" w:cs="Calibri" w:eastAsia="Calibri" w:hAnsi="Calibri"/>
            <w:b w:val="1"/>
            <w:rtl w:val="0"/>
          </w:rPr>
          <w:t xml:space="preserve">статистике</w:t>
        </w:r>
        <w:r w:rsidDel="00000000" w:rsidR="00000000" w:rsidRPr="00000000">
          <w:rPr>
            <w:rFonts w:ascii="Calibri" w:cs="Calibri" w:eastAsia="Calibri" w:hAnsi="Calibri"/>
            <w:b w:val="1"/>
            <w:rtl w:val="0"/>
          </w:rPr>
          <w:t xml:space="preserve"> нет</w:t>
        </w:r>
      </w:ins>
      <w:r w:rsidDel="00000000" w:rsidR="00000000" w:rsidRPr="00000000">
        <w:rPr>
          <w:rFonts w:ascii="Calibri" w:cs="Calibri" w:eastAsia="Calibri" w:hAnsi="Calibri"/>
          <w:rtl w:val="0"/>
          <w:rPrChange w:author="Ирина Шеболдасова" w:id="10" w:date="2024-05-20T05:57:48Z">
            <w:rPr>
              <w:rFonts w:ascii="Calibri" w:cs="Calibri" w:eastAsia="Calibri" w:hAnsi="Calibri"/>
              <w:b w:val="1"/>
            </w:rPr>
          </w:rPrChange>
        </w:rPr>
        <w:t xml:space="preserve"> </w:t>
      </w:r>
      <w:del w:author="Ирина Шеболдасова" w:id="9" w:date="2024-05-20T05:57:48Z">
        <w:r w:rsidDel="00000000" w:rsidR="00000000" w:rsidRPr="00000000">
          <w:rPr>
            <w:rFonts w:ascii="Calibri" w:cs="Calibri" w:eastAsia="Calibri" w:hAnsi="Calibri"/>
            <w:rtl w:val="0"/>
          </w:rPr>
          <w:delText xml:space="preserve">Квота равна кол-ву сотрудников, которое работает в компании на текущий момент. Если сотрудник отвечает за две или более главных статистик отделения (статистика на ИЦО), каждая из них считается как отдельная должность. Если у сотрудника несколько должностей, считается статистика по самой высокой должности</w:delText>
        </w:r>
      </w:del>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Что я вижу как руководитель, анализируя график этой статистики и какие управленческие выводы я могу сделать проанализировав этот график:</w:t>
      </w:r>
    </w:p>
    <w:p w:rsidR="00000000" w:rsidDel="00000000" w:rsidP="00000000" w:rsidRDefault="00000000" w:rsidRPr="00000000" w14:paraId="000001AD">
      <w:pPr>
        <w:keepNext w:val="0"/>
        <w:keepLines w:val="0"/>
        <w:pageBreakBefore w:val="0"/>
        <w:widowControl w:val="0"/>
        <w:numPr>
          <w:ilvl w:val="1"/>
          <w:numId w:val="1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Сравнение двух графиков: </w:t>
      </w:r>
      <w:r w:rsidDel="00000000" w:rsidR="00000000" w:rsidRPr="00000000">
        <w:rPr>
          <w:rFonts w:ascii="Calibri" w:cs="Calibri" w:eastAsia="Calibri" w:hAnsi="Calibri"/>
          <w:color w:val="0d0d0d"/>
          <w:highlight w:val="white"/>
          <w:rtl w:val="0"/>
        </w:rPr>
        <w:t xml:space="preserve">Сравнение общего количества сотрудников, которые работают в компании с кол-вом сотрудников, которые выполнили квоты, позволяет оценить общую продуктивность сотрудников по компании. Хорошим показателем будет постоянный рост второго графика Кол-во сотрудников с выполненной квотой</w:t>
      </w:r>
    </w:p>
    <w:p w:rsidR="00000000" w:rsidDel="00000000" w:rsidP="00000000" w:rsidRDefault="00000000" w:rsidRPr="00000000" w14:paraId="000001AE">
      <w:pPr>
        <w:keepNext w:val="0"/>
        <w:keepLines w:val="0"/>
        <w:pageBreakBefore w:val="0"/>
        <w:widowControl w:val="0"/>
        <w:numPr>
          <w:ilvl w:val="1"/>
          <w:numId w:val="1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О</w:t>
      </w:r>
      <w:r w:rsidDel="00000000" w:rsidR="00000000" w:rsidRPr="00000000">
        <w:rPr>
          <w:rFonts w:ascii="Calibri" w:cs="Calibri" w:eastAsia="Calibri" w:hAnsi="Calibri"/>
          <w:rtl w:val="0"/>
        </w:rPr>
        <w:t xml:space="preserve">бщий тренд: </w:t>
      </w:r>
      <w:commentRangeStart w:id="24"/>
      <w:commentRangeStart w:id="25"/>
      <w:commentRangeStart w:id="26"/>
      <w:r w:rsidDel="00000000" w:rsidR="00000000" w:rsidRPr="00000000">
        <w:rPr>
          <w:rFonts w:ascii="Calibri" w:cs="Calibri" w:eastAsia="Calibri" w:hAnsi="Calibri"/>
          <w:rtl w:val="0"/>
        </w:rPr>
        <w:t xml:space="preserve">Если тренд второго графика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Calibri" w:cs="Calibri" w:eastAsia="Calibri" w:hAnsi="Calibri"/>
          <w:color w:val="0d0d0d"/>
          <w:highlight w:val="white"/>
          <w:rtl w:val="0"/>
        </w:rPr>
        <w:t xml:space="preserve">Кол-во сотрудников с выполненной квотой</w:t>
      </w:r>
      <w:commentRangeStart w:id="27"/>
      <w:commentRangeStart w:id="28"/>
      <w:commentRangeStart w:id="29"/>
      <w:r w:rsidDel="00000000" w:rsidR="00000000" w:rsidRPr="00000000">
        <w:rPr>
          <w:rFonts w:ascii="Calibri" w:cs="Calibri" w:eastAsia="Calibri" w:hAnsi="Calibri"/>
          <w:rtl w:val="0"/>
        </w:rPr>
        <w:t xml:space="preserve"> растущий,</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Calibri" w:cs="Calibri" w:eastAsia="Calibri" w:hAnsi="Calibri"/>
          <w:rtl w:val="0"/>
        </w:rPr>
        <w:t xml:space="preserve"> то </w:t>
      </w:r>
      <w:r w:rsidDel="00000000" w:rsidR="00000000" w:rsidRPr="00000000">
        <w:rPr>
          <w:rFonts w:ascii="Calibri" w:cs="Calibri" w:eastAsia="Calibri" w:hAnsi="Calibri"/>
          <w:color w:val="0d0d0d"/>
          <w:highlight w:val="white"/>
          <w:rtl w:val="0"/>
        </w:rPr>
        <w:t xml:space="preserve">это может указывать на улучшение эффективности работы команды или на успешную реализацию управленческих стратегий. В то же время, снижение этого показателя может быть сигналом для принятия корректирующих мер. </w:t>
      </w:r>
      <w:r w:rsidDel="00000000" w:rsidR="00000000" w:rsidRPr="00000000">
        <w:rPr>
          <w:rFonts w:ascii="Calibri" w:cs="Calibri" w:eastAsia="Calibri" w:hAnsi="Calibri"/>
          <w:rtl w:val="0"/>
        </w:rPr>
        <w:t xml:space="preserve">После внедрения корректирующих мер, можно отслеживать изменения в эффективности работы. Если график показывает улучшения после внесения изменений, это свидетельствует о положительном влиянии принятых мер.</w:t>
      </w:r>
      <w:r w:rsidDel="00000000" w:rsidR="00000000" w:rsidRPr="00000000">
        <w:rPr>
          <w:rtl w:val="0"/>
        </w:rPr>
      </w:r>
    </w:p>
    <w:p w:rsidR="00000000" w:rsidDel="00000000" w:rsidP="00000000" w:rsidRDefault="00000000" w:rsidRPr="00000000" w14:paraId="000001AF">
      <w:pPr>
        <w:keepNext w:val="0"/>
        <w:keepLines w:val="0"/>
        <w:pageBreakBefore w:val="0"/>
        <w:widowControl w:val="0"/>
        <w:numPr>
          <w:ilvl w:val="1"/>
          <w:numId w:val="1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Колебания: Резкое снижение количества сотрудников с выполненной квотой может свидетельствовать о временных трудностях, которые могут быть связаны с изменениями внутри компании, сезонными факторами или другими обстоятельствами. </w:t>
      </w:r>
      <w:r w:rsidDel="00000000" w:rsidR="00000000" w:rsidRPr="00000000">
        <w:rPr>
          <w:rFonts w:ascii="Calibri" w:cs="Calibri" w:eastAsia="Calibri" w:hAnsi="Calibri"/>
          <w:rtl w:val="0"/>
        </w:rPr>
        <w:t xml:space="preserve">График помогает руководителям адаптировать квоты в зависимости от изменяющихся обстоятельств, что позволяет более гибко управлять ресурсами компании.</w:t>
      </w:r>
    </w:p>
    <w:p w:rsidR="00000000" w:rsidDel="00000000" w:rsidP="00000000" w:rsidRDefault="00000000" w:rsidRPr="00000000" w14:paraId="000001B0">
      <w:pPr>
        <w:keepNext w:val="0"/>
        <w:keepLines w:val="0"/>
        <w:pageBreakBefore w:val="0"/>
        <w:widowControl w:val="0"/>
        <w:numPr>
          <w:ilvl w:val="1"/>
          <w:numId w:val="1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u w:val="none"/>
        </w:rPr>
      </w:pPr>
      <w:r w:rsidDel="00000000" w:rsidR="00000000" w:rsidRPr="00000000">
        <w:rPr>
          <w:rFonts w:ascii="Calibri" w:cs="Calibri" w:eastAsia="Calibri" w:hAnsi="Calibri"/>
          <w:color w:val="0d0d0d"/>
          <w:highlight w:val="white"/>
          <w:rtl w:val="0"/>
        </w:rPr>
        <w:t xml:space="preserve">Исходя из имеющихся данных и трендов, можно сделать прогноз на будущее относительно выполнения квоты сотрудниками. Например, если текущие показатели продолжат расти, это может указывать на улучшение эффективности работы или успешную реализацию мотивационных программ. С другой стороны, если будет падающий тренд, необходимо применять корректирующие меры для улучшения ситуации, например, </w:t>
      </w:r>
      <w:r w:rsidDel="00000000" w:rsidR="00000000" w:rsidRPr="00000000">
        <w:rPr>
          <w:rFonts w:ascii="Calibri" w:cs="Calibri" w:eastAsia="Calibri" w:hAnsi="Calibri"/>
          <w:rtl w:val="0"/>
        </w:rPr>
        <w:t xml:space="preserve">необходимость обучения и развития сотрудников, если некоторые группы постоянно справляются с квотами хуже других</w:t>
      </w:r>
      <w:r w:rsidDel="00000000" w:rsidR="00000000" w:rsidRPr="00000000">
        <w:rPr>
          <w:rFonts w:ascii="Calibri" w:cs="Calibri" w:eastAsia="Calibri" w:hAnsi="Calibri"/>
          <w:rtl w:val="0"/>
        </w:rPr>
        <w:t xml:space="preserve">; замена сотрудников; изменение бизнес процессов и прочее</w:t>
      </w: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1"/>
          <w:numId w:val="118"/>
        </w:numPr>
        <w:pBdr>
          <w:top w:space="0" w:sz="0" w:val="nil"/>
          <w:left w:space="0" w:sz="0" w:val="nil"/>
          <w:bottom w:space="0" w:sz="0" w:val="nil"/>
          <w:right w:space="0" w:sz="0" w:val="nil"/>
          <w:between w:space="0" w:sz="0" w:val="nil"/>
        </w:pBdr>
        <w:shd w:fill="auto" w:val="clear"/>
        <w:spacing w:after="280" w:before="0" w:line="259" w:lineRule="auto"/>
        <w:ind w:left="1440" w:right="0" w:hanging="360"/>
        <w:jc w:val="both"/>
        <w:rPr>
          <w:rFonts w:ascii="Calibri" w:cs="Calibri" w:eastAsia="Calibri" w:hAnsi="Calibri"/>
          <w:color w:val="0d0d0d"/>
          <w:highlight w:val="white"/>
          <w:u w:val="none"/>
        </w:rPr>
      </w:pPr>
      <w:r w:rsidDel="00000000" w:rsidR="00000000" w:rsidRPr="00000000">
        <w:rPr>
          <w:rFonts w:ascii="Calibri" w:cs="Calibri" w:eastAsia="Calibri" w:hAnsi="Calibri"/>
          <w:color w:val="0d0d0d"/>
          <w:highlight w:val="white"/>
          <w:rtl w:val="0"/>
        </w:rPr>
        <w:t xml:space="preserve">Потенциальные проблемы: Если тренд по второму графику Кол-во сотрудников с выполненной квотой падающий, это говорит о том, что в будущем будут не выполнены показатели по производству продукта в разных отделениях и по компании в целом. Тогда компания не сможет развиваться и даже поддерживать нынешнее положение дел. </w:t>
      </w:r>
      <w:r w:rsidDel="00000000" w:rsidR="00000000" w:rsidRPr="00000000">
        <w:rPr>
          <w:rtl w:val="0"/>
        </w:rPr>
      </w:r>
    </w:p>
    <w:p w:rsidR="00000000" w:rsidDel="00000000" w:rsidP="00000000" w:rsidRDefault="00000000" w:rsidRPr="00000000" w14:paraId="000001B2">
      <w:pPr>
        <w:rPr>
          <w:rFonts w:ascii="Calibri" w:cs="Calibri" w:eastAsia="Calibri" w:hAnsi="Calibri"/>
        </w:rPr>
      </w:pPr>
      <w:r w:rsidDel="00000000" w:rsidR="00000000" w:rsidRPr="00000000">
        <w:rPr>
          <w:rtl w:val="0"/>
        </w:rPr>
      </w:r>
    </w:p>
    <w:p w:rsidR="00000000" w:rsidDel="00000000" w:rsidP="00000000" w:rsidRDefault="00000000" w:rsidRPr="00000000" w14:paraId="000001B3">
      <w:pPr>
        <w:numPr>
          <w:ilvl w:val="0"/>
          <w:numId w:val="48"/>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Н</w:t>
      </w:r>
      <w:r w:rsidDel="00000000" w:rsidR="00000000" w:rsidRPr="00000000">
        <w:rPr>
          <w:rFonts w:ascii="Calibri" w:cs="Calibri" w:eastAsia="Calibri" w:hAnsi="Calibri"/>
          <w:b w:val="1"/>
          <w:rtl w:val="0"/>
        </w:rPr>
        <w:t xml:space="preserve">азвание статистики:</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Общее количество персонала компании</w:t>
      </w:r>
    </w:p>
    <w:p w:rsidR="00000000" w:rsidDel="00000000" w:rsidP="00000000" w:rsidRDefault="00000000" w:rsidRPr="00000000" w14:paraId="000001B4">
      <w:pPr>
        <w:numPr>
          <w:ilvl w:val="0"/>
          <w:numId w:val="30"/>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Описание и визуализация в виде графика:</w:t>
      </w:r>
      <w:r w:rsidDel="00000000" w:rsidR="00000000" w:rsidRPr="00000000">
        <w:rPr>
          <w:rFonts w:ascii="Calibri" w:cs="Calibri" w:eastAsia="Calibri" w:hAnsi="Calibri"/>
          <w:rtl w:val="0"/>
        </w:rPr>
        <w:t xml:space="preserve"> Отображает общее количество сотрудников в компании на текущую дату и включает в себя планы по найму на новую неделю. График представляет собой динамику изменения общего числа персонала.</w:t>
      </w:r>
    </w:p>
    <w:p w:rsidR="00000000" w:rsidDel="00000000" w:rsidP="00000000" w:rsidRDefault="00000000" w:rsidRPr="00000000" w14:paraId="000001B5">
      <w:pPr>
        <w:numPr>
          <w:ilvl w:val="0"/>
          <w:numId w:val="30"/>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и где брать эти данные для подсчета:</w:t>
      </w:r>
      <w:r w:rsidDel="00000000" w:rsidR="00000000" w:rsidRPr="00000000">
        <w:rPr>
          <w:rFonts w:ascii="Calibri" w:cs="Calibri" w:eastAsia="Calibri" w:hAnsi="Calibri"/>
          <w:rtl w:val="0"/>
        </w:rPr>
        <w:t xml:space="preserve"> Фиксируются данные о текущем количестве сотрудников в компании на текущую дату. Учитываются планы по найму на новую неделю. </w:t>
      </w:r>
      <w:r w:rsidDel="00000000" w:rsidR="00000000" w:rsidRPr="00000000">
        <w:rPr>
          <w:rFonts w:ascii="Calibri" w:cs="Calibri" w:eastAsia="Calibri" w:hAnsi="Calibri"/>
          <w:rtl w:val="0"/>
        </w:rPr>
        <w:t xml:space="preserve">Эти данные могут быть взяты из системы учета персонала и планов найма</w:t>
      </w:r>
      <w:r w:rsidDel="00000000" w:rsidR="00000000" w:rsidRPr="00000000">
        <w:rPr>
          <w:rFonts w:ascii="Calibri" w:cs="Calibri" w:eastAsia="Calibri" w:hAnsi="Calibri"/>
          <w:rtl w:val="0"/>
        </w:rPr>
        <w:t xml:space="preserve">.</w:t>
      </w:r>
      <w:hyperlink r:id="rId14">
        <w:r w:rsidDel="00000000" w:rsidR="00000000" w:rsidRPr="00000000">
          <w:rPr>
            <w:color w:val="0000ee"/>
            <w:u w:val="single"/>
            <w:shd w:fill="auto" w:val="clear"/>
            <w:rtl w:val="0"/>
          </w:rPr>
          <w:t xml:space="preserve">План/факт по найму сотрудников производственного и административного персонала на 2023 -2024год</w:t>
        </w:r>
      </w:hyperlink>
      <w:r w:rsidDel="00000000" w:rsidR="00000000" w:rsidRPr="00000000">
        <w:rPr>
          <w:rtl w:val="0"/>
        </w:rPr>
      </w:r>
    </w:p>
    <w:p w:rsidR="00000000" w:rsidDel="00000000" w:rsidP="00000000" w:rsidRDefault="00000000" w:rsidRPr="00000000" w14:paraId="000001B6">
      <w:pPr>
        <w:numPr>
          <w:ilvl w:val="0"/>
          <w:numId w:val="30"/>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Как посчитать статистику: </w:t>
      </w:r>
      <w:r w:rsidDel="00000000" w:rsidR="00000000" w:rsidRPr="00000000">
        <w:rPr>
          <w:rFonts w:ascii="Calibri" w:cs="Calibri" w:eastAsia="Calibri" w:hAnsi="Calibri"/>
          <w:rtl w:val="0"/>
        </w:rPr>
        <w:t xml:space="preserve">Суммируются текущее количество сотрудников и планы по найму на новую неделю для определения общего количества персонала компании.</w:t>
      </w:r>
    </w:p>
    <w:p w:rsidR="00000000" w:rsidDel="00000000" w:rsidP="00000000" w:rsidRDefault="00000000" w:rsidRPr="00000000" w14:paraId="000001B7">
      <w:pPr>
        <w:numPr>
          <w:ilvl w:val="0"/>
          <w:numId w:val="30"/>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Пример расчёта статистики:</w:t>
      </w:r>
      <w:r w:rsidDel="00000000" w:rsidR="00000000" w:rsidRPr="00000000">
        <w:rPr>
          <w:rFonts w:ascii="Calibri" w:cs="Calibri" w:eastAsia="Calibri" w:hAnsi="Calibri"/>
          <w:rtl w:val="0"/>
        </w:rPr>
        <w:t xml:space="preserve"> На 17.10 общее количество сотрудников - 150 человек. План найма на следующую неделю - 5 человек. Таким образом, общее количество персонала на следующей неделе составит 155 человек.</w:t>
      </w:r>
    </w:p>
    <w:p w:rsidR="00000000" w:rsidDel="00000000" w:rsidP="00000000" w:rsidRDefault="00000000" w:rsidRPr="00000000" w14:paraId="000001B8">
      <w:pPr>
        <w:numPr>
          <w:ilvl w:val="0"/>
          <w:numId w:val="30"/>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Управленческие выводы при анализе графика статистики:</w:t>
      </w:r>
      <w:r w:rsidDel="00000000" w:rsidR="00000000" w:rsidRPr="00000000">
        <w:rPr>
          <w:rtl w:val="0"/>
        </w:rPr>
      </w:r>
    </w:p>
    <w:p w:rsidR="00000000" w:rsidDel="00000000" w:rsidP="00000000" w:rsidRDefault="00000000" w:rsidRPr="00000000" w14:paraId="000001B9">
      <w:pPr>
        <w:numPr>
          <w:ilvl w:val="1"/>
          <w:numId w:val="30"/>
        </w:numPr>
        <w:spacing w:after="0" w:afterAutospacing="0"/>
        <w:ind w:left="1440" w:hanging="360"/>
        <w:rPr>
          <w:rFonts w:ascii="Calibri" w:cs="Calibri" w:eastAsia="Calibri" w:hAnsi="Calibri"/>
        </w:rPr>
      </w:pPr>
      <w:commentRangeStart w:id="30"/>
      <w:commentRangeStart w:id="31"/>
      <w:r w:rsidDel="00000000" w:rsidR="00000000" w:rsidRPr="00000000">
        <w:rPr>
          <w:rFonts w:ascii="Calibri" w:cs="Calibri" w:eastAsia="Calibri" w:hAnsi="Calibri"/>
          <w:rtl w:val="0"/>
        </w:rPr>
        <w:t xml:space="preserve">График позволяет планировать общее количество персонала с учетом текущих потребностей и планов по найму.</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BA">
      <w:pPr>
        <w:numPr>
          <w:ilvl w:val="1"/>
          <w:numId w:val="30"/>
        </w:numPr>
        <w:spacing w:after="0" w:afterAutospacing="0"/>
        <w:ind w:left="1440" w:hanging="360"/>
        <w:rPr>
          <w:rFonts w:ascii="Calibri" w:cs="Calibri" w:eastAsia="Calibri" w:hAnsi="Calibri"/>
        </w:rPr>
      </w:pPr>
      <w:commentRangeStart w:id="32"/>
      <w:commentRangeStart w:id="33"/>
      <w:r w:rsidDel="00000000" w:rsidR="00000000" w:rsidRPr="00000000">
        <w:rPr>
          <w:rFonts w:ascii="Calibri" w:cs="Calibri" w:eastAsia="Calibri" w:hAnsi="Calibri"/>
          <w:rtl w:val="0"/>
        </w:rPr>
        <w:t xml:space="preserve">Анализируя график, можно определить периоды, когда необходимо усилить набор сотрудников, например, в периоды повышенной активности бизнеса.</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BB">
      <w:pPr>
        <w:numPr>
          <w:ilvl w:val="1"/>
          <w:numId w:val="30"/>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Путем сопоставления фактического числа сотрудников с планами найма можно оценить эффективность процесса найма и вносить коррективы при необходимости.</w:t>
      </w:r>
    </w:p>
    <w:p w:rsidR="00000000" w:rsidDel="00000000" w:rsidP="00000000" w:rsidRDefault="00000000" w:rsidRPr="00000000" w14:paraId="000001BC">
      <w:pPr>
        <w:numPr>
          <w:ilvl w:val="1"/>
          <w:numId w:val="30"/>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Если график показывает недостаток персонала в определенных периодах, это может указывать на необходимость обучения и развития текущих сотрудников для покрытия растущих потребностей компании.</w:t>
      </w:r>
    </w:p>
    <w:p w:rsidR="00000000" w:rsidDel="00000000" w:rsidP="00000000" w:rsidRDefault="00000000" w:rsidRPr="00000000" w14:paraId="000001BD">
      <w:pPr>
        <w:numPr>
          <w:ilvl w:val="1"/>
          <w:numId w:val="30"/>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Зная планы по найму, руководство может более точно бюджетировать затраты на персонал и обеспечивать бесперебойное функционирование компании.</w:t>
      </w:r>
    </w:p>
    <w:p w:rsidR="00000000" w:rsidDel="00000000" w:rsidP="00000000" w:rsidRDefault="00000000" w:rsidRPr="00000000" w14:paraId="000001BE">
      <w:pPr>
        <w:numPr>
          <w:ilvl w:val="1"/>
          <w:numId w:val="30"/>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Если квота не выполнена это говорит о том, что некоторые процессы в компании могут затягиваться, так как необходимые функции будут выполнять руководители, которые будут перегружены очень  и ЦКП компании тоже будет не в полной мере. И в дальнейшем это может стать причиной того, что компания не сможет масштабироваться, выходить на новые рынки, что скажется на </w:t>
      </w:r>
      <w:r w:rsidDel="00000000" w:rsidR="00000000" w:rsidRPr="00000000">
        <w:rPr>
          <w:rFonts w:ascii="Calibri" w:cs="Calibri" w:eastAsia="Calibri" w:hAnsi="Calibri"/>
          <w:color w:val="0d0d0d"/>
          <w:highlight w:val="white"/>
          <w:rtl w:val="0"/>
        </w:rPr>
        <w:t xml:space="preserve">увеличении прибыли и не реализации стратегических программ в той мере, которой запланировали.</w:t>
      </w:r>
      <w:r w:rsidDel="00000000" w:rsidR="00000000" w:rsidRPr="00000000">
        <w:rPr>
          <w:rtl w:val="0"/>
        </w:rPr>
      </w:r>
    </w:p>
    <w:p w:rsidR="00000000" w:rsidDel="00000000" w:rsidP="00000000" w:rsidRDefault="00000000" w:rsidRPr="00000000" w14:paraId="000001BF">
      <w:pPr>
        <w:rPr>
          <w:rFonts w:ascii="Calibri" w:cs="Calibri" w:eastAsia="Calibri" w:hAnsi="Calibri"/>
        </w:rPr>
      </w:pPr>
      <w:r w:rsidDel="00000000" w:rsidR="00000000" w:rsidRPr="00000000">
        <w:rPr>
          <w:rtl w:val="0"/>
        </w:rPr>
      </w:r>
    </w:p>
    <w:p w:rsidR="00000000" w:rsidDel="00000000" w:rsidP="00000000" w:rsidRDefault="00000000" w:rsidRPr="00000000" w14:paraId="000001C0">
      <w:pPr>
        <w:keepNext w:val="1"/>
        <w:numPr>
          <w:ilvl w:val="0"/>
          <w:numId w:val="151"/>
        </w:numPr>
        <w:spacing w:after="0" w:before="240" w:line="276" w:lineRule="auto"/>
        <w:ind w:left="720" w:hanging="360"/>
        <w:rPr>
          <w:rFonts w:ascii="Calibri" w:cs="Calibri" w:eastAsia="Calibri" w:hAnsi="Calibri"/>
          <w:u w:val="none"/>
        </w:rPr>
      </w:pPr>
      <w:bookmarkStart w:colFirst="0" w:colLast="0" w:name="_1mrcu09" w:id="40"/>
      <w:bookmarkEnd w:id="40"/>
      <w:r w:rsidDel="00000000" w:rsidR="00000000" w:rsidRPr="00000000">
        <w:rPr>
          <w:rFonts w:ascii="Calibri" w:cs="Calibri" w:eastAsia="Calibri" w:hAnsi="Calibri"/>
          <w:b w:val="1"/>
          <w:rtl w:val="0"/>
        </w:rPr>
        <w:t xml:space="preserve">Название статистики:</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Баллы за введение в должност</w:t>
      </w:r>
      <w:r w:rsidDel="00000000" w:rsidR="00000000" w:rsidRPr="00000000">
        <w:rPr>
          <w:rFonts w:ascii="Calibri" w:cs="Calibri" w:eastAsia="Calibri" w:hAnsi="Calibri"/>
          <w:b w:val="1"/>
          <w:rtl w:val="0"/>
        </w:rPr>
        <w:t xml:space="preserve">ь</w:t>
      </w:r>
    </w:p>
    <w:p w:rsidR="00000000" w:rsidDel="00000000" w:rsidP="00000000" w:rsidRDefault="00000000" w:rsidRPr="00000000" w14:paraId="000001C1">
      <w:pPr>
        <w:numPr>
          <w:ilvl w:val="0"/>
          <w:numId w:val="108"/>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Так как процесс введения в должность длительный, то его имеет смысл разбить на отдельные подпродукты и присваивать баллы за произведенные подпродукты. Эта статистика не может быть главной, но она будет помогать руководителю отделения следить за прогрессом. </w:t>
      </w:r>
    </w:p>
    <w:p w:rsidR="00000000" w:rsidDel="00000000" w:rsidP="00000000" w:rsidRDefault="00000000" w:rsidRPr="00000000" w14:paraId="000001C2">
      <w:pPr>
        <w:numPr>
          <w:ilvl w:val="0"/>
          <w:numId w:val="108"/>
        </w:numPr>
        <w:spacing w:after="0" w:afterAutospacing="0" w:line="276" w:lineRule="auto"/>
        <w:ind w:left="720" w:hanging="360"/>
        <w:jc w:val="both"/>
        <w:rPr>
          <w:rFonts w:ascii="Calibri" w:cs="Calibri" w:eastAsia="Calibri" w:hAnsi="Calibri"/>
          <w:u w:val="none"/>
        </w:rPr>
      </w:pPr>
      <w:commentRangeStart w:id="34"/>
      <w:r w:rsidDel="00000000" w:rsidR="00000000" w:rsidRPr="00000000">
        <w:rPr>
          <w:rFonts w:ascii="Calibri" w:cs="Calibri" w:eastAsia="Calibri" w:hAnsi="Calibri"/>
          <w:b w:val="1"/>
          <w:rtl w:val="0"/>
        </w:rPr>
        <w:t xml:space="preserve">Какие данные брать для расчета статистики:</w:t>
      </w:r>
      <w:r w:rsidDel="00000000" w:rsidR="00000000" w:rsidRPr="00000000">
        <w:rPr>
          <w:rFonts w:ascii="Calibri" w:cs="Calibri" w:eastAsia="Calibri" w:hAnsi="Calibri"/>
          <w:rtl w:val="0"/>
        </w:rPr>
        <w:t xml:space="preserve"> Данные берутся из </w:t>
      </w:r>
      <w:r w:rsidDel="00000000" w:rsidR="00000000" w:rsidRPr="00000000">
        <w:rPr>
          <w:rFonts w:ascii="Calibri" w:cs="Calibri" w:eastAsia="Calibri" w:hAnsi="Calibri"/>
          <w:rtl w:val="0"/>
        </w:rPr>
        <w:t xml:space="preserve">проверочного списка </w:t>
      </w:r>
      <w:hyperlink r:id="rId15">
        <w:r w:rsidDel="00000000" w:rsidR="00000000" w:rsidRPr="00000000">
          <w:rPr>
            <w:color w:val="0000ee"/>
            <w:u w:val="single"/>
            <w:shd w:fill="auto" w:val="clear"/>
            <w:rtl w:val="0"/>
          </w:rPr>
          <w:t xml:space="preserve">ПРОВЕРОЧНЫЙ СПИСОК СТАТИСТИКИ </w:t>
        </w:r>
      </w:hyperlink>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C3">
      <w:pPr>
        <w:numPr>
          <w:ilvl w:val="0"/>
          <w:numId w:val="108"/>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За каждый выполненный пункт проверочного списка, а именно за количество выполненных задач по программе введения в должность всех сотрудников компании, которые находятся на ИС, которые должны быть завершены на текущей отчетной неделе, добавляется соответствующее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w:t>
      </w:r>
    </w:p>
    <w:p w:rsidR="00000000" w:rsidDel="00000000" w:rsidP="00000000" w:rsidRDefault="00000000" w:rsidRPr="00000000" w14:paraId="000001C4">
      <w:pPr>
        <w:numPr>
          <w:ilvl w:val="0"/>
          <w:numId w:val="108"/>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Пример расчета статистики: </w:t>
      </w:r>
      <w:r w:rsidDel="00000000" w:rsidR="00000000" w:rsidRPr="00000000">
        <w:rPr>
          <w:rFonts w:ascii="Calibri" w:cs="Calibri" w:eastAsia="Calibri" w:hAnsi="Calibri"/>
          <w:rtl w:val="0"/>
        </w:rPr>
        <w:t xml:space="preserve">в течении недели ответственный проставляет соответствующее количество  баллов в проверочный список по  статистике исходя из выполненных задач по программе введения в должность всех сотрудников компании, которые находятся на ИС , в  понедельник до 11:00 ответственный заходит и смотрит сумму баллов по всем выполненным задачам. Например:</w:t>
      </w:r>
      <w:r w:rsidDel="00000000" w:rsidR="00000000" w:rsidRPr="00000000">
        <w:rPr>
          <w:rFonts w:ascii="Calibri" w:cs="Calibri" w:eastAsia="Calibri" w:hAnsi="Calibri"/>
          <w:rtl w:val="0"/>
        </w:rPr>
        <w:t xml:space="preserve"> сотрудник находится на ИС и за прошлую неделю у него было</w:t>
      </w:r>
      <w:ins w:author="Мария Исаева" w:id="11" w:date="2024-03-19T10:08:55Z">
        <w:r w:rsidDel="00000000" w:rsidR="00000000" w:rsidRPr="00000000">
          <w:rPr>
            <w:rFonts w:ascii="Calibri" w:cs="Calibri" w:eastAsia="Calibri" w:hAnsi="Calibri"/>
            <w:rtl w:val="0"/>
          </w:rPr>
          <w:t xml:space="preserve"> </w:t>
        </w:r>
      </w:ins>
      <w:r w:rsidDel="00000000" w:rsidR="00000000" w:rsidRPr="00000000">
        <w:rPr>
          <w:rFonts w:ascii="Calibri" w:cs="Calibri" w:eastAsia="Calibri" w:hAnsi="Calibri"/>
          <w:rtl w:val="0"/>
        </w:rPr>
        <w:t xml:space="preserve">обучение по ПШС - 2 курса и принятие 2 функций, то есть в факт в статистику мы вносим общее количество баллов за пройденные курсы и принятые функции по посту. Например, 1 пройденный курс с ПШС для НО равен 5 баллов, а принятие одной функции - 7 баллов, итого в квоту на неделю мы ставим 2 курса по 5 баллов + 2 функции по 7 баллов = 24 балла, это факт по статистике.</w:t>
      </w:r>
    </w:p>
    <w:p w:rsidR="00000000" w:rsidDel="00000000" w:rsidP="00000000" w:rsidRDefault="00000000" w:rsidRPr="00000000" w14:paraId="000001C5">
      <w:pPr>
        <w:numPr>
          <w:ilvl w:val="0"/>
          <w:numId w:val="108"/>
        </w:numPr>
        <w:spacing w:after="0" w:afterAutospacing="0" w:lineRule="auto"/>
        <w:ind w:left="720" w:hanging="360"/>
        <w:jc w:val="both"/>
        <w:rPr>
          <w:rFonts w:ascii="Calibri" w:cs="Calibri" w:eastAsia="Calibri" w:hAnsi="Calibri"/>
        </w:rPr>
      </w:pPr>
      <w:commentRangeStart w:id="35"/>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в понедельник ответственный смотрит планы введения в должность сотрудников, которые находятся на ИС и видит какие задачи должны быть выполнены стажерами на текущей неделе и проставляет в колонку план соответствующее кол-во баллов. Общая сумма баллов по запланированным задачам и будет квотой. Например,  сотрудник находится на ИС и на эту неделю у него запланировано обучение по ПШС - 2 курса и принятие 2 функций, то есть в план в статистику мы вносим общее количество баллов за пройденные курсы и принятые функции по посту. Например 1 пройденный курс с ПШС для НО равен 5 баллов, а принятие одной функции - 7 баллов, итого в квоту на неделю мы ставим 2 курса по 5 баллов + 2 функции по 7 баллов = 24 балла, это квота на текущую неделю.</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C6">
      <w:pPr>
        <w:numPr>
          <w:ilvl w:val="0"/>
          <w:numId w:val="108"/>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1C7">
      <w:pPr>
        <w:numPr>
          <w:ilvl w:val="0"/>
          <w:numId w:val="97"/>
        </w:numPr>
        <w:spacing w:after="0" w:afterAutospacing="0" w:lineRule="auto"/>
        <w:ind w:left="1440" w:hanging="360"/>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Разделение процесса введения в должность на отдельные подпродукты и присвоение баллов за их выполнение позволяет руководителю отслеживать прогресс и эффективность этого процесса. Высокие баллы могут указывать на успешное продвижение введения в должность.</w:t>
      </w:r>
      <w:r w:rsidDel="00000000" w:rsidR="00000000" w:rsidRPr="00000000">
        <w:rPr>
          <w:rtl w:val="0"/>
        </w:rPr>
      </w:r>
    </w:p>
    <w:p w:rsidR="00000000" w:rsidDel="00000000" w:rsidP="00000000" w:rsidRDefault="00000000" w:rsidRPr="00000000" w14:paraId="000001C8">
      <w:pPr>
        <w:numPr>
          <w:ilvl w:val="0"/>
          <w:numId w:val="97"/>
        </w:numPr>
        <w:spacing w:after="0" w:afterAutospacing="0" w:lineRule="auto"/>
        <w:ind w:left="1440" w:hanging="360"/>
        <w:jc w:val="both"/>
        <w:rPr>
          <w:ins w:author="Мария Исаева" w:id="12" w:date="2024-04-01T19:14:03Z"/>
          <w:rFonts w:ascii="Calibri" w:cs="Calibri" w:eastAsia="Calibri" w:hAnsi="Calibri"/>
        </w:rPr>
      </w:pPr>
      <w:r w:rsidDel="00000000" w:rsidR="00000000" w:rsidRPr="00000000">
        <w:rPr>
          <w:rFonts w:ascii="Calibri" w:cs="Calibri" w:eastAsia="Calibri" w:hAnsi="Calibri"/>
          <w:color w:val="0d0d0d"/>
          <w:highlight w:val="white"/>
          <w:rtl w:val="0"/>
        </w:rPr>
        <w:t xml:space="preserve">Анализ статистики баллов за каждый подпродукт может помочь выявить проблемные этапы в процессе введения в должность. Низкие баллы могут указывать на </w:t>
      </w:r>
      <w:commentRangeStart w:id="36"/>
      <w:r w:rsidDel="00000000" w:rsidR="00000000" w:rsidRPr="00000000">
        <w:rPr>
          <w:rFonts w:ascii="Calibri" w:cs="Calibri" w:eastAsia="Calibri" w:hAnsi="Calibri"/>
          <w:color w:val="0d0d0d"/>
          <w:highlight w:val="white"/>
          <w:rtl w:val="0"/>
        </w:rPr>
        <w:t xml:space="preserve">необходимость дополнительного внимания для улучшения процесса.</w:t>
      </w:r>
      <w:ins w:author="Мария Исаева" w:id="12" w:date="2024-04-01T19:14:03Z">
        <w:r w:rsidDel="00000000" w:rsidR="00000000" w:rsidRPr="00000000">
          <w:rPr>
            <w:rtl w:val="0"/>
          </w:rPr>
        </w:r>
      </w:ins>
    </w:p>
    <w:p w:rsidR="00000000" w:rsidDel="00000000" w:rsidP="00000000" w:rsidRDefault="00000000" w:rsidRPr="00000000" w14:paraId="000001C9">
      <w:pPr>
        <w:numPr>
          <w:ilvl w:val="0"/>
          <w:numId w:val="97"/>
        </w:numPr>
        <w:spacing w:after="0" w:afterAutospacing="0" w:lineRule="auto"/>
        <w:ind w:left="1440" w:hanging="360"/>
        <w:jc w:val="both"/>
        <w:rPr>
          <w:rFonts w:ascii="Calibri" w:cs="Calibri" w:eastAsia="Calibri" w:hAnsi="Calibri"/>
          <w:color w:val="0d0d0d"/>
          <w:highlight w:val="white"/>
        </w:rPr>
      </w:pPr>
      <w:ins w:author="Мария Исаева" w:id="12" w:date="2024-04-01T19:14:03Z">
        <w:commentRangeStart w:id="37"/>
        <w:r w:rsidDel="00000000" w:rsidR="00000000" w:rsidRPr="00000000">
          <w:rPr>
            <w:rFonts w:ascii="Calibri" w:cs="Calibri" w:eastAsia="Calibri" w:hAnsi="Calibri"/>
            <w:color w:val="0d0d0d"/>
            <w:highlight w:val="white"/>
            <w:rtl w:val="0"/>
          </w:rPr>
          <w:t xml:space="preserve">На основе анализа этой статистики можно корректировать план введения в должность.</w:t>
        </w:r>
      </w:ins>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CA">
      <w:pPr>
        <w:numPr>
          <w:ilvl w:val="0"/>
          <w:numId w:val="97"/>
        </w:numPr>
        <w:spacing w:after="280" w:lineRule="auto"/>
        <w:ind w:left="1440" w:hanging="360"/>
        <w:jc w:val="both"/>
        <w:rPr>
          <w:rFonts w:ascii="Calibri" w:cs="Calibri" w:eastAsia="Calibri" w:hAnsi="Calibri"/>
          <w:color w:val="0d0d0d"/>
          <w:highlight w:val="white"/>
          <w:u w:val="none"/>
          <w:rPrChange w:author="Мария Исаева" w:id="13" w:date="2024-04-01T19:14:03Z">
            <w:rPr>
              <w:rFonts w:ascii="Calibri" w:cs="Calibri" w:eastAsia="Calibri" w:hAnsi="Calibri"/>
              <w:color w:val="0d0d0d"/>
              <w:highlight w:val="white"/>
              <w:u w:val="none"/>
            </w:rPr>
          </w:rPrChange>
        </w:rPr>
        <w:pPrChange w:author="Мария Исаева" w:id="0" w:date="2024-04-01T19:14:03Z">
          <w:pPr>
            <w:numPr>
              <w:ilvl w:val="0"/>
              <w:numId w:val="97"/>
            </w:numPr>
            <w:spacing w:after="280" w:lineRule="auto"/>
            <w:ind w:left="1440" w:hanging="360"/>
            <w:jc w:val="both"/>
          </w:pPr>
        </w:pPrChange>
      </w:pPr>
      <w:commentRangeStart w:id="38"/>
      <w:r w:rsidDel="00000000" w:rsidR="00000000" w:rsidRPr="00000000">
        <w:rPr>
          <w:rFonts w:ascii="Calibri" w:cs="Calibri" w:eastAsia="Calibri" w:hAnsi="Calibri"/>
          <w:color w:val="0d0d0d"/>
          <w:highlight w:val="white"/>
          <w:rtl w:val="0"/>
          <w:rPrChange w:author="Мария Исаева" w:id="13" w:date="2024-04-01T19:14:03Z">
            <w:rPr>
              <w:rFonts w:ascii="Calibri" w:cs="Calibri" w:eastAsia="Calibri" w:hAnsi="Calibri"/>
              <w:color w:val="0d0d0d"/>
              <w:highlight w:val="white"/>
            </w:rPr>
          </w:rPrChange>
        </w:rPr>
        <w:t xml:space="preserve">Если квота не выполнено, это говорит о том, что  введение в должность необходимого сотрудника затягивается и выполнение запланированных программ или задач тоже, так как сотрудник еще не вошел в должность. Таким образом эти задачи будут сыпаться руководителю, он будет перегружен и не сможет в полной мере выполнять свои прямые обязанности, что приведет к хаосу и потере продуктивных сотрудников из за перегруза.</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CB">
      <w:pPr>
        <w:spacing w:after="28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C">
      <w:pPr>
        <w:pStyle w:val="Heading2"/>
        <w:keepNext w:val="1"/>
        <w:numPr>
          <w:ilvl w:val="0"/>
          <w:numId w:val="91"/>
        </w:numPr>
        <w:spacing w:after="0" w:before="240" w:line="276" w:lineRule="auto"/>
        <w:ind w:left="720" w:hanging="360"/>
        <w:jc w:val="both"/>
        <w:rPr>
          <w:sz w:val="24"/>
          <w:szCs w:val="24"/>
          <w:u w:val="none"/>
        </w:rPr>
      </w:pPr>
      <w:bookmarkStart w:colFirst="0" w:colLast="0" w:name="_19c6y18" w:id="41"/>
      <w:bookmarkEnd w:id="41"/>
      <w:r w:rsidDel="00000000" w:rsidR="00000000" w:rsidRPr="00000000">
        <w:rPr>
          <w:rFonts w:ascii="Calibri" w:cs="Calibri" w:eastAsia="Calibri" w:hAnsi="Calibri"/>
          <w:i w:val="0"/>
          <w:sz w:val="24"/>
          <w:szCs w:val="24"/>
          <w:rtl w:val="0"/>
        </w:rPr>
        <w:t xml:space="preserve">Название статистики:</w:t>
      </w:r>
      <w:r w:rsidDel="00000000" w:rsidR="00000000" w:rsidRPr="00000000">
        <w:rPr>
          <w:rFonts w:ascii="Calibri" w:cs="Calibri" w:eastAsia="Calibri" w:hAnsi="Calibri"/>
          <w:b w:val="0"/>
          <w:i w:val="0"/>
          <w:sz w:val="24"/>
          <w:szCs w:val="24"/>
          <w:rtl w:val="0"/>
        </w:rPr>
        <w:t xml:space="preserve">  </w:t>
      </w:r>
      <w:r w:rsidDel="00000000" w:rsidR="00000000" w:rsidRPr="00000000">
        <w:rPr>
          <w:rFonts w:ascii="Calibri" w:cs="Calibri" w:eastAsia="Calibri" w:hAnsi="Calibri"/>
          <w:i w:val="0"/>
          <w:sz w:val="24"/>
          <w:szCs w:val="24"/>
          <w:vertAlign w:val="baseline"/>
          <w:rtl w:val="0"/>
        </w:rPr>
        <w:t xml:space="preserve">Баллы по проверочному списку отдела коммуникаций</w:t>
      </w:r>
      <w:r w:rsidDel="00000000" w:rsidR="00000000" w:rsidRPr="00000000">
        <w:rPr>
          <w:sz w:val="24"/>
          <w:szCs w:val="24"/>
          <w:vertAlign w:val="baseline"/>
          <w:rtl w:val="0"/>
        </w:rPr>
        <w:t xml:space="preserve"> </w:t>
      </w:r>
    </w:p>
    <w:p w:rsidR="00000000" w:rsidDel="00000000" w:rsidP="00000000" w:rsidRDefault="00000000" w:rsidRPr="00000000" w14:paraId="000001CD">
      <w:pPr>
        <w:pageBreakBefore w:val="0"/>
        <w:numPr>
          <w:ilvl w:val="0"/>
          <w:numId w:val="23"/>
        </w:numPr>
        <w:spacing w:after="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Статистика отображает общее кол-во баллов по  выполненным задачам по проверочному списку НО2 запланированных на отчетный период.</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CE">
      <w:pPr>
        <w:numPr>
          <w:ilvl w:val="0"/>
          <w:numId w:val="23"/>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для расчета статистики:</w:t>
      </w:r>
      <w:r w:rsidDel="00000000" w:rsidR="00000000" w:rsidRPr="00000000">
        <w:rPr>
          <w:rFonts w:ascii="Calibri" w:cs="Calibri" w:eastAsia="Calibri" w:hAnsi="Calibri"/>
          <w:rtl w:val="0"/>
        </w:rPr>
        <w:t xml:space="preserve"> Данные берутся из проверочного списка </w:t>
      </w:r>
      <w:hyperlink r:id="rId16">
        <w:r w:rsidDel="00000000" w:rsidR="00000000" w:rsidRPr="00000000">
          <w:rPr>
            <w:color w:val="0000ee"/>
            <w:u w:val="single"/>
            <w:shd w:fill="auto" w:val="clear"/>
            <w:rtl w:val="0"/>
          </w:rPr>
          <w:t xml:space="preserve">Проверочный список НО2 Смык с 10.23</w:t>
        </w:r>
      </w:hyperlink>
      <w:r w:rsidDel="00000000" w:rsidR="00000000" w:rsidRPr="00000000">
        <w:rPr>
          <w:rtl w:val="0"/>
        </w:rPr>
      </w:r>
    </w:p>
    <w:p w:rsidR="00000000" w:rsidDel="00000000" w:rsidP="00000000" w:rsidRDefault="00000000" w:rsidRPr="00000000" w14:paraId="000001CF">
      <w:pPr>
        <w:pageBreakBefore w:val="0"/>
        <w:numPr>
          <w:ilvl w:val="0"/>
          <w:numId w:val="23"/>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За каждый выполненный пункт проверочного списка  в течение дня в статистику за неделю добавляется соответствующее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 </w:t>
      </w:r>
    </w:p>
    <w:p w:rsidR="00000000" w:rsidDel="00000000" w:rsidP="00000000" w:rsidRDefault="00000000" w:rsidRPr="00000000" w14:paraId="000001D0">
      <w:pPr>
        <w:numPr>
          <w:ilvl w:val="0"/>
          <w:numId w:val="2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расчёта статистики: </w:t>
      </w:r>
      <w:r w:rsidDel="00000000" w:rsidR="00000000" w:rsidRPr="00000000">
        <w:rPr>
          <w:rFonts w:ascii="Calibri" w:cs="Calibri" w:eastAsia="Calibri" w:hAnsi="Calibri"/>
          <w:rtl w:val="0"/>
        </w:rPr>
        <w:t xml:space="preserve">в течении недели НО2 выполняла задачи, указанные в проверочном списке, например, рассмотрим 2 пункта из проверочного списка:</w:t>
        <w:br w:type="textWrapping"/>
        <w:t xml:space="preserve">- </w:t>
      </w:r>
      <w:r w:rsidDel="00000000" w:rsidR="00000000" w:rsidRPr="00000000">
        <w:rPr>
          <w:rFonts w:ascii="Calibri" w:cs="Calibri" w:eastAsia="Calibri" w:hAnsi="Calibri"/>
          <w:highlight w:val="white"/>
          <w:rtl w:val="0"/>
        </w:rPr>
        <w:t xml:space="preserve">Поручения сотрудников компании (10 б.) - были выполнены все задачи сотрудников, поставленные в Битриксе в срок,  всю неделю - 5 дней,  </w:t>
        <w:br w:type="textWrapping"/>
        <w:t xml:space="preserve">- </w:t>
      </w:r>
      <w:r w:rsidDel="00000000" w:rsidR="00000000" w:rsidRPr="00000000">
        <w:rPr>
          <w:rFonts w:ascii="Calibri" w:cs="Calibri" w:eastAsia="Calibri" w:hAnsi="Calibri"/>
          <w:color w:val="1f1f1f"/>
          <w:highlight w:val="white"/>
          <w:rtl w:val="0"/>
        </w:rPr>
        <w:t xml:space="preserve">Входящая корреспонденция забранная с почтовых служб переданная ответственным сотрудникам </w:t>
      </w:r>
      <w:r w:rsidDel="00000000" w:rsidR="00000000" w:rsidRPr="00000000">
        <w:rPr>
          <w:rFonts w:ascii="Calibri" w:cs="Calibri" w:eastAsia="Calibri" w:hAnsi="Calibri"/>
          <w:highlight w:val="white"/>
          <w:rtl w:val="0"/>
        </w:rPr>
        <w:t xml:space="preserve">(5 б.) - в течении 5 дней вся вх.корреспонденция была забрана с почтовых служб и передана </w:t>
      </w:r>
      <w:r w:rsidDel="00000000" w:rsidR="00000000" w:rsidRPr="00000000">
        <w:rPr>
          <w:rFonts w:ascii="Calibri" w:cs="Calibri" w:eastAsia="Calibri" w:hAnsi="Calibri"/>
          <w:highlight w:val="white"/>
          <w:rtl w:val="0"/>
        </w:rPr>
        <w:t xml:space="preserve">ответственным</w:t>
      </w:r>
      <w:r w:rsidDel="00000000" w:rsidR="00000000" w:rsidRPr="00000000">
        <w:rPr>
          <w:rFonts w:ascii="Calibri" w:cs="Calibri" w:eastAsia="Calibri" w:hAnsi="Calibri"/>
          <w:highlight w:val="white"/>
          <w:rtl w:val="0"/>
        </w:rPr>
        <w:t xml:space="preserve"> сотрудникам.</w:t>
      </w:r>
      <w:r w:rsidDel="00000000" w:rsidR="00000000" w:rsidRPr="00000000">
        <w:rPr>
          <w:rFonts w:ascii="Calibri" w:cs="Calibri" w:eastAsia="Calibri" w:hAnsi="Calibri"/>
          <w:highlight w:val="white"/>
          <w:rtl w:val="0"/>
        </w:rPr>
        <w:br w:type="textWrapping"/>
        <w:t xml:space="preserve">Итого в конце рабочей недели итог по пункту Поручения сотрудников компании составит 50 б. и по пункту </w:t>
      </w:r>
      <w:r w:rsidDel="00000000" w:rsidR="00000000" w:rsidRPr="00000000">
        <w:rPr>
          <w:rFonts w:ascii="Calibri" w:cs="Calibri" w:eastAsia="Calibri" w:hAnsi="Calibri"/>
          <w:color w:val="1f1f1f"/>
          <w:highlight w:val="white"/>
          <w:rtl w:val="0"/>
        </w:rPr>
        <w:t xml:space="preserve">Входящая корреспонденция забранная с почтовых служб переданная ответственным сотрудникам</w:t>
      </w:r>
      <w:r w:rsidDel="00000000" w:rsidR="00000000" w:rsidRPr="00000000">
        <w:rPr>
          <w:rFonts w:ascii="Calibri" w:cs="Calibri" w:eastAsia="Calibri" w:hAnsi="Calibri"/>
          <w:highlight w:val="white"/>
          <w:rtl w:val="0"/>
        </w:rPr>
        <w:t xml:space="preserve"> составит 25</w:t>
      </w:r>
      <w:r w:rsidDel="00000000" w:rsidR="00000000" w:rsidRPr="00000000">
        <w:rPr>
          <w:rFonts w:ascii="Calibri" w:cs="Calibri" w:eastAsia="Calibri" w:hAnsi="Calibri"/>
          <w:highlight w:val="white"/>
          <w:rtl w:val="0"/>
        </w:rPr>
        <w:t xml:space="preserve"> б. </w:t>
      </w:r>
    </w:p>
    <w:p w:rsidR="00000000" w:rsidDel="00000000" w:rsidP="00000000" w:rsidRDefault="00000000" w:rsidRPr="00000000" w14:paraId="000001D1">
      <w:pPr>
        <w:spacing w:line="276" w:lineRule="auto"/>
        <w:ind w:left="72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Всего по этим двум пунктам проверочного списка факт за неделю составит  75 б.</w:t>
      </w:r>
    </w:p>
    <w:p w:rsidR="00000000" w:rsidDel="00000000" w:rsidP="00000000" w:rsidRDefault="00000000" w:rsidRPr="00000000" w14:paraId="000001D2">
      <w:pPr>
        <w:numPr>
          <w:ilvl w:val="0"/>
          <w:numId w:val="23"/>
        </w:numPr>
        <w:spacing w:after="0" w:afterAutospacing="0" w:lineRule="auto"/>
        <w:ind w:left="720" w:hanging="360"/>
        <w:jc w:val="both"/>
        <w:rPr>
          <w:rFonts w:ascii="Calibri" w:cs="Calibri" w:eastAsia="Calibri" w:hAnsi="Calibri"/>
          <w:sz w:val="23"/>
          <w:szCs w:val="23"/>
          <w:highlight w:val="white"/>
        </w:rPr>
      </w:pPr>
      <w:r w:rsidDel="00000000" w:rsidR="00000000" w:rsidRPr="00000000">
        <w:rPr>
          <w:rFonts w:ascii="Calibri" w:cs="Calibri" w:eastAsia="Calibri" w:hAnsi="Calibri"/>
          <w:b w:val="1"/>
          <w:rtl w:val="0"/>
        </w:rPr>
        <w:t xml:space="preserve">Квота по статистике :</w:t>
      </w:r>
      <w:commentRangeStart w:id="39"/>
      <w:commentRangeStart w:id="40"/>
      <w:r w:rsidDel="00000000" w:rsidR="00000000" w:rsidRPr="00000000">
        <w:rPr>
          <w:rFonts w:ascii="Calibri" w:cs="Calibri" w:eastAsia="Calibri" w:hAnsi="Calibri"/>
          <w:rtl w:val="0"/>
        </w:rPr>
        <w:t xml:space="preserve"> это сумма всех баллов в столбце”план” по проверочному списку, так как в нем указаны все регулярные задачи НО2 </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D3">
      <w:pPr>
        <w:numPr>
          <w:ilvl w:val="0"/>
          <w:numId w:val="2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r w:rsidDel="00000000" w:rsidR="00000000" w:rsidRPr="00000000">
        <w:rPr>
          <w:rtl w:val="0"/>
        </w:rPr>
      </w:r>
    </w:p>
    <w:p w:rsidR="00000000" w:rsidDel="00000000" w:rsidP="00000000" w:rsidRDefault="00000000" w:rsidRPr="00000000" w14:paraId="000001D4">
      <w:pPr>
        <w:numPr>
          <w:ilvl w:val="0"/>
          <w:numId w:val="80"/>
        </w:numPr>
        <w:spacing w:after="0" w:after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Анализ этой статистики дает представление о том, насколько успешно НО2 справляется с порученными ей задачами.  И нужна ли корректировка в организации рабочего процесса. </w:t>
      </w:r>
    </w:p>
    <w:p w:rsidR="00000000" w:rsidDel="00000000" w:rsidP="00000000" w:rsidRDefault="00000000" w:rsidRPr="00000000" w14:paraId="000001D5">
      <w:pPr>
        <w:numPr>
          <w:ilvl w:val="0"/>
          <w:numId w:val="80"/>
        </w:numPr>
        <w:spacing w:after="0" w:afterAutospacing="0" w:lineRule="auto"/>
        <w:ind w:left="1440" w:hanging="360"/>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Анализ баллов по различным пунктам проверочного списка позволяет выявить ключевые области работы НО2, которые имеют высокий приоритет и требуют особого внимания.</w:t>
      </w:r>
    </w:p>
    <w:p w:rsidR="00000000" w:rsidDel="00000000" w:rsidP="00000000" w:rsidRDefault="00000000" w:rsidRPr="00000000" w14:paraId="000001D6">
      <w:pPr>
        <w:numPr>
          <w:ilvl w:val="0"/>
          <w:numId w:val="80"/>
        </w:numPr>
        <w:spacing w:after="0" w:afterAutospacing="0" w:lineRule="auto"/>
        <w:ind w:left="144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Высокие баллы по проверочному списку отдела коммуникаций могут способствовать улучшению коммуникаций в организации в целом. Это важно для эффективного взаимодействия между сотрудниками, клиентами и другими заинтересованными сторонами.</w:t>
      </w:r>
    </w:p>
    <w:p w:rsidR="00000000" w:rsidDel="00000000" w:rsidP="00000000" w:rsidRDefault="00000000" w:rsidRPr="00000000" w14:paraId="000001D7">
      <w:pPr>
        <w:numPr>
          <w:ilvl w:val="0"/>
          <w:numId w:val="80"/>
        </w:numPr>
        <w:spacing w:after="280" w:lineRule="auto"/>
        <w:ind w:left="144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Снижение баллов по проверочному списку отдела коммуникаций может указывать на ухудшение коммуникации в организации в целом. Это может отразится на взаимодействия между сотрудниками, клиентами и другими контрагентами. В дальнейшем мы можем потерять клиентов, так как вовремя не выполняем свои обязательства перед ним, что приведет к ухудшению имиджа и доверия к компании в целом.</w:t>
      </w:r>
    </w:p>
    <w:p w:rsidR="00000000" w:rsidDel="00000000" w:rsidP="00000000" w:rsidRDefault="00000000" w:rsidRPr="00000000" w14:paraId="000001D8">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9">
      <w:pPr>
        <w:pStyle w:val="Heading2"/>
        <w:keepNext w:val="1"/>
        <w:numPr>
          <w:ilvl w:val="0"/>
          <w:numId w:val="125"/>
        </w:numPr>
        <w:spacing w:after="0" w:before="240" w:line="276" w:lineRule="auto"/>
        <w:ind w:left="720" w:hanging="360"/>
        <w:rPr>
          <w:rFonts w:ascii="Calibri" w:cs="Calibri" w:eastAsia="Calibri" w:hAnsi="Calibri"/>
          <w:i w:val="0"/>
          <w:sz w:val="24"/>
          <w:szCs w:val="24"/>
          <w:u w:val="none"/>
        </w:rPr>
      </w:pPr>
      <w:bookmarkStart w:colFirst="0" w:colLast="0" w:name="_28h4qwu" w:id="42"/>
      <w:bookmarkEnd w:id="42"/>
      <w:r w:rsidDel="00000000" w:rsidR="00000000" w:rsidRPr="00000000">
        <w:rPr>
          <w:rFonts w:ascii="Calibri" w:cs="Calibri" w:eastAsia="Calibri" w:hAnsi="Calibri"/>
          <w:i w:val="0"/>
          <w:sz w:val="24"/>
          <w:szCs w:val="24"/>
          <w:rtl w:val="0"/>
        </w:rPr>
        <w:t xml:space="preserve">Название статистики:</w:t>
      </w:r>
      <w:r w:rsidDel="00000000" w:rsidR="00000000" w:rsidRPr="00000000">
        <w:rPr>
          <w:rFonts w:ascii="Calibri" w:cs="Calibri" w:eastAsia="Calibri" w:hAnsi="Calibri"/>
          <w:b w:val="0"/>
          <w:i w:val="0"/>
          <w:sz w:val="24"/>
          <w:szCs w:val="24"/>
          <w:rtl w:val="0"/>
        </w:rPr>
        <w:t xml:space="preserve"> </w:t>
      </w:r>
      <w:r w:rsidDel="00000000" w:rsidR="00000000" w:rsidRPr="00000000">
        <w:rPr>
          <w:rFonts w:ascii="Calibri" w:cs="Calibri" w:eastAsia="Calibri" w:hAnsi="Calibri"/>
          <w:i w:val="0"/>
          <w:sz w:val="24"/>
          <w:szCs w:val="24"/>
          <w:vertAlign w:val="baseline"/>
          <w:rtl w:val="0"/>
        </w:rPr>
        <w:t xml:space="preserve">Баллы за проведенные инспекции</w:t>
      </w:r>
    </w:p>
    <w:p w:rsidR="00000000" w:rsidDel="00000000" w:rsidP="00000000" w:rsidRDefault="00000000" w:rsidRPr="00000000" w14:paraId="000001DA">
      <w:pPr>
        <w:pageBreakBefore w:val="0"/>
        <w:numPr>
          <w:ilvl w:val="0"/>
          <w:numId w:val="138"/>
        </w:numPr>
        <w:spacing w:after="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Статистика отображает общее кол-во баллов по проверочному списку  проведенных инспекций запланированных на отчетный период. </w:t>
      </w:r>
    </w:p>
    <w:p w:rsidR="00000000" w:rsidDel="00000000" w:rsidP="00000000" w:rsidRDefault="00000000" w:rsidRPr="00000000" w14:paraId="000001DB">
      <w:pPr>
        <w:widowControl w:val="1"/>
        <w:spacing w:after="0" w:lineRule="auto"/>
        <w:ind w:left="708.6614173228347" w:firstLine="0"/>
        <w:rPr>
          <w:rFonts w:ascii="Calibri" w:cs="Calibri" w:eastAsia="Calibri" w:hAnsi="Calibri"/>
        </w:rPr>
      </w:pPr>
      <w:bookmarkStart w:colFirst="0" w:colLast="0" w:name="_ltey9jqv7u9g" w:id="43"/>
      <w:bookmarkEnd w:id="43"/>
      <w:r w:rsidDel="00000000" w:rsidR="00000000" w:rsidRPr="00000000">
        <w:rPr>
          <w:rFonts w:ascii="Calibri" w:cs="Calibri" w:eastAsia="Calibri" w:hAnsi="Calibri"/>
          <w:rtl w:val="0"/>
        </w:rPr>
        <w:t xml:space="preserve">Данная статистика ведется на ежедневной и еженедельной основе, на основании </w:t>
      </w:r>
      <w:hyperlink r:id="rId17">
        <w:r w:rsidDel="00000000" w:rsidR="00000000" w:rsidRPr="00000000">
          <w:rPr>
            <w:rFonts w:ascii="Calibri" w:cs="Calibri" w:eastAsia="Calibri" w:hAnsi="Calibri"/>
            <w:color w:val="1155cc"/>
            <w:u w:val="single"/>
            <w:rtl w:val="0"/>
          </w:rPr>
          <w:t xml:space="preserve">шаблона</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1DC">
      <w:pPr>
        <w:numPr>
          <w:ilvl w:val="0"/>
          <w:numId w:val="138"/>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для расчета статистики: </w:t>
      </w:r>
      <w:r w:rsidDel="00000000" w:rsidR="00000000" w:rsidRPr="00000000">
        <w:rPr>
          <w:rFonts w:ascii="Calibri" w:cs="Calibri" w:eastAsia="Calibri" w:hAnsi="Calibri"/>
          <w:rtl w:val="0"/>
        </w:rPr>
        <w:t xml:space="preserve">Данные берутся из проверочного списка </w:t>
      </w:r>
      <w:hyperlink r:id="rId18">
        <w:r w:rsidDel="00000000" w:rsidR="00000000" w:rsidRPr="00000000">
          <w:rPr>
            <w:color w:val="0000ee"/>
            <w:u w:val="single"/>
            <w:shd w:fill="auto" w:val="clear"/>
            <w:rtl w:val="0"/>
          </w:rPr>
          <w:t xml:space="preserve">статистики по инспекциям</w:t>
        </w:r>
      </w:hyperlink>
      <w:r w:rsidDel="00000000" w:rsidR="00000000" w:rsidRPr="00000000">
        <w:rPr>
          <w:rtl w:val="0"/>
        </w:rPr>
      </w:r>
    </w:p>
    <w:p w:rsidR="00000000" w:rsidDel="00000000" w:rsidP="00000000" w:rsidRDefault="00000000" w:rsidRPr="00000000" w14:paraId="000001DD">
      <w:pPr>
        <w:pageBreakBefore w:val="0"/>
        <w:numPr>
          <w:ilvl w:val="0"/>
          <w:numId w:val="138"/>
        </w:numPr>
        <w:spacing w:after="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эту статистику:</w:t>
      </w:r>
      <w:r w:rsidDel="00000000" w:rsidR="00000000" w:rsidRPr="00000000">
        <w:rPr>
          <w:rFonts w:ascii="Calibri" w:cs="Calibri" w:eastAsia="Calibri" w:hAnsi="Calibri"/>
          <w:rtl w:val="0"/>
        </w:rPr>
        <w:t xml:space="preserve"> За каждый выполненный в течение недели пункт каждого проверочного списка в статистику добавляется соответствующее пункту количество баллов.  Исходя из запланированных инспекций, далее проставляет факт. По итогу мы получаем автоматическое суммирование ПЛАН\ФАКТ. </w:t>
      </w:r>
    </w:p>
    <w:p w:rsidR="00000000" w:rsidDel="00000000" w:rsidP="00000000" w:rsidRDefault="00000000" w:rsidRPr="00000000" w14:paraId="000001DE">
      <w:pPr>
        <w:pageBreakBefore w:val="0"/>
        <w:numPr>
          <w:ilvl w:val="0"/>
          <w:numId w:val="138"/>
        </w:numPr>
        <w:spacing w:after="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Пример расчета статистики:</w:t>
      </w:r>
      <w:r w:rsidDel="00000000" w:rsidR="00000000" w:rsidRPr="00000000">
        <w:rPr>
          <w:rFonts w:ascii="Calibri" w:cs="Calibri" w:eastAsia="Calibri" w:hAnsi="Calibri"/>
          <w:rtl w:val="0"/>
        </w:rPr>
        <w:t xml:space="preserve"> НО3 провел на этой неделе инспекции по всем сотрудникам как ежедневные так и еженедельные, заполняя баллы по каждому пункту инспекции и по  итогу мы получаем автоматическое суммирование ФАКТ -   437 б. это будет факт за неделю.</w:t>
      </w:r>
    </w:p>
    <w:p w:rsidR="00000000" w:rsidDel="00000000" w:rsidP="00000000" w:rsidRDefault="00000000" w:rsidRPr="00000000" w14:paraId="000001DF">
      <w:pPr>
        <w:pageBreakBefore w:val="0"/>
        <w:numPr>
          <w:ilvl w:val="0"/>
          <w:numId w:val="138"/>
        </w:numPr>
        <w:spacing w:after="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Квота по статистике:</w:t>
      </w:r>
      <w:r w:rsidDel="00000000" w:rsidR="00000000" w:rsidRPr="00000000">
        <w:rPr>
          <w:rFonts w:ascii="Calibri" w:cs="Calibri" w:eastAsia="Calibri" w:hAnsi="Calibri"/>
          <w:rtl w:val="0"/>
        </w:rPr>
        <w:t xml:space="preserve"> При составлении БП в начале недели РО1 создает новую вкладку в файле и прописывает запланированные инспекции на будущий отчетный период. По итогу мы получаем автоматическое суммирование баллов в графе ПЛАН. </w:t>
        <w:br w:type="textWrapping"/>
        <w:t xml:space="preserve">К разным постам считается разное кол-во баллов:</w:t>
        <w:br w:type="textWrapping"/>
      </w:r>
    </w:p>
    <w:tbl>
      <w:tblPr>
        <w:tblStyle w:val="Table2"/>
        <w:tblW w:w="6165.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620"/>
        <w:tblGridChange w:id="0">
          <w:tblGrid>
            <w:gridCol w:w="4545"/>
            <w:gridCol w:w="1620"/>
          </w:tblGrid>
        </w:tblGridChange>
      </w:tblGrid>
      <w:tr>
        <w:trPr>
          <w:cantSplit w:val="0"/>
          <w:trHeight w:val="413.83789062499994"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Fonts w:ascii="Calibri" w:cs="Calibri" w:eastAsia="Calibri" w:hAnsi="Calibri"/>
                <w:sz w:val="22"/>
                <w:szCs w:val="22"/>
                <w:rtl w:val="0"/>
              </w:rPr>
              <w:t xml:space="preserve">для ГД и ИД</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spacing w:after="0"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spacing w:after="0"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для РО</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spacing w:after="0"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2</w:t>
            </w: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spacing w:after="0"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для НО и менеджера секций</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spacing w:after="0" w:line="276" w:lineRule="auto"/>
              <w:jc w:val="right"/>
              <w:rPr>
                <w:rFonts w:ascii="Arial" w:cs="Arial" w:eastAsia="Arial" w:hAnsi="Arial"/>
                <w:sz w:val="20"/>
                <w:szCs w:val="20"/>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r>
    </w:tbl>
    <w:p w:rsidR="00000000" w:rsidDel="00000000" w:rsidP="00000000" w:rsidRDefault="00000000" w:rsidRPr="00000000" w14:paraId="000001E6">
      <w:pPr>
        <w:pageBreakBefore w:val="0"/>
        <w:spacing w:after="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E7">
      <w:pPr>
        <w:numPr>
          <w:ilvl w:val="0"/>
          <w:numId w:val="138"/>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r w:rsidDel="00000000" w:rsidR="00000000" w:rsidRPr="00000000">
        <w:rPr>
          <w:rtl w:val="0"/>
        </w:rPr>
      </w:r>
    </w:p>
    <w:p w:rsidR="00000000" w:rsidDel="00000000" w:rsidP="00000000" w:rsidRDefault="00000000" w:rsidRPr="00000000" w14:paraId="000001E8">
      <w:pPr>
        <w:numPr>
          <w:ilvl w:val="0"/>
          <w:numId w:val="123"/>
        </w:numPr>
        <w:spacing w:after="0" w:afterAutospacing="0" w:lineRule="auto"/>
        <w:ind w:left="1440" w:hanging="360"/>
        <w:jc w:val="both"/>
        <w:rPr>
          <w:rFonts w:ascii="Calibri" w:cs="Calibri" w:eastAsia="Calibri" w:hAnsi="Calibri"/>
          <w:u w:val="none"/>
        </w:rPr>
      </w:pPr>
      <w:r w:rsidDel="00000000" w:rsidR="00000000" w:rsidRPr="00000000">
        <w:rPr>
          <w:rFonts w:ascii="Calibri" w:cs="Calibri" w:eastAsia="Calibri" w:hAnsi="Calibri"/>
          <w:color w:val="0d0d0d"/>
          <w:highlight w:val="white"/>
          <w:rtl w:val="0"/>
        </w:rPr>
        <w:t xml:space="preserve">Статистика баллов позволяет оценить активность и эффективность инспекций в организации. Высокое количество баллов может свидетельствовать о систематическом и качественном проведении инспекций.</w:t>
      </w:r>
      <w:r w:rsidDel="00000000" w:rsidR="00000000" w:rsidRPr="00000000">
        <w:rPr>
          <w:rtl w:val="0"/>
        </w:rPr>
      </w:r>
    </w:p>
    <w:p w:rsidR="00000000" w:rsidDel="00000000" w:rsidP="00000000" w:rsidRDefault="00000000" w:rsidRPr="00000000" w14:paraId="000001E9">
      <w:pPr>
        <w:numPr>
          <w:ilvl w:val="0"/>
          <w:numId w:val="123"/>
        </w:numPr>
        <w:spacing w:after="0" w:afterAutospacing="0" w:lineRule="auto"/>
        <w:ind w:left="1440" w:hanging="360"/>
        <w:jc w:val="both"/>
        <w:rPr>
          <w:rFonts w:ascii="Calibri" w:cs="Calibri" w:eastAsia="Calibri" w:hAnsi="Calibri"/>
          <w:u w:val="none"/>
        </w:rPr>
      </w:pPr>
      <w:r w:rsidDel="00000000" w:rsidR="00000000" w:rsidRPr="00000000">
        <w:rPr>
          <w:rFonts w:ascii="Calibri" w:cs="Calibri" w:eastAsia="Calibri" w:hAnsi="Calibri"/>
          <w:color w:val="0d0d0d"/>
          <w:highlight w:val="white"/>
          <w:rtl w:val="0"/>
        </w:rPr>
        <w:t xml:space="preserve">Регулярные инспекции помогают повысить качество и безопасность работы в организации. Статистика баллов за проведенные инспекции может служить индикатором улучшения ситуации в различных областях деятельности.</w:t>
      </w:r>
    </w:p>
    <w:p w:rsidR="00000000" w:rsidDel="00000000" w:rsidP="00000000" w:rsidRDefault="00000000" w:rsidRPr="00000000" w14:paraId="000001EA">
      <w:pPr>
        <w:numPr>
          <w:ilvl w:val="0"/>
          <w:numId w:val="123"/>
        </w:numPr>
        <w:spacing w:after="0" w:afterAutospacing="0" w:lineRule="auto"/>
        <w:ind w:left="1440" w:hanging="360"/>
        <w:jc w:val="both"/>
        <w:rPr>
          <w:rFonts w:ascii="Calibri" w:cs="Calibri" w:eastAsia="Calibri" w:hAnsi="Calibri"/>
          <w:color w:val="0d0d0d"/>
          <w:highlight w:val="white"/>
        </w:rPr>
      </w:pPr>
      <w:commentRangeStart w:id="41"/>
      <w:r w:rsidDel="00000000" w:rsidR="00000000" w:rsidRPr="00000000">
        <w:rPr>
          <w:rFonts w:ascii="Calibri" w:cs="Calibri" w:eastAsia="Calibri" w:hAnsi="Calibri"/>
          <w:color w:val="0d0d0d"/>
          <w:highlight w:val="white"/>
          <w:rtl w:val="0"/>
        </w:rPr>
        <w:t xml:space="preserve">Снижение баллов по категориям проверочного списка проведенных инспекций позволяет выявить ключевые области, на которые НО3 стоит  уделить особое внимание.</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EB">
      <w:pPr>
        <w:numPr>
          <w:ilvl w:val="0"/>
          <w:numId w:val="123"/>
        </w:numPr>
        <w:spacing w:after="280" w:lineRule="auto"/>
        <w:ind w:left="1440" w:hanging="360"/>
        <w:jc w:val="both"/>
        <w:rPr>
          <w:rFonts w:ascii="Calibri" w:cs="Calibri" w:eastAsia="Calibri" w:hAnsi="Calibri"/>
          <w:color w:val="0d0d0d"/>
          <w:highlight w:val="white"/>
          <w:u w:val="none"/>
        </w:rPr>
      </w:pPr>
      <w:r w:rsidDel="00000000" w:rsidR="00000000" w:rsidRPr="00000000">
        <w:rPr>
          <w:rFonts w:ascii="Calibri" w:cs="Calibri" w:eastAsia="Calibri" w:hAnsi="Calibri"/>
          <w:color w:val="0d0d0d"/>
          <w:highlight w:val="white"/>
          <w:rtl w:val="0"/>
        </w:rPr>
        <w:t xml:space="preserve">Если квота не выполнена, то это значит что в компании есть сотрудники которые не выполняют правила компании, что в дальнейшем приведет к хаосу, компания перестанет быть системной и может потерять продуктивных сотрудников.</w:t>
      </w:r>
    </w:p>
    <w:p w:rsidR="00000000" w:rsidDel="00000000" w:rsidP="00000000" w:rsidRDefault="00000000" w:rsidRPr="00000000" w14:paraId="000001EC">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D">
      <w:pPr>
        <w:pStyle w:val="Heading1"/>
        <w:keepNext w:val="1"/>
        <w:spacing w:after="60" w:before="240" w:line="276" w:lineRule="auto"/>
        <w:rPr>
          <w:rFonts w:ascii="Calibri" w:cs="Calibri" w:eastAsia="Calibri" w:hAnsi="Calibri"/>
          <w:vertAlign w:val="baseline"/>
        </w:rPr>
      </w:pPr>
      <w:bookmarkStart w:colFirst="0" w:colLast="0" w:name="_nmf14n" w:id="44"/>
      <w:bookmarkEnd w:id="44"/>
      <w:r w:rsidDel="00000000" w:rsidR="00000000" w:rsidRPr="00000000">
        <w:rPr>
          <w:rFonts w:ascii="Calibri" w:cs="Calibri" w:eastAsia="Calibri" w:hAnsi="Calibri"/>
          <w:vertAlign w:val="baseline"/>
          <w:rtl w:val="0"/>
        </w:rPr>
        <w:t xml:space="preserve">Отдел  1 — Направления и персонала. Начальник</w:t>
      </w:r>
    </w:p>
    <w:p w:rsidR="00000000" w:rsidDel="00000000" w:rsidP="00000000" w:rsidRDefault="00000000" w:rsidRPr="00000000" w14:paraId="000001EE">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1EF">
      <w:pPr>
        <w:pageBreakBefore w:val="0"/>
        <w:numPr>
          <w:ilvl w:val="0"/>
          <w:numId w:val="100"/>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Баллы за введенных в должность сотрудников (ГСД)</w:t>
      </w:r>
    </w:p>
    <w:p w:rsidR="00000000" w:rsidDel="00000000" w:rsidP="00000000" w:rsidRDefault="00000000" w:rsidRPr="00000000" w14:paraId="000001F0">
      <w:pPr>
        <w:pageBreakBefore w:val="0"/>
        <w:numPr>
          <w:ilvl w:val="0"/>
          <w:numId w:val="100"/>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Общее количество  персонала</w:t>
      </w:r>
    </w:p>
    <w:p w:rsidR="00000000" w:rsidDel="00000000" w:rsidP="00000000" w:rsidRDefault="00000000" w:rsidRPr="00000000" w14:paraId="000001F1">
      <w:pPr>
        <w:pageBreakBefore w:val="0"/>
        <w:numPr>
          <w:ilvl w:val="0"/>
          <w:numId w:val="81"/>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Баллы по проверочному списку должностных инструкций</w:t>
      </w:r>
    </w:p>
    <w:p w:rsidR="00000000" w:rsidDel="00000000" w:rsidP="00000000" w:rsidRDefault="00000000" w:rsidRPr="00000000" w14:paraId="000001F2">
      <w:pPr>
        <w:pageBreakBefore w:val="0"/>
        <w:numPr>
          <w:ilvl w:val="0"/>
          <w:numId w:val="81"/>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color w:val="2b2c3b"/>
          <w:rtl w:val="0"/>
        </w:rPr>
        <w:t xml:space="preserve">Кол-во сотрудников производства, которые выполнили квоту</w:t>
      </w:r>
    </w:p>
    <w:p w:rsidR="00000000" w:rsidDel="00000000" w:rsidP="00000000" w:rsidRDefault="00000000" w:rsidRPr="00000000" w14:paraId="000001F3">
      <w:pPr>
        <w:pageBreakBefore w:val="0"/>
        <w:numPr>
          <w:ilvl w:val="0"/>
          <w:numId w:val="81"/>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Кол-во учеников добавленных в ШКОЛУ ШВЕЙ</w:t>
      </w:r>
    </w:p>
    <w:p w:rsidR="00000000" w:rsidDel="00000000" w:rsidP="00000000" w:rsidRDefault="00000000" w:rsidRPr="00000000" w14:paraId="000001F4">
      <w:pPr>
        <w:pageBreakBefore w:val="0"/>
        <w:numPr>
          <w:ilvl w:val="0"/>
          <w:numId w:val="81"/>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Общее количество сотрудников производства( Каменское)</w:t>
      </w:r>
    </w:p>
    <w:p w:rsidR="00000000" w:rsidDel="00000000" w:rsidP="00000000" w:rsidRDefault="00000000" w:rsidRPr="00000000" w14:paraId="000001F5">
      <w:pPr>
        <w:pageBreakBefore w:val="0"/>
        <w:numPr>
          <w:ilvl w:val="0"/>
          <w:numId w:val="81"/>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color w:val="151515"/>
          <w:highlight w:val="white"/>
          <w:rtl w:val="0"/>
        </w:rPr>
        <w:t xml:space="preserve">Стажеры, переведенные в смену (Каменское)</w:t>
      </w:r>
      <w:r w:rsidDel="00000000" w:rsidR="00000000" w:rsidRPr="00000000">
        <w:rPr>
          <w:rtl w:val="0"/>
        </w:rPr>
      </w:r>
    </w:p>
    <w:p w:rsidR="00000000" w:rsidDel="00000000" w:rsidP="00000000" w:rsidRDefault="00000000" w:rsidRPr="00000000" w14:paraId="000001F6">
      <w:pPr>
        <w:pageBreakBefore w:val="0"/>
        <w:numPr>
          <w:ilvl w:val="0"/>
          <w:numId w:val="81"/>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Баллы менеджера секции кадрового учета</w:t>
      </w:r>
    </w:p>
    <w:p w:rsidR="00000000" w:rsidDel="00000000" w:rsidP="00000000" w:rsidRDefault="00000000" w:rsidRPr="00000000" w14:paraId="000001F7">
      <w:pPr>
        <w:pageBreakBefore w:val="0"/>
        <w:spacing w:after="0" w:line="27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F8">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F9">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1FA">
      <w:pPr>
        <w:keepNext w:val="1"/>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1"/>
          <w:u w:val="none"/>
        </w:rPr>
      </w:pPr>
      <w:bookmarkStart w:colFirst="0" w:colLast="0" w:name="_37m2jsg" w:id="45"/>
      <w:bookmarkEnd w:id="45"/>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Баллы за введенных в должность сотрудников (ГСД) </w:t>
      </w:r>
      <w:r w:rsidDel="00000000" w:rsidR="00000000" w:rsidRPr="00000000">
        <w:rPr>
          <w:rtl w:val="0"/>
        </w:rPr>
      </w:r>
    </w:p>
    <w:p w:rsidR="00000000" w:rsidDel="00000000" w:rsidP="00000000" w:rsidRDefault="00000000" w:rsidRPr="00000000" w14:paraId="000001FB">
      <w:pPr>
        <w:spacing w:line="276" w:lineRule="auto"/>
        <w:rPr>
          <w:rFonts w:ascii="Calibri" w:cs="Calibri" w:eastAsia="Calibri" w:hAnsi="Calibri"/>
          <w:b w:val="1"/>
          <w:sz w:val="28"/>
          <w:szCs w:val="28"/>
        </w:rPr>
      </w:pPr>
      <w:hyperlink w:anchor="_2u6wntf">
        <w:r w:rsidDel="00000000" w:rsidR="00000000" w:rsidRPr="00000000">
          <w:rPr>
            <w:rFonts w:ascii="Calibri" w:cs="Calibri" w:eastAsia="Calibri" w:hAnsi="Calibri"/>
            <w:color w:val="1155cc"/>
            <w:u w:val="single"/>
            <w:rtl w:val="0"/>
          </w:rPr>
          <w:t xml:space="preserve">См. описание в статистиках 1-го отделения.</w:t>
        </w:r>
      </w:hyperlink>
      <w:r w:rsidDel="00000000" w:rsidR="00000000" w:rsidRPr="00000000">
        <w:rPr>
          <w:rtl w:val="0"/>
        </w:rPr>
      </w:r>
    </w:p>
    <w:p w:rsidR="00000000" w:rsidDel="00000000" w:rsidP="00000000" w:rsidRDefault="00000000" w:rsidRPr="00000000" w14:paraId="000001FC">
      <w:pPr>
        <w:keepNext w:val="1"/>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1"/>
          <w:u w:val="none"/>
        </w:rPr>
      </w:pPr>
      <w:bookmarkStart w:colFirst="0" w:colLast="0" w:name="_e9kugj8ni5ja" w:id="46"/>
      <w:bookmarkEnd w:id="46"/>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b w:val="1"/>
          <w:rtl w:val="0"/>
        </w:rPr>
        <w:t xml:space="preserve">Общее количество </w:t>
      </w:r>
      <w:r w:rsidDel="00000000" w:rsidR="00000000" w:rsidRPr="00000000">
        <w:rPr>
          <w:rFonts w:ascii="Calibri" w:cs="Calibri" w:eastAsia="Calibri" w:hAnsi="Calibri"/>
          <w:b w:val="1"/>
          <w:rtl w:val="0"/>
        </w:rPr>
        <w:t xml:space="preserve">персонала</w:t>
      </w:r>
      <w:r w:rsidDel="00000000" w:rsidR="00000000" w:rsidRPr="00000000">
        <w:rPr>
          <w:rtl w:val="0"/>
        </w:rPr>
      </w:r>
    </w:p>
    <w:p w:rsidR="00000000" w:rsidDel="00000000" w:rsidP="00000000" w:rsidRDefault="00000000" w:rsidRPr="00000000" w14:paraId="000001FD">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С</w:t>
      </w:r>
      <w:hyperlink w:anchor="_2u6wntf">
        <w:r w:rsidDel="00000000" w:rsidR="00000000" w:rsidRPr="00000000">
          <w:rPr>
            <w:rFonts w:ascii="Calibri" w:cs="Calibri" w:eastAsia="Calibri" w:hAnsi="Calibri"/>
            <w:color w:val="1155cc"/>
            <w:u w:val="single"/>
            <w:rtl w:val="0"/>
          </w:rPr>
          <w:t xml:space="preserve">м. описание в статистиках 1-го отделения.</w:t>
        </w:r>
      </w:hyperlink>
      <w:r w:rsidDel="00000000" w:rsidR="00000000" w:rsidRPr="00000000">
        <w:rPr>
          <w:rtl w:val="0"/>
        </w:rPr>
      </w:r>
    </w:p>
    <w:p w:rsidR="00000000" w:rsidDel="00000000" w:rsidP="00000000" w:rsidRDefault="00000000" w:rsidRPr="00000000" w14:paraId="000001FE">
      <w:pPr>
        <w:keepNext w:val="1"/>
        <w:keepLines w:val="0"/>
        <w:pageBreakBefore w:val="0"/>
        <w:widowControl w:val="0"/>
        <w:numPr>
          <w:ilvl w:val="0"/>
          <w:numId w:val="14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b w:val="1"/>
          <w:u w:val="none"/>
        </w:rPr>
      </w:pPr>
      <w:bookmarkStart w:colFirst="0" w:colLast="0" w:name="_1mrcu09" w:id="40"/>
      <w:bookmarkEnd w:id="40"/>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Баллы за введение в должност</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ь</w:t>
      </w:r>
    </w:p>
    <w:p w:rsidR="00000000" w:rsidDel="00000000" w:rsidP="00000000" w:rsidRDefault="00000000" w:rsidRPr="00000000" w14:paraId="000001FF">
      <w:pPr>
        <w:spacing w:line="276" w:lineRule="auto"/>
        <w:rPr>
          <w:rFonts w:ascii="Calibri" w:cs="Calibri" w:eastAsia="Calibri" w:hAnsi="Calibri"/>
        </w:rPr>
      </w:pPr>
      <w:r w:rsidDel="00000000" w:rsidR="00000000" w:rsidRPr="00000000">
        <w:rPr>
          <w:rFonts w:ascii="Calibri" w:cs="Calibri" w:eastAsia="Calibri" w:hAnsi="Calibri"/>
          <w:rtl w:val="0"/>
        </w:rPr>
        <w:t xml:space="preserve">С</w:t>
      </w:r>
      <w:hyperlink w:anchor="_2u6wntf">
        <w:r w:rsidDel="00000000" w:rsidR="00000000" w:rsidRPr="00000000">
          <w:rPr>
            <w:rFonts w:ascii="Calibri" w:cs="Calibri" w:eastAsia="Calibri" w:hAnsi="Calibri"/>
            <w:color w:val="1155cc"/>
            <w:u w:val="single"/>
            <w:rtl w:val="0"/>
          </w:rPr>
          <w:t xml:space="preserve">м. описание в статистиках 1-го отделения.</w:t>
        </w:r>
      </w:hyperlink>
      <w:r w:rsidDel="00000000" w:rsidR="00000000" w:rsidRPr="00000000">
        <w:rPr>
          <w:rtl w:val="0"/>
        </w:rPr>
      </w:r>
    </w:p>
    <w:p w:rsidR="00000000" w:rsidDel="00000000" w:rsidP="00000000" w:rsidRDefault="00000000" w:rsidRPr="00000000" w14:paraId="00000200">
      <w:pPr>
        <w:spacing w:after="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01">
      <w:pPr>
        <w:spacing w:after="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2">
      <w:pPr>
        <w:pStyle w:val="Heading2"/>
        <w:keepNext w:val="1"/>
        <w:numPr>
          <w:ilvl w:val="0"/>
          <w:numId w:val="101"/>
        </w:numPr>
        <w:spacing w:after="0" w:before="240" w:line="276" w:lineRule="auto"/>
        <w:ind w:left="720" w:hanging="360"/>
        <w:rPr>
          <w:rFonts w:ascii="Calibri" w:cs="Calibri" w:eastAsia="Calibri" w:hAnsi="Calibri"/>
          <w:i w:val="0"/>
          <w:sz w:val="24"/>
          <w:szCs w:val="24"/>
          <w:u w:val="none"/>
        </w:rPr>
      </w:pPr>
      <w:bookmarkStart w:colFirst="0" w:colLast="0" w:name="_2lwamvv" w:id="47"/>
      <w:bookmarkEnd w:id="47"/>
      <w:r w:rsidDel="00000000" w:rsidR="00000000" w:rsidRPr="00000000">
        <w:rPr>
          <w:rFonts w:ascii="Calibri" w:cs="Calibri" w:eastAsia="Calibri" w:hAnsi="Calibri"/>
          <w:i w:val="0"/>
          <w:sz w:val="24"/>
          <w:szCs w:val="24"/>
          <w:rtl w:val="0"/>
        </w:rPr>
        <w:t xml:space="preserve"> Название статистики: </w:t>
      </w:r>
      <w:r w:rsidDel="00000000" w:rsidR="00000000" w:rsidRPr="00000000">
        <w:rPr>
          <w:rFonts w:ascii="Calibri" w:cs="Calibri" w:eastAsia="Calibri" w:hAnsi="Calibri"/>
          <w:i w:val="0"/>
          <w:sz w:val="24"/>
          <w:szCs w:val="24"/>
          <w:vertAlign w:val="baseline"/>
          <w:rtl w:val="0"/>
        </w:rPr>
        <w:t xml:space="preserve">Баллы по проверочному списку должностных инструкций</w:t>
      </w:r>
    </w:p>
    <w:p w:rsidR="00000000" w:rsidDel="00000000" w:rsidP="00000000" w:rsidRDefault="00000000" w:rsidRPr="00000000" w14:paraId="00000203">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b w:val="1"/>
          <w:rtl w:val="0"/>
        </w:rPr>
        <w:t xml:space="preserve"> Краткое описание этой статистики: </w:t>
      </w:r>
      <w:commentRangeStart w:id="42"/>
      <w:r w:rsidDel="00000000" w:rsidR="00000000" w:rsidRPr="00000000">
        <w:rPr>
          <w:rFonts w:ascii="Calibri" w:cs="Calibri" w:eastAsia="Calibri" w:hAnsi="Calibri"/>
          <w:rtl w:val="0"/>
        </w:rPr>
        <w:t xml:space="preserve">Показывает общее количество </w:t>
      </w:r>
      <w:r w:rsidDel="00000000" w:rsidR="00000000" w:rsidRPr="00000000">
        <w:rPr>
          <w:rFonts w:ascii="Calibri" w:cs="Calibri" w:eastAsia="Calibri" w:hAnsi="Calibri"/>
          <w:rtl w:val="0"/>
        </w:rPr>
        <w:t xml:space="preserve"> баллов по тем пунктам проверочного списка, которые планируются быть выполнены на текущей неделе. </w:t>
      </w:r>
      <w:r w:rsidDel="00000000" w:rsidR="00000000" w:rsidRPr="00000000">
        <w:rPr>
          <w:rFonts w:ascii="Calibri" w:cs="Calibri" w:eastAsia="Calibri" w:hAnsi="Calibri"/>
          <w:rtl w:val="0"/>
        </w:rPr>
        <w:t xml:space="preserve">За каждый выполненный в течении недели пункт каждого проверочного списка в статистику добавляется соответствующее пункту количество баллов.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204">
      <w:pPr>
        <w:pageBreakBefore w:val="0"/>
        <w:numPr>
          <w:ilvl w:val="0"/>
          <w:numId w:val="65"/>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Какие данные брать для расчета статистики: </w:t>
      </w:r>
      <w:r w:rsidDel="00000000" w:rsidR="00000000" w:rsidRPr="00000000">
        <w:rPr>
          <w:rFonts w:ascii="Calibri" w:cs="Calibri" w:eastAsia="Calibri" w:hAnsi="Calibri"/>
          <w:rtl w:val="0"/>
        </w:rPr>
        <w:t xml:space="preserve">Данные берутся из проверочного списка</w:t>
      </w:r>
      <w:r w:rsidDel="00000000" w:rsidR="00000000" w:rsidRPr="00000000">
        <w:rPr>
          <w:rFonts w:ascii="Calibri" w:cs="Calibri" w:eastAsia="Calibri" w:hAnsi="Calibri"/>
          <w:rtl w:val="0"/>
        </w:rPr>
        <w:br w:type="textWrapping"/>
      </w:r>
      <w:hyperlink r:id="rId19">
        <w:r w:rsidDel="00000000" w:rsidR="00000000" w:rsidRPr="00000000">
          <w:rPr>
            <w:color w:val="0000ee"/>
            <w:u w:val="single"/>
            <w:shd w:fill="auto" w:val="clear"/>
            <w:rtl w:val="0"/>
          </w:rPr>
          <w:t xml:space="preserve">ПРОВЕРОЧНЫЙ СПИСОК СТАТИСТИКИ </w:t>
        </w:r>
      </w:hyperlink>
      <w:r w:rsidDel="00000000" w:rsidR="00000000" w:rsidRPr="00000000">
        <w:rPr>
          <w:rtl w:val="0"/>
        </w:rPr>
      </w:r>
    </w:p>
    <w:p w:rsidR="00000000" w:rsidDel="00000000" w:rsidP="00000000" w:rsidRDefault="00000000" w:rsidRPr="00000000" w14:paraId="00000205">
      <w:pPr>
        <w:numPr>
          <w:ilvl w:val="0"/>
          <w:numId w:val="65"/>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За каждый выполненный в течении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w:t>
      </w:r>
      <w:r w:rsidDel="00000000" w:rsidR="00000000" w:rsidRPr="00000000">
        <w:rPr>
          <w:rtl w:val="0"/>
        </w:rPr>
      </w:r>
    </w:p>
    <w:p w:rsidR="00000000" w:rsidDel="00000000" w:rsidP="00000000" w:rsidRDefault="00000000" w:rsidRPr="00000000" w14:paraId="00000206">
      <w:pPr>
        <w:numPr>
          <w:ilvl w:val="0"/>
          <w:numId w:val="65"/>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расчёта статистики:</w:t>
      </w:r>
      <w:r w:rsidDel="00000000" w:rsidR="00000000" w:rsidRPr="00000000">
        <w:rPr>
          <w:rFonts w:ascii="Calibri" w:cs="Calibri" w:eastAsia="Calibri" w:hAnsi="Calibri"/>
          <w:rtl w:val="0"/>
        </w:rPr>
        <w:t xml:space="preserve"> На прошлой неделе была одобрена оргполитика,   создано по ней обучение и назначено сотрудникам по коду распределения, например ИД, РО2Б, 2 мен по прод. и размещена в папки их дожности  тоесть в факт мы ставим соответствующее количество балов 25+1+1 = 27 б. - факт </w:t>
      </w:r>
      <w:r w:rsidDel="00000000" w:rsidR="00000000" w:rsidRPr="00000000">
        <w:rPr>
          <w:rtl w:val="0"/>
        </w:rPr>
      </w:r>
    </w:p>
    <w:p w:rsidR="00000000" w:rsidDel="00000000" w:rsidP="00000000" w:rsidRDefault="00000000" w:rsidRPr="00000000" w14:paraId="00000207">
      <w:pPr>
        <w:numPr>
          <w:ilvl w:val="0"/>
          <w:numId w:val="65"/>
        </w:numPr>
        <w:spacing w:after="0" w:line="276" w:lineRule="auto"/>
        <w:ind w:left="720" w:hanging="360"/>
        <w:jc w:val="both"/>
        <w:rPr>
          <w:rFonts w:ascii="Calibri" w:cs="Calibri" w:eastAsia="Calibri" w:hAnsi="Calibri"/>
          <w:sz w:val="23"/>
          <w:szCs w:val="23"/>
          <w:highlight w:val="white"/>
        </w:rPr>
      </w:pPr>
      <w:r w:rsidDel="00000000" w:rsidR="00000000" w:rsidRPr="00000000">
        <w:rPr>
          <w:rFonts w:ascii="Calibri" w:cs="Calibri" w:eastAsia="Calibri" w:hAnsi="Calibri"/>
          <w:b w:val="1"/>
          <w:rtl w:val="0"/>
        </w:rPr>
        <w:t xml:space="preserve">Квота по статистике (если есть):</w:t>
      </w:r>
      <w:r w:rsidDel="00000000" w:rsidR="00000000" w:rsidRPr="00000000">
        <w:rPr>
          <w:rFonts w:ascii="Calibri" w:cs="Calibri" w:eastAsia="Calibri" w:hAnsi="Calibri"/>
          <w:rtl w:val="0"/>
        </w:rPr>
        <w:t xml:space="preserve">На текущей неделе на нужно распространить  оргполитику,   создано по ней обучение и назначено сотрудникам по коду распределения, например ИД, РО2Б, 2 мен по прод. планируется что политика будет  размещена в папки их дожности  тоесть вплан  мы ставим соответствующее количество 1+1 = 2 б. - план</w:t>
      </w:r>
      <w:r w:rsidDel="00000000" w:rsidR="00000000" w:rsidRPr="00000000">
        <w:rPr>
          <w:rtl w:val="0"/>
        </w:rPr>
      </w:r>
    </w:p>
    <w:p w:rsidR="00000000" w:rsidDel="00000000" w:rsidP="00000000" w:rsidRDefault="00000000" w:rsidRPr="00000000" w14:paraId="00000208">
      <w:pPr>
        <w:numPr>
          <w:ilvl w:val="0"/>
          <w:numId w:val="65"/>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209">
      <w:pPr>
        <w:numPr>
          <w:ilvl w:val="0"/>
          <w:numId w:val="10"/>
        </w:numPr>
        <w:spacing w:after="0" w:afterAutospacing="0" w:lineRule="auto"/>
        <w:ind w:left="1440" w:hanging="360"/>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Если квота выполнена, это говорит о том, что компания системная, каждый сотрудник знает правила и понимает продукт и обязанности своего поста.. Статистика баллов позволяет оценить, насколько систематически и правильно выполняются эти стандарты.</w:t>
      </w:r>
    </w:p>
    <w:p w:rsidR="00000000" w:rsidDel="00000000" w:rsidP="00000000" w:rsidRDefault="00000000" w:rsidRPr="00000000" w14:paraId="0000020A">
      <w:pPr>
        <w:numPr>
          <w:ilvl w:val="0"/>
          <w:numId w:val="10"/>
        </w:numPr>
        <w:spacing w:after="0" w:afterAutospacing="0" w:lineRule="auto"/>
        <w:ind w:left="1440" w:hanging="360"/>
        <w:jc w:val="both"/>
        <w:rPr>
          <w:rFonts w:ascii="Calibri" w:cs="Calibri" w:eastAsia="Calibri" w:hAnsi="Calibri"/>
          <w:color w:val="0d0d0d"/>
          <w:highlight w:val="white"/>
          <w:u w:val="none"/>
        </w:rPr>
      </w:pPr>
      <w:r w:rsidDel="00000000" w:rsidR="00000000" w:rsidRPr="00000000">
        <w:rPr>
          <w:rFonts w:ascii="Calibri" w:cs="Calibri" w:eastAsia="Calibri" w:hAnsi="Calibri"/>
          <w:color w:val="0d0d0d"/>
          <w:highlight w:val="white"/>
          <w:rtl w:val="0"/>
        </w:rPr>
        <w:t xml:space="preserve">Если квота не выполнена, то это означает, что есть проблема с правилами и сотрудники работают не по правилам. Это создает хаос и приведет к тому что компания может потерять продуктивных сотрудников, так как они привыкли работать в системе. </w:t>
      </w:r>
    </w:p>
    <w:p w:rsidR="00000000" w:rsidDel="00000000" w:rsidP="00000000" w:rsidRDefault="00000000" w:rsidRPr="00000000" w14:paraId="0000020B">
      <w:pPr>
        <w:numPr>
          <w:ilvl w:val="0"/>
          <w:numId w:val="10"/>
        </w:numPr>
        <w:spacing w:after="280" w:lineRule="auto"/>
        <w:ind w:left="1440" w:hanging="360"/>
        <w:jc w:val="both"/>
        <w:rPr>
          <w:rFonts w:ascii="Calibri" w:cs="Calibri" w:eastAsia="Calibri" w:hAnsi="Calibri"/>
          <w:color w:val="0d0d0d"/>
          <w:highlight w:val="white"/>
          <w:u w:val="none"/>
        </w:rPr>
      </w:pPr>
      <w:r w:rsidDel="00000000" w:rsidR="00000000" w:rsidRPr="00000000">
        <w:rPr>
          <w:rFonts w:ascii="Calibri" w:cs="Calibri" w:eastAsia="Calibri" w:hAnsi="Calibri"/>
          <w:color w:val="0d0d0d"/>
          <w:highlight w:val="white"/>
          <w:rtl w:val="0"/>
        </w:rPr>
        <w:t xml:space="preserve">Если квота не выполнена, это говорит о том, что нет полностью описанных должностных папок, что может привести, что в компании будут работать сотрудники, которые не будут понимать цель своей работы и продукт и соответственно не будут давать результат и компания не сможет развиваться и выполнять свои планы</w:t>
      </w:r>
    </w:p>
    <w:p w:rsidR="00000000" w:rsidDel="00000000" w:rsidP="00000000" w:rsidRDefault="00000000" w:rsidRPr="00000000" w14:paraId="0000020C">
      <w:pPr>
        <w:spacing w:after="280" w:lineRule="auto"/>
        <w:ind w:left="1440" w:firstLine="0"/>
        <w:jc w:val="both"/>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20D">
      <w:pPr>
        <w:numPr>
          <w:ilvl w:val="0"/>
          <w:numId w:val="139"/>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rtl w:val="0"/>
        </w:rPr>
        <w:t xml:space="preserve">Количество сотрудников </w:t>
      </w:r>
      <w:r w:rsidDel="00000000" w:rsidR="00000000" w:rsidRPr="00000000">
        <w:rPr>
          <w:rFonts w:ascii="Calibri" w:cs="Calibri" w:eastAsia="Calibri" w:hAnsi="Calibri"/>
          <w:color w:val="2b2c3b"/>
          <w:rtl w:val="0"/>
        </w:rPr>
        <w:t xml:space="preserve">производства</w:t>
      </w:r>
      <w:r w:rsidDel="00000000" w:rsidR="00000000" w:rsidRPr="00000000">
        <w:rPr>
          <w:rFonts w:ascii="Calibri" w:cs="Calibri" w:eastAsia="Calibri" w:hAnsi="Calibri"/>
          <w:rtl w:val="0"/>
        </w:rPr>
        <w:t xml:space="preserve"> с выполненной квотой</w:t>
      </w:r>
    </w:p>
    <w:p w:rsidR="00000000" w:rsidDel="00000000" w:rsidP="00000000" w:rsidRDefault="00000000" w:rsidRPr="00000000" w14:paraId="0000020E">
      <w:pPr>
        <w:numPr>
          <w:ilvl w:val="0"/>
          <w:numId w:val="51"/>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w:t>
      </w:r>
      <w:r w:rsidDel="00000000" w:rsidR="00000000" w:rsidRPr="00000000">
        <w:rPr>
          <w:rFonts w:ascii="Calibri" w:cs="Calibri" w:eastAsia="Calibri" w:hAnsi="Calibri"/>
          <w:rtl w:val="0"/>
        </w:rPr>
        <w:t xml:space="preserve"> Отображает количество сотрудников   производства, у которых выполнена квота. График представляет собой зависимость количества сотрудников с выполненной квотой от времени (недель).</w:t>
      </w:r>
    </w:p>
    <w:p w:rsidR="00000000" w:rsidDel="00000000" w:rsidP="00000000" w:rsidRDefault="00000000" w:rsidRPr="00000000" w14:paraId="0000020F">
      <w:pPr>
        <w:numPr>
          <w:ilvl w:val="0"/>
          <w:numId w:val="51"/>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Какие данные брать и где брать эти данные для подсчета:</w:t>
      </w:r>
      <w:r w:rsidDel="00000000" w:rsidR="00000000" w:rsidRPr="00000000">
        <w:rPr>
          <w:rFonts w:ascii="Calibri" w:cs="Calibri" w:eastAsia="Calibri" w:hAnsi="Calibri"/>
          <w:rtl w:val="0"/>
        </w:rPr>
        <w:t xml:space="preserve"> Для каждого сотрудника фиксируется, выполнена ли его квота (1 - да, 0 - нет), все должности, которые он занимает, и числовое значение квоты (если есть). Информация берется из ежедневных отчетов по квотам сотрудников производства.</w:t>
      </w:r>
      <w:hyperlink r:id="rId20">
        <w:r w:rsidDel="00000000" w:rsidR="00000000" w:rsidRPr="00000000">
          <w:rPr>
            <w:color w:val="0000ee"/>
            <w:u w:val="single"/>
            <w:shd w:fill="auto" w:val="clear"/>
            <w:rtl w:val="0"/>
          </w:rPr>
          <w:t xml:space="preserve">ОТЧЕТ ПО КВОТАМ_ВСЕ СОТРУДНИКИ</w:t>
        </w:r>
      </w:hyperlink>
      <w:r w:rsidDel="00000000" w:rsidR="00000000" w:rsidRPr="00000000">
        <w:rPr>
          <w:rFonts w:ascii="Calibri" w:cs="Calibri" w:eastAsia="Calibri" w:hAnsi="Calibri"/>
          <w:rtl w:val="0"/>
        </w:rPr>
        <w:t xml:space="preserve">. </w:t>
      </w:r>
      <w:r w:rsidDel="00000000" w:rsidR="00000000" w:rsidRPr="00000000">
        <w:rPr>
          <w:rtl w:val="0"/>
        </w:rPr>
        <w:t xml:space="preserve">Данная таблица заполняется ежедневно НО1 исходя из данных предоставленных НО11</w:t>
      </w:r>
      <w:r w:rsidDel="00000000" w:rsidR="00000000" w:rsidRPr="00000000">
        <w:rPr>
          <w:rtl w:val="0"/>
        </w:rPr>
      </w:r>
    </w:p>
    <w:p w:rsidR="00000000" w:rsidDel="00000000" w:rsidP="00000000" w:rsidRDefault="00000000" w:rsidRPr="00000000" w14:paraId="00000210">
      <w:pPr>
        <w:numPr>
          <w:ilvl w:val="0"/>
          <w:numId w:val="51"/>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статистику:</w:t>
      </w:r>
      <w:r w:rsidDel="00000000" w:rsidR="00000000" w:rsidRPr="00000000">
        <w:rPr>
          <w:rFonts w:ascii="Calibri" w:cs="Calibri" w:eastAsia="Calibri" w:hAnsi="Calibri"/>
          <w:rtl w:val="0"/>
        </w:rPr>
        <w:t xml:space="preserve"> Ежедневно и еженедельно до 11:00 необходимо вносить данные по выполнению квот сотрудниками производства в таблицу</w:t>
      </w:r>
      <w:hyperlink r:id="rId21">
        <w:r w:rsidDel="00000000" w:rsidR="00000000" w:rsidRPr="00000000">
          <w:rPr>
            <w:color w:val="0000ee"/>
            <w:u w:val="single"/>
            <w:shd w:fill="auto" w:val="clear"/>
            <w:rtl w:val="0"/>
          </w:rPr>
          <w:t xml:space="preserve">ОТЧЕТ ПО КВОТАМ_ВСЕ СОТРУДНИКИ</w:t>
        </w:r>
      </w:hyperlink>
      <w:r w:rsidDel="00000000" w:rsidR="00000000" w:rsidRPr="00000000">
        <w:rPr>
          <w:rFonts w:ascii="Calibri" w:cs="Calibri" w:eastAsia="Calibri" w:hAnsi="Calibri"/>
          <w:rtl w:val="0"/>
        </w:rPr>
        <w:t xml:space="preserve">, эти данные подает мастер смены в конце рабочего дня, далее </w:t>
      </w:r>
      <w:r w:rsidDel="00000000" w:rsidR="00000000" w:rsidRPr="00000000">
        <w:rPr>
          <w:sz w:val="22"/>
          <w:szCs w:val="22"/>
          <w:rtl w:val="0"/>
        </w:rPr>
        <w:t xml:space="preserve">считаем весь производственный персонал производства Каменского которые выполнили поставленную квоту.</w:t>
      </w:r>
      <w:r w:rsidDel="00000000" w:rsidR="00000000" w:rsidRPr="00000000">
        <w:rPr>
          <w:rFonts w:ascii="Calibri" w:cs="Calibri" w:eastAsia="Calibri" w:hAnsi="Calibri"/>
          <w:rtl w:val="0"/>
        </w:rPr>
        <w:t xml:space="preserve"> За каждую выполненную квоту присвоить 1. Суммировать эти значения для получения общего количества сотрудников с выполненной квотой.</w:t>
      </w:r>
      <w:r w:rsidDel="00000000" w:rsidR="00000000" w:rsidRPr="00000000">
        <w:rPr>
          <w:rtl w:val="0"/>
        </w:rPr>
      </w:r>
    </w:p>
    <w:p w:rsidR="00000000" w:rsidDel="00000000" w:rsidP="00000000" w:rsidRDefault="00000000" w:rsidRPr="00000000" w14:paraId="00000211">
      <w:pPr>
        <w:numPr>
          <w:ilvl w:val="0"/>
          <w:numId w:val="51"/>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Пример расчёта статистики:</w:t>
      </w:r>
      <w:r w:rsidDel="00000000" w:rsidR="00000000" w:rsidRPr="00000000">
        <w:rPr>
          <w:rFonts w:ascii="Calibri" w:cs="Calibri" w:eastAsia="Calibri" w:hAnsi="Calibri"/>
          <w:rtl w:val="0"/>
        </w:rPr>
        <w:t xml:space="preserve"> Предположим, у нас есть 64 сотрудника. 64 из них выполнены квоту. Статистика будет равна 64.</w:t>
      </w:r>
    </w:p>
    <w:p w:rsidR="00000000" w:rsidDel="00000000" w:rsidP="00000000" w:rsidRDefault="00000000" w:rsidRPr="00000000" w14:paraId="00000212">
      <w:pPr>
        <w:numPr>
          <w:ilvl w:val="0"/>
          <w:numId w:val="51"/>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рассчитать квоту (если есть): </w:t>
      </w:r>
      <w:r w:rsidDel="00000000" w:rsidR="00000000" w:rsidRPr="00000000">
        <w:rPr>
          <w:rFonts w:ascii="Calibri" w:cs="Calibri" w:eastAsia="Calibri" w:hAnsi="Calibri"/>
          <w:rtl w:val="0"/>
        </w:rPr>
        <w:t xml:space="preserve">Квота равна кол-ву сотрудников, которое работает на производстве и имеет количественный показатель квоты (швеи, раскройщики, упаковщики). </w:t>
      </w:r>
    </w:p>
    <w:p w:rsidR="00000000" w:rsidDel="00000000" w:rsidP="00000000" w:rsidRDefault="00000000" w:rsidRPr="00000000" w14:paraId="00000213">
      <w:pPr>
        <w:numPr>
          <w:ilvl w:val="0"/>
          <w:numId w:val="51"/>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214">
      <w:pPr>
        <w:numPr>
          <w:ilvl w:val="0"/>
          <w:numId w:val="11"/>
        </w:numPr>
        <w:spacing w:after="0" w:afterAutospacing="0" w:lineRule="auto"/>
        <w:ind w:left="1559.0551181102362" w:hanging="360.0000000000001"/>
        <w:jc w:val="both"/>
        <w:rPr>
          <w:rFonts w:ascii="Calibri" w:cs="Calibri" w:eastAsia="Calibri" w:hAnsi="Calibri"/>
          <w:u w:val="none"/>
        </w:rPr>
      </w:pPr>
      <w:r w:rsidDel="00000000" w:rsidR="00000000" w:rsidRPr="00000000">
        <w:rPr>
          <w:rFonts w:ascii="Calibri" w:cs="Calibri" w:eastAsia="Calibri" w:hAnsi="Calibri"/>
          <w:rtl w:val="0"/>
        </w:rPr>
        <w:t xml:space="preserve">Идентификация эффективных и неэффективных сотрудников: Анализируя график, можно выделить сотрудников, которые регулярно выполняют квоты, и наоборот. </w:t>
      </w:r>
    </w:p>
    <w:p w:rsidR="00000000" w:rsidDel="00000000" w:rsidP="00000000" w:rsidRDefault="00000000" w:rsidRPr="00000000" w14:paraId="00000215">
      <w:pPr>
        <w:numPr>
          <w:ilvl w:val="0"/>
          <w:numId w:val="11"/>
        </w:numPr>
        <w:spacing w:after="0" w:afterAutospacing="0" w:lineRule="auto"/>
        <w:ind w:left="1559.0551181102362" w:hanging="360.0000000000001"/>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При анализе графика можно оценить эффективность работы производственного персонала. Увеличение числа сотрудников с выполненной квотой может указывать на улучшение процессов производства, увеличение мотивации сотрудников или улучшение условий труда.</w:t>
      </w:r>
      <w:r w:rsidDel="00000000" w:rsidR="00000000" w:rsidRPr="00000000">
        <w:rPr>
          <w:rtl w:val="0"/>
        </w:rPr>
      </w:r>
    </w:p>
    <w:p w:rsidR="00000000" w:rsidDel="00000000" w:rsidP="00000000" w:rsidRDefault="00000000" w:rsidRPr="00000000" w14:paraId="00000216">
      <w:pPr>
        <w:numPr>
          <w:ilvl w:val="0"/>
          <w:numId w:val="11"/>
        </w:numPr>
        <w:spacing w:after="0" w:afterAutospacing="0" w:lineRule="auto"/>
        <w:ind w:left="1559.0551181102362" w:hanging="360.0000000000001"/>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Если в определенный период времени наблюдается значительное падение показателей, то это </w:t>
      </w:r>
      <w:r w:rsidDel="00000000" w:rsidR="00000000" w:rsidRPr="00000000">
        <w:rPr>
          <w:rFonts w:ascii="Calibri" w:cs="Calibri" w:eastAsia="Calibri" w:hAnsi="Calibri"/>
          <w:rtl w:val="0"/>
        </w:rPr>
        <w:t xml:space="preserve">может указывать на необходимость переобучения  сотрудников, если некоторые группы постоянно справляются с квотами хуже других.</w:t>
      </w:r>
    </w:p>
    <w:p w:rsidR="00000000" w:rsidDel="00000000" w:rsidP="00000000" w:rsidRDefault="00000000" w:rsidRPr="00000000" w14:paraId="00000217">
      <w:pPr>
        <w:numPr>
          <w:ilvl w:val="0"/>
          <w:numId w:val="11"/>
        </w:numPr>
        <w:spacing w:after="280" w:lineRule="auto"/>
        <w:ind w:left="1559.0551181102362" w:hanging="360.0000000000001"/>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Если квота не выполнена, тогда мы понимает, что в будущем это приведет к невыполнению квот по производству продукта. </w:t>
      </w:r>
      <w:r w:rsidDel="00000000" w:rsidR="00000000" w:rsidRPr="00000000">
        <w:rPr>
          <w:rFonts w:ascii="Calibri" w:cs="Calibri" w:eastAsia="Calibri" w:hAnsi="Calibri"/>
          <w:rtl w:val="0"/>
        </w:rPr>
        <w:t xml:space="preserve">И что мы не сможем выполнить договоренности с клиентами и доставить продукцию в срок. И из-за этого наши клиенты могут искать других поставщиков.  </w:t>
      </w:r>
      <w:r w:rsidDel="00000000" w:rsidR="00000000" w:rsidRPr="00000000">
        <w:rPr>
          <w:rtl w:val="0"/>
        </w:rPr>
      </w:r>
    </w:p>
    <w:p w:rsidR="00000000" w:rsidDel="00000000" w:rsidP="00000000" w:rsidRDefault="00000000" w:rsidRPr="00000000" w14:paraId="00000218">
      <w:pPr>
        <w:spacing w:after="28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19">
      <w:pPr>
        <w:numPr>
          <w:ilvl w:val="0"/>
          <w:numId w:val="81"/>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Название статистики: Кол-во учеников добавленных в ШКОЛУ ШВЕЙ</w:t>
      </w:r>
    </w:p>
    <w:p w:rsidR="00000000" w:rsidDel="00000000" w:rsidP="00000000" w:rsidRDefault="00000000" w:rsidRPr="00000000" w14:paraId="0000021A">
      <w:pPr>
        <w:numPr>
          <w:ilvl w:val="0"/>
          <w:numId w:val="44"/>
        </w:numPr>
        <w:spacing w:after="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Отображает количество человек, которые начали обучение в школе швей.</w:t>
      </w:r>
    </w:p>
    <w:p w:rsidR="00000000" w:rsidDel="00000000" w:rsidP="00000000" w:rsidRDefault="00000000" w:rsidRPr="00000000" w14:paraId="0000021B">
      <w:pPr>
        <w:numPr>
          <w:ilvl w:val="0"/>
          <w:numId w:val="44"/>
        </w:numPr>
        <w:spacing w:after="0" w:afterAutospacing="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Какие данные брать и где брать эти данные для подсчета: </w:t>
      </w:r>
      <w:r w:rsidDel="00000000" w:rsidR="00000000" w:rsidRPr="00000000">
        <w:rPr>
          <w:rFonts w:ascii="Calibri" w:cs="Calibri" w:eastAsia="Calibri" w:hAnsi="Calibri"/>
          <w:rtl w:val="0"/>
        </w:rPr>
        <w:t xml:space="preserve">Данные берут из таблицы </w:t>
      </w:r>
      <w:hyperlink r:id="rId22">
        <w:r w:rsidDel="00000000" w:rsidR="00000000" w:rsidRPr="00000000">
          <w:rPr>
            <w:color w:val="0000ee"/>
            <w:u w:val="single"/>
            <w:shd w:fill="auto" w:val="clear"/>
            <w:rtl w:val="0"/>
          </w:rPr>
          <w:t xml:space="preserve">Список соискателей на 14.05.21</w:t>
        </w:r>
      </w:hyperlink>
      <w:r w:rsidDel="00000000" w:rsidR="00000000" w:rsidRPr="00000000">
        <w:rPr>
          <w:rtl w:val="0"/>
        </w:rPr>
        <w:t xml:space="preserve"> где желтым отмечены кандидаты, которые добавлены в школу швей в отчетный период.</w:t>
      </w:r>
    </w:p>
    <w:p w:rsidR="00000000" w:rsidDel="00000000" w:rsidP="00000000" w:rsidRDefault="00000000" w:rsidRPr="00000000" w14:paraId="0000021C">
      <w:pPr>
        <w:numPr>
          <w:ilvl w:val="0"/>
          <w:numId w:val="44"/>
        </w:numPr>
        <w:spacing w:after="0" w:afterAutospacing="0" w:lineRule="auto"/>
        <w:ind w:left="720" w:hanging="360"/>
        <w:jc w:val="both"/>
        <w:rPr/>
      </w:pPr>
      <w:r w:rsidDel="00000000" w:rsidR="00000000" w:rsidRPr="00000000">
        <w:rPr>
          <w:rFonts w:ascii="Calibri" w:cs="Calibri" w:eastAsia="Calibri" w:hAnsi="Calibri"/>
          <w:b w:val="1"/>
          <w:rtl w:val="0"/>
        </w:rPr>
        <w:t xml:space="preserve">Как посчитать статистику: </w:t>
      </w:r>
      <w:r w:rsidDel="00000000" w:rsidR="00000000" w:rsidRPr="00000000">
        <w:rPr>
          <w:rFonts w:ascii="Calibri" w:cs="Calibri" w:eastAsia="Calibri" w:hAnsi="Calibri"/>
          <w:rtl w:val="0"/>
        </w:rPr>
        <w:t xml:space="preserve">В первый день отчетной недели открыть таблицу и рассчитать общее количество человек, которые были добавлены и вышли  в школу швей за отчетный период </w:t>
      </w:r>
    </w:p>
    <w:p w:rsidR="00000000" w:rsidDel="00000000" w:rsidP="00000000" w:rsidRDefault="00000000" w:rsidRPr="00000000" w14:paraId="0000021D">
      <w:pPr>
        <w:numPr>
          <w:ilvl w:val="0"/>
          <w:numId w:val="44"/>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статистики:</w:t>
      </w:r>
      <w:r w:rsidDel="00000000" w:rsidR="00000000" w:rsidRPr="00000000">
        <w:rPr>
          <w:rFonts w:ascii="Calibri" w:cs="Calibri" w:eastAsia="Calibri" w:hAnsi="Calibri"/>
          <w:rtl w:val="0"/>
        </w:rPr>
        <w:t xml:space="preserve"> например, </w:t>
      </w:r>
      <w:r w:rsidDel="00000000" w:rsidR="00000000" w:rsidRPr="00000000">
        <w:rPr>
          <w:rtl w:val="0"/>
        </w:rPr>
        <w:t xml:space="preserve">запланированное количество человек добавленных в школу швей в течении недели, согласно плана найма было 4, по итогу на собеседование пришло 4 человека а в школу вышли - 2, это и будет  факт по статистике.</w:t>
      </w:r>
    </w:p>
    <w:p w:rsidR="00000000" w:rsidDel="00000000" w:rsidP="00000000" w:rsidRDefault="00000000" w:rsidRPr="00000000" w14:paraId="0000021E">
      <w:pPr>
        <w:numPr>
          <w:ilvl w:val="0"/>
          <w:numId w:val="44"/>
        </w:numPr>
        <w:spacing w:after="0" w:afterAutospacing="0" w:lineRule="auto"/>
        <w:ind w:left="720" w:hanging="360"/>
        <w:jc w:val="both"/>
        <w:rPr/>
      </w:pPr>
      <w:r w:rsidDel="00000000" w:rsidR="00000000" w:rsidRPr="00000000">
        <w:rPr>
          <w:rFonts w:ascii="Calibri" w:cs="Calibri" w:eastAsia="Calibri" w:hAnsi="Calibri"/>
          <w:b w:val="1"/>
          <w:rtl w:val="0"/>
        </w:rPr>
        <w:t xml:space="preserve">Как рассчитать квоту (если есть): </w:t>
      </w:r>
      <w:r w:rsidDel="00000000" w:rsidR="00000000" w:rsidRPr="00000000">
        <w:rPr>
          <w:rtl w:val="0"/>
        </w:rPr>
        <w:t xml:space="preserve">квоту</w:t>
      </w:r>
      <w:r w:rsidDel="00000000" w:rsidR="00000000" w:rsidRPr="00000000">
        <w:rPr>
          <w:rtl w:val="0"/>
        </w:rPr>
        <w:t xml:space="preserve"> ставим как запланированное количество человек добавленных в школу швей в течении недели, согласно плана найм. Данные можно взять в таблице </w:t>
      </w:r>
      <w:hyperlink r:id="rId23">
        <w:r w:rsidDel="00000000" w:rsidR="00000000" w:rsidRPr="00000000">
          <w:rPr>
            <w:color w:val="0000ee"/>
            <w:u w:val="single"/>
            <w:shd w:fill="auto" w:val="clear"/>
            <w:rtl w:val="0"/>
          </w:rPr>
          <w:t xml:space="preserve">План/факт по найму сотрудников производственного и административного персонала на 2023 год </w:t>
        </w:r>
      </w:hyperlink>
      <w:r w:rsidDel="00000000" w:rsidR="00000000" w:rsidRPr="00000000">
        <w:rPr>
          <w:rtl w:val="0"/>
        </w:rPr>
      </w:r>
    </w:p>
    <w:p w:rsidR="00000000" w:rsidDel="00000000" w:rsidP="00000000" w:rsidRDefault="00000000" w:rsidRPr="00000000" w14:paraId="0000021F">
      <w:pPr>
        <w:numPr>
          <w:ilvl w:val="0"/>
          <w:numId w:val="44"/>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220">
      <w:pPr>
        <w:numPr>
          <w:ilvl w:val="0"/>
          <w:numId w:val="24"/>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Сравнивая  фактическое число человек добавленных в школу швей с планами найма можно оценить эффективность процесса найма и вносить коррективы при необходимости.</w:t>
      </w:r>
    </w:p>
    <w:p w:rsidR="00000000" w:rsidDel="00000000" w:rsidP="00000000" w:rsidRDefault="00000000" w:rsidRPr="00000000" w14:paraId="00000221">
      <w:pPr>
        <w:numPr>
          <w:ilvl w:val="0"/>
          <w:numId w:val="24"/>
        </w:numPr>
        <w:spacing w:after="0" w:afterAutospacing="0"/>
        <w:ind w:left="1440" w:hanging="360"/>
        <w:rPr>
          <w:rFonts w:ascii="Calibri" w:cs="Calibri" w:eastAsia="Calibri" w:hAnsi="Calibri"/>
        </w:rPr>
      </w:pPr>
      <w:r w:rsidDel="00000000" w:rsidR="00000000" w:rsidRPr="00000000">
        <w:rPr>
          <w:rFonts w:ascii="Calibri" w:cs="Calibri" w:eastAsia="Calibri" w:hAnsi="Calibri"/>
          <w:color w:val="0d0d0d"/>
          <w:highlight w:val="white"/>
          <w:rtl w:val="0"/>
        </w:rPr>
        <w:t xml:space="preserve">Если количество учеников, добавленных в школу швей, растет, это может быть связано с успешными маркетинговыми и рекламными кампаниями. Это может включать в себя различные рекламные мероприятия, онлайн-продвижение, а также рекомендации от самих учеников или других работников производства.</w:t>
      </w:r>
    </w:p>
    <w:p w:rsidR="00000000" w:rsidDel="00000000" w:rsidP="00000000" w:rsidRDefault="00000000" w:rsidRPr="00000000" w14:paraId="00000222">
      <w:pPr>
        <w:numPr>
          <w:ilvl w:val="0"/>
          <w:numId w:val="24"/>
        </w:numPr>
        <w:ind w:left="1440" w:hanging="360"/>
        <w:rPr>
          <w:rFonts w:ascii="Calibri" w:cs="Calibri" w:eastAsia="Calibri" w:hAnsi="Calibri"/>
          <w:color w:val="0d0d0d"/>
          <w:highlight w:val="white"/>
          <w:u w:val="none"/>
        </w:rPr>
      </w:pPr>
      <w:r w:rsidDel="00000000" w:rsidR="00000000" w:rsidRPr="00000000">
        <w:rPr>
          <w:rFonts w:ascii="Calibri" w:cs="Calibri" w:eastAsia="Calibri" w:hAnsi="Calibri"/>
          <w:color w:val="0d0d0d"/>
          <w:highlight w:val="white"/>
          <w:rtl w:val="0"/>
        </w:rPr>
        <w:t xml:space="preserve">Если квота не выполнена, тогда мы понимает, что будет дефицит швей в будущем, что приведет к невыполнению квот по производству продукта </w:t>
      </w:r>
    </w:p>
    <w:p w:rsidR="00000000" w:rsidDel="00000000" w:rsidP="00000000" w:rsidRDefault="00000000" w:rsidRPr="00000000" w14:paraId="0000022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224">
      <w:pPr>
        <w:numPr>
          <w:ilvl w:val="0"/>
          <w:numId w:val="81"/>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b w:val="1"/>
          <w:color w:val="151515"/>
          <w:highlight w:val="white"/>
          <w:rtl w:val="0"/>
        </w:rPr>
        <w:t xml:space="preserve">Стажеры, переведенные в смену (Каменское)</w:t>
      </w:r>
    </w:p>
    <w:p w:rsidR="00000000" w:rsidDel="00000000" w:rsidP="00000000" w:rsidRDefault="00000000" w:rsidRPr="00000000" w14:paraId="00000225">
      <w:pPr>
        <w:numPr>
          <w:ilvl w:val="0"/>
          <w:numId w:val="66"/>
        </w:numPr>
        <w:spacing w:after="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Отображает количество человек, которые завершили школу швей и переведены в смену стажерами.</w:t>
      </w:r>
    </w:p>
    <w:p w:rsidR="00000000" w:rsidDel="00000000" w:rsidP="00000000" w:rsidRDefault="00000000" w:rsidRPr="00000000" w14:paraId="00000226">
      <w:pPr>
        <w:numPr>
          <w:ilvl w:val="0"/>
          <w:numId w:val="66"/>
        </w:numPr>
        <w:spacing w:after="0" w:afterAutospacing="0" w:lineRule="auto"/>
        <w:ind w:left="720" w:hanging="360"/>
        <w:jc w:val="both"/>
        <w:rPr/>
      </w:pPr>
      <w:r w:rsidDel="00000000" w:rsidR="00000000" w:rsidRPr="00000000">
        <w:rPr>
          <w:rFonts w:ascii="Calibri" w:cs="Calibri" w:eastAsia="Calibri" w:hAnsi="Calibri"/>
          <w:b w:val="1"/>
          <w:rtl w:val="0"/>
        </w:rPr>
        <w:t xml:space="preserve">Какие данные брать и где брать эти данные для подсчета: </w:t>
      </w:r>
      <w:r w:rsidDel="00000000" w:rsidR="00000000" w:rsidRPr="00000000">
        <w:rPr>
          <w:rFonts w:ascii="Calibri" w:cs="Calibri" w:eastAsia="Calibri" w:hAnsi="Calibri"/>
          <w:rtl w:val="0"/>
        </w:rPr>
        <w:t xml:space="preserve">Данные берут из таблицы </w:t>
      </w:r>
      <w:hyperlink r:id="rId24">
        <w:r w:rsidDel="00000000" w:rsidR="00000000" w:rsidRPr="00000000">
          <w:rPr>
            <w:color w:val="0000ee"/>
            <w:u w:val="single"/>
            <w:shd w:fill="auto" w:val="clear"/>
            <w:rtl w:val="0"/>
          </w:rPr>
          <w:t xml:space="preserve">ДНЕВНИК СТАЖЕРА</w:t>
        </w:r>
      </w:hyperlink>
      <w:r w:rsidDel="00000000" w:rsidR="00000000" w:rsidRPr="00000000">
        <w:rPr>
          <w:rFonts w:ascii="Calibri" w:cs="Calibri" w:eastAsia="Calibri" w:hAnsi="Calibri"/>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где отмечены даты выпуска со школы швей и перевод в смену в отчетный период.</w:t>
      </w:r>
    </w:p>
    <w:p w:rsidR="00000000" w:rsidDel="00000000" w:rsidP="00000000" w:rsidRDefault="00000000" w:rsidRPr="00000000" w14:paraId="00000227">
      <w:pPr>
        <w:numPr>
          <w:ilvl w:val="0"/>
          <w:numId w:val="66"/>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Как посчитать статистику: </w:t>
      </w:r>
      <w:r w:rsidDel="00000000" w:rsidR="00000000" w:rsidRPr="00000000">
        <w:rPr>
          <w:rFonts w:ascii="Calibri" w:cs="Calibri" w:eastAsia="Calibri" w:hAnsi="Calibri"/>
          <w:rtl w:val="0"/>
        </w:rPr>
        <w:t xml:space="preserve">В первый день отчетной недели открыть таблицу и рассчитать общее количество человек, которые были выведены после обучения в смену за отчетный период </w:t>
      </w:r>
    </w:p>
    <w:p w:rsidR="00000000" w:rsidDel="00000000" w:rsidP="00000000" w:rsidRDefault="00000000" w:rsidRPr="00000000" w14:paraId="00000228">
      <w:pPr>
        <w:numPr>
          <w:ilvl w:val="0"/>
          <w:numId w:val="66"/>
        </w:numPr>
        <w:spacing w:after="0" w:afterAutospacing="0" w:lineRule="auto"/>
        <w:ind w:left="720" w:hanging="360"/>
        <w:jc w:val="both"/>
        <w:rPr/>
      </w:pPr>
      <w:r w:rsidDel="00000000" w:rsidR="00000000" w:rsidRPr="00000000">
        <w:rPr>
          <w:rFonts w:ascii="Calibri" w:cs="Calibri" w:eastAsia="Calibri" w:hAnsi="Calibri"/>
          <w:b w:val="1"/>
          <w:rtl w:val="0"/>
        </w:rPr>
        <w:t xml:space="preserve">Пример расчёта статистики:</w:t>
      </w:r>
      <w:r w:rsidDel="00000000" w:rsidR="00000000" w:rsidRPr="00000000">
        <w:rPr>
          <w:rFonts w:ascii="Calibri" w:cs="Calibri" w:eastAsia="Calibri" w:hAnsi="Calibri"/>
          <w:rtl w:val="0"/>
        </w:rPr>
        <w:t xml:space="preserve"> например, </w:t>
      </w:r>
      <w:r w:rsidDel="00000000" w:rsidR="00000000" w:rsidRPr="00000000">
        <w:rPr>
          <w:rtl w:val="0"/>
        </w:rPr>
        <w:t xml:space="preserve">запланированное количество человек добавленных в школу швей в течении недели, согласно плана найма было 4, по итогу в школу вышли - 3 ученика, а успешно завершили и переведены в смену - 2 человека , это и будет  факт по статистике.</w:t>
      </w:r>
    </w:p>
    <w:p w:rsidR="00000000" w:rsidDel="00000000" w:rsidP="00000000" w:rsidRDefault="00000000" w:rsidRPr="00000000" w14:paraId="00000229">
      <w:pPr>
        <w:numPr>
          <w:ilvl w:val="0"/>
          <w:numId w:val="66"/>
        </w:numPr>
        <w:spacing w:after="0" w:afterAutospacing="0" w:lineRule="auto"/>
        <w:ind w:left="720" w:hanging="360"/>
        <w:rPr/>
      </w:pPr>
      <w:r w:rsidDel="00000000" w:rsidR="00000000" w:rsidRPr="00000000">
        <w:rPr>
          <w:rFonts w:ascii="Calibri" w:cs="Calibri" w:eastAsia="Calibri" w:hAnsi="Calibri"/>
          <w:b w:val="1"/>
          <w:rtl w:val="0"/>
        </w:rPr>
        <w:t xml:space="preserve">Как рассчитать квоту (если есть): </w:t>
      </w:r>
      <w:r w:rsidDel="00000000" w:rsidR="00000000" w:rsidRPr="00000000">
        <w:rPr>
          <w:rtl w:val="0"/>
        </w:rPr>
        <w:t xml:space="preserve">квоту ставим как запланированное количество человек выведенных в смену со школы швей стажеров на конец отчетной недели, согласно плана найма. Данные можно взять в таблице :</w:t>
      </w:r>
      <w:hyperlink r:id="rId25">
        <w:r w:rsidDel="00000000" w:rsidR="00000000" w:rsidRPr="00000000">
          <w:rPr>
            <w:color w:val="0000ee"/>
            <w:u w:val="single"/>
            <w:shd w:fill="auto" w:val="clear"/>
            <w:rtl w:val="0"/>
          </w:rPr>
          <w:t xml:space="preserve">План/факт по найму сотрудников производственного и административного персонала на 2023 год </w:t>
        </w:r>
      </w:hyperlink>
      <w:r w:rsidDel="00000000" w:rsidR="00000000" w:rsidRPr="00000000">
        <w:rPr>
          <w:rtl w:val="0"/>
        </w:rPr>
      </w:r>
    </w:p>
    <w:p w:rsidR="00000000" w:rsidDel="00000000" w:rsidP="00000000" w:rsidRDefault="00000000" w:rsidRPr="00000000" w14:paraId="0000022A">
      <w:pPr>
        <w:numPr>
          <w:ilvl w:val="0"/>
          <w:numId w:val="66"/>
        </w:numPr>
        <w:spacing w:after="0" w:afterAutospacing="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22B">
      <w:pPr>
        <w:numPr>
          <w:ilvl w:val="0"/>
          <w:numId w:val="59"/>
        </w:numPr>
        <w:spacing w:after="0" w:afterAutospacing="0"/>
        <w:ind w:left="1417.3228346456694" w:hanging="283.4645669291342"/>
        <w:rPr>
          <w:rFonts w:ascii="Calibri" w:cs="Calibri" w:eastAsia="Calibri" w:hAnsi="Calibri"/>
          <w:u w:val="none"/>
        </w:rPr>
      </w:pPr>
      <w:r w:rsidDel="00000000" w:rsidR="00000000" w:rsidRPr="00000000">
        <w:rPr>
          <w:rFonts w:ascii="Calibri" w:cs="Calibri" w:eastAsia="Calibri" w:hAnsi="Calibri"/>
          <w:rtl w:val="0"/>
        </w:rPr>
        <w:t xml:space="preserve">Сравнивая  фактическое число человек добавленных в смену швей с планами найма можно оценить эффективность процесса обучения в школе швей и вносить коррективы при необходимости.</w:t>
      </w:r>
    </w:p>
    <w:p w:rsidR="00000000" w:rsidDel="00000000" w:rsidP="00000000" w:rsidRDefault="00000000" w:rsidRPr="00000000" w14:paraId="0000022C">
      <w:pPr>
        <w:numPr>
          <w:ilvl w:val="0"/>
          <w:numId w:val="59"/>
        </w:numPr>
        <w:spacing w:after="0" w:afterAutospacing="0"/>
        <w:ind w:left="1417.3228346456694" w:hanging="283.4645669291342"/>
        <w:rPr>
          <w:rFonts w:ascii="Calibri" w:cs="Calibri" w:eastAsia="Calibri" w:hAnsi="Calibri"/>
          <w:u w:val="none"/>
        </w:rPr>
      </w:pPr>
      <w:r w:rsidDel="00000000" w:rsidR="00000000" w:rsidRPr="00000000">
        <w:rPr>
          <w:rFonts w:ascii="Calibri" w:cs="Calibri" w:eastAsia="Calibri" w:hAnsi="Calibri"/>
          <w:color w:val="0d0d0d"/>
          <w:highlight w:val="white"/>
          <w:rtl w:val="0"/>
        </w:rPr>
        <w:t xml:space="preserve">Если количество стажеров, переведенных в смену, увеличивается, это может свидетельствовать о высокой эффективности программы обучения в школе швей. Успешное завершение школы и переход в смену говорит о том, что стажеры получили необходимые навыки и знания для работы в данной области.</w:t>
      </w:r>
      <w:r w:rsidDel="00000000" w:rsidR="00000000" w:rsidRPr="00000000">
        <w:rPr>
          <w:rtl w:val="0"/>
        </w:rPr>
      </w:r>
    </w:p>
    <w:p w:rsidR="00000000" w:rsidDel="00000000" w:rsidP="00000000" w:rsidRDefault="00000000" w:rsidRPr="00000000" w14:paraId="0000022D">
      <w:pPr>
        <w:numPr>
          <w:ilvl w:val="0"/>
          <w:numId w:val="24"/>
        </w:numPr>
        <w:ind w:left="1440" w:hanging="360"/>
        <w:rPr>
          <w:rFonts w:ascii="Calibri" w:cs="Calibri" w:eastAsia="Calibri" w:hAnsi="Calibri"/>
        </w:rPr>
      </w:pPr>
      <w:r w:rsidDel="00000000" w:rsidR="00000000" w:rsidRPr="00000000">
        <w:rPr>
          <w:rFonts w:ascii="Calibri" w:cs="Calibri" w:eastAsia="Calibri" w:hAnsi="Calibri"/>
          <w:rtl w:val="0"/>
        </w:rPr>
        <w:t xml:space="preserve">Если квота по переводу </w:t>
      </w:r>
      <w:r w:rsidDel="00000000" w:rsidR="00000000" w:rsidRPr="00000000">
        <w:rPr>
          <w:rFonts w:ascii="Calibri" w:cs="Calibri" w:eastAsia="Calibri" w:hAnsi="Calibri"/>
          <w:color w:val="0d0d0d"/>
          <w:highlight w:val="white"/>
          <w:rtl w:val="0"/>
        </w:rPr>
        <w:t xml:space="preserve">стажеров </w:t>
      </w:r>
      <w:r w:rsidDel="00000000" w:rsidR="00000000" w:rsidRPr="00000000">
        <w:rPr>
          <w:rFonts w:ascii="Calibri" w:cs="Calibri" w:eastAsia="Calibri" w:hAnsi="Calibri"/>
          <w:rtl w:val="0"/>
        </w:rPr>
        <w:t xml:space="preserve">не выполнена, тогда есть возможность того, что эффективность производства будет снижена и будет не выполнена квота по производству готовой продукции. И что мы не сможем выполнить договоренности с клиентами и доставить продукцию в срок. И из-за этого наши клиенты могут искать других поставщиков.  </w:t>
      </w:r>
    </w:p>
    <w:p w:rsidR="00000000" w:rsidDel="00000000" w:rsidP="00000000" w:rsidRDefault="00000000" w:rsidRPr="00000000" w14:paraId="0000022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2F">
      <w:pPr>
        <w:numPr>
          <w:ilvl w:val="0"/>
          <w:numId w:val="81"/>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Название статистики: Общее количество сотрудников производства( Каменское)</w:t>
      </w:r>
    </w:p>
    <w:p w:rsidR="00000000" w:rsidDel="00000000" w:rsidP="00000000" w:rsidRDefault="00000000" w:rsidRPr="00000000" w14:paraId="00000230">
      <w:pPr>
        <w:numPr>
          <w:ilvl w:val="0"/>
          <w:numId w:val="26"/>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Описание и визуализация в виде графика:</w:t>
      </w:r>
      <w:r w:rsidDel="00000000" w:rsidR="00000000" w:rsidRPr="00000000">
        <w:rPr>
          <w:rFonts w:ascii="Calibri" w:cs="Calibri" w:eastAsia="Calibri" w:hAnsi="Calibri"/>
          <w:rtl w:val="0"/>
        </w:rPr>
        <w:t xml:space="preserve"> Отображает общее количество сотрудников производства на текущую дату и включает в себя планы по найму на новую неделю. График представляет собой динамику изменения общего числа персонала.</w:t>
      </w:r>
    </w:p>
    <w:p w:rsidR="00000000" w:rsidDel="00000000" w:rsidP="00000000" w:rsidRDefault="00000000" w:rsidRPr="00000000" w14:paraId="00000231">
      <w:pPr>
        <w:numPr>
          <w:ilvl w:val="0"/>
          <w:numId w:val="26"/>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и где брать эти данные для подсчета:</w:t>
      </w:r>
      <w:r w:rsidDel="00000000" w:rsidR="00000000" w:rsidRPr="00000000">
        <w:rPr>
          <w:rFonts w:ascii="Calibri" w:cs="Calibri" w:eastAsia="Calibri" w:hAnsi="Calibri"/>
          <w:rtl w:val="0"/>
        </w:rPr>
        <w:t xml:space="preserve"> Фиксируются данные о текущем количестве сотрудников в производства  на текущую дату. Учитываются планы по найму на новую неделю. </w:t>
      </w:r>
      <w:r w:rsidDel="00000000" w:rsidR="00000000" w:rsidRPr="00000000">
        <w:rPr>
          <w:rFonts w:ascii="Calibri" w:cs="Calibri" w:eastAsia="Calibri" w:hAnsi="Calibri"/>
          <w:rtl w:val="0"/>
        </w:rPr>
        <w:t xml:space="preserve">Эти данные могут быть взяты из системы учета персонала и планов найма</w:t>
      </w:r>
      <w:r w:rsidDel="00000000" w:rsidR="00000000" w:rsidRPr="00000000">
        <w:rPr>
          <w:rFonts w:ascii="Calibri" w:cs="Calibri" w:eastAsia="Calibri" w:hAnsi="Calibri"/>
          <w:rtl w:val="0"/>
        </w:rPr>
        <w:t xml:space="preserve">.</w:t>
      </w:r>
      <w:hyperlink r:id="rId26">
        <w:r w:rsidDel="00000000" w:rsidR="00000000" w:rsidRPr="00000000">
          <w:rPr>
            <w:color w:val="0000ee"/>
            <w:u w:val="single"/>
            <w:shd w:fill="auto" w:val="clear"/>
            <w:rtl w:val="0"/>
          </w:rPr>
          <w:t xml:space="preserve">План/факт по найму сотрудников производственного и административного персонала на 2023 -2024год</w:t>
        </w:r>
      </w:hyperlink>
      <w:r w:rsidDel="00000000" w:rsidR="00000000" w:rsidRPr="00000000">
        <w:rPr>
          <w:rtl w:val="0"/>
        </w:rPr>
      </w:r>
    </w:p>
    <w:p w:rsidR="00000000" w:rsidDel="00000000" w:rsidP="00000000" w:rsidRDefault="00000000" w:rsidRPr="00000000" w14:paraId="00000232">
      <w:pPr>
        <w:numPr>
          <w:ilvl w:val="0"/>
          <w:numId w:val="26"/>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Как посчитать статистику: </w:t>
      </w:r>
      <w:r w:rsidDel="00000000" w:rsidR="00000000" w:rsidRPr="00000000">
        <w:rPr>
          <w:rFonts w:ascii="Calibri" w:cs="Calibri" w:eastAsia="Calibri" w:hAnsi="Calibri"/>
          <w:rtl w:val="0"/>
        </w:rPr>
        <w:t xml:space="preserve">Суммируются текущее количество сотрудников производства  и планы по найму на новую неделю для определения общего количества персонала компании.</w:t>
      </w:r>
    </w:p>
    <w:p w:rsidR="00000000" w:rsidDel="00000000" w:rsidP="00000000" w:rsidRDefault="00000000" w:rsidRPr="00000000" w14:paraId="00000233">
      <w:pPr>
        <w:numPr>
          <w:ilvl w:val="0"/>
          <w:numId w:val="26"/>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Пример расчёта статистики:</w:t>
      </w:r>
      <w:r w:rsidDel="00000000" w:rsidR="00000000" w:rsidRPr="00000000">
        <w:rPr>
          <w:rFonts w:ascii="Calibri" w:cs="Calibri" w:eastAsia="Calibri" w:hAnsi="Calibri"/>
          <w:rtl w:val="0"/>
        </w:rPr>
        <w:t xml:space="preserve"> На 17.10 общее количество сотрудников - 85 человек. План найма на следующую неделю - 5 человек. Таким образом, общее количество персонала на следующей неделе составит 90 человек.</w:t>
      </w:r>
    </w:p>
    <w:p w:rsidR="00000000" w:rsidDel="00000000" w:rsidP="00000000" w:rsidRDefault="00000000" w:rsidRPr="00000000" w14:paraId="00000234">
      <w:pPr>
        <w:numPr>
          <w:ilvl w:val="0"/>
          <w:numId w:val="26"/>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Управленческие выводы при анализе графика статистики:</w:t>
      </w:r>
      <w:r w:rsidDel="00000000" w:rsidR="00000000" w:rsidRPr="00000000">
        <w:rPr>
          <w:rtl w:val="0"/>
        </w:rPr>
      </w:r>
    </w:p>
    <w:p w:rsidR="00000000" w:rsidDel="00000000" w:rsidP="00000000" w:rsidRDefault="00000000" w:rsidRPr="00000000" w14:paraId="00000235">
      <w:pPr>
        <w:numPr>
          <w:ilvl w:val="1"/>
          <w:numId w:val="26"/>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График позволяет планировать общее количество персонала с учетом текущих потребностей и планов по найму.</w:t>
      </w:r>
    </w:p>
    <w:p w:rsidR="00000000" w:rsidDel="00000000" w:rsidP="00000000" w:rsidRDefault="00000000" w:rsidRPr="00000000" w14:paraId="00000236">
      <w:pPr>
        <w:numPr>
          <w:ilvl w:val="1"/>
          <w:numId w:val="26"/>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Анализируя график, можно определить периоды, когда необходимо усилить набор сотрудников, например, в сезон.</w:t>
      </w:r>
    </w:p>
    <w:p w:rsidR="00000000" w:rsidDel="00000000" w:rsidP="00000000" w:rsidRDefault="00000000" w:rsidRPr="00000000" w14:paraId="00000237">
      <w:pPr>
        <w:numPr>
          <w:ilvl w:val="1"/>
          <w:numId w:val="26"/>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График помогает руководству адаптировать планы найма в зависимости от текущих потребностей и стратегических целей компании.</w:t>
      </w:r>
    </w:p>
    <w:p w:rsidR="00000000" w:rsidDel="00000000" w:rsidP="00000000" w:rsidRDefault="00000000" w:rsidRPr="00000000" w14:paraId="00000238">
      <w:pPr>
        <w:numPr>
          <w:ilvl w:val="1"/>
          <w:numId w:val="26"/>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Можно оценить эффективность процесса найма и вносить коррективы при необходимости.</w:t>
      </w:r>
    </w:p>
    <w:p w:rsidR="00000000" w:rsidDel="00000000" w:rsidP="00000000" w:rsidRDefault="00000000" w:rsidRPr="00000000" w14:paraId="00000239">
      <w:pPr>
        <w:numPr>
          <w:ilvl w:val="1"/>
          <w:numId w:val="26"/>
        </w:numPr>
        <w:ind w:left="1440" w:hanging="360"/>
        <w:rPr>
          <w:rFonts w:ascii="Calibri" w:cs="Calibri" w:eastAsia="Calibri" w:hAnsi="Calibri"/>
        </w:rPr>
      </w:pPr>
      <w:r w:rsidDel="00000000" w:rsidR="00000000" w:rsidRPr="00000000">
        <w:rPr>
          <w:rFonts w:ascii="Calibri" w:cs="Calibri" w:eastAsia="Calibri" w:hAnsi="Calibri"/>
          <w:rtl w:val="0"/>
        </w:rPr>
        <w:t xml:space="preserve">Зная планы по найму, руководство может более точно бюджетировать затраты на персонал и обеспечивать бесперебойное функционирование компании.</w:t>
      </w:r>
      <w:r w:rsidDel="00000000" w:rsidR="00000000" w:rsidRPr="00000000">
        <w:rPr>
          <w:rtl w:val="0"/>
        </w:rPr>
      </w:r>
    </w:p>
    <w:p w:rsidR="00000000" w:rsidDel="00000000" w:rsidP="00000000" w:rsidRDefault="00000000" w:rsidRPr="00000000" w14:paraId="0000023A">
      <w:pPr>
        <w:spacing w:after="0" w:line="27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3B">
      <w:pPr>
        <w:spacing w:after="28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C">
      <w:pPr>
        <w:numPr>
          <w:ilvl w:val="0"/>
          <w:numId w:val="14"/>
        </w:numPr>
        <w:spacing w:after="0" w:line="276" w:lineRule="auto"/>
        <w:ind w:left="720" w:hanging="360"/>
        <w:jc w:val="both"/>
        <w:rPr>
          <w:u w:val="none"/>
        </w:rPr>
      </w:pPr>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b w:val="1"/>
          <w:i w:val="0"/>
          <w:sz w:val="24"/>
          <w:szCs w:val="24"/>
          <w:vertAlign w:val="baseline"/>
          <w:rtl w:val="0"/>
        </w:rPr>
        <w:t xml:space="preserve">Баллы менеджера секции кадрового учета</w:t>
      </w:r>
      <w:r w:rsidDel="00000000" w:rsidR="00000000" w:rsidRPr="00000000">
        <w:rPr>
          <w:sz w:val="24"/>
          <w:szCs w:val="24"/>
          <w:vertAlign w:val="baseline"/>
          <w:rtl w:val="0"/>
        </w:rPr>
        <w:t xml:space="preserve"> </w:t>
      </w:r>
    </w:p>
    <w:p w:rsidR="00000000" w:rsidDel="00000000" w:rsidP="00000000" w:rsidRDefault="00000000" w:rsidRPr="00000000" w14:paraId="0000023D">
      <w:pPr>
        <w:pageBreakBefore w:val="0"/>
        <w:numPr>
          <w:ilvl w:val="0"/>
          <w:numId w:val="114"/>
        </w:numPr>
        <w:spacing w:after="0" w:line="276" w:lineRule="auto"/>
        <w:ind w:left="720" w:hanging="360"/>
        <w:rPr>
          <w:ins w:author="Мария Исаева" w:id="14" w:date="2024-04-01T18:51:53Z"/>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Показывает общее количество  баллов по тем пунктам проверочного списка секции кадрового учета, которые планируются быть выполнены на текущей неделе</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ins w:author="Мария Исаева" w:id="14" w:date="2024-04-01T18:51:53Z">
        <w:r w:rsidDel="00000000" w:rsidR="00000000" w:rsidRPr="00000000">
          <w:rPr>
            <w:rtl w:val="0"/>
          </w:rPr>
        </w:r>
      </w:ins>
    </w:p>
    <w:p w:rsidR="00000000" w:rsidDel="00000000" w:rsidP="00000000" w:rsidRDefault="00000000" w:rsidRPr="00000000" w14:paraId="0000023E">
      <w:pPr>
        <w:pageBreakBefore w:val="0"/>
        <w:numPr>
          <w:ilvl w:val="0"/>
          <w:numId w:val="114"/>
        </w:numPr>
        <w:spacing w:after="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Какие данные брать для расчета статистики: </w:t>
      </w:r>
      <w:r w:rsidDel="00000000" w:rsidR="00000000" w:rsidRPr="00000000">
        <w:rPr>
          <w:rFonts w:ascii="Calibri" w:cs="Calibri" w:eastAsia="Calibri" w:hAnsi="Calibri"/>
          <w:rtl w:val="0"/>
        </w:rPr>
        <w:t xml:space="preserve">Данные берутся из проверочного списка</w:t>
        <w:br w:type="textWrapping"/>
      </w:r>
      <w:hyperlink r:id="rId27">
        <w:r w:rsidDel="00000000" w:rsidR="00000000" w:rsidRPr="00000000">
          <w:rPr>
            <w:color w:val="0000ee"/>
            <w:u w:val="single"/>
            <w:shd w:fill="auto" w:val="clear"/>
            <w:rtl w:val="0"/>
          </w:rPr>
          <w:t xml:space="preserve">ПРОВЕРОЧНЫЙ СПИСОК СТАТИСТИКИ </w:t>
        </w:r>
      </w:hyperlink>
      <w:r w:rsidDel="00000000" w:rsidR="00000000" w:rsidRPr="00000000">
        <w:rPr>
          <w:rtl w:val="0"/>
        </w:rPr>
      </w:r>
    </w:p>
    <w:p w:rsidR="00000000" w:rsidDel="00000000" w:rsidP="00000000" w:rsidRDefault="00000000" w:rsidRPr="00000000" w14:paraId="0000023F">
      <w:pPr>
        <w:numPr>
          <w:ilvl w:val="0"/>
          <w:numId w:val="114"/>
        </w:numPr>
        <w:spacing w:after="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За каждый выполненный в течении недели пункт каждого проверочного списка в статистику добавляется соответствующее пункту количество баллов.</w:t>
      </w:r>
    </w:p>
    <w:p w:rsidR="00000000" w:rsidDel="00000000" w:rsidP="00000000" w:rsidRDefault="00000000" w:rsidRPr="00000000" w14:paraId="00000240">
      <w:pPr>
        <w:numPr>
          <w:ilvl w:val="0"/>
          <w:numId w:val="114"/>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статистики:</w:t>
      </w:r>
      <w:r w:rsidDel="00000000" w:rsidR="00000000" w:rsidRPr="00000000">
        <w:rPr>
          <w:rFonts w:ascii="Calibri" w:cs="Calibri" w:eastAsia="Calibri" w:hAnsi="Calibri"/>
          <w:rtl w:val="0"/>
        </w:rPr>
        <w:t xml:space="preserve"> в течении недели кадровик выполняла задачи, указанные в проверочном списке  и напротив каждого пункта ставила определенное количество баллов за выполнение, например запланировано было 5 задач, каждая из них оценивается в 10 баллов, а выполнила 4 задачи, итого факт по статистике - 40 б.</w:t>
      </w:r>
    </w:p>
    <w:p w:rsidR="00000000" w:rsidDel="00000000" w:rsidP="00000000" w:rsidRDefault="00000000" w:rsidRPr="00000000" w14:paraId="00000241">
      <w:pPr>
        <w:numPr>
          <w:ilvl w:val="0"/>
          <w:numId w:val="114"/>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При составлении БП в начале недели менеджер по кадрам создает новую вкладку в файле   и прописывает кол-во баллов в таблице, исходя из запланированных задач. По итогу мы получаем автоматическое суммирование ПЛАН.</w:t>
      </w:r>
    </w:p>
    <w:p w:rsidR="00000000" w:rsidDel="00000000" w:rsidP="00000000" w:rsidRDefault="00000000" w:rsidRPr="00000000" w14:paraId="00000242">
      <w:pPr>
        <w:numPr>
          <w:ilvl w:val="0"/>
          <w:numId w:val="114"/>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243">
      <w:pPr>
        <w:numPr>
          <w:ilvl w:val="0"/>
          <w:numId w:val="38"/>
        </w:numPr>
        <w:spacing w:after="280" w:lineRule="auto"/>
        <w:ind w:left="1440" w:hanging="360"/>
        <w:jc w:val="both"/>
        <w:rPr>
          <w:rFonts w:ascii="Calibri" w:cs="Calibri" w:eastAsia="Calibri" w:hAnsi="Calibri"/>
          <w:b w:val="1"/>
        </w:rPr>
      </w:pPr>
      <w:r w:rsidDel="00000000" w:rsidR="00000000" w:rsidRPr="00000000">
        <w:rPr>
          <w:rFonts w:ascii="Calibri" w:cs="Calibri" w:eastAsia="Calibri" w:hAnsi="Calibri"/>
          <w:rtl w:val="0"/>
        </w:rPr>
        <w:t xml:space="preserve">Анализ этой статистики дает представление о том, поддерживает ли менеджер секции кадрового учета информацию по кадровому документообороту в актуальном состоянии</w:t>
      </w:r>
      <w:r w:rsidDel="00000000" w:rsidR="00000000" w:rsidRPr="00000000">
        <w:rPr>
          <w:rtl w:val="0"/>
        </w:rPr>
      </w:r>
    </w:p>
    <w:p w:rsidR="00000000" w:rsidDel="00000000" w:rsidP="00000000" w:rsidRDefault="00000000" w:rsidRPr="00000000" w14:paraId="00000244">
      <w:pPr>
        <w:pageBreakBefore w:val="0"/>
        <w:spacing w:line="276" w:lineRule="auto"/>
        <w:rPr>
          <w:rFonts w:ascii="Calibri" w:cs="Calibri" w:eastAsia="Calibri" w:hAnsi="Calibri"/>
        </w:rPr>
      </w:pPr>
      <w:r w:rsidDel="00000000" w:rsidR="00000000" w:rsidRPr="00000000">
        <w:rPr>
          <w:rFonts w:ascii="Calibri" w:cs="Calibri" w:eastAsia="Calibri" w:hAnsi="Calibri"/>
          <w:color w:val="0d0d0d"/>
          <w:highlight w:val="white"/>
          <w:rtl w:val="0"/>
        </w:rPr>
        <w:t xml:space="preserve">Невыполнение квоты может служить индикатором неэффективности кадровых процессов. Например, резкое снижение баллов может указывать на возникновение проблем в работе с кадровой документацией или в процессах учета кадровых изменений что может привести к серьезным нарушениям и штрафам  за несоблюдение порядка ведения кадрового документооборота.</w:t>
      </w:r>
      <w:r w:rsidDel="00000000" w:rsidR="00000000" w:rsidRPr="00000000">
        <w:rPr>
          <w:rtl w:val="0"/>
        </w:rPr>
      </w:r>
    </w:p>
    <w:p w:rsidR="00000000" w:rsidDel="00000000" w:rsidP="00000000" w:rsidRDefault="00000000" w:rsidRPr="00000000" w14:paraId="00000245">
      <w:pPr>
        <w:pStyle w:val="Heading1"/>
        <w:keepNext w:val="1"/>
        <w:spacing w:after="60" w:before="240" w:line="276" w:lineRule="auto"/>
        <w:rPr>
          <w:rFonts w:ascii="Calibri" w:cs="Calibri" w:eastAsia="Calibri" w:hAnsi="Calibri"/>
          <w:vertAlign w:val="baseline"/>
        </w:rPr>
      </w:pPr>
      <w:bookmarkStart w:colFirst="0" w:colLast="0" w:name="_3l18frh" w:id="48"/>
      <w:bookmarkEnd w:id="48"/>
      <w:r w:rsidDel="00000000" w:rsidR="00000000" w:rsidRPr="00000000">
        <w:rPr>
          <w:rFonts w:ascii="Calibri" w:cs="Calibri" w:eastAsia="Calibri" w:hAnsi="Calibri"/>
          <w:vertAlign w:val="baseline"/>
          <w:rtl w:val="0"/>
        </w:rPr>
        <w:t xml:space="preserve">Отдел 2 一 Коммуникаций. Начальник.</w:t>
      </w:r>
    </w:p>
    <w:p w:rsidR="00000000" w:rsidDel="00000000" w:rsidP="00000000" w:rsidRDefault="00000000" w:rsidRPr="00000000" w14:paraId="00000246">
      <w:pPr>
        <w:pageBreakBefore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Статистики:</w:t>
      </w:r>
    </w:p>
    <w:p w:rsidR="00000000" w:rsidDel="00000000" w:rsidP="00000000" w:rsidRDefault="00000000" w:rsidRPr="00000000" w14:paraId="00000247">
      <w:pPr>
        <w:pageBreakBefore w:val="0"/>
        <w:numPr>
          <w:ilvl w:val="0"/>
          <w:numId w:val="28"/>
        </w:numPr>
        <w:spacing w:after="0" w:line="276" w:lineRule="auto"/>
        <w:ind w:left="566.9291338582675" w:hanging="281.92913385826756"/>
        <w:rPr>
          <w:rFonts w:ascii="Calibri" w:cs="Calibri" w:eastAsia="Calibri" w:hAnsi="Calibri"/>
          <w:b w:val="1"/>
        </w:rPr>
      </w:pPr>
      <w:r w:rsidDel="00000000" w:rsidR="00000000" w:rsidRPr="00000000">
        <w:rPr>
          <w:rFonts w:ascii="Calibri" w:cs="Calibri" w:eastAsia="Calibri" w:hAnsi="Calibri"/>
          <w:b w:val="1"/>
          <w:rtl w:val="0"/>
        </w:rPr>
        <w:t xml:space="preserve">Баллы по проверочному списку отдела коммуникаций (ГСД)</w:t>
      </w:r>
    </w:p>
    <w:p w:rsidR="00000000" w:rsidDel="00000000" w:rsidP="00000000" w:rsidRDefault="00000000" w:rsidRPr="00000000" w14:paraId="00000248">
      <w:pPr>
        <w:pageBreakBefore w:val="0"/>
        <w:numPr>
          <w:ilvl w:val="0"/>
          <w:numId w:val="28"/>
        </w:numPr>
        <w:pBdr>
          <w:top w:space="0" w:sz="0" w:val="nil"/>
          <w:left w:space="0" w:sz="0" w:val="nil"/>
          <w:bottom w:space="0" w:sz="0" w:val="nil"/>
          <w:right w:space="0" w:sz="0" w:val="nil"/>
          <w:between w:space="0" w:sz="0" w:val="nil"/>
        </w:pBdr>
        <w:spacing w:after="0" w:line="276" w:lineRule="auto"/>
        <w:ind w:left="566.9291338582675" w:hanging="281.92913385826756"/>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Баллы по проверочному списку менеджера секции ІТ </w:t>
      </w:r>
      <w:r w:rsidDel="00000000" w:rsidR="00000000" w:rsidRPr="00000000">
        <w:rPr>
          <w:rtl w:val="0"/>
        </w:rPr>
      </w:r>
    </w:p>
    <w:p w:rsidR="00000000" w:rsidDel="00000000" w:rsidP="00000000" w:rsidRDefault="00000000" w:rsidRPr="00000000" w14:paraId="00000249">
      <w:pPr>
        <w:pageBreakBefore w:val="0"/>
        <w:numPr>
          <w:ilvl w:val="0"/>
          <w:numId w:val="28"/>
        </w:numPr>
        <w:pBdr>
          <w:top w:space="0" w:sz="0" w:val="nil"/>
          <w:left w:space="0" w:sz="0" w:val="nil"/>
          <w:bottom w:space="0" w:sz="0" w:val="nil"/>
          <w:right w:space="0" w:sz="0" w:val="nil"/>
          <w:between w:space="0" w:sz="0" w:val="nil"/>
        </w:pBdr>
        <w:spacing w:after="0" w:line="276" w:lineRule="auto"/>
        <w:ind w:left="566.9291338582675" w:hanging="281.92913385826756"/>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Cтатистики курьерской службы</w:t>
      </w:r>
      <w:r w:rsidDel="00000000" w:rsidR="00000000" w:rsidRPr="00000000">
        <w:rPr>
          <w:rtl w:val="0"/>
        </w:rPr>
      </w:r>
    </w:p>
    <w:p w:rsidR="00000000" w:rsidDel="00000000" w:rsidP="00000000" w:rsidRDefault="00000000" w:rsidRPr="00000000" w14:paraId="0000024A">
      <w:pPr>
        <w:pageBreakBefore w:val="0"/>
        <w:numPr>
          <w:ilvl w:val="0"/>
          <w:numId w:val="28"/>
        </w:numPr>
        <w:pBdr>
          <w:top w:space="0" w:sz="0" w:val="nil"/>
          <w:left w:space="0" w:sz="0" w:val="nil"/>
          <w:bottom w:space="0" w:sz="0" w:val="nil"/>
          <w:right w:space="0" w:sz="0" w:val="nil"/>
          <w:between w:space="0" w:sz="0" w:val="nil"/>
        </w:pBdr>
        <w:spacing w:after="0" w:line="276" w:lineRule="auto"/>
        <w:ind w:left="566.9291338582675" w:hanging="281.92913385826756"/>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Статистика благоустройства офиса</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pacing w:after="0" w:line="276" w:lineRule="auto"/>
        <w:ind w:left="1080" w:hanging="72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pacing w:line="276" w:lineRule="auto"/>
        <w:rPr>
          <w:rFonts w:ascii="Calibri" w:cs="Calibri" w:eastAsia="Calibri" w:hAnsi="Calibri"/>
          <w:b w:val="1"/>
          <w:color w:val="00b050"/>
        </w:rPr>
      </w:pPr>
      <w:r w:rsidDel="00000000" w:rsidR="00000000" w:rsidRPr="00000000">
        <w:rPr>
          <w:rFonts w:ascii="Calibri" w:cs="Calibri" w:eastAsia="Calibri" w:hAnsi="Calibri"/>
          <w:b w:val="1"/>
          <w:color w:val="000000"/>
          <w:rtl w:val="0"/>
        </w:rPr>
        <w:t xml:space="preserve">Описание статистик:</w:t>
      </w:r>
      <w:r w:rsidDel="00000000" w:rsidR="00000000" w:rsidRPr="00000000">
        <w:rPr>
          <w:rFonts w:ascii="Calibri" w:cs="Calibri" w:eastAsia="Calibri" w:hAnsi="Calibri"/>
          <w:b w:val="1"/>
          <w:color w:val="00b050"/>
          <w:rtl w:val="0"/>
        </w:rPr>
        <w:t xml:space="preserve"> </w:t>
      </w:r>
    </w:p>
    <w:p w:rsidR="00000000" w:rsidDel="00000000" w:rsidP="00000000" w:rsidRDefault="00000000" w:rsidRPr="00000000" w14:paraId="0000024D">
      <w:pPr>
        <w:keepNext w:val="1"/>
        <w:keepLines w:val="0"/>
        <w:pageBreakBefore w:val="0"/>
        <w:widowControl w:val="0"/>
        <w:numPr>
          <w:ilvl w:val="0"/>
          <w:numId w:val="1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u w:val="none"/>
        </w:rPr>
      </w:pPr>
      <w:bookmarkStart w:colFirst="0" w:colLast="0" w:name="_206ipza" w:id="49"/>
      <w:bookmarkEnd w:id="49"/>
      <w:r w:rsidDel="00000000" w:rsidR="00000000" w:rsidRPr="00000000">
        <w:rPr>
          <w:rFonts w:ascii="Calibri" w:cs="Calibri" w:eastAsia="Calibri" w:hAnsi="Calibri"/>
          <w:b w:val="1"/>
          <w:rtl w:val="0"/>
        </w:rPr>
        <w:t xml:space="preserve">Название статистики: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Баллы по проверочному списку отдела коммуникаций (ГСД)</w:t>
      </w:r>
    </w:p>
    <w:p w:rsidR="00000000" w:rsidDel="00000000" w:rsidP="00000000" w:rsidRDefault="00000000" w:rsidRPr="00000000" w14:paraId="0000024E">
      <w:pPr>
        <w:pStyle w:val="Heading2"/>
        <w:spacing w:before="0" w:line="276" w:lineRule="auto"/>
        <w:ind w:left="720" w:firstLine="0"/>
        <w:rPr>
          <w:rFonts w:ascii="Calibri" w:cs="Calibri" w:eastAsia="Calibri" w:hAnsi="Calibri"/>
          <w:sz w:val="22"/>
          <w:szCs w:val="22"/>
          <w:rPrChange w:author="Мария Исаева" w:id="15" w:date="2024-03-19T12:57:58Z">
            <w:rPr>
              <w:rFonts w:ascii="Calibri" w:cs="Calibri" w:eastAsia="Calibri" w:hAnsi="Calibri"/>
            </w:rPr>
          </w:rPrChange>
        </w:rPr>
      </w:pPr>
      <w:bookmarkStart w:colFirst="0" w:colLast="0" w:name="_s0uqfcko3yih" w:id="50"/>
      <w:bookmarkEnd w:id="50"/>
      <w:hyperlink w:anchor="_19c6y18">
        <w:r w:rsidDel="00000000" w:rsidR="00000000" w:rsidRPr="00000000">
          <w:rPr>
            <w:rFonts w:ascii="Calibri" w:cs="Calibri" w:eastAsia="Calibri" w:hAnsi="Calibri"/>
            <w:color w:val="1155cc"/>
            <w:sz w:val="22"/>
            <w:szCs w:val="22"/>
            <w:u w:val="single"/>
            <w:rtl w:val="0"/>
            <w:rPrChange w:author="Мария Исаева" w:id="15" w:date="2024-03-19T12:57:58Z">
              <w:rPr>
                <w:rFonts w:ascii="Calibri" w:cs="Calibri" w:eastAsia="Calibri" w:hAnsi="Calibri"/>
                <w:color w:val="1155cc"/>
                <w:u w:val="single"/>
              </w:rPr>
            </w:rPrChange>
          </w:rPr>
          <w:t xml:space="preserve">См. описание в статистиках 1  Отделения</w:t>
        </w:r>
      </w:hyperlink>
      <w:r w:rsidDel="00000000" w:rsidR="00000000" w:rsidRPr="00000000">
        <w:rPr>
          <w:rFonts w:ascii="Calibri" w:cs="Calibri" w:eastAsia="Calibri" w:hAnsi="Calibri"/>
          <w:sz w:val="22"/>
          <w:szCs w:val="22"/>
          <w:rtl w:val="0"/>
          <w:rPrChange w:author="Мария Исаева" w:id="15" w:date="2024-03-19T12:57:58Z">
            <w:rPr>
              <w:rFonts w:ascii="Calibri" w:cs="Calibri" w:eastAsia="Calibri" w:hAnsi="Calibri"/>
            </w:rPr>
          </w:rPrChange>
        </w:rPr>
        <w:t xml:space="preserve">. </w:t>
      </w:r>
    </w:p>
    <w:p w:rsidR="00000000" w:rsidDel="00000000" w:rsidP="00000000" w:rsidRDefault="00000000" w:rsidRPr="00000000" w14:paraId="0000024F">
      <w:pPr>
        <w:pStyle w:val="Heading2"/>
        <w:numPr>
          <w:ilvl w:val="0"/>
          <w:numId w:val="152"/>
        </w:numPr>
        <w:spacing w:after="0" w:afterAutospacing="0" w:line="276" w:lineRule="auto"/>
        <w:ind w:left="720" w:hanging="360"/>
        <w:rPr>
          <w:rFonts w:ascii="Calibri" w:cs="Calibri" w:eastAsia="Calibri" w:hAnsi="Calibri"/>
          <w:i w:val="0"/>
          <w:sz w:val="24"/>
          <w:szCs w:val="24"/>
          <w:u w:val="none"/>
        </w:rPr>
      </w:pPr>
      <w:bookmarkStart w:colFirst="0" w:colLast="0" w:name="_we5s19emt3k3" w:id="51"/>
      <w:bookmarkEnd w:id="51"/>
      <w:r w:rsidDel="00000000" w:rsidR="00000000" w:rsidRPr="00000000">
        <w:rPr>
          <w:rFonts w:ascii="Calibri" w:cs="Calibri" w:eastAsia="Calibri" w:hAnsi="Calibri"/>
          <w:i w:val="0"/>
          <w:sz w:val="24"/>
          <w:szCs w:val="24"/>
          <w:rtl w:val="0"/>
          <w:rPrChange w:author="Мария Исаева" w:id="15" w:date="2024-03-19T12:57:58Z">
            <w:rPr>
              <w:rFonts w:ascii="Calibri" w:cs="Calibri" w:eastAsia="Calibri" w:hAnsi="Calibri"/>
              <w:i w:val="0"/>
              <w:sz w:val="24"/>
              <w:szCs w:val="24"/>
            </w:rPr>
          </w:rPrChange>
        </w:rPr>
        <w:t xml:space="preserve">Название статистики: </w:t>
      </w:r>
      <w:r w:rsidDel="00000000" w:rsidR="00000000" w:rsidRPr="00000000">
        <w:rPr>
          <w:rFonts w:ascii="Calibri" w:cs="Calibri" w:eastAsia="Calibri" w:hAnsi="Calibri"/>
          <w:i w:val="0"/>
          <w:sz w:val="24"/>
          <w:szCs w:val="24"/>
          <w:vertAlign w:val="baseline"/>
          <w:rtl w:val="0"/>
        </w:rPr>
        <w:t xml:space="preserve">Баллы по проверочному списку менеджера секции ІТ </w:t>
      </w:r>
    </w:p>
    <w:p w:rsidR="00000000" w:rsidDel="00000000" w:rsidP="00000000" w:rsidRDefault="00000000" w:rsidRPr="00000000" w14:paraId="00000250">
      <w:pPr>
        <w:pageBreakBefore w:val="0"/>
        <w:numPr>
          <w:ilvl w:val="0"/>
          <w:numId w:val="152"/>
        </w:numPr>
        <w:spacing w:after="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Показывает общее количество  баллов по тем пунктам проверочного списка </w:t>
      </w:r>
      <w:r w:rsidDel="00000000" w:rsidR="00000000" w:rsidRPr="00000000">
        <w:rPr>
          <w:rFonts w:ascii="Calibri" w:cs="Calibri" w:eastAsia="Calibri" w:hAnsi="Calibri"/>
          <w:b w:val="1"/>
          <w:rtl w:val="0"/>
        </w:rPr>
        <w:t xml:space="preserve">секции ІТ </w:t>
      </w:r>
      <w:r w:rsidDel="00000000" w:rsidR="00000000" w:rsidRPr="00000000">
        <w:rPr>
          <w:rFonts w:ascii="Calibri" w:cs="Calibri" w:eastAsia="Calibri" w:hAnsi="Calibri"/>
          <w:rtl w:val="0"/>
        </w:rPr>
        <w:t xml:space="preserve">, которые планируются быть выполнены на текущей неделе.</w:t>
      </w:r>
      <w:r w:rsidDel="00000000" w:rsidR="00000000" w:rsidRPr="00000000">
        <w:rPr>
          <w:rtl w:val="0"/>
        </w:rPr>
      </w:r>
    </w:p>
    <w:p w:rsidR="00000000" w:rsidDel="00000000" w:rsidP="00000000" w:rsidRDefault="00000000" w:rsidRPr="00000000" w14:paraId="00000251">
      <w:pPr>
        <w:numPr>
          <w:ilvl w:val="0"/>
          <w:numId w:val="152"/>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Какие данные брать для расчета статистики: Данные берутся из проверочного списка</w:t>
        <w:br w:type="textWrapping"/>
      </w:r>
      <w:hyperlink r:id="rId28">
        <w:r w:rsidDel="00000000" w:rsidR="00000000" w:rsidRPr="00000000">
          <w:rPr>
            <w:color w:val="0000ee"/>
            <w:u w:val="single"/>
            <w:shd w:fill="auto" w:val="clear"/>
            <w:rtl w:val="0"/>
          </w:rPr>
          <w:t xml:space="preserve">Проверочный список ИТ-Специалиста</w:t>
        </w:r>
      </w:hyperlink>
      <w:r w:rsidDel="00000000" w:rsidR="00000000" w:rsidRPr="00000000">
        <w:rPr>
          <w:rtl w:val="0"/>
        </w:rPr>
      </w:r>
    </w:p>
    <w:p w:rsidR="00000000" w:rsidDel="00000000" w:rsidP="00000000" w:rsidRDefault="00000000" w:rsidRPr="00000000" w14:paraId="00000252">
      <w:pPr>
        <w:numPr>
          <w:ilvl w:val="0"/>
          <w:numId w:val="152"/>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Как посчитать эту статистику: За каждый выполненный в течении недели пункт каждого проверочного списка в статистику добавляется соответствующее пункту количество баллов.</w:t>
      </w:r>
    </w:p>
    <w:p w:rsidR="00000000" w:rsidDel="00000000" w:rsidP="00000000" w:rsidRDefault="00000000" w:rsidRPr="00000000" w14:paraId="00000253">
      <w:pPr>
        <w:numPr>
          <w:ilvl w:val="0"/>
          <w:numId w:val="152"/>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Пример расчета статистики: каждый день в течении отчетной недели менеджер секции ІТ выполнял задачи, указанные в проверочном списке  и напротив каждого пункта ставил определенное количество баллов за выполнение, например запланировано было 10 задач, каждая из них оценивается в 10 баллов,  и выполнялись они каждый день , тоесть факт в конце недели будет( 10*10) * 4 рабочих дня = 400 б. </w:t>
      </w:r>
    </w:p>
    <w:p w:rsidR="00000000" w:rsidDel="00000000" w:rsidP="00000000" w:rsidRDefault="00000000" w:rsidRPr="00000000" w14:paraId="00000254">
      <w:pPr>
        <w:numPr>
          <w:ilvl w:val="0"/>
          <w:numId w:val="152"/>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Квота по статистике (если есть): При составлении БП в начале недели менеджер секции ІТ  создает новую вкладку в файле   и прописывает кол-во баллов в таблице, исходя из запланированных задач. По итогу мы получаем автоматическое суммирование ПЛАН.</w:t>
      </w:r>
    </w:p>
    <w:p w:rsidR="00000000" w:rsidDel="00000000" w:rsidP="00000000" w:rsidRDefault="00000000" w:rsidRPr="00000000" w14:paraId="00000255">
      <w:pPr>
        <w:numPr>
          <w:ilvl w:val="0"/>
          <w:numId w:val="152"/>
        </w:numPr>
        <w:spacing w:after="280" w:lineRule="auto"/>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256">
      <w:pPr>
        <w:spacing w:after="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 По статистике мы видим что на постоянной основе отслеживается  работоспособность всех серверов и программ используемых в работе сотрудников, оргтехники, пожарной охраны, системы видеонаблюдения  и происходит постоянное обслуживание и улучшение всей электроники , оргтехники и компьютеров и прочего.</w:t>
      </w:r>
    </w:p>
    <w:p w:rsidR="00000000" w:rsidDel="00000000" w:rsidP="00000000" w:rsidRDefault="00000000" w:rsidRPr="00000000" w14:paraId="00000257">
      <w:pPr>
        <w:numPr>
          <w:ilvl w:val="0"/>
          <w:numId w:val="15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 Если мы видим что квота не выполнена, то значит что каком-то процессе есть сбой, это может повлечь за собой сложности в работе других сотрудников, а именно замедление скорости их работоспособности и это может быть не только с сотрудниками компании но и отразится в работе с внешними контрагентами</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58">
      <w:pPr>
        <w:pageBreakBefore w:val="0"/>
        <w:spacing w:line="276" w:lineRule="auto"/>
        <w:rPr>
          <w:rFonts w:ascii="Calibri" w:cs="Calibri" w:eastAsia="Calibri" w:hAnsi="Calibri"/>
        </w:rPr>
      </w:pP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259">
      <w:pPr>
        <w:pageBreakBefore w:val="0"/>
        <w:spacing w:line="276" w:lineRule="auto"/>
        <w:rPr>
          <w:del w:author="Ирина Шеболдасова" w:id="16" w:date="2024-04-03T10:04:38Z"/>
          <w:rFonts w:ascii="Calibri" w:cs="Calibri" w:eastAsia="Calibri" w:hAnsi="Calibri"/>
          <w:b w:val="1"/>
        </w:rPr>
      </w:pPr>
      <w:r w:rsidDel="00000000" w:rsidR="00000000" w:rsidRPr="00000000">
        <w:rPr>
          <w:rFonts w:ascii="Calibri" w:cs="Calibri" w:eastAsia="Calibri" w:hAnsi="Calibri"/>
          <w:b w:val="1"/>
          <w:rtl w:val="0"/>
        </w:rPr>
        <w:t xml:space="preserve">     </w:t>
      </w:r>
      <w:del w:author="Ирина Шеболдасова" w:id="16" w:date="2024-04-03T10:04:38Z">
        <w:commentRangeStart w:id="43"/>
        <w:r w:rsidDel="00000000" w:rsidR="00000000" w:rsidRPr="00000000">
          <w:rPr>
            <w:rFonts w:ascii="Calibri" w:cs="Calibri" w:eastAsia="Calibri" w:hAnsi="Calibri"/>
            <w:b w:val="1"/>
            <w:rtl w:val="0"/>
          </w:rPr>
          <w:delText xml:space="preserve">Статистики: </w:delText>
        </w:r>
      </w:del>
    </w:p>
    <w:p w:rsidR="00000000" w:rsidDel="00000000" w:rsidP="00000000" w:rsidRDefault="00000000" w:rsidRPr="00000000" w14:paraId="0000025A">
      <w:pPr>
        <w:keepNext w:val="1"/>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spacing w:after="60" w:before="240" w:line="276" w:lineRule="auto"/>
        <w:ind w:left="720" w:right="0" w:hanging="360"/>
        <w:jc w:val="left"/>
        <w:rPr>
          <w:del w:author="Ирина Шеболдасова" w:id="16" w:date="2024-04-03T10:04:38Z"/>
          <w:rFonts w:ascii="Calibri" w:cs="Calibri" w:eastAsia="Calibri" w:hAnsi="Calibri"/>
          <w:u w:val="none"/>
          <w:rPrChange w:author="Мария Исаева" w:id="19" w:date="2024-03-19T14:34:31Z">
            <w:rPr>
              <w:rFonts w:ascii="Calibri" w:cs="Calibri" w:eastAsia="Calibri" w:hAnsi="Calibri"/>
              <w:b w:val="1"/>
              <w:smallCaps w:val="0"/>
              <w:strike w:val="0"/>
              <w:color w:val="000000"/>
              <w:shd w:fill="auto" w:val="clear"/>
              <w:vertAlign w:val="baseline"/>
            </w:rPr>
          </w:rPrChange>
        </w:rPr>
        <w:pPrChange w:author="Мария Исаева" w:id="0" w:date="2024-03-19T14:34:31Z">
          <w:pPr>
            <w:keepNext w:val="1"/>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60" w:before="240" w:line="276" w:lineRule="auto"/>
            <w:ind w:left="566.9291338582675" w:right="0" w:hanging="281.92913385826756"/>
            <w:jc w:val="left"/>
          </w:pPr>
        </w:pPrChange>
      </w:pPr>
      <w:ins w:author="Мария Исаева" w:id="17" w:date="2024-03-19T14:34:33Z">
        <w:del w:author="Ирина Шеболдасова" w:id="16" w:date="2024-04-03T10:04:38Z">
          <w:commentRangeEnd w:id="43"/>
          <w:r w:rsidDel="00000000" w:rsidR="00000000" w:rsidRPr="00000000">
            <w:commentReference w:id="43"/>
          </w:r>
          <w:r w:rsidDel="00000000" w:rsidR="00000000" w:rsidRPr="00000000">
            <w:rPr>
              <w:rFonts w:ascii="Calibri" w:cs="Calibri" w:eastAsia="Calibri" w:hAnsi="Calibri"/>
              <w:b w:val="1"/>
              <w:rtl w:val="0"/>
            </w:rPr>
            <w:delText xml:space="preserve">Название статистики:</w:delText>
          </w:r>
          <w:r w:rsidDel="00000000" w:rsidR="00000000" w:rsidRPr="00000000">
            <w:rPr>
              <w:rFonts w:ascii="Calibri" w:cs="Calibri" w:eastAsia="Calibri" w:hAnsi="Calibri"/>
              <w:rtl w:val="0"/>
              <w:rPrChange w:author="Мария Исаева" w:id="18" w:date="2024-03-19T14:44:52Z">
                <w:rPr>
                  <w:rFonts w:ascii="Calibri" w:cs="Calibri" w:eastAsia="Calibri" w:hAnsi="Calibri"/>
                  <w:b w:val="1"/>
                </w:rPr>
              </w:rPrChange>
            </w:rPr>
            <w:delText xml:space="preserve"> </w:delText>
          </w:r>
        </w:del>
      </w:ins>
      <w:del w:author="Ирина Шеболдасова" w:id="16" w:date="2024-04-03T10:04:38Z">
        <w:bookmarkStart w:colFirst="0" w:colLast="0" w:name="_2zbgiuw" w:id="52"/>
        <w:bookmarkEnd w:id="52"/>
        <w:r w:rsidDel="00000000" w:rsidR="00000000" w:rsidRPr="00000000">
          <w:rPr>
            <w:rFonts w:ascii="Calibri" w:cs="Calibri" w:eastAsia="Calibri" w:hAnsi="Calibri"/>
            <w:i w:val="0"/>
            <w:smallCaps w:val="0"/>
            <w:strike w:val="0"/>
            <w:color w:val="000000"/>
            <w:u w:val="none"/>
            <w:shd w:fill="auto" w:val="clear"/>
            <w:vertAlign w:val="baseline"/>
            <w:rtl w:val="0"/>
            <w:rPrChange w:author="Мария Исаева" w:id="18" w:date="2024-03-19T14:44:52Z">
              <w:rPr>
                <w:rFonts w:ascii="Calibri" w:cs="Calibri" w:eastAsia="Calibri" w:hAnsi="Calibri"/>
                <w:b w:val="1"/>
                <w:i w:val="0"/>
                <w:smallCaps w:val="0"/>
                <w:strike w:val="0"/>
                <w:color w:val="000000"/>
                <w:u w:val="none"/>
                <w:shd w:fill="auto" w:val="clear"/>
                <w:vertAlign w:val="baseline"/>
              </w:rPr>
            </w:rPrChange>
          </w:rPr>
          <w:delText xml:space="preserve">C</w:delText>
        </w:r>
        <w:r w:rsidDel="00000000" w:rsidR="00000000" w:rsidRPr="00000000">
          <w:rPr>
            <w:rFonts w:ascii="Calibri" w:cs="Calibri" w:eastAsia="Calibri" w:hAnsi="Calibri"/>
            <w:i w:val="0"/>
            <w:smallCaps w:val="0"/>
            <w:strike w:val="0"/>
            <w:color w:val="000000"/>
            <w:u w:val="none"/>
            <w:shd w:fill="auto" w:val="clear"/>
            <w:vertAlign w:val="baseline"/>
            <w:rtl w:val="0"/>
            <w:rPrChange w:author="Мария Исаева" w:id="18" w:date="2024-03-19T14:44:52Z">
              <w:rPr>
                <w:rFonts w:ascii="Calibri" w:cs="Calibri" w:eastAsia="Calibri" w:hAnsi="Calibri"/>
                <w:b w:val="1"/>
                <w:i w:val="0"/>
                <w:smallCaps w:val="0"/>
                <w:strike w:val="0"/>
                <w:color w:val="000000"/>
                <w:u w:val="none"/>
                <w:shd w:fill="auto" w:val="clear"/>
                <w:vertAlign w:val="baseline"/>
              </w:rPr>
            </w:rPrChange>
          </w:rPr>
          <w:delText xml:space="preserve">татистики курьерской службы</w:delText>
        </w:r>
      </w:del>
    </w:p>
    <w:p w:rsidR="00000000" w:rsidDel="00000000" w:rsidP="00000000" w:rsidRDefault="00000000" w:rsidRPr="00000000" w14:paraId="0000025B">
      <w:pPr>
        <w:pageBreakBefore w:val="0"/>
        <w:spacing w:after="0" w:afterAutospacing="0" w:line="276" w:lineRule="auto"/>
        <w:rPr>
          <w:rFonts w:ascii="Arial" w:cs="Arial" w:eastAsia="Arial" w:hAnsi="Arial"/>
          <w:b w:val="0"/>
          <w:i w:val="0"/>
          <w:smallCaps w:val="0"/>
          <w:strike w:val="0"/>
          <w:color w:val="000000"/>
          <w:sz w:val="22"/>
          <w:szCs w:val="22"/>
          <w:u w:val="none"/>
          <w:shd w:fill="auto" w:val="clear"/>
          <w:vertAlign w:val="baseline"/>
          <w:rPrChange w:author="Ирина Шеболдасова" w:id="21" w:date="2024-04-03T10:04:38Z">
            <w:rPr>
              <w:rFonts w:ascii="Calibri" w:cs="Calibri" w:eastAsia="Calibri" w:hAnsi="Calibri"/>
              <w:u w:val="none"/>
            </w:rPr>
          </w:rPrChange>
        </w:rPr>
        <w:pPrChange w:author="Ирина Шеболдасова" w:id="0" w:date="2024-04-03T10:04:38Z">
          <w:pPr>
            <w:pageBreakBefore w:val="0"/>
            <w:widowControl w:val="1"/>
            <w:numPr>
              <w:ilvl w:val="0"/>
              <w:numId w:val="144"/>
            </w:numPr>
            <w:ind w:left="720" w:hanging="360"/>
          </w:pPr>
        </w:pPrChange>
      </w:pPr>
      <w:ins w:author="Мария Исаева" w:id="20" w:date="2024-03-19T14:34:46Z">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Краткое описание этой статистики</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w:t>
        </w:r>
      </w:ins>
      <w:r w:rsidDel="00000000" w:rsidR="00000000" w:rsidRPr="00000000">
        <w:rPr>
          <w:rFonts w:ascii="Calibri" w:cs="Calibri" w:eastAsia="Calibri" w:hAnsi="Calibri"/>
          <w:rtl w:val="0"/>
        </w:rPr>
        <w:t xml:space="preserve">Статистика рассчитывается в процентном соотношении, поставленные задачи водителю и выполненные задачи водителем. </w:t>
      </w:r>
    </w:p>
    <w:p w:rsidR="00000000" w:rsidDel="00000000" w:rsidP="00000000" w:rsidRDefault="00000000" w:rsidRPr="00000000" w14:paraId="0000025C">
      <w:pPr>
        <w:pageBreakBefore w:val="0"/>
        <w:widowControl w:val="1"/>
        <w:numPr>
          <w:ilvl w:val="0"/>
          <w:numId w:val="144"/>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Какие данные брать для расчета статистики: </w:t>
      </w:r>
      <w:r w:rsidDel="00000000" w:rsidR="00000000" w:rsidRPr="00000000">
        <w:rPr>
          <w:rFonts w:ascii="Calibri" w:cs="Calibri" w:eastAsia="Calibri" w:hAnsi="Calibri"/>
          <w:rtl w:val="0"/>
        </w:rPr>
        <w:t xml:space="preserve">Данные берутся из Битрикс.</w:t>
      </w:r>
    </w:p>
    <w:p w:rsidR="00000000" w:rsidDel="00000000" w:rsidP="00000000" w:rsidRDefault="00000000" w:rsidRPr="00000000" w14:paraId="0000025D">
      <w:pPr>
        <w:pageBreakBefore w:val="0"/>
        <w:widowControl w:val="1"/>
        <w:numPr>
          <w:ilvl w:val="0"/>
          <w:numId w:val="144"/>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Задачи водителю ставятся в Битрикс на НО2. НО2 ежедневно проверяет выполнение поставленных задач, водитель вносит данные на статистику. </w:t>
      </w:r>
    </w:p>
    <w:p w:rsidR="00000000" w:rsidDel="00000000" w:rsidP="00000000" w:rsidRDefault="00000000" w:rsidRPr="00000000" w14:paraId="0000025E">
      <w:pPr>
        <w:numPr>
          <w:ilvl w:val="0"/>
          <w:numId w:val="144"/>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статистики:</w:t>
      </w:r>
      <w:r w:rsidDel="00000000" w:rsidR="00000000" w:rsidRPr="00000000">
        <w:rPr>
          <w:rFonts w:ascii="Calibri" w:cs="Calibri" w:eastAsia="Calibri" w:hAnsi="Calibri"/>
          <w:rtl w:val="0"/>
        </w:rPr>
        <w:t xml:space="preserve"> В Битрикс на отчетный период было поставлено 8 задач на НО2, которые она делегировала курьеру , из них за неделю курьер выполнил 6 задач. Итого смотрим на процентное соотношение выполнения плана .</w:t>
      </w:r>
    </w:p>
    <w:p w:rsidR="00000000" w:rsidDel="00000000" w:rsidP="00000000" w:rsidRDefault="00000000" w:rsidRPr="00000000" w14:paraId="0000025F">
      <w:pPr>
        <w:spacing w:after="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8 задач - 100% (план)</w:t>
      </w:r>
    </w:p>
    <w:p w:rsidR="00000000" w:rsidDel="00000000" w:rsidP="00000000" w:rsidRDefault="00000000" w:rsidRPr="00000000" w14:paraId="00000260">
      <w:pPr>
        <w:spacing w:after="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 задач - 75% (факт по выполнению). Итого в графу факт по неделе курьер поставит 75% выполнения плана.</w:t>
      </w:r>
      <w:r w:rsidDel="00000000" w:rsidR="00000000" w:rsidRPr="00000000">
        <w:rPr>
          <w:rtl w:val="0"/>
        </w:rPr>
      </w:r>
    </w:p>
    <w:p w:rsidR="00000000" w:rsidDel="00000000" w:rsidP="00000000" w:rsidRDefault="00000000" w:rsidRPr="00000000" w14:paraId="00000261">
      <w:pPr>
        <w:pageBreakBefore w:val="0"/>
        <w:widowControl w:val="1"/>
        <w:numPr>
          <w:ilvl w:val="0"/>
          <w:numId w:val="144"/>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В квоту считается общий процент по задачам которые планируются быть выполнены на текущей неделе, например, 8 задач в плане - это 100%.</w:t>
      </w:r>
    </w:p>
    <w:p w:rsidR="00000000" w:rsidDel="00000000" w:rsidP="00000000" w:rsidRDefault="00000000" w:rsidRPr="00000000" w14:paraId="00000262">
      <w:pPr>
        <w:pageBreakBefore w:val="0"/>
        <w:widowControl w:val="1"/>
        <w:numPr>
          <w:ilvl w:val="0"/>
          <w:numId w:val="144"/>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263">
      <w:pPr>
        <w:numPr>
          <w:ilvl w:val="0"/>
          <w:numId w:val="158"/>
        </w:numPr>
        <w:spacing w:after="0" w:afterAutospacing="0" w:lineRule="auto"/>
        <w:ind w:left="1440" w:hanging="360"/>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Процент выполненных задач позволяет оценить эффективность работы водителей курьерской службы. Чем выше процент выполненных задач, тем эффективнее работает водитель.</w:t>
      </w:r>
      <w:r w:rsidDel="00000000" w:rsidR="00000000" w:rsidRPr="00000000">
        <w:rPr>
          <w:rtl w:val="0"/>
        </w:rPr>
      </w:r>
    </w:p>
    <w:p w:rsidR="00000000" w:rsidDel="00000000" w:rsidP="00000000" w:rsidRDefault="00000000" w:rsidRPr="00000000" w14:paraId="00000264">
      <w:pPr>
        <w:numPr>
          <w:ilvl w:val="0"/>
          <w:numId w:val="158"/>
        </w:numPr>
        <w:spacing w:after="0" w:afterAutospacing="0" w:lineRule="auto"/>
        <w:ind w:left="1440" w:hanging="360"/>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Анализ статистики может выявить проблемные области или причины, по которым задачи остаются невыполненными. Это может быть связано с организацией маршрутов, техническими проблемами, нехваткой ресурсов и т. д.</w:t>
      </w:r>
      <w:r w:rsidDel="00000000" w:rsidR="00000000" w:rsidRPr="00000000">
        <w:rPr>
          <w:rtl w:val="0"/>
        </w:rPr>
      </w:r>
    </w:p>
    <w:p w:rsidR="00000000" w:rsidDel="00000000" w:rsidP="00000000" w:rsidRDefault="00000000" w:rsidRPr="00000000" w14:paraId="00000265">
      <w:pPr>
        <w:numPr>
          <w:ilvl w:val="0"/>
          <w:numId w:val="158"/>
        </w:numPr>
        <w:spacing w:after="280" w:lineRule="auto"/>
        <w:ind w:left="1440" w:hanging="360"/>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На основе анализа статистики можно более точно планировать ресурсы курьерской службы, включая количество водителей, распределение рабочего времени</w:t>
      </w:r>
    </w:p>
    <w:p w:rsidR="00000000" w:rsidDel="00000000" w:rsidP="00000000" w:rsidRDefault="00000000" w:rsidRPr="00000000" w14:paraId="00000266">
      <w:pPr>
        <w:pageBreakBefore w:val="0"/>
        <w:widowControl w:val="1"/>
        <w:ind w:left="1440" w:firstLine="0"/>
        <w:rPr>
          <w:rFonts w:ascii="Arial" w:cs="Arial" w:eastAsia="Arial" w:hAnsi="Arial"/>
          <w:b w:val="0"/>
          <w:i w:val="0"/>
          <w:smallCaps w:val="0"/>
          <w:strike w:val="0"/>
          <w:color w:val="000000"/>
          <w:sz w:val="22"/>
          <w:szCs w:val="22"/>
          <w:u w:val="none"/>
          <w:shd w:fill="auto" w:val="clear"/>
          <w:vertAlign w:val="baseline"/>
          <w:rPrChange w:author="Мария Исаева" w:id="22" w:date="2024-03-19T14:34:46Z">
            <w:rPr>
              <w:rFonts w:ascii="Calibri" w:cs="Calibri" w:eastAsia="Calibri" w:hAnsi="Calibri"/>
              <w:b w:val="1"/>
              <w:color w:val="00b050"/>
              <w:sz w:val="28"/>
              <w:szCs w:val="28"/>
            </w:rPr>
          </w:rPrChange>
        </w:rPr>
        <w:pPrChange w:author="Мария Исаева" w:id="0" w:date="2024-03-19T14:34:46Z">
          <w:pPr>
            <w:pageBreakBefore w:val="0"/>
            <w:widowControl w:val="1"/>
          </w:pPr>
        </w:pPrChange>
      </w:pPr>
      <w:r w:rsidDel="00000000" w:rsidR="00000000" w:rsidRPr="00000000">
        <w:rPr>
          <w:rFonts w:ascii="Calibri" w:cs="Calibri" w:eastAsia="Calibri" w:hAnsi="Calibri"/>
          <w:color w:val="00b050"/>
          <w:sz w:val="28"/>
          <w:szCs w:val="28"/>
          <w:rtl w:val="0"/>
        </w:rPr>
        <w:br w:type="textWrapping"/>
      </w:r>
      <w:r w:rsidDel="00000000" w:rsidR="00000000" w:rsidRPr="00000000">
        <w:rPr>
          <w:rtl w:val="0"/>
        </w:rPr>
      </w:r>
    </w:p>
    <w:p w:rsidR="00000000" w:rsidDel="00000000" w:rsidP="00000000" w:rsidRDefault="00000000" w:rsidRPr="00000000" w14:paraId="00000267">
      <w:pPr>
        <w:pStyle w:val="Heading2"/>
        <w:keepNext w:val="1"/>
        <w:numPr>
          <w:ilvl w:val="0"/>
          <w:numId w:val="25"/>
        </w:numPr>
        <w:spacing w:after="0" w:afterAutospacing="0" w:before="240" w:line="276" w:lineRule="auto"/>
        <w:ind w:left="720" w:hanging="360"/>
        <w:rPr>
          <w:rFonts w:ascii="Calibri" w:cs="Calibri" w:eastAsia="Calibri" w:hAnsi="Calibri"/>
          <w:i w:val="0"/>
          <w:sz w:val="24"/>
          <w:szCs w:val="24"/>
          <w:u w:val="none"/>
        </w:rPr>
      </w:pPr>
      <w:bookmarkStart w:colFirst="0" w:colLast="0" w:name="_1egqt2p" w:id="53"/>
      <w:bookmarkEnd w:id="53"/>
      <w:r w:rsidDel="00000000" w:rsidR="00000000" w:rsidRPr="00000000">
        <w:rPr>
          <w:rFonts w:ascii="Calibri" w:cs="Calibri" w:eastAsia="Calibri" w:hAnsi="Calibri"/>
          <w:i w:val="0"/>
          <w:sz w:val="24"/>
          <w:szCs w:val="24"/>
          <w:rtl w:val="0"/>
        </w:rPr>
        <w:t xml:space="preserve">Название статистики: </w:t>
      </w:r>
      <w:r w:rsidDel="00000000" w:rsidR="00000000" w:rsidRPr="00000000">
        <w:rPr>
          <w:rFonts w:ascii="Calibri" w:cs="Calibri" w:eastAsia="Calibri" w:hAnsi="Calibri"/>
          <w:b w:val="0"/>
          <w:i w:val="0"/>
          <w:sz w:val="24"/>
          <w:szCs w:val="24"/>
          <w:vertAlign w:val="baseline"/>
          <w:rtl w:val="0"/>
        </w:rPr>
        <w:t xml:space="preserve">Статистика благоустройства офиса</w:t>
      </w:r>
      <w:r w:rsidDel="00000000" w:rsidR="00000000" w:rsidRPr="00000000">
        <w:rPr>
          <w:rtl w:val="0"/>
        </w:rPr>
      </w:r>
    </w:p>
    <w:p w:rsidR="00000000" w:rsidDel="00000000" w:rsidP="00000000" w:rsidRDefault="00000000" w:rsidRPr="00000000" w14:paraId="00000268">
      <w:pPr>
        <w:pageBreakBefore w:val="0"/>
        <w:widowControl w:val="1"/>
        <w:numPr>
          <w:ilvl w:val="0"/>
          <w:numId w:val="3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Краткое описание этой статистики</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Статистика Менеджера секции благоустройства рассчитывается исходя из балльной системы расчета и показывает какие задачи из проверочного списка были выполнены за отчетный период.</w:t>
      </w:r>
    </w:p>
    <w:p w:rsidR="00000000" w:rsidDel="00000000" w:rsidP="00000000" w:rsidRDefault="00000000" w:rsidRPr="00000000" w14:paraId="00000269">
      <w:pPr>
        <w:pageBreakBefore w:val="0"/>
        <w:widowControl w:val="1"/>
        <w:numPr>
          <w:ilvl w:val="0"/>
          <w:numId w:val="3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Какие данные брать для расчета статистики: </w:t>
      </w:r>
      <w:r w:rsidDel="00000000" w:rsidR="00000000" w:rsidRPr="00000000">
        <w:rPr>
          <w:rFonts w:ascii="Calibri" w:cs="Calibri" w:eastAsia="Calibri" w:hAnsi="Calibri"/>
          <w:rtl w:val="0"/>
        </w:rPr>
        <w:t xml:space="preserve">Данные берутся из проверочного списка</w:t>
      </w:r>
      <w:hyperlink r:id="rId29">
        <w:r w:rsidDel="00000000" w:rsidR="00000000" w:rsidRPr="00000000">
          <w:rPr>
            <w:color w:val="0000ee"/>
            <w:u w:val="single"/>
            <w:shd w:fill="auto" w:val="clear"/>
            <w:rtl w:val="0"/>
          </w:rPr>
          <w:t xml:space="preserve">Ежедневный проверочный список</w:t>
        </w:r>
      </w:hyperlink>
      <w:r w:rsidDel="00000000" w:rsidR="00000000" w:rsidRPr="00000000">
        <w:rPr>
          <w:rtl w:val="0"/>
        </w:rPr>
      </w:r>
    </w:p>
    <w:p w:rsidR="00000000" w:rsidDel="00000000" w:rsidP="00000000" w:rsidRDefault="00000000" w:rsidRPr="00000000" w14:paraId="0000026A">
      <w:pPr>
        <w:pageBreakBefore w:val="0"/>
        <w:widowControl w:val="1"/>
        <w:numPr>
          <w:ilvl w:val="0"/>
          <w:numId w:val="3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За каждый выполненный в течении недели пункт каждого проверочного списка в статистику добавляется соответствующее пункту количество баллов.</w:t>
      </w:r>
    </w:p>
    <w:p w:rsidR="00000000" w:rsidDel="00000000" w:rsidP="00000000" w:rsidRDefault="00000000" w:rsidRPr="00000000" w14:paraId="0000026B">
      <w:pPr>
        <w:pageBreakBefore w:val="0"/>
        <w:widowControl w:val="1"/>
        <w:numPr>
          <w:ilvl w:val="0"/>
          <w:numId w:val="3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Пример расчета статистики: </w:t>
      </w:r>
      <w:r w:rsidDel="00000000" w:rsidR="00000000" w:rsidRPr="00000000">
        <w:rPr>
          <w:rFonts w:ascii="Calibri" w:cs="Calibri" w:eastAsia="Calibri" w:hAnsi="Calibri"/>
          <w:rtl w:val="0"/>
        </w:rPr>
        <w:t xml:space="preserve">каждый день в течении отчетной недели менеджер секции благоустройства  выполнял задачи, указанные в проверочном списке  и напротив каждого пункта ставил определенное количество баллов за выполнение, НО2 на ежедневной основе проверяла выполнение задач, например запланировано было 10 задач, каждая из них оценивается в 10 баллов,  и выполнялись они каждый день , то есть факт в конце недели будет( 10*10) * 4 рабочих дня = 400 б. </w:t>
      </w:r>
    </w:p>
    <w:p w:rsidR="00000000" w:rsidDel="00000000" w:rsidP="00000000" w:rsidRDefault="00000000" w:rsidRPr="00000000" w14:paraId="0000026C">
      <w:pPr>
        <w:numPr>
          <w:ilvl w:val="0"/>
          <w:numId w:val="31"/>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Квота по статистике (если есть): </w:t>
      </w:r>
      <w:r w:rsidDel="00000000" w:rsidR="00000000" w:rsidRPr="00000000">
        <w:rPr>
          <w:rFonts w:ascii="Calibri" w:cs="Calibri" w:eastAsia="Calibri" w:hAnsi="Calibri"/>
          <w:rtl w:val="0"/>
        </w:rPr>
        <w:t xml:space="preserve">При составлении БП в начале недели менеджер секции благоустройства  создает новую вкладку в файле и прописывает кол-во баллов в таблице, исходя из запланированных задач. По итогу мы получаем автоматическое суммирование ПЛАН.</w:t>
      </w:r>
    </w:p>
    <w:p w:rsidR="00000000" w:rsidDel="00000000" w:rsidP="00000000" w:rsidRDefault="00000000" w:rsidRPr="00000000" w14:paraId="0000026D">
      <w:pPr>
        <w:widowControl w:val="1"/>
        <w:numPr>
          <w:ilvl w:val="0"/>
          <w:numId w:val="31"/>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26E">
      <w:pPr>
        <w:numPr>
          <w:ilvl w:val="0"/>
          <w:numId w:val="33"/>
        </w:numPr>
        <w:spacing w:after="0" w:after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Анализ этой статистики дает представление о том, насколько успешно менеджер секции благоустройства справляется с порученными ему задачами.  И нужна ли корректировка в организации рабочего процесса. </w:t>
      </w:r>
    </w:p>
    <w:p w:rsidR="00000000" w:rsidDel="00000000" w:rsidP="00000000" w:rsidRDefault="00000000" w:rsidRPr="00000000" w14:paraId="0000026F">
      <w:pPr>
        <w:numPr>
          <w:ilvl w:val="0"/>
          <w:numId w:val="33"/>
        </w:numPr>
        <w:spacing w:after="0" w:afterAutospacing="0" w:lineRule="auto"/>
        <w:ind w:left="1440" w:hanging="360"/>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Анализ статистики позволяет выявить наиболее важные задачи по благоустройству офиса в зависимости от времени года, которые имеют высокий приоритет. Это может включать мелкий ремонт, работа с котлом,  обслуживание зеленых насаждений.</w:t>
      </w:r>
    </w:p>
    <w:p w:rsidR="00000000" w:rsidDel="00000000" w:rsidP="00000000" w:rsidRDefault="00000000" w:rsidRPr="00000000" w14:paraId="00000270">
      <w:pPr>
        <w:numPr>
          <w:ilvl w:val="0"/>
          <w:numId w:val="33"/>
        </w:numPr>
        <w:spacing w:after="0" w:afterAutospacing="0" w:lineRule="auto"/>
        <w:ind w:left="144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Отслеживание статистики на постоянной основе помогает оптимизировать распределение ресурсов в рамках благоустройства офиса. На основе данных можно распределить рабочую силу, материальные ресурсы и время для выполнения задач более эффективно.</w:t>
      </w:r>
    </w:p>
    <w:p w:rsidR="00000000" w:rsidDel="00000000" w:rsidP="00000000" w:rsidRDefault="00000000" w:rsidRPr="00000000" w14:paraId="00000271">
      <w:pPr>
        <w:numPr>
          <w:ilvl w:val="0"/>
          <w:numId w:val="33"/>
        </w:numPr>
        <w:spacing w:after="0" w:afterAutospacing="0" w:lineRule="auto"/>
        <w:ind w:left="144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Высокий баллы по  выполненным задача по благоустройству офиса может способствовать улучшению условий труда сотрудников, повышению комфорта и уровня безопасности в офисе.</w:t>
      </w:r>
    </w:p>
    <w:p w:rsidR="00000000" w:rsidDel="00000000" w:rsidP="00000000" w:rsidRDefault="00000000" w:rsidRPr="00000000" w14:paraId="00000272">
      <w:pPr>
        <w:numPr>
          <w:ilvl w:val="0"/>
          <w:numId w:val="33"/>
        </w:numPr>
        <w:spacing w:after="0" w:afterAutospacing="0" w:lineRule="auto"/>
        <w:ind w:left="144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Качественное благоустройство офиса влияет на общее впечатление сотрудников и посетителей, а также может повысить привлекательность компании как работодателя. Это способствует повышению уровня сервиса и репутации компании.</w:t>
      </w:r>
    </w:p>
    <w:p w:rsidR="00000000" w:rsidDel="00000000" w:rsidP="00000000" w:rsidRDefault="00000000" w:rsidRPr="00000000" w14:paraId="00000273">
      <w:pPr>
        <w:pageBreakBefore w:val="0"/>
        <w:widowControl w:val="1"/>
        <w:ind w:left="1440" w:firstLine="0"/>
        <w:rPr>
          <w:rFonts w:ascii="Arial" w:cs="Arial" w:eastAsia="Arial" w:hAnsi="Arial"/>
          <w:b w:val="0"/>
          <w:i w:val="0"/>
          <w:smallCaps w:val="0"/>
          <w:strike w:val="0"/>
          <w:color w:val="000000"/>
          <w:sz w:val="22"/>
          <w:szCs w:val="22"/>
          <w:u w:val="none"/>
          <w:shd w:fill="auto" w:val="clear"/>
          <w:vertAlign w:val="baseline"/>
          <w:rPrChange w:author="Мария Исаева" w:id="23" w:date="2024-03-19T14:49:49Z">
            <w:rPr>
              <w:rFonts w:ascii="Calibri" w:cs="Calibri" w:eastAsia="Calibri" w:hAnsi="Calibri"/>
              <w:b w:val="1"/>
              <w:u w:val="none"/>
            </w:rPr>
          </w:rPrChange>
        </w:rPr>
        <w:pPrChange w:author="Мария Исаева" w:id="0" w:date="2024-03-19T14:49:49Z">
          <w:pPr>
            <w:pageBreakBefore w:val="0"/>
            <w:widowControl w:val="1"/>
            <w:numPr>
              <w:ilvl w:val="0"/>
              <w:numId w:val="31"/>
            </w:numPr>
            <w:ind w:left="720" w:hanging="360"/>
          </w:pPr>
        </w:pPrChange>
      </w:pPr>
      <w:r w:rsidDel="00000000" w:rsidR="00000000" w:rsidRPr="00000000">
        <w:rPr>
          <w:rtl w:val="0"/>
        </w:rPr>
      </w:r>
    </w:p>
    <w:p w:rsidR="00000000" w:rsidDel="00000000" w:rsidP="00000000" w:rsidRDefault="00000000" w:rsidRPr="00000000" w14:paraId="00000274">
      <w:pPr>
        <w:pageBreakBefore w:val="0"/>
        <w:widowControl w:val="1"/>
        <w:rPr>
          <w:del w:author="Мария Исаева" w:id="24" w:date="2024-03-19T15:37:03Z"/>
          <w:rFonts w:ascii="Calibri" w:cs="Calibri" w:eastAsia="Calibri" w:hAnsi="Calibri"/>
        </w:rPr>
      </w:pPr>
      <w:del w:author="Мария Исаева" w:id="24" w:date="2024-03-19T15:37:03Z">
        <w:r w:rsidDel="00000000" w:rsidR="00000000" w:rsidRPr="00000000">
          <w:rPr>
            <w:rtl w:val="0"/>
          </w:rPr>
        </w:r>
      </w:del>
    </w:p>
    <w:p w:rsidR="00000000" w:rsidDel="00000000" w:rsidP="00000000" w:rsidRDefault="00000000" w:rsidRPr="00000000" w14:paraId="00000275">
      <w:pPr>
        <w:pageBreakBefore w:val="0"/>
        <w:spacing w:line="276" w:lineRule="auto"/>
        <w:rPr>
          <w:rFonts w:ascii="Calibri" w:cs="Calibri" w:eastAsia="Calibri" w:hAnsi="Calibri"/>
        </w:rPr>
      </w:pPr>
      <w:r w:rsidDel="00000000" w:rsidR="00000000" w:rsidRPr="00000000">
        <w:rPr>
          <w:rtl w:val="0"/>
        </w:rPr>
      </w:r>
    </w:p>
    <w:bookmarkStart w:colFirst="0" w:colLast="0" w:name="3ygebqi" w:id="54"/>
    <w:bookmarkEnd w:id="54"/>
    <w:p w:rsidR="00000000" w:rsidDel="00000000" w:rsidP="00000000" w:rsidRDefault="00000000" w:rsidRPr="00000000" w14:paraId="00000276">
      <w:pPr>
        <w:pStyle w:val="Heading1"/>
        <w:keepNext w:val="1"/>
        <w:spacing w:after="60" w:before="240" w:line="276" w:lineRule="auto"/>
        <w:rPr>
          <w:rFonts w:ascii="Calibri" w:cs="Calibri" w:eastAsia="Calibri" w:hAnsi="Calibri"/>
          <w:vertAlign w:val="baseline"/>
        </w:rPr>
      </w:pPr>
      <w:bookmarkStart w:colFirst="0" w:colLast="0" w:name="_2dlolyb" w:id="55"/>
      <w:bookmarkEnd w:id="55"/>
      <w:r w:rsidDel="00000000" w:rsidR="00000000" w:rsidRPr="00000000">
        <w:rPr>
          <w:rFonts w:ascii="Calibri" w:cs="Calibri" w:eastAsia="Calibri" w:hAnsi="Calibri"/>
          <w:vertAlign w:val="baseline"/>
          <w:rtl w:val="0"/>
        </w:rPr>
        <w:t xml:space="preserve">Отдел  3 — Инспекций и докладов. Начальник.</w:t>
      </w:r>
    </w:p>
    <w:p w:rsidR="00000000" w:rsidDel="00000000" w:rsidP="00000000" w:rsidRDefault="00000000" w:rsidRPr="00000000" w14:paraId="00000277">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278">
      <w:pPr>
        <w:pageBreakBefore w:val="0"/>
        <w:numPr>
          <w:ilvl w:val="0"/>
          <w:numId w:val="84"/>
        </w:numPr>
        <w:spacing w:after="0" w:line="276" w:lineRule="auto"/>
        <w:ind w:left="708.6614173228347" w:hanging="360"/>
        <w:rPr>
          <w:rFonts w:ascii="Calibri" w:cs="Calibri" w:eastAsia="Calibri" w:hAnsi="Calibri"/>
          <w:b w:val="1"/>
        </w:rPr>
        <w:pPrChange w:author="Мария Исаева" w:id="0" w:date="2024-03-19T15:36:33Z">
          <w:pPr>
            <w:pageBreakBefore w:val="0"/>
            <w:numPr>
              <w:ilvl w:val="0"/>
              <w:numId w:val="84"/>
            </w:numPr>
            <w:spacing w:after="0" w:line="276" w:lineRule="auto"/>
            <w:ind w:left="720" w:hanging="360"/>
          </w:pPr>
        </w:pPrChange>
      </w:pPr>
      <w:r w:rsidDel="00000000" w:rsidR="00000000" w:rsidRPr="00000000">
        <w:rPr>
          <w:rFonts w:ascii="Calibri" w:cs="Calibri" w:eastAsia="Calibri" w:hAnsi="Calibri"/>
          <w:b w:val="1"/>
          <w:rtl w:val="0"/>
        </w:rPr>
        <w:t xml:space="preserve">Количество сотрудников с выполненными квотами  (ГСД)</w:t>
      </w:r>
    </w:p>
    <w:p w:rsidR="00000000" w:rsidDel="00000000" w:rsidP="00000000" w:rsidRDefault="00000000" w:rsidRPr="00000000" w14:paraId="00000279">
      <w:pPr>
        <w:pageBreakBefore w:val="0"/>
        <w:numPr>
          <w:ilvl w:val="0"/>
          <w:numId w:val="84"/>
        </w:numPr>
        <w:spacing w:after="0" w:line="276" w:lineRule="auto"/>
        <w:ind w:left="708.6614173228347" w:hanging="360"/>
        <w:rPr>
          <w:rFonts w:ascii="Calibri" w:cs="Calibri" w:eastAsia="Calibri" w:hAnsi="Calibri"/>
          <w:b w:val="1"/>
        </w:rPr>
        <w:pPrChange w:author="Мария Исаева" w:id="0" w:date="2024-03-19T15:36:33Z">
          <w:pPr>
            <w:pageBreakBefore w:val="0"/>
            <w:numPr>
              <w:ilvl w:val="0"/>
              <w:numId w:val="84"/>
            </w:numPr>
            <w:spacing w:after="0" w:line="276" w:lineRule="auto"/>
            <w:ind w:left="720" w:hanging="360"/>
          </w:pPr>
        </w:pPrChange>
      </w:pPr>
      <w:r w:rsidDel="00000000" w:rsidR="00000000" w:rsidRPr="00000000">
        <w:rPr>
          <w:rFonts w:ascii="Calibri" w:cs="Calibri" w:eastAsia="Calibri" w:hAnsi="Calibri"/>
          <w:b w:val="1"/>
          <w:rtl w:val="0"/>
        </w:rPr>
        <w:t xml:space="preserve">Баллы за проведенные инспекции</w:t>
      </w:r>
    </w:p>
    <w:p w:rsidR="00000000" w:rsidDel="00000000" w:rsidP="00000000" w:rsidRDefault="00000000" w:rsidRPr="00000000" w14:paraId="0000027A">
      <w:pPr>
        <w:pageBreakBefore w:val="0"/>
        <w:spacing w:line="276" w:lineRule="auto"/>
        <w:ind w:left="708.6614173228347" w:hanging="360"/>
        <w:rPr>
          <w:rFonts w:ascii="Calibri" w:cs="Calibri" w:eastAsia="Calibri" w:hAnsi="Calibri"/>
        </w:rPr>
        <w:pPrChange w:author="Мария Исаева" w:id="0" w:date="2024-03-19T15:36:33Z">
          <w:pPr>
            <w:pageBreakBefore w:val="0"/>
            <w:spacing w:line="276" w:lineRule="auto"/>
          </w:pPr>
        </w:pPrChange>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27B">
      <w:pPr>
        <w:keepNext w:val="1"/>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240" w:line="276" w:lineRule="auto"/>
        <w:ind w:left="708.6614173228347" w:right="0" w:hanging="360"/>
        <w:jc w:val="left"/>
        <w:rPr>
          <w:rFonts w:ascii="Calibri" w:cs="Calibri" w:eastAsia="Calibri" w:hAnsi="Calibri"/>
          <w:b w:val="1"/>
          <w:i w:val="0"/>
          <w:smallCaps w:val="0"/>
          <w:strike w:val="0"/>
          <w:color w:val="000000"/>
          <w:shd w:fill="auto" w:val="clear"/>
          <w:vertAlign w:val="baseline"/>
        </w:rPr>
        <w:pPrChange w:author="Мария Исаева" w:id="0" w:date="2024-03-19T15:36:33Z">
          <w:pPr>
            <w:keepNext w:val="1"/>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pPr>
        </w:pPrChange>
      </w:pPr>
      <w:bookmarkStart w:colFirst="0" w:colLast="0" w:name="_sqyw64" w:id="56"/>
      <w:bookmarkEnd w:id="56"/>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Количество сотрудников с выполненными квотами  (ГСД) </w:t>
      </w:r>
    </w:p>
    <w:p w:rsidR="00000000" w:rsidDel="00000000" w:rsidP="00000000" w:rsidRDefault="00000000" w:rsidRPr="00000000" w14:paraId="0000027C">
      <w:pPr>
        <w:pageBreakBefore w:val="0"/>
        <w:numPr>
          <w:ilvl w:val="0"/>
          <w:numId w:val="1"/>
        </w:numPr>
        <w:spacing w:after="0" w:line="276" w:lineRule="auto"/>
        <w:ind w:left="566.9291338582675" w:hanging="283.46456692913375"/>
        <w:rPr>
          <w:rFonts w:ascii="Calibri" w:cs="Calibri" w:eastAsia="Calibri" w:hAnsi="Calibri"/>
          <w:b w:val="1"/>
          <w:i w:val="0"/>
          <w:smallCaps w:val="0"/>
          <w:strike w:val="0"/>
          <w:color w:val="000000"/>
          <w:sz w:val="28"/>
          <w:szCs w:val="28"/>
          <w:u w:val="none"/>
          <w:shd w:fill="auto" w:val="clear"/>
          <w:vertAlign w:val="baseline"/>
          <w:rPrChange w:author="Мария Исаева" w:id="26" w:date="2024-03-19T15:36:38Z">
            <w:rPr>
              <w:rFonts w:ascii="Calibri" w:cs="Calibri" w:eastAsia="Calibri" w:hAnsi="Calibri"/>
              <w:b w:val="1"/>
              <w:i w:val="0"/>
              <w:smallCaps w:val="0"/>
              <w:strike w:val="0"/>
              <w:color w:val="000000"/>
              <w:sz w:val="28"/>
              <w:szCs w:val="28"/>
              <w:u w:val="none"/>
              <w:shd w:fill="auto" w:val="clear"/>
              <w:vertAlign w:val="baseline"/>
            </w:rPr>
          </w:rPrChange>
        </w:rPr>
        <w:pPrChange w:author="Мария Исаева" w:id="0" w:date="2024-03-19T15:36:38Z">
          <w:pPr>
            <w:pageBreakBefore w:val="0"/>
            <w:numPr>
              <w:ilvl w:val="0"/>
              <w:numId w:val="36"/>
            </w:numPr>
            <w:spacing w:after="0" w:line="276" w:lineRule="auto"/>
            <w:ind w:left="566.9291338582675" w:hanging="283.46456692913375"/>
          </w:pPr>
        </w:pPrChange>
      </w:pPr>
      <w:hyperlink w:anchor="_1v1yuxt">
        <w:r w:rsidDel="00000000" w:rsidR="00000000" w:rsidRPr="00000000">
          <w:rPr>
            <w:rFonts w:ascii="Calibri" w:cs="Calibri" w:eastAsia="Calibri" w:hAnsi="Calibri"/>
            <w:color w:val="1155cc"/>
            <w:u w:val="single"/>
            <w:rtl w:val="0"/>
          </w:rPr>
          <w:t xml:space="preserve">См. описание в статистиках 1-го отделения. </w:t>
        </w:r>
      </w:hyperlink>
      <w:r w:rsidDel="00000000" w:rsidR="00000000" w:rsidRPr="00000000">
        <w:rPr>
          <w:rtl w:val="0"/>
        </w:rPr>
      </w:r>
    </w:p>
    <w:p w:rsidR="00000000" w:rsidDel="00000000" w:rsidP="00000000" w:rsidRDefault="00000000" w:rsidRPr="00000000" w14:paraId="0000027D">
      <w:pPr>
        <w:pageBreakBefore w:val="0"/>
        <w:numPr>
          <w:ilvl w:val="0"/>
          <w:numId w:val="1"/>
        </w:numPr>
        <w:spacing w:after="0" w:line="276" w:lineRule="auto"/>
        <w:ind w:left="566.9291338582675" w:hanging="283.46456692913375"/>
        <w:rPr>
          <w:rFonts w:ascii="Calibri" w:cs="Calibri" w:eastAsia="Calibri" w:hAnsi="Calibri"/>
          <w:b w:val="1"/>
          <w:i w:val="0"/>
          <w:smallCaps w:val="0"/>
          <w:strike w:val="0"/>
          <w:color w:val="000000"/>
          <w:sz w:val="28"/>
          <w:szCs w:val="28"/>
          <w:u w:val="none"/>
          <w:shd w:fill="auto" w:val="clear"/>
          <w:vertAlign w:val="baseline"/>
          <w:rPrChange w:author="Мария Исаева" w:id="26" w:date="2024-03-19T15:36:38Z">
            <w:rPr>
              <w:rFonts w:ascii="Calibri" w:cs="Calibri" w:eastAsia="Calibri" w:hAnsi="Calibri"/>
              <w:b w:val="1"/>
              <w:i w:val="0"/>
              <w:smallCaps w:val="0"/>
              <w:strike w:val="0"/>
              <w:color w:val="000000"/>
              <w:sz w:val="28"/>
              <w:szCs w:val="28"/>
              <w:u w:val="none"/>
              <w:shd w:fill="auto" w:val="clear"/>
              <w:vertAlign w:val="baseline"/>
            </w:rPr>
          </w:rPrChange>
        </w:rPr>
        <w:pPrChange w:author="Мария Исаева" w:id="0" w:date="2024-03-19T15:36:38Z">
          <w:pPr>
            <w:pageBreakBefore w:val="0"/>
            <w:numPr>
              <w:ilvl w:val="0"/>
              <w:numId w:val="36"/>
            </w:numPr>
            <w:spacing w:after="0" w:line="276" w:lineRule="auto"/>
            <w:ind w:left="566.9291338582675" w:hanging="283.46456692913375"/>
          </w:pPr>
        </w:pPrChange>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Баллы за проведенные инспекции</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E">
      <w:pPr>
        <w:pageBreakBefore w:val="0"/>
        <w:spacing w:after="0" w:line="276" w:lineRule="auto"/>
        <w:rPr>
          <w:rFonts w:ascii="Calibri" w:cs="Calibri" w:eastAsia="Calibri" w:hAnsi="Calibri"/>
        </w:rPr>
        <w:pPrChange w:author="Мария Исаева" w:id="0" w:date="2024-03-19T15:36:58Z">
          <w:pPr>
            <w:pageBreakBefore w:val="0"/>
            <w:spacing w:line="276" w:lineRule="auto"/>
          </w:pPr>
        </w:pPrChange>
      </w:pPr>
      <w:ins w:author="Мария Исаева" w:id="27" w:date="2024-03-19T15:36:46Z">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ins>
      <w:hyperlink w:anchor="_28h4qwu">
        <w:r w:rsidDel="00000000" w:rsidR="00000000" w:rsidRPr="00000000">
          <w:rPr>
            <w:rFonts w:ascii="Calibri" w:cs="Calibri" w:eastAsia="Calibri" w:hAnsi="Calibri"/>
            <w:color w:val="1155cc"/>
            <w:u w:val="single"/>
            <w:rtl w:val="0"/>
          </w:rPr>
          <w:t xml:space="preserve">смотреть в статистиках 1 - го отделения. </w:t>
        </w:r>
      </w:hyperlink>
      <w:r w:rsidDel="00000000" w:rsidR="00000000" w:rsidRPr="00000000">
        <w:rPr>
          <w:rtl w:val="0"/>
        </w:rPr>
      </w:r>
    </w:p>
    <w:bookmarkStart w:colFirst="0" w:colLast="0" w:name="kix.2tiyl8shsf4g" w:id="57"/>
    <w:bookmarkEnd w:id="57"/>
    <w:p w:rsidR="00000000" w:rsidDel="00000000" w:rsidP="00000000" w:rsidRDefault="00000000" w:rsidRPr="00000000" w14:paraId="0000027F">
      <w:pPr>
        <w:pStyle w:val="Heading1"/>
        <w:keepNext w:val="1"/>
        <w:spacing w:after="60" w:before="240" w:line="276" w:lineRule="auto"/>
        <w:rPr>
          <w:rFonts w:ascii="Calibri" w:cs="Calibri" w:eastAsia="Calibri" w:hAnsi="Calibri"/>
        </w:rPr>
      </w:pPr>
      <w:bookmarkStart w:colFirst="0" w:colLast="0" w:name="_wxqde31whkd2" w:id="58"/>
      <w:bookmarkEnd w:id="58"/>
      <w:r w:rsidDel="00000000" w:rsidR="00000000" w:rsidRPr="00000000">
        <w:rPr>
          <w:rFonts w:ascii="Calibri" w:cs="Calibri" w:eastAsia="Calibri" w:hAnsi="Calibri"/>
          <w:rtl w:val="0"/>
        </w:rPr>
        <w:t xml:space="preserve">Отделение 2А — Распространения. Руководитель.</w:t>
      </w:r>
    </w:p>
    <w:p w:rsidR="00000000" w:rsidDel="00000000" w:rsidP="00000000" w:rsidRDefault="00000000" w:rsidRPr="00000000" w14:paraId="00000280">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Статистики:</w:t>
      </w:r>
    </w:p>
    <w:p w:rsidR="00000000" w:rsidDel="00000000" w:rsidP="00000000" w:rsidRDefault="00000000" w:rsidRPr="00000000" w14:paraId="00000281">
      <w:pPr>
        <w:numPr>
          <w:ilvl w:val="0"/>
          <w:numId w:val="45"/>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Сумма маржи по принятым заказам   (ГСД)</w:t>
      </w:r>
    </w:p>
    <w:p w:rsidR="00000000" w:rsidDel="00000000" w:rsidP="00000000" w:rsidRDefault="00000000" w:rsidRPr="00000000" w14:paraId="00000282">
      <w:pPr>
        <w:numPr>
          <w:ilvl w:val="0"/>
          <w:numId w:val="45"/>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Отклики по продвижению</w:t>
      </w:r>
    </w:p>
    <w:p w:rsidR="00000000" w:rsidDel="00000000" w:rsidP="00000000" w:rsidRDefault="00000000" w:rsidRPr="00000000" w14:paraId="00000283">
      <w:pPr>
        <w:numPr>
          <w:ilvl w:val="0"/>
          <w:numId w:val="45"/>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потенциальных клиентов, получивших понимание</w:t>
      </w:r>
    </w:p>
    <w:p w:rsidR="00000000" w:rsidDel="00000000" w:rsidP="00000000" w:rsidRDefault="00000000" w:rsidRPr="00000000" w14:paraId="00000284">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285">
      <w:pPr>
        <w:pStyle w:val="Heading2"/>
        <w:keepLines w:val="1"/>
        <w:numPr>
          <w:ilvl w:val="0"/>
          <w:numId w:val="162"/>
        </w:numPr>
        <w:spacing w:after="0" w:afterAutospacing="0" w:line="276" w:lineRule="auto"/>
        <w:ind w:left="708.6614173228347" w:hanging="360"/>
        <w:rPr>
          <w:rFonts w:ascii="Calibri" w:cs="Calibri" w:eastAsia="Calibri" w:hAnsi="Calibri"/>
          <w:i w:val="0"/>
          <w:u w:val="none"/>
        </w:rPr>
        <w:pPrChange w:author="Мария Исаева" w:id="0" w:date="2024-03-19T15:36:17Z">
          <w:pPr>
            <w:pStyle w:val="Heading2"/>
            <w:keepLines w:val="1"/>
            <w:numPr>
              <w:ilvl w:val="0"/>
              <w:numId w:val="162"/>
            </w:numPr>
            <w:spacing w:after="120" w:line="276" w:lineRule="auto"/>
            <w:ind w:left="850.3937007874017" w:hanging="360"/>
          </w:pPr>
        </w:pPrChange>
      </w:pPr>
      <w:bookmarkStart w:colFirst="0" w:colLast="0" w:name="_2r0uhxc" w:id="59"/>
      <w:bookmarkEnd w:id="59"/>
      <w:r w:rsidDel="00000000" w:rsidR="00000000" w:rsidRPr="00000000">
        <w:rPr>
          <w:rFonts w:ascii="Calibri" w:cs="Calibri" w:eastAsia="Calibri" w:hAnsi="Calibri"/>
          <w:i w:val="0"/>
          <w:rtl w:val="0"/>
        </w:rPr>
        <w:t xml:space="preserve">Название статистики: </w:t>
      </w:r>
      <w:r w:rsidDel="00000000" w:rsidR="00000000" w:rsidRPr="00000000">
        <w:rPr>
          <w:rFonts w:ascii="Calibri" w:cs="Calibri" w:eastAsia="Calibri" w:hAnsi="Calibri"/>
          <w:i w:val="0"/>
          <w:rtl w:val="0"/>
        </w:rPr>
        <w:t xml:space="preserve">Сумма маржи по принятым заказам - (ГСД) </w:t>
      </w:r>
      <w:r w:rsidDel="00000000" w:rsidR="00000000" w:rsidRPr="00000000">
        <w:rPr>
          <w:rFonts w:ascii="Calibri" w:cs="Calibri" w:eastAsia="Calibri" w:hAnsi="Calibri"/>
          <w:i w:val="0"/>
          <w:sz w:val="24"/>
          <w:szCs w:val="24"/>
          <w:rtl w:val="0"/>
        </w:rPr>
        <w:t xml:space="preserve"> </w:t>
      </w:r>
    </w:p>
    <w:p w:rsidR="00000000" w:rsidDel="00000000" w:rsidP="00000000" w:rsidRDefault="00000000" w:rsidRPr="00000000" w14:paraId="00000286">
      <w:pPr>
        <w:numPr>
          <w:ilvl w:val="0"/>
          <w:numId w:val="64"/>
        </w:numPr>
        <w:spacing w:after="0" w:afterAutospacing="0" w:line="276" w:lineRule="auto"/>
        <w:ind w:left="708.6614173228347" w:hanging="360"/>
        <w:jc w:val="both"/>
        <w:rPr>
          <w:rFonts w:ascii="Calibri" w:cs="Calibri" w:eastAsia="Calibri" w:hAnsi="Calibri"/>
          <w:u w:val="none"/>
        </w:rPr>
        <w:pPrChange w:author="Мария Исаева" w:id="0" w:date="2024-03-19T15:36:17Z">
          <w:pPr>
            <w:numPr>
              <w:ilvl w:val="0"/>
              <w:numId w:val="64"/>
            </w:numPr>
            <w:spacing w:line="276" w:lineRule="auto"/>
            <w:ind w:left="850.3937007874017" w:hanging="360"/>
            <w:jc w:val="both"/>
          </w:pPr>
        </w:pPrChange>
      </w:pPr>
      <w:r w:rsidDel="00000000" w:rsidR="00000000" w:rsidRPr="00000000">
        <w:rPr>
          <w:rFonts w:ascii="Calibri" w:cs="Calibri" w:eastAsia="Calibri" w:hAnsi="Calibri"/>
          <w:b w:val="1"/>
          <w:rtl w:val="0"/>
        </w:rPr>
        <w:t xml:space="preserve">Краткое описание этой статистики</w:t>
      </w:r>
      <w:ins w:author="Мария Исаева" w:id="30" w:date="2024-04-01T19:39:09Z">
        <w:r w:rsidDel="00000000" w:rsidR="00000000" w:rsidRPr="00000000">
          <w:rPr>
            <w:rFonts w:ascii="Calibri" w:cs="Calibri" w:eastAsia="Calibri" w:hAnsi="Calibri"/>
            <w:b w:val="1"/>
            <w:rtl w:val="0"/>
          </w:rPr>
          <w:t xml:space="preserve">:</w:t>
        </w:r>
      </w:ins>
      <w:del w:author="Мария Исаева" w:id="30" w:date="2024-04-01T19:39:09Z">
        <w:r w:rsidDel="00000000" w:rsidR="00000000" w:rsidRPr="00000000">
          <w:rPr>
            <w:rFonts w:ascii="Calibri" w:cs="Calibri" w:eastAsia="Calibri" w:hAnsi="Calibri"/>
            <w:b w:val="1"/>
            <w:rtl w:val="0"/>
          </w:rPr>
          <w:delText xml:space="preserve">^</w:delText>
        </w:r>
      </w:del>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В данную статистику считается сумма маржинальной прибыли  полученных заказов от клиентов, которые оформлены должным образом в 1С и переданные  в 4 – е отделение для выполнения. </w:t>
      </w:r>
    </w:p>
    <w:p w:rsidR="00000000" w:rsidDel="00000000" w:rsidP="00000000" w:rsidRDefault="00000000" w:rsidRPr="00000000" w14:paraId="00000287">
      <w:pPr>
        <w:numPr>
          <w:ilvl w:val="0"/>
          <w:numId w:val="64"/>
        </w:numPr>
        <w:spacing w:after="0" w:afterAutospacing="0" w:lineRule="auto"/>
        <w:ind w:left="708.6614173228347" w:hanging="360"/>
        <w:jc w:val="both"/>
        <w:rPr>
          <w:rFonts w:ascii="Calibri" w:cs="Calibri" w:eastAsia="Calibri" w:hAnsi="Calibri"/>
        </w:rPr>
        <w:pPrChange w:author="Мария Исаева" w:id="0" w:date="2024-03-19T15:36:17Z">
          <w:pPr>
            <w:numPr>
              <w:ilvl w:val="0"/>
              <w:numId w:val="64"/>
            </w:numPr>
            <w:spacing w:after="280" w:lineRule="auto"/>
            <w:ind w:left="850.3937007874017" w:hanging="360"/>
            <w:jc w:val="both"/>
          </w:pPr>
        </w:pPrChange>
      </w:pPr>
      <w:r w:rsidDel="00000000" w:rsidR="00000000" w:rsidRPr="00000000">
        <w:rPr>
          <w:rFonts w:ascii="Calibri" w:cs="Calibri" w:eastAsia="Calibri" w:hAnsi="Calibri"/>
          <w:b w:val="1"/>
          <w:rtl w:val="0"/>
        </w:rPr>
        <w:t xml:space="preserve">Какие данные брать и где брать эти данные для подсчета:</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Данные берутся в 1С в отчете ЗАКАЗЫ ПОКУПАТЕЛЕЙ </w:t>
      </w:r>
      <w:r w:rsidDel="00000000" w:rsidR="00000000" w:rsidRPr="00000000">
        <w:rPr>
          <w:rtl w:val="0"/>
        </w:rPr>
      </w:r>
    </w:p>
    <w:p w:rsidR="00000000" w:rsidDel="00000000" w:rsidP="00000000" w:rsidRDefault="00000000" w:rsidRPr="00000000" w14:paraId="00000288">
      <w:pPr>
        <w:numPr>
          <w:ilvl w:val="0"/>
          <w:numId w:val="64"/>
        </w:numPr>
        <w:spacing w:after="0" w:afterAutospacing="0" w:line="276" w:lineRule="auto"/>
        <w:ind w:left="708.6614173228347"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Статистика считается как общая сумма добавленных за отчетную неделю заказов покупателя. Из этой суммы вычитаются те суммы, на которые клиент уменьшил свой заказ в течении отчетной недели.  </w:t>
      </w:r>
      <w:r w:rsidDel="00000000" w:rsidR="00000000" w:rsidRPr="00000000">
        <w:rPr>
          <w:rFonts w:ascii="Calibri" w:cs="Calibri" w:eastAsia="Calibri" w:hAnsi="Calibri"/>
          <w:b w:val="1"/>
          <w:color w:val="00000a"/>
          <w:rtl w:val="0"/>
        </w:rPr>
        <w:t xml:space="preserve"> </w:t>
      </w:r>
      <w:r w:rsidDel="00000000" w:rsidR="00000000" w:rsidRPr="00000000">
        <w:rPr>
          <w:rFonts w:ascii="Calibri" w:cs="Calibri" w:eastAsia="Calibri" w:hAnsi="Calibri"/>
          <w:color w:val="00000a"/>
          <w:rtl w:val="0"/>
        </w:rPr>
        <w:t xml:space="preserve">Для этого необходимо зайти в отчет Заказы Покупателей в 1С произвести, внести даты отчетного периода и сформировать отчет, смотреть колонку: сумма маржи по принятым за период заказам.</w:t>
      </w:r>
    </w:p>
    <w:p w:rsidR="00000000" w:rsidDel="00000000" w:rsidP="00000000" w:rsidRDefault="00000000" w:rsidRPr="00000000" w14:paraId="00000289">
      <w:pPr>
        <w:numPr>
          <w:ilvl w:val="0"/>
          <w:numId w:val="64"/>
        </w:numPr>
        <w:spacing w:after="0" w:afterAutospacing="0" w:lineRule="auto"/>
        <w:ind w:left="708.6614173228347" w:hanging="360"/>
        <w:jc w:val="both"/>
        <w:rPr>
          <w:rFonts w:ascii="Calibri" w:cs="Calibri" w:eastAsia="Calibri" w:hAnsi="Calibri"/>
          <w:rPrChange w:author="Мария Исаева" w:id="29" w:date="2024-03-19T15:36:17Z">
            <w:rPr>
              <w:rFonts w:ascii="Calibri" w:cs="Calibri" w:eastAsia="Calibri" w:hAnsi="Calibri"/>
            </w:rPr>
          </w:rPrChange>
        </w:rPr>
        <w:pPrChange w:author="Мария Исаева" w:id="0" w:date="2024-03-19T15:36:17Z">
          <w:pPr>
            <w:numPr>
              <w:ilvl w:val="0"/>
              <w:numId w:val="64"/>
            </w:numPr>
            <w:spacing w:after="280" w:lineRule="auto"/>
            <w:ind w:left="708.6614173228347" w:hanging="360"/>
            <w:jc w:val="both"/>
          </w:pPr>
        </w:pPrChange>
      </w:pPr>
      <w:r w:rsidDel="00000000" w:rsidR="00000000" w:rsidRPr="00000000">
        <w:rPr>
          <w:rFonts w:ascii="Calibri" w:cs="Calibri" w:eastAsia="Calibri" w:hAnsi="Calibri"/>
          <w:b w:val="1"/>
          <w:rtl w:val="0"/>
        </w:rPr>
        <w:t xml:space="preserve">Пример расчета этой статистики:</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a"/>
          <w:rtl w:val="0"/>
        </w:rPr>
        <w:t xml:space="preserve">Квота по сумме маржи по принятым заказам за период 01-07.04.24 стояла 5 000 евро,  в понедельник утром заходим в 1С отчет Заказы Покупателей считаем сумму маржи принятых заказов она равняется 5 500евро. Это и будет факт по статистике.</w:t>
      </w:r>
      <w:r w:rsidDel="00000000" w:rsidR="00000000" w:rsidRPr="00000000">
        <w:rPr>
          <w:rtl w:val="0"/>
        </w:rPr>
      </w:r>
    </w:p>
    <w:p w:rsidR="00000000" w:rsidDel="00000000" w:rsidP="00000000" w:rsidRDefault="00000000" w:rsidRPr="00000000" w14:paraId="0000028A">
      <w:pPr>
        <w:numPr>
          <w:ilvl w:val="0"/>
          <w:numId w:val="64"/>
        </w:numPr>
        <w:spacing w:after="0" w:afterAutospacing="0" w:lineRule="auto"/>
        <w:ind w:left="708.6614173228347" w:hanging="360"/>
        <w:jc w:val="both"/>
        <w:rPr>
          <w:rFonts w:ascii="Calibri" w:cs="Calibri" w:eastAsia="Calibri" w:hAnsi="Calibri"/>
        </w:rPr>
        <w:pPrChange w:author="Мария Исаева" w:id="0" w:date="2024-03-19T15:36:17Z">
          <w:pPr>
            <w:numPr>
              <w:ilvl w:val="0"/>
              <w:numId w:val="64"/>
            </w:numPr>
            <w:spacing w:after="280" w:lineRule="auto"/>
            <w:ind w:left="850.3937007874017" w:hanging="360"/>
            <w:jc w:val="both"/>
          </w:pPr>
        </w:pPrChange>
      </w:pPr>
      <w:r w:rsidDel="00000000" w:rsidR="00000000" w:rsidRPr="00000000">
        <w:rPr>
          <w:rFonts w:ascii="Calibri" w:cs="Calibri" w:eastAsia="Calibri" w:hAnsi="Calibri"/>
          <w:b w:val="1"/>
          <w:rtl w:val="0"/>
        </w:rPr>
        <w:t xml:space="preserve">Как рассчитать квоту (если есть):</w:t>
      </w:r>
      <w:r w:rsidDel="00000000" w:rsidR="00000000" w:rsidRPr="00000000">
        <w:rPr>
          <w:rFonts w:ascii="Roboto" w:cs="Roboto" w:eastAsia="Roboto" w:hAnsi="Roboto"/>
          <w:color w:val="151515"/>
          <w:sz w:val="21"/>
          <w:szCs w:val="21"/>
          <w:highlight w:val="white"/>
          <w:rtl w:val="0"/>
        </w:rPr>
        <w:t xml:space="preserve"> квота ГСД рассчитывается исходя из утвержденного ФП месяца, разделяя ее равными частями понедельно до конца отчетного периода. После завершения каждой отчетной недели, остаток невыполненной месячной квоты делится также равными частями до конца отчетного периода.</w:t>
      </w:r>
      <w:r w:rsidDel="00000000" w:rsidR="00000000" w:rsidRPr="00000000">
        <w:rPr>
          <w:rtl w:val="0"/>
        </w:rPr>
      </w:r>
    </w:p>
    <w:p w:rsidR="00000000" w:rsidDel="00000000" w:rsidP="00000000" w:rsidRDefault="00000000" w:rsidRPr="00000000" w14:paraId="0000028B">
      <w:pPr>
        <w:numPr>
          <w:ilvl w:val="0"/>
          <w:numId w:val="64"/>
        </w:numPr>
        <w:spacing w:after="0" w:lineRule="auto"/>
        <w:ind w:left="708.6614173228347" w:hanging="360"/>
        <w:jc w:val="both"/>
        <w:rPr>
          <w:ins w:author="Мария Исаева" w:id="31" w:date="2024-04-01T19:40:28Z"/>
          <w:rFonts w:ascii="Calibri" w:cs="Calibri" w:eastAsia="Calibri" w:hAnsi="Calibri"/>
          <w:b w:val="1"/>
          <w:u w:val="none"/>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ins w:author="Мария Исаева" w:id="31" w:date="2024-04-01T19:40:28Z">
        <w:r w:rsidDel="00000000" w:rsidR="00000000" w:rsidRPr="00000000">
          <w:rPr>
            <w:rtl w:val="0"/>
          </w:rPr>
        </w:r>
      </w:ins>
    </w:p>
    <w:p w:rsidR="00000000" w:rsidDel="00000000" w:rsidP="00000000" w:rsidRDefault="00000000" w:rsidRPr="00000000" w14:paraId="0000028C">
      <w:pPr>
        <w:numPr>
          <w:ilvl w:val="0"/>
          <w:numId w:val="77"/>
        </w:numPr>
        <w:spacing w:after="0" w:lineRule="auto"/>
        <w:ind w:left="1440" w:hanging="360"/>
        <w:jc w:val="both"/>
        <w:rPr>
          <w:ins w:author="Мария Исаева" w:id="31" w:date="2024-04-01T19:40:28Z"/>
          <w:rFonts w:ascii="Calibri" w:cs="Calibri" w:eastAsia="Calibri" w:hAnsi="Calibri"/>
        </w:rPr>
      </w:pPr>
      <w:ins w:author="Мария Исаева" w:id="31" w:date="2024-04-01T19:40:28Z">
        <w:r w:rsidDel="00000000" w:rsidR="00000000" w:rsidRPr="00000000">
          <w:rPr>
            <w:rFonts w:ascii="Calibri" w:cs="Calibri" w:eastAsia="Calibri" w:hAnsi="Calibri"/>
            <w:rtl w:val="0"/>
            <w:rPrChange w:author="Мария Исаева" w:id="32" w:date="2024-04-01T19:40:47Z">
              <w:rPr>
                <w:rFonts w:ascii="Calibri" w:cs="Calibri" w:eastAsia="Calibri" w:hAnsi="Calibri"/>
                <w:b w:val="1"/>
              </w:rPr>
            </w:rPrChange>
          </w:rPr>
          <w:t xml:space="preserve">Путем анализа суммы маржи можно выявить наиболее прибыльных клиентов и заказы. Это помогает сосредоточить усилия на работе с наиболее перспективными клиентами и продуктами, а также оптимизировать стратегию продаж.</w:t>
        </w:r>
      </w:ins>
    </w:p>
    <w:p w:rsidR="00000000" w:rsidDel="00000000" w:rsidP="00000000" w:rsidRDefault="00000000" w:rsidRPr="00000000" w14:paraId="0000028D">
      <w:pPr>
        <w:numPr>
          <w:ilvl w:val="0"/>
          <w:numId w:val="77"/>
        </w:numPr>
        <w:spacing w:after="0" w:lineRule="auto"/>
        <w:ind w:left="1440" w:hanging="360"/>
        <w:jc w:val="both"/>
        <w:rPr>
          <w:ins w:author="Мария Исаева" w:id="31" w:date="2024-04-01T19:40:28Z"/>
          <w:rFonts w:ascii="Calibri" w:cs="Calibri" w:eastAsia="Calibri" w:hAnsi="Calibri"/>
          <w:color w:val="0d0d0d"/>
          <w:highlight w:val="white"/>
          <w:u w:val="none"/>
        </w:rPr>
      </w:pPr>
      <w:ins w:author="Мария Исаева" w:id="31" w:date="2024-04-01T19:40:28Z">
        <w:r w:rsidDel="00000000" w:rsidR="00000000" w:rsidRPr="00000000">
          <w:rPr>
            <w:rFonts w:ascii="Calibri" w:cs="Calibri" w:eastAsia="Calibri" w:hAnsi="Calibri"/>
            <w:rtl w:val="0"/>
            <w:rPrChange w:author="Мария Исаева" w:id="32" w:date="2024-04-01T19:40:47Z">
              <w:rPr>
                <w:rFonts w:ascii="Calibri" w:cs="Calibri" w:eastAsia="Calibri" w:hAnsi="Calibri"/>
                <w:b w:val="1"/>
              </w:rPr>
            </w:rPrChange>
          </w:rPr>
          <w:t xml:space="preserve">Анализ статистики суммы маржи помогает прогнозировать будущую прибыльность заказов и разрабатывать стратегии для ее увеличения. Это позволяет более точно планировать бюджет и ресурсы на будущие периоды.</w:t>
        </w:r>
      </w:ins>
    </w:p>
    <w:p w:rsidR="00000000" w:rsidDel="00000000" w:rsidP="00000000" w:rsidRDefault="00000000" w:rsidRPr="00000000" w14:paraId="0000028E">
      <w:pPr>
        <w:numPr>
          <w:ilvl w:val="0"/>
          <w:numId w:val="77"/>
        </w:numPr>
        <w:spacing w:after="0" w:lineRule="auto"/>
        <w:ind w:left="1440" w:hanging="360"/>
        <w:jc w:val="both"/>
        <w:rPr>
          <w:ins w:author="Мария Исаева" w:id="31" w:date="2024-04-01T19:40:28Z"/>
          <w:rFonts w:ascii="Calibri" w:cs="Calibri" w:eastAsia="Calibri" w:hAnsi="Calibri"/>
          <w:color w:val="0d0d0d"/>
          <w:highlight w:val="white"/>
          <w:u w:val="none"/>
        </w:rPr>
      </w:pPr>
      <w:ins w:author="Мария Исаева" w:id="31" w:date="2024-04-01T19:40:28Z">
        <w:r w:rsidDel="00000000" w:rsidR="00000000" w:rsidRPr="00000000">
          <w:rPr>
            <w:rFonts w:ascii="Calibri" w:cs="Calibri" w:eastAsia="Calibri" w:hAnsi="Calibri"/>
            <w:rtl w:val="0"/>
            <w:rPrChange w:author="Мария Исаева" w:id="32" w:date="2024-04-01T19:40:47Z">
              <w:rPr>
                <w:rFonts w:ascii="Calibri" w:cs="Calibri" w:eastAsia="Calibri" w:hAnsi="Calibri"/>
                <w:b w:val="1"/>
              </w:rPr>
            </w:rPrChange>
          </w:rPr>
          <w:t xml:space="preserve">Выявление низких показателей маржи по определенным заказам может помочь в своевременном выявлении и управлении финансовыми рисками. Это позволяет принимать меры по снижению затрат или пересмотру условий клиенту для повышения прибыльности.</w:t>
        </w:r>
      </w:ins>
    </w:p>
    <w:p w:rsidR="00000000" w:rsidDel="00000000" w:rsidP="00000000" w:rsidRDefault="00000000" w:rsidRPr="00000000" w14:paraId="0000028F">
      <w:pPr>
        <w:numPr>
          <w:ilvl w:val="0"/>
          <w:numId w:val="64"/>
        </w:numPr>
        <w:spacing w:after="0" w:lineRule="auto"/>
        <w:ind w:left="850.3937007874017" w:hanging="360"/>
        <w:jc w:val="both"/>
        <w:rPr>
          <w:rFonts w:ascii="Calibri" w:cs="Calibri" w:eastAsia="Calibri" w:hAnsi="Calibri"/>
          <w:color w:val="0d0d0d"/>
          <w:highlight w:val="white"/>
          <w:u w:val="none"/>
          <w:rPrChange w:author="Мария Исаева" w:id="32" w:date="2024-04-01T19:40:47Z">
            <w:rPr>
              <w:rFonts w:ascii="Calibri" w:cs="Calibri" w:eastAsia="Calibri" w:hAnsi="Calibri"/>
              <w:b w:val="1"/>
              <w:u w:val="none"/>
            </w:rPr>
          </w:rPrChange>
        </w:rPr>
        <w:pPrChange w:author="Мария Исаева" w:id="0" w:date="2024-04-01T19:40:47Z">
          <w:pPr>
            <w:numPr>
              <w:ilvl w:val="0"/>
              <w:numId w:val="64"/>
            </w:numPr>
            <w:spacing w:after="0" w:lineRule="auto"/>
            <w:ind w:left="850.3937007874017" w:hanging="360"/>
            <w:jc w:val="both"/>
          </w:pPr>
        </w:pPrChange>
      </w:pPr>
      <w:ins w:author="Мария Исаева" w:id="31" w:date="2024-04-01T19:40:28Z">
        <w:r w:rsidDel="00000000" w:rsidR="00000000" w:rsidRPr="00000000">
          <w:rPr>
            <w:rFonts w:ascii="Calibri" w:cs="Calibri" w:eastAsia="Calibri" w:hAnsi="Calibri"/>
            <w:rtl w:val="0"/>
            <w:rPrChange w:author="Мария Исаева" w:id="32" w:date="2024-04-01T19:40:47Z">
              <w:rPr>
                <w:rFonts w:ascii="Calibri" w:cs="Calibri" w:eastAsia="Calibri" w:hAnsi="Calibri"/>
                <w:b w:val="1"/>
              </w:rPr>
            </w:rPrChange>
          </w:rPr>
          <w:t xml:space="preserve">Учет маржи по заказам, оформленным в 1С, позволяет оценить эффективность использования данной системы в управлении заказами и финансами.</w:t>
        </w:r>
      </w:ins>
      <w:r w:rsidDel="00000000" w:rsidR="00000000" w:rsidRPr="00000000">
        <w:rPr>
          <w:rtl w:val="0"/>
        </w:rPr>
      </w:r>
    </w:p>
    <w:p w:rsidR="00000000" w:rsidDel="00000000" w:rsidP="00000000" w:rsidRDefault="00000000" w:rsidRPr="00000000" w14:paraId="00000290">
      <w:pPr>
        <w:spacing w:after="280" w:lineRule="auto"/>
        <w:ind w:left="708.6614173228347" w:hanging="360"/>
        <w:jc w:val="both"/>
        <w:rPr>
          <w:rFonts w:ascii="Calibri" w:cs="Calibri" w:eastAsia="Calibri" w:hAnsi="Calibri"/>
          <w:b w:val="1"/>
        </w:rPr>
        <w:pPrChange w:author="Мария Исаева" w:id="0" w:date="2024-03-19T15:36:17Z">
          <w:pPr>
            <w:spacing w:after="280" w:lineRule="auto"/>
            <w:ind w:left="1440" w:firstLine="0"/>
            <w:jc w:val="both"/>
          </w:pPr>
        </w:pPrChange>
      </w:pPr>
      <w:r w:rsidDel="00000000" w:rsidR="00000000" w:rsidRPr="00000000">
        <w:rPr>
          <w:rtl w:val="0"/>
        </w:rPr>
      </w:r>
    </w:p>
    <w:p w:rsidR="00000000" w:rsidDel="00000000" w:rsidP="00000000" w:rsidRDefault="00000000" w:rsidRPr="00000000" w14:paraId="00000291">
      <w:pPr>
        <w:pStyle w:val="Heading2"/>
        <w:keepLines w:val="1"/>
        <w:numPr>
          <w:ilvl w:val="0"/>
          <w:numId w:val="73"/>
        </w:numPr>
        <w:spacing w:after="0" w:afterAutospacing="0" w:line="276" w:lineRule="auto"/>
        <w:ind w:left="708.6614173228347" w:hanging="360"/>
        <w:rPr>
          <w:rFonts w:ascii="Calibri" w:cs="Calibri" w:eastAsia="Calibri" w:hAnsi="Calibri"/>
          <w:i w:val="0"/>
          <w:u w:val="none"/>
        </w:rPr>
        <w:pPrChange w:author="Мария Исаева" w:id="0" w:date="2024-03-19T15:36:21Z">
          <w:pPr>
            <w:pStyle w:val="Heading2"/>
            <w:keepLines w:val="1"/>
            <w:numPr>
              <w:ilvl w:val="0"/>
              <w:numId w:val="73"/>
            </w:numPr>
            <w:spacing w:after="120" w:line="276" w:lineRule="auto"/>
            <w:ind w:left="850.3937007874017" w:hanging="360"/>
          </w:pPr>
        </w:pPrChange>
      </w:pPr>
      <w:bookmarkStart w:colFirst="0" w:colLast="0" w:name="_3q5sasy" w:id="60"/>
      <w:bookmarkEnd w:id="60"/>
      <w:r w:rsidDel="00000000" w:rsidR="00000000" w:rsidRPr="00000000">
        <w:rPr>
          <w:rFonts w:ascii="Calibri" w:cs="Calibri" w:eastAsia="Calibri" w:hAnsi="Calibri"/>
          <w:i w:val="0"/>
          <w:rtl w:val="0"/>
        </w:rPr>
        <w:t xml:space="preserve">Название статистики: Отклики по продвижению</w:t>
      </w:r>
      <w:r w:rsidDel="00000000" w:rsidR="00000000" w:rsidRPr="00000000">
        <w:rPr>
          <w:rFonts w:ascii="Calibri" w:cs="Calibri" w:eastAsia="Calibri" w:hAnsi="Calibri"/>
          <w:i w:val="0"/>
          <w:rtl w:val="0"/>
        </w:rPr>
        <w:t xml:space="preserve"> </w:t>
      </w:r>
    </w:p>
    <w:p w:rsidR="00000000" w:rsidDel="00000000" w:rsidP="00000000" w:rsidRDefault="00000000" w:rsidRPr="00000000" w14:paraId="00000292">
      <w:pPr>
        <w:numPr>
          <w:ilvl w:val="0"/>
          <w:numId w:val="143"/>
        </w:numPr>
        <w:spacing w:after="0" w:afterAutospacing="0" w:line="276" w:lineRule="auto"/>
        <w:ind w:left="708.6614173228347" w:hanging="360"/>
        <w:jc w:val="both"/>
        <w:rPr>
          <w:rFonts w:ascii="Calibri" w:cs="Calibri" w:eastAsia="Calibri" w:hAnsi="Calibri"/>
          <w:u w:val="none"/>
        </w:rPr>
        <w:pPrChange w:author="Мария Исаева" w:id="0" w:date="2024-03-19T15:36:21Z">
          <w:pPr>
            <w:numPr>
              <w:ilvl w:val="0"/>
              <w:numId w:val="143"/>
            </w:numPr>
            <w:spacing w:line="276" w:lineRule="auto"/>
            <w:ind w:left="850.3937007874017" w:hanging="360"/>
            <w:jc w:val="both"/>
          </w:pPr>
        </w:pPrChange>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В статистику считается каждый полученный, зарегистрированный в CRM (базе клиентов) и переданный в отдел продаж отклик (входящий звонок, визит, e-mail, регистрация на сайте или в рассылке и т.п.), полученный в результате выполнения кампаний по продвижению 4-го отдела. </w:t>
      </w:r>
    </w:p>
    <w:p w:rsidR="00000000" w:rsidDel="00000000" w:rsidP="00000000" w:rsidRDefault="00000000" w:rsidRPr="00000000" w14:paraId="00000293">
      <w:pPr>
        <w:numPr>
          <w:ilvl w:val="0"/>
          <w:numId w:val="143"/>
        </w:numPr>
        <w:spacing w:after="0" w:afterAutospacing="0" w:line="276" w:lineRule="auto"/>
        <w:ind w:left="708.6614173228347" w:hanging="360"/>
        <w:jc w:val="both"/>
        <w:rPr>
          <w:rFonts w:ascii="Calibri" w:cs="Calibri" w:eastAsia="Calibri" w:hAnsi="Calibri"/>
          <w:u w:val="none"/>
        </w:rPr>
        <w:pPrChange w:author="Мария Исаева" w:id="0" w:date="2024-03-19T15:36:21Z">
          <w:pPr>
            <w:numPr>
              <w:ilvl w:val="0"/>
              <w:numId w:val="143"/>
            </w:numPr>
            <w:spacing w:line="276" w:lineRule="auto"/>
            <w:ind w:left="850.3937007874017" w:hanging="360"/>
            <w:jc w:val="both"/>
          </w:pPr>
        </w:pPrChange>
      </w:pPr>
      <w:r w:rsidDel="00000000" w:rsidR="00000000" w:rsidRPr="00000000">
        <w:rPr>
          <w:rFonts w:ascii="Calibri" w:cs="Calibri" w:eastAsia="Calibri" w:hAnsi="Calibri"/>
          <w:b w:val="1"/>
          <w:rtl w:val="0"/>
        </w:rPr>
        <w:t xml:space="preserve">Какие данные брать и где брать эти данные для подсчета: </w:t>
      </w:r>
      <w:r w:rsidDel="00000000" w:rsidR="00000000" w:rsidRPr="00000000">
        <w:rPr>
          <w:rFonts w:ascii="Calibri" w:cs="Calibri" w:eastAsia="Calibri" w:hAnsi="Calibri"/>
          <w:rtl w:val="0"/>
        </w:rPr>
        <w:t xml:space="preserve">Данные берутся из файла сотрудника 4 отдела, которые подтверждены распечатками всех откликов. Также в статистике отображается квота, которую необходимо выполнить на этой отчетной неделе.</w:t>
      </w:r>
    </w:p>
    <w:p w:rsidR="00000000" w:rsidDel="00000000" w:rsidP="00000000" w:rsidRDefault="00000000" w:rsidRPr="00000000" w14:paraId="00000294">
      <w:pPr>
        <w:numPr>
          <w:ilvl w:val="0"/>
          <w:numId w:val="143"/>
        </w:numPr>
        <w:spacing w:after="0" w:afterAutospacing="0" w:line="276" w:lineRule="auto"/>
        <w:ind w:left="708.6614173228347" w:hanging="360"/>
        <w:jc w:val="both"/>
        <w:rPr>
          <w:rFonts w:ascii="Calibri" w:cs="Calibri" w:eastAsia="Calibri" w:hAnsi="Calibri"/>
          <w:b w:val="1"/>
          <w:u w:val="none"/>
        </w:rPr>
        <w:pPrChange w:author="Мария Исаева" w:id="0" w:date="2024-03-19T15:36:21Z">
          <w:pPr>
            <w:numPr>
              <w:ilvl w:val="0"/>
              <w:numId w:val="143"/>
            </w:numPr>
            <w:spacing w:line="276" w:lineRule="auto"/>
            <w:ind w:left="708.6614173228347" w:hanging="360"/>
            <w:jc w:val="both"/>
          </w:pPr>
        </w:pPrChange>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каждый понедельник в 9:30  менеджер подает отчет по новым откликам, которые были получены на рабочий телефон, почту, регистрация на сайте или в рассылке и были внесены в базу клиентов.</w:t>
      </w:r>
      <w:r w:rsidDel="00000000" w:rsidR="00000000" w:rsidRPr="00000000">
        <w:rPr>
          <w:rtl w:val="0"/>
        </w:rPr>
      </w:r>
    </w:p>
    <w:p w:rsidR="00000000" w:rsidDel="00000000" w:rsidP="00000000" w:rsidRDefault="00000000" w:rsidRPr="00000000" w14:paraId="00000295">
      <w:pPr>
        <w:numPr>
          <w:ilvl w:val="0"/>
          <w:numId w:val="143"/>
        </w:numPr>
        <w:spacing w:after="0" w:afterAutospacing="0" w:lineRule="auto"/>
        <w:ind w:left="708.6614173228347" w:hanging="360"/>
        <w:jc w:val="both"/>
        <w:rPr>
          <w:rFonts w:ascii="Calibri" w:cs="Calibri" w:eastAsia="Calibri" w:hAnsi="Calibri"/>
          <w:b w:val="1"/>
          <w:u w:val="none"/>
        </w:rPr>
        <w:pPrChange w:author="Мария Исаева" w:id="0" w:date="2024-03-19T15:36:21Z">
          <w:pPr>
            <w:numPr>
              <w:ilvl w:val="0"/>
              <w:numId w:val="143"/>
            </w:numPr>
            <w:spacing w:after="280" w:lineRule="auto"/>
            <w:ind w:left="850.3937007874017" w:hanging="360"/>
            <w:jc w:val="both"/>
          </w:pPr>
        </w:pPrChange>
      </w:pPr>
      <w:r w:rsidDel="00000000" w:rsidR="00000000" w:rsidRPr="00000000">
        <w:rPr>
          <w:rFonts w:ascii="Calibri" w:cs="Calibri" w:eastAsia="Calibri" w:hAnsi="Calibri"/>
          <w:b w:val="1"/>
          <w:rtl w:val="0"/>
        </w:rPr>
        <w:t xml:space="preserve">Пример расчета этой статистики: </w:t>
      </w:r>
      <w:r w:rsidDel="00000000" w:rsidR="00000000" w:rsidRPr="00000000">
        <w:rPr>
          <w:rFonts w:ascii="Calibri" w:cs="Calibri" w:eastAsia="Calibri" w:hAnsi="Calibri"/>
          <w:rtl w:val="0"/>
        </w:rPr>
        <w:t xml:space="preserve">в понедельник, менеджер подает отчет и считает, что за отчетный период на рабочий телефон ему поступило 2 звонка от клиента, которые интересовались товаром и запросили просчет, этот отклик был с пометкой “ с сайта”, с почты и рассылки откликов не было. Это и будет факт по статистике 2 отклика </w:t>
      </w:r>
    </w:p>
    <w:p w:rsidR="00000000" w:rsidDel="00000000" w:rsidP="00000000" w:rsidRDefault="00000000" w:rsidRPr="00000000" w14:paraId="00000296">
      <w:pPr>
        <w:numPr>
          <w:ilvl w:val="0"/>
          <w:numId w:val="143"/>
        </w:numPr>
        <w:spacing w:after="0" w:afterAutospacing="0" w:lineRule="auto"/>
        <w:ind w:left="708.6614173228347" w:hanging="360"/>
        <w:jc w:val="both"/>
        <w:rPr>
          <w:u w:val="none"/>
        </w:rPr>
        <w:pPrChange w:author="Мария Исаева" w:id="0" w:date="2024-03-19T15:36:21Z">
          <w:pPr>
            <w:numPr>
              <w:ilvl w:val="0"/>
              <w:numId w:val="143"/>
            </w:numPr>
            <w:spacing w:after="280" w:lineRule="auto"/>
            <w:ind w:left="850.3937007874017" w:hanging="360"/>
            <w:jc w:val="both"/>
          </w:pPr>
        </w:pPrChange>
      </w:pPr>
      <w:r w:rsidDel="00000000" w:rsidR="00000000" w:rsidRPr="00000000">
        <w:rPr>
          <w:rFonts w:ascii="Calibri" w:cs="Calibri" w:eastAsia="Calibri" w:hAnsi="Calibri"/>
          <w:b w:val="1"/>
          <w:rtl w:val="0"/>
        </w:rPr>
        <w:t xml:space="preserve">Как рассчитать квоту (если есть): </w:t>
      </w:r>
      <w:r w:rsidDel="00000000" w:rsidR="00000000" w:rsidRPr="00000000">
        <w:rPr>
          <w:rFonts w:ascii="Calibri" w:cs="Calibri" w:eastAsia="Calibri" w:hAnsi="Calibri"/>
          <w:rtl w:val="0"/>
        </w:rPr>
        <w:t xml:space="preserve">квота </w:t>
      </w:r>
      <w:r w:rsidDel="00000000" w:rsidR="00000000" w:rsidRPr="00000000">
        <w:rPr>
          <w:rFonts w:ascii="Roboto" w:cs="Roboto" w:eastAsia="Roboto" w:hAnsi="Roboto"/>
          <w:color w:val="151515"/>
          <w:sz w:val="21"/>
          <w:szCs w:val="21"/>
          <w:highlight w:val="white"/>
          <w:rtl w:val="0"/>
        </w:rPr>
        <w:t xml:space="preserve">определяется еженедельно ситуативно, исходя из текущих обстоятельств в конкурентной среде, обстановке на рынке и т.д.</w:t>
      </w:r>
    </w:p>
    <w:p w:rsidR="00000000" w:rsidDel="00000000" w:rsidP="00000000" w:rsidRDefault="00000000" w:rsidRPr="00000000" w14:paraId="00000297">
      <w:pPr>
        <w:numPr>
          <w:ilvl w:val="0"/>
          <w:numId w:val="143"/>
        </w:numPr>
        <w:spacing w:after="0" w:lineRule="auto"/>
        <w:ind w:left="708.6614173228347" w:hanging="360"/>
        <w:jc w:val="both"/>
        <w:rPr>
          <w:ins w:author="Мария Исаева" w:id="34" w:date="2024-04-01T19:45:11Z"/>
          <w:rFonts w:ascii="Roboto" w:cs="Roboto" w:eastAsia="Roboto" w:hAnsi="Roboto"/>
          <w:color w:val="151515"/>
          <w:sz w:val="21"/>
          <w:szCs w:val="21"/>
          <w:shd w:fill="edf1f3" w:val="clear"/>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ins w:author="Мария Исаева" w:id="34" w:date="2024-04-01T19:45:11Z">
        <w:r w:rsidDel="00000000" w:rsidR="00000000" w:rsidRPr="00000000">
          <w:rPr>
            <w:rtl w:val="0"/>
          </w:rPr>
        </w:r>
      </w:ins>
    </w:p>
    <w:p w:rsidR="00000000" w:rsidDel="00000000" w:rsidP="00000000" w:rsidRDefault="00000000" w:rsidRPr="00000000" w14:paraId="00000298">
      <w:pPr>
        <w:spacing w:after="0" w:lineRule="auto"/>
        <w:ind w:left="720" w:firstLine="0"/>
        <w:jc w:val="both"/>
        <w:rPr>
          <w:ins w:author="Мария Исаева" w:id="34" w:date="2024-04-01T19:45:11Z"/>
          <w:rFonts w:ascii="Calibri" w:cs="Calibri" w:eastAsia="Calibri" w:hAnsi="Calibri"/>
          <w:b w:val="1"/>
        </w:rPr>
      </w:pPr>
      <w:ins w:author="Мария Исаева" w:id="34" w:date="2024-04-01T19:45:11Z">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a.Статистика откликов позволяет оценить эффективность различных маркетинговых кампаний и мероприятий по продвижению бренда или продуктов. Высокое количество откликов может свидетельствовать о успешности кампаний.</w:t>
        </w:r>
      </w:ins>
    </w:p>
    <w:p w:rsidR="00000000" w:rsidDel="00000000" w:rsidP="00000000" w:rsidRDefault="00000000" w:rsidRPr="00000000" w14:paraId="00000299">
      <w:pPr>
        <w:spacing w:after="0" w:lineRule="auto"/>
        <w:ind w:left="720" w:firstLine="0"/>
        <w:jc w:val="both"/>
        <w:rPr>
          <w:rFonts w:ascii="Arial" w:cs="Arial" w:eastAsia="Arial" w:hAnsi="Arial"/>
          <w:b w:val="0"/>
          <w:i w:val="0"/>
          <w:smallCaps w:val="0"/>
          <w:strike w:val="0"/>
          <w:color w:val="000000"/>
          <w:sz w:val="22"/>
          <w:szCs w:val="22"/>
          <w:u w:val="none"/>
          <w:shd w:fill="auto" w:val="clear"/>
          <w:vertAlign w:val="baseline"/>
          <w:rPrChange w:author="Мария Исаева" w:id="33" w:date="2024-03-19T15:36:21Z">
            <w:rPr>
              <w:rFonts w:ascii="Roboto" w:cs="Roboto" w:eastAsia="Roboto" w:hAnsi="Roboto"/>
              <w:color w:val="151515"/>
              <w:sz w:val="21"/>
              <w:szCs w:val="21"/>
              <w:shd w:fill="edf1f3" w:val="clear"/>
            </w:rPr>
          </w:rPrChange>
        </w:rPr>
        <w:pPrChange w:author="Мария Исаева" w:id="0" w:date="2024-03-19T15:36:21Z">
          <w:pPr>
            <w:numPr>
              <w:ilvl w:val="0"/>
              <w:numId w:val="143"/>
            </w:numPr>
            <w:spacing w:after="0" w:lineRule="auto"/>
            <w:ind w:left="850.3937007874017" w:hanging="360"/>
            <w:jc w:val="both"/>
          </w:pPr>
        </w:pPrChange>
      </w:pPr>
      <w:ins w:author="Мария Исаева" w:id="34" w:date="2024-04-01T19:45:11Z">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b. Анализ статистики откликов позволяет оптимизировать бюджет маркетинговых кампаний, перераспределяя ресурсы на наиболее эффективные каналы и мероприятия.</w:t>
        </w:r>
      </w:ins>
      <w:r w:rsidDel="00000000" w:rsidR="00000000" w:rsidRPr="00000000">
        <w:rPr>
          <w:rtl w:val="0"/>
        </w:rPr>
      </w:r>
    </w:p>
    <w:p w:rsidR="00000000" w:rsidDel="00000000" w:rsidP="00000000" w:rsidRDefault="00000000" w:rsidRPr="00000000" w14:paraId="0000029A">
      <w:pPr>
        <w:spacing w:line="276" w:lineRule="auto"/>
        <w:jc w:val="both"/>
        <w:rPr>
          <w:ins w:author="Геннадий Мороз" w:id="36" w:date="2024-01-18T19:02:20Z"/>
          <w:rFonts w:ascii="Calibri" w:cs="Calibri" w:eastAsia="Calibri" w:hAnsi="Calibri"/>
        </w:rPr>
      </w:pPr>
      <w:r w:rsidDel="00000000" w:rsidR="00000000" w:rsidRPr="00000000">
        <w:rPr>
          <w:rFonts w:ascii="Calibri" w:cs="Calibri" w:eastAsia="Calibri" w:hAnsi="Calibri"/>
          <w:rtl w:val="0"/>
        </w:rPr>
        <w:t xml:space="preserve"> </w:t>
      </w:r>
      <w:ins w:author="Геннадий Мороз" w:id="36" w:date="2024-01-18T19:02:20Z">
        <w:r w:rsidDel="00000000" w:rsidR="00000000" w:rsidRPr="00000000">
          <w:rPr>
            <w:rtl w:val="0"/>
          </w:rPr>
        </w:r>
      </w:ins>
    </w:p>
    <w:p w:rsidR="00000000" w:rsidDel="00000000" w:rsidP="00000000" w:rsidRDefault="00000000" w:rsidRPr="00000000" w14:paraId="0000029B">
      <w:pPr>
        <w:pStyle w:val="Heading2"/>
        <w:keepLines w:val="1"/>
        <w:numPr>
          <w:ilvl w:val="0"/>
          <w:numId w:val="46"/>
        </w:numPr>
        <w:spacing w:after="0" w:afterAutospacing="0" w:line="276" w:lineRule="auto"/>
        <w:ind w:left="720" w:hanging="360"/>
        <w:rPr>
          <w:rFonts w:ascii="Calibri" w:cs="Calibri" w:eastAsia="Calibri" w:hAnsi="Calibri"/>
          <w:i w:val="0"/>
          <w:u w:val="none"/>
        </w:rPr>
      </w:pPr>
      <w:bookmarkStart w:colFirst="0" w:colLast="0" w:name="_hp6b0rpbv8r2" w:id="61"/>
      <w:bookmarkEnd w:id="61"/>
      <w:ins w:author="Геннадий Мороз" w:id="36" w:date="2024-01-18T19:02:20Z">
        <w:r w:rsidDel="00000000" w:rsidR="00000000" w:rsidRPr="00000000">
          <w:rPr>
            <w:rFonts w:ascii="Calibri" w:cs="Calibri" w:eastAsia="Calibri" w:hAnsi="Calibri"/>
            <w:i w:val="0"/>
            <w:rtl w:val="0"/>
          </w:rPr>
          <w:t xml:space="preserve">Название статистики:</w:t>
        </w:r>
        <w:r w:rsidDel="00000000" w:rsidR="00000000" w:rsidRPr="00000000">
          <w:rPr>
            <w:rFonts w:ascii="Calibri" w:cs="Calibri" w:eastAsia="Calibri" w:hAnsi="Calibri"/>
            <w:i w:val="0"/>
            <w:sz w:val="24"/>
            <w:szCs w:val="24"/>
            <w:rtl w:val="0"/>
          </w:rPr>
          <w:t xml:space="preserve"> </w:t>
        </w:r>
      </w:ins>
      <w:r w:rsidDel="00000000" w:rsidR="00000000" w:rsidRPr="00000000">
        <w:rPr>
          <w:rFonts w:ascii="Calibri" w:cs="Calibri" w:eastAsia="Calibri" w:hAnsi="Calibri"/>
          <w:i w:val="0"/>
          <w:color w:val="151515"/>
          <w:sz w:val="22"/>
          <w:szCs w:val="22"/>
          <w:highlight w:val="white"/>
          <w:rtl w:val="0"/>
        </w:rPr>
        <w:t xml:space="preserve">Сумма полученных предоплат от клиентов, грн.</w:t>
      </w:r>
      <w:r w:rsidDel="00000000" w:rsidR="00000000" w:rsidRPr="00000000">
        <w:rPr>
          <w:rtl w:val="0"/>
        </w:rPr>
      </w:r>
    </w:p>
    <w:p w:rsidR="00000000" w:rsidDel="00000000" w:rsidP="00000000" w:rsidRDefault="00000000" w:rsidRPr="00000000" w14:paraId="0000029C">
      <w:pPr>
        <w:numPr>
          <w:ilvl w:val="0"/>
          <w:numId w:val="156"/>
        </w:numPr>
        <w:spacing w:after="0" w:afterAutospacing="0" w:lineRule="auto"/>
        <w:ind w:left="708.6614173228347" w:hanging="360"/>
        <w:jc w:val="both"/>
        <w:rPr/>
      </w:pPr>
      <w:r w:rsidDel="00000000" w:rsidR="00000000" w:rsidRPr="00000000">
        <w:rPr>
          <w:rFonts w:ascii="Calibri" w:cs="Calibri" w:eastAsia="Calibri" w:hAnsi="Calibri"/>
          <w:b w:val="1"/>
          <w:rtl w:val="0"/>
        </w:rPr>
        <w:t xml:space="preserve">Краткое описание этой статистики:</w:t>
      </w:r>
      <w:r w:rsidDel="00000000" w:rsidR="00000000" w:rsidRPr="00000000">
        <w:rPr>
          <w:rFonts w:ascii="Calibri" w:cs="Calibri" w:eastAsia="Calibri" w:hAnsi="Calibri"/>
          <w:b w:val="1"/>
          <w:color w:val="151515"/>
          <w:highlight w:val="white"/>
          <w:rtl w:val="0"/>
        </w:rPr>
        <w:t xml:space="preserve"> </w:t>
      </w:r>
      <w:r w:rsidDel="00000000" w:rsidR="00000000" w:rsidRPr="00000000">
        <w:rPr>
          <w:rFonts w:ascii="Calibri" w:cs="Calibri" w:eastAsia="Calibri" w:hAnsi="Calibri"/>
          <w:color w:val="151515"/>
          <w:highlight w:val="white"/>
          <w:rtl w:val="0"/>
        </w:rPr>
        <w:t xml:space="preserve">Сумма полученных предоплат от клиентов - это сумма денег зашедших от клиентов на расчетный счет компании за товар, который еще не был отгружен. Предоплата может быть частичной или полной. Это значит что клиент может перевести деньги  на расчетный счет компании до момента их отгрузки полностью или частично В случае, если клиент частично внес предоплату за товар, то остаток суммы за товар идет в  отсрочку. В  данную статистику попадает только сумма по  предоплатам, то есть те деньги, которые зайдут на расчетный счет компании до момента отгрузки товара.</w:t>
      </w:r>
    </w:p>
    <w:p w:rsidR="00000000" w:rsidDel="00000000" w:rsidP="00000000" w:rsidRDefault="00000000" w:rsidRPr="00000000" w14:paraId="0000029D">
      <w:pPr>
        <w:numPr>
          <w:ilvl w:val="0"/>
          <w:numId w:val="156"/>
        </w:numPr>
        <w:spacing w:after="0" w:afterAutospacing="0" w:lineRule="auto"/>
        <w:ind w:left="708.6614173228347" w:hanging="360"/>
        <w:jc w:val="both"/>
        <w:rPr>
          <w:rFonts w:ascii="Calibri" w:cs="Calibri" w:eastAsia="Calibri" w:hAnsi="Calibri"/>
        </w:rPr>
      </w:pPr>
      <w:r w:rsidDel="00000000" w:rsidR="00000000" w:rsidRPr="00000000">
        <w:rPr>
          <w:rFonts w:ascii="Calibri" w:cs="Calibri" w:eastAsia="Calibri" w:hAnsi="Calibri"/>
          <w:b w:val="1"/>
          <w:rtl w:val="0"/>
        </w:rPr>
        <w:t xml:space="preserve">Какие данные брать и где брать эти данные для подсчета: </w:t>
      </w:r>
      <w:r w:rsidDel="00000000" w:rsidR="00000000" w:rsidRPr="00000000">
        <w:rPr>
          <w:rFonts w:ascii="Calibri" w:cs="Calibri" w:eastAsia="Calibri" w:hAnsi="Calibri"/>
          <w:rtl w:val="0"/>
        </w:rPr>
        <w:t xml:space="preserve">Данные по данной статистике берем из отчета по предоплатам в 1С</w:t>
      </w:r>
    </w:p>
    <w:p w:rsidR="00000000" w:rsidDel="00000000" w:rsidP="00000000" w:rsidRDefault="00000000" w:rsidRPr="00000000" w14:paraId="0000029E">
      <w:pPr>
        <w:numPr>
          <w:ilvl w:val="0"/>
          <w:numId w:val="156"/>
        </w:numPr>
        <w:spacing w:after="0" w:afterAutospacing="0" w:lineRule="auto"/>
        <w:ind w:left="708.6614173228347" w:hanging="360"/>
        <w:jc w:val="both"/>
        <w:rPr/>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color w:val="151515"/>
          <w:highlight w:val="white"/>
          <w:rtl w:val="0"/>
        </w:rPr>
        <w:t xml:space="preserve">сумма предоплат - это сумма всех  зашедших на расчетный счет денег от клиентов в виде предоплаты, то есть до момента отгрузки товара. Для того чтоб посмотреть факт по статистике необходимо перейти в программу 1С - Отчет по предоплатам, куда попадают все счета, которые клиенты оплатили по частичной или полной предоплате  за отчетный период.</w:t>
      </w:r>
    </w:p>
    <w:p w:rsidR="00000000" w:rsidDel="00000000" w:rsidP="00000000" w:rsidRDefault="00000000" w:rsidRPr="00000000" w14:paraId="0000029F">
      <w:pPr>
        <w:numPr>
          <w:ilvl w:val="0"/>
          <w:numId w:val="156"/>
        </w:numPr>
        <w:spacing w:after="0" w:afterAutospacing="0" w:lineRule="auto"/>
        <w:ind w:left="708.6614173228347" w:hanging="360"/>
        <w:jc w:val="both"/>
        <w:rPr>
          <w:rFonts w:ascii="Calibri" w:cs="Calibri" w:eastAsia="Calibri" w:hAnsi="Calibri"/>
        </w:rPr>
      </w:pPr>
      <w:r w:rsidDel="00000000" w:rsidR="00000000" w:rsidRPr="00000000">
        <w:rPr>
          <w:rFonts w:ascii="Calibri" w:cs="Calibri" w:eastAsia="Calibri" w:hAnsi="Calibri"/>
          <w:b w:val="1"/>
          <w:rtl w:val="0"/>
        </w:rPr>
        <w:t xml:space="preserve">Пример расчета этой статистики: </w:t>
      </w:r>
      <w:r w:rsidDel="00000000" w:rsidR="00000000" w:rsidRPr="00000000">
        <w:rPr>
          <w:rFonts w:ascii="Calibri" w:cs="Calibri" w:eastAsia="Calibri" w:hAnsi="Calibri"/>
          <w:color w:val="151515"/>
          <w:highlight w:val="white"/>
          <w:rtl w:val="0"/>
        </w:rPr>
        <w:t xml:space="preserve">факт по предоплатам на неделю 05.02-11.02- составил 600 000,00 грн., как его посчитать - в понедельник утром заходим в 1С -Продажи- в столбике отчет выбираем-  Отчет по предоплатам, выбираем период прошлой недели 05.02-11.02 и смотрим колонку Сумма расход и видим что за прошлую неделю предоплаты от клиентов зашло на сумму 600 000,00 грн.</w:t>
      </w:r>
      <w:r w:rsidDel="00000000" w:rsidR="00000000" w:rsidRPr="00000000">
        <w:rPr>
          <w:rtl w:val="0"/>
        </w:rPr>
      </w:r>
    </w:p>
    <w:p w:rsidR="00000000" w:rsidDel="00000000" w:rsidP="00000000" w:rsidRDefault="00000000" w:rsidRPr="00000000" w14:paraId="000002A0">
      <w:pPr>
        <w:numPr>
          <w:ilvl w:val="0"/>
          <w:numId w:val="156"/>
        </w:numPr>
        <w:spacing w:after="0" w:afterAutospacing="0" w:lineRule="auto"/>
        <w:ind w:left="708.6614173228347" w:hanging="360"/>
        <w:jc w:val="both"/>
        <w:rPr>
          <w:rFonts w:ascii="Calibri" w:cs="Calibri" w:eastAsia="Calibri" w:hAnsi="Calibri"/>
        </w:rPr>
      </w:pPr>
      <w:r w:rsidDel="00000000" w:rsidR="00000000" w:rsidRPr="00000000">
        <w:rPr>
          <w:rFonts w:ascii="Calibri" w:cs="Calibri" w:eastAsia="Calibri" w:hAnsi="Calibri"/>
          <w:b w:val="1"/>
          <w:rtl w:val="0"/>
        </w:rPr>
        <w:t xml:space="preserve">Как рассчитать квоту (если есть): </w:t>
      </w:r>
      <w:r w:rsidDel="00000000" w:rsidR="00000000" w:rsidRPr="00000000">
        <w:rPr>
          <w:rFonts w:ascii="Calibri" w:cs="Calibri" w:eastAsia="Calibri" w:hAnsi="Calibri"/>
          <w:color w:val="151515"/>
          <w:highlight w:val="white"/>
          <w:rtl w:val="0"/>
        </w:rPr>
        <w:t xml:space="preserve">Для того, чтоб посчитать квоту по предоплатам необходимо от квоты дохода отнять квоту по дебиторской задолженности, полученный результат  будет квотой по предоплатам. Например, нам необходимо собрать доход на этой неделе 1 000 000,00 грн., из этой суммы мы знаем, что 400 000,00 должен заплатить наш клиент с отсрочкой платежа (дебитор) Сингента, получается, что квота по сумме предоплат на текущую неделю составит: 1 000 000,00 грн. - 400 000,00 грн. (Дебиторка) =600 000,00 грн. это и будет квота по предоплатам</w:t>
      </w:r>
      <w:r w:rsidDel="00000000" w:rsidR="00000000" w:rsidRPr="00000000">
        <w:rPr>
          <w:rtl w:val="0"/>
        </w:rPr>
      </w:r>
    </w:p>
    <w:p w:rsidR="00000000" w:rsidDel="00000000" w:rsidP="00000000" w:rsidRDefault="00000000" w:rsidRPr="00000000" w14:paraId="000002A1">
      <w:pPr>
        <w:numPr>
          <w:ilvl w:val="0"/>
          <w:numId w:val="156"/>
        </w:numPr>
        <w:spacing w:after="0" w:lineRule="auto"/>
        <w:ind w:left="708.6614173228347"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2A2">
      <w:pPr>
        <w:shd w:fill="ffffff" w:val="clear"/>
        <w:spacing w:after="0" w:before="0" w:lineRule="auto"/>
        <w:ind w:left="1275.5905511811022" w:firstLine="0"/>
        <w:jc w:val="both"/>
        <w:rPr>
          <w:rFonts w:ascii="Roboto" w:cs="Roboto" w:eastAsia="Roboto" w:hAnsi="Roboto"/>
          <w:color w:val="151515"/>
          <w:sz w:val="22"/>
          <w:szCs w:val="22"/>
          <w:rPrChange w:author="Мария Исаева" w:id="37" w:date="2024-04-01T19:52:32Z">
            <w:rPr>
              <w:rFonts w:ascii="Roboto" w:cs="Roboto" w:eastAsia="Roboto" w:hAnsi="Roboto"/>
              <w:b w:val="1"/>
              <w:color w:val="151515"/>
              <w:sz w:val="22"/>
              <w:szCs w:val="22"/>
            </w:rPr>
          </w:rPrChange>
        </w:rPr>
      </w:pPr>
      <w:r w:rsidDel="00000000" w:rsidR="00000000" w:rsidRPr="00000000">
        <w:rPr>
          <w:rFonts w:ascii="Roboto" w:cs="Roboto" w:eastAsia="Roboto" w:hAnsi="Roboto"/>
          <w:color w:val="151515"/>
          <w:sz w:val="22"/>
          <w:szCs w:val="22"/>
          <w:rtl w:val="0"/>
          <w:rPrChange w:author="Мария Исаева" w:id="37" w:date="2024-04-01T19:52:32Z">
            <w:rPr>
              <w:rFonts w:ascii="Roboto" w:cs="Roboto" w:eastAsia="Roboto" w:hAnsi="Roboto"/>
              <w:b w:val="1"/>
              <w:color w:val="151515"/>
              <w:sz w:val="22"/>
              <w:szCs w:val="22"/>
            </w:rPr>
          </w:rPrChange>
        </w:rPr>
        <w:t xml:space="preserve">a.</w:t>
      </w:r>
      <w:del w:author="Мария Исаева" w:id="38" w:date="2024-04-01T19:52:34Z">
        <w:r w:rsidDel="00000000" w:rsidR="00000000" w:rsidRPr="00000000">
          <w:rPr>
            <w:rFonts w:ascii="Roboto" w:cs="Roboto" w:eastAsia="Roboto" w:hAnsi="Roboto"/>
            <w:color w:val="151515"/>
            <w:sz w:val="22"/>
            <w:szCs w:val="22"/>
            <w:rtl w:val="0"/>
            <w:rPrChange w:author="Мария Исаева" w:id="37" w:date="2024-04-01T19:52:32Z">
              <w:rPr>
                <w:rFonts w:ascii="Roboto" w:cs="Roboto" w:eastAsia="Roboto" w:hAnsi="Roboto"/>
                <w:b w:val="1"/>
                <w:color w:val="151515"/>
                <w:sz w:val="22"/>
                <w:szCs w:val="22"/>
              </w:rPr>
            </w:rPrChange>
          </w:rPr>
          <w:delText xml:space="preserve">.</w:delText>
        </w:r>
      </w:del>
      <w:r w:rsidDel="00000000" w:rsidR="00000000" w:rsidRPr="00000000">
        <w:rPr>
          <w:rFonts w:ascii="Roboto" w:cs="Roboto" w:eastAsia="Roboto" w:hAnsi="Roboto"/>
          <w:color w:val="151515"/>
          <w:sz w:val="22"/>
          <w:szCs w:val="22"/>
          <w:rtl w:val="0"/>
          <w:rPrChange w:author="Мария Исаева" w:id="37" w:date="2024-04-01T19:52:32Z">
            <w:rPr>
              <w:rFonts w:ascii="Roboto" w:cs="Roboto" w:eastAsia="Roboto" w:hAnsi="Roboto"/>
              <w:b w:val="1"/>
              <w:color w:val="151515"/>
              <w:sz w:val="22"/>
              <w:szCs w:val="22"/>
            </w:rPr>
          </w:rPrChange>
        </w:rPr>
        <w:t xml:space="preserve"> Если факт меньше чем квота, то это значит что нам недостаточно денег для покрытия наших текущих расходов.</w:t>
      </w:r>
    </w:p>
    <w:p w:rsidR="00000000" w:rsidDel="00000000" w:rsidP="00000000" w:rsidRDefault="00000000" w:rsidRPr="00000000" w14:paraId="000002A3">
      <w:pPr>
        <w:shd w:fill="ffffff" w:val="clear"/>
        <w:spacing w:after="0" w:before="0" w:lineRule="auto"/>
        <w:ind w:left="1275.5905511811022" w:firstLine="0"/>
        <w:jc w:val="both"/>
        <w:rPr>
          <w:rFonts w:ascii="Calibri" w:cs="Calibri" w:eastAsia="Calibri" w:hAnsi="Calibri"/>
          <w:rPrChange w:author="Мария Исаева" w:id="37" w:date="2024-04-01T19:52:32Z">
            <w:rPr>
              <w:rFonts w:ascii="Calibri" w:cs="Calibri" w:eastAsia="Calibri" w:hAnsi="Calibri"/>
              <w:b w:val="1"/>
            </w:rPr>
          </w:rPrChange>
        </w:rPr>
      </w:pPr>
      <w:r w:rsidDel="00000000" w:rsidR="00000000" w:rsidRPr="00000000">
        <w:rPr>
          <w:rFonts w:ascii="Roboto" w:cs="Roboto" w:eastAsia="Roboto" w:hAnsi="Roboto"/>
          <w:color w:val="151515"/>
          <w:sz w:val="22"/>
          <w:szCs w:val="22"/>
          <w:rtl w:val="0"/>
          <w:rPrChange w:author="Мария Исаева" w:id="37" w:date="2024-04-01T19:52:32Z">
            <w:rPr>
              <w:rFonts w:ascii="Roboto" w:cs="Roboto" w:eastAsia="Roboto" w:hAnsi="Roboto"/>
              <w:b w:val="1"/>
              <w:color w:val="151515"/>
              <w:sz w:val="22"/>
              <w:szCs w:val="22"/>
            </w:rPr>
          </w:rPrChange>
        </w:rPr>
        <w:t xml:space="preserve">b.. Если факт превышает квоту, то это значит что нам достаточно средств для того, чтоб покрыть какие-то расходы будущих периодов.</w:t>
      </w:r>
      <w:r w:rsidDel="00000000" w:rsidR="00000000" w:rsidRPr="00000000">
        <w:rPr>
          <w:rtl w:val="0"/>
        </w:rPr>
      </w:r>
    </w:p>
    <w:p w:rsidR="00000000" w:rsidDel="00000000" w:rsidP="00000000" w:rsidRDefault="00000000" w:rsidRPr="00000000" w14:paraId="000002A4">
      <w:pPr>
        <w:spacing w:after="0" w:lineRule="auto"/>
        <w:ind w:left="1275.5905511811022" w:firstLine="0"/>
        <w:jc w:val="both"/>
        <w:rPr>
          <w:rFonts w:ascii="Calibri" w:cs="Calibri" w:eastAsia="Calibri" w:hAnsi="Calibri"/>
          <w:b w:val="1"/>
        </w:rPr>
      </w:pPr>
      <w:r w:rsidDel="00000000" w:rsidR="00000000" w:rsidRPr="00000000">
        <w:rPr>
          <w:rFonts w:ascii="Calibri" w:cs="Calibri" w:eastAsia="Calibri" w:hAnsi="Calibri"/>
          <w:rtl w:val="0"/>
          <w:rPrChange w:author="Мария Исаева" w:id="39" w:date="2024-04-01T19:52:37Z">
            <w:rPr>
              <w:rFonts w:ascii="Calibri" w:cs="Calibri" w:eastAsia="Calibri" w:hAnsi="Calibri"/>
              <w:b w:val="1"/>
            </w:rPr>
          </w:rPrChange>
        </w:rPr>
        <w:t xml:space="preserve">c.</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0d0d0d"/>
          <w:highlight w:val="white"/>
          <w:rtl w:val="0"/>
        </w:rPr>
        <w:t xml:space="preserve">Предоставление возможности клиентам вносить предоплаты может повысить доверие к компании, так как это свидетельствует о готовности предоставить товар или услугу и обеспечить безопасность финансовых транзакций.</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A5">
      <w:pPr>
        <w:spacing w:after="280" w:lineRule="auto"/>
        <w:ind w:left="1275.5905511811022" w:firstLine="0"/>
        <w:jc w:val="both"/>
        <w:rPr>
          <w:rFonts w:ascii="Arial" w:cs="Arial" w:eastAsia="Arial" w:hAnsi="Arial"/>
          <w:b w:val="0"/>
          <w:i w:val="0"/>
          <w:smallCaps w:val="0"/>
          <w:strike w:val="0"/>
          <w:color w:val="000000"/>
          <w:sz w:val="22"/>
          <w:szCs w:val="22"/>
          <w:u w:val="none"/>
          <w:shd w:fill="auto" w:val="clear"/>
          <w:vertAlign w:val="baseline"/>
          <w:rPrChange w:author="Геннадий Мороз" w:id="40" w:date="2024-01-18T19:02:20Z">
            <w:rPr>
              <w:rFonts w:ascii="Calibri" w:cs="Calibri" w:eastAsia="Calibri" w:hAnsi="Calibri"/>
            </w:rPr>
          </w:rPrChange>
        </w:rPr>
        <w:pPrChange w:author="Геннадий Мороз" w:id="0" w:date="2024-01-18T19:02:20Z">
          <w:pPr>
            <w:spacing w:after="280" w:lineRule="auto"/>
            <w:ind w:left="1275.5905511811022" w:firstLine="0"/>
            <w:jc w:val="both"/>
          </w:pPr>
        </w:pPrChange>
      </w:pPr>
      <w:r w:rsidDel="00000000" w:rsidR="00000000" w:rsidRPr="00000000">
        <w:rPr>
          <w:rtl w:val="0"/>
        </w:rPr>
      </w:r>
    </w:p>
    <w:bookmarkStart w:colFirst="0" w:colLast="0" w:name="kix.22wd8p9bfcid" w:id="62"/>
    <w:bookmarkEnd w:id="62"/>
    <w:p w:rsidR="00000000" w:rsidDel="00000000" w:rsidP="00000000" w:rsidRDefault="00000000" w:rsidRPr="00000000" w14:paraId="000002A6">
      <w:pPr>
        <w:pStyle w:val="Heading1"/>
        <w:keepNext w:val="1"/>
        <w:spacing w:after="60" w:before="240" w:line="276" w:lineRule="auto"/>
        <w:rPr>
          <w:rFonts w:ascii="Calibri" w:cs="Calibri" w:eastAsia="Calibri" w:hAnsi="Calibri"/>
        </w:rPr>
      </w:pPr>
      <w:bookmarkStart w:colFirst="0" w:colLast="0" w:name="_kgcv8k" w:id="63"/>
      <w:bookmarkEnd w:id="63"/>
      <w:r w:rsidDel="00000000" w:rsidR="00000000" w:rsidRPr="00000000">
        <w:rPr>
          <w:rFonts w:ascii="Calibri" w:cs="Calibri" w:eastAsia="Calibri" w:hAnsi="Calibri"/>
          <w:sz w:val="28"/>
          <w:szCs w:val="28"/>
          <w:rtl w:val="0"/>
        </w:rPr>
        <w:t xml:space="preserve">Отдел 4 — Продвижения. Начальник</w:t>
      </w:r>
      <w:r w:rsidDel="00000000" w:rsidR="00000000" w:rsidRPr="00000000">
        <w:rPr>
          <w:rFonts w:ascii="Calibri" w:cs="Calibri" w:eastAsia="Calibri" w:hAnsi="Calibri"/>
          <w:rtl w:val="0"/>
        </w:rPr>
        <w:t xml:space="preserve">.</w:t>
      </w:r>
    </w:p>
    <w:p w:rsidR="00000000" w:rsidDel="00000000" w:rsidP="00000000" w:rsidRDefault="00000000" w:rsidRPr="00000000" w14:paraId="000002A7">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Статистика:</w:t>
      </w:r>
      <w:r w:rsidDel="00000000" w:rsidR="00000000" w:rsidRPr="00000000">
        <w:rPr>
          <w:rtl w:val="0"/>
        </w:rPr>
      </w:r>
    </w:p>
    <w:p w:rsidR="00000000" w:rsidDel="00000000" w:rsidP="00000000" w:rsidRDefault="00000000" w:rsidRPr="00000000" w14:paraId="000002A8">
      <w:pPr>
        <w:numPr>
          <w:ilvl w:val="0"/>
          <w:numId w:val="117"/>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Отклики по продвижению (ГСД)</w:t>
      </w:r>
    </w:p>
    <w:p w:rsidR="00000000" w:rsidDel="00000000" w:rsidP="00000000" w:rsidRDefault="00000000" w:rsidRPr="00000000" w14:paraId="000002A9">
      <w:pPr>
        <w:spacing w:after="0" w:line="27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AA">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Описание статистик:</w:t>
      </w:r>
    </w:p>
    <w:p w:rsidR="00000000" w:rsidDel="00000000" w:rsidP="00000000" w:rsidRDefault="00000000" w:rsidRPr="00000000" w14:paraId="000002AB">
      <w:pPr>
        <w:spacing w:line="276" w:lineRule="auto"/>
        <w:rPr>
          <w:rFonts w:ascii="Calibri" w:cs="Calibri" w:eastAsia="Calibri" w:hAnsi="Calibri"/>
        </w:rPr>
      </w:pPr>
      <w:hyperlink w:anchor="_3q5sasy">
        <w:r w:rsidDel="00000000" w:rsidR="00000000" w:rsidRPr="00000000">
          <w:rPr>
            <w:rFonts w:ascii="Calibri" w:cs="Calibri" w:eastAsia="Calibri" w:hAnsi="Calibri"/>
            <w:color w:val="1155cc"/>
            <w:u w:val="single"/>
            <w:rtl w:val="0"/>
          </w:rPr>
          <w:t xml:space="preserve">См. описание в статистиках 2-го отделения</w:t>
        </w:r>
      </w:hyperlink>
      <w:r w:rsidDel="00000000" w:rsidR="00000000" w:rsidRPr="00000000">
        <w:rPr>
          <w:rFonts w:ascii="Calibri" w:cs="Calibri" w:eastAsia="Calibri" w:hAnsi="Calibri"/>
          <w:rtl w:val="0"/>
        </w:rPr>
        <w:t xml:space="preserve"> </w:t>
      </w:r>
    </w:p>
    <w:bookmarkStart w:colFirst="0" w:colLast="0" w:name="kix.mgdjrazeahp" w:id="64"/>
    <w:bookmarkEnd w:id="64"/>
    <w:p w:rsidR="00000000" w:rsidDel="00000000" w:rsidP="00000000" w:rsidRDefault="00000000" w:rsidRPr="00000000" w14:paraId="000002AC">
      <w:pPr>
        <w:pStyle w:val="Heading1"/>
        <w:keepNext w:val="1"/>
        <w:spacing w:after="60" w:before="240" w:line="276" w:lineRule="auto"/>
        <w:rPr>
          <w:rFonts w:ascii="Calibri" w:cs="Calibri" w:eastAsia="Calibri" w:hAnsi="Calibri"/>
        </w:rPr>
      </w:pPr>
      <w:bookmarkStart w:colFirst="0" w:colLast="0" w:name="_1jlao46" w:id="65"/>
      <w:bookmarkEnd w:id="65"/>
      <w:r w:rsidDel="00000000" w:rsidR="00000000" w:rsidRPr="00000000">
        <w:rPr>
          <w:rFonts w:ascii="Calibri" w:cs="Calibri" w:eastAsia="Calibri" w:hAnsi="Calibri"/>
          <w:rtl w:val="0"/>
        </w:rPr>
        <w:t xml:space="preserve">Отдел 5 — Понимания. Начальник.</w:t>
      </w:r>
    </w:p>
    <w:p w:rsidR="00000000" w:rsidDel="00000000" w:rsidP="00000000" w:rsidRDefault="00000000" w:rsidRPr="00000000" w14:paraId="000002AD">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2AE">
      <w:pPr>
        <w:pStyle w:val="Heading2"/>
        <w:keepLines w:val="1"/>
        <w:numPr>
          <w:ilvl w:val="0"/>
          <w:numId w:val="127"/>
        </w:numPr>
        <w:spacing w:after="120" w:before="360" w:line="276" w:lineRule="auto"/>
        <w:ind w:left="566.9291338582675" w:hanging="283.46456692913375"/>
        <w:rPr>
          <w:rFonts w:ascii="Calibri" w:cs="Calibri" w:eastAsia="Calibri" w:hAnsi="Calibri"/>
          <w:sz w:val="24"/>
          <w:szCs w:val="24"/>
        </w:rPr>
      </w:pPr>
      <w:bookmarkStart w:colFirst="0" w:colLast="0" w:name="_cizbqc8xmope" w:id="66"/>
      <w:bookmarkEnd w:id="66"/>
      <w:r w:rsidDel="00000000" w:rsidR="00000000" w:rsidRPr="00000000">
        <w:rPr>
          <w:rFonts w:ascii="Calibri" w:cs="Calibri" w:eastAsia="Calibri" w:hAnsi="Calibri"/>
          <w:i w:val="0"/>
          <w:sz w:val="24"/>
          <w:szCs w:val="24"/>
          <w:rtl w:val="0"/>
        </w:rPr>
        <w:t xml:space="preserve">Количество потенциальных клиентов, получивших понимание (ГСД)</w:t>
      </w:r>
    </w:p>
    <w:p w:rsidR="00000000" w:rsidDel="00000000" w:rsidP="00000000" w:rsidRDefault="00000000" w:rsidRPr="00000000" w14:paraId="000002AF">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2B0">
      <w:pPr>
        <w:pStyle w:val="Heading2"/>
        <w:keepLines w:val="1"/>
        <w:widowControl w:val="1"/>
        <w:numPr>
          <w:ilvl w:val="0"/>
          <w:numId w:val="52"/>
        </w:numPr>
        <w:spacing w:after="0" w:afterAutospacing="0" w:before="360" w:line="276" w:lineRule="auto"/>
        <w:ind w:left="566.9291338582675" w:hanging="283.46456692913375"/>
        <w:rPr>
          <w:rFonts w:ascii="Calibri" w:cs="Calibri" w:eastAsia="Calibri" w:hAnsi="Calibri"/>
          <w:sz w:val="24"/>
          <w:szCs w:val="24"/>
        </w:rPr>
      </w:pPr>
      <w:bookmarkStart w:colFirst="0" w:colLast="0" w:name="_43ky6rz" w:id="67"/>
      <w:bookmarkEnd w:id="67"/>
      <w:ins w:author="Мария Исаева" w:id="41" w:date="2024-04-02T18:46:19Z">
        <w:r w:rsidDel="00000000" w:rsidR="00000000" w:rsidRPr="00000000">
          <w:rPr>
            <w:rFonts w:ascii="Calibri" w:cs="Calibri" w:eastAsia="Calibri" w:hAnsi="Calibri"/>
            <w:rtl w:val="0"/>
          </w:rPr>
          <w:t xml:space="preserve">Название статистики:  </w:t>
        </w:r>
      </w:ins>
      <w:r w:rsidDel="00000000" w:rsidR="00000000" w:rsidRPr="00000000">
        <w:rPr>
          <w:rFonts w:ascii="Calibri" w:cs="Calibri" w:eastAsia="Calibri" w:hAnsi="Calibri"/>
          <w:i w:val="0"/>
          <w:rtl w:val="0"/>
        </w:rPr>
        <w:t xml:space="preserve">Ко</w:t>
      </w:r>
      <w:r w:rsidDel="00000000" w:rsidR="00000000" w:rsidRPr="00000000">
        <w:rPr>
          <w:rFonts w:ascii="Calibri" w:cs="Calibri" w:eastAsia="Calibri" w:hAnsi="Calibri"/>
          <w:i w:val="0"/>
          <w:sz w:val="24"/>
          <w:szCs w:val="24"/>
          <w:rtl w:val="0"/>
        </w:rPr>
        <w:t xml:space="preserve">личество потенциальных клиентов, получивших понимание (ГСД)</w:t>
      </w:r>
    </w:p>
    <w:p w:rsidR="00000000" w:rsidDel="00000000" w:rsidP="00000000" w:rsidRDefault="00000000" w:rsidRPr="00000000" w14:paraId="000002B1">
      <w:pPr>
        <w:numPr>
          <w:ilvl w:val="0"/>
          <w:numId w:val="102"/>
        </w:numPr>
        <w:spacing w:after="0" w:afterAutospacing="0" w:line="276" w:lineRule="auto"/>
        <w:ind w:left="720" w:hanging="360"/>
        <w:jc w:val="both"/>
        <w:rPr>
          <w:ins w:author="Мария Исаева" w:id="44" w:date="2024-04-02T18:47:18Z"/>
          <w:highlight w:val="white"/>
        </w:rPr>
      </w:pPr>
      <w:ins w:author="Мария Исаева" w:id="42" w:date="2024-04-02T18:46:52Z">
        <w:commentRangeStart w:id="44"/>
        <w:commentRangeStart w:id="45"/>
        <w:r w:rsidDel="00000000" w:rsidR="00000000" w:rsidRPr="00000000">
          <w:rPr>
            <w:rFonts w:ascii="Calibri" w:cs="Calibri" w:eastAsia="Calibri" w:hAnsi="Calibri"/>
            <w:i w:val="0"/>
            <w:sz w:val="24"/>
            <w:szCs w:val="24"/>
            <w:highlight w:val="white"/>
            <w:rtl w:val="0"/>
            <w:rPrChange w:author="Мария Исаева" w:id="43" w:date="2024-04-02T18:48:26Z">
              <w:rPr>
                <w:rFonts w:ascii="Calibri" w:cs="Calibri" w:eastAsia="Calibri" w:hAnsi="Calibri"/>
                <w:i w:val="0"/>
                <w:sz w:val="24"/>
                <w:szCs w:val="24"/>
              </w:rPr>
            </w:rPrChange>
          </w:rPr>
          <w:t xml:space="preserve">Краткое описание</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Calibri" w:cs="Calibri" w:eastAsia="Calibri" w:hAnsi="Calibri"/>
            <w:i w:val="0"/>
            <w:sz w:val="24"/>
            <w:szCs w:val="24"/>
            <w:highlight w:val="white"/>
            <w:rtl w:val="0"/>
            <w:rPrChange w:author="Мария Исаева" w:id="43" w:date="2024-04-02T18:48:26Z">
              <w:rPr>
                <w:rFonts w:ascii="Calibri" w:cs="Calibri" w:eastAsia="Calibri" w:hAnsi="Calibri"/>
                <w:i w:val="0"/>
                <w:sz w:val="24"/>
                <w:szCs w:val="24"/>
              </w:rPr>
            </w:rPrChange>
          </w:rPr>
          <w:t xml:space="preserve"> </w:t>
        </w:r>
      </w:ins>
      <w:r w:rsidDel="00000000" w:rsidR="00000000" w:rsidRPr="00000000">
        <w:rPr>
          <w:rFonts w:ascii="Calibri" w:cs="Calibri" w:eastAsia="Calibri" w:hAnsi="Calibri"/>
          <w:highlight w:val="white"/>
          <w:rtl w:val="0"/>
          <w:rPrChange w:author="Мария Исаева" w:id="43" w:date="2024-04-02T18:48:26Z">
            <w:rPr>
              <w:rFonts w:ascii="Calibri" w:cs="Calibri" w:eastAsia="Calibri" w:hAnsi="Calibri"/>
            </w:rPr>
          </w:rPrChange>
        </w:rPr>
        <w:t xml:space="preserve">В статистику считаются все клиенты, которых проконсультировали с целью сформировать понимание услуг компании. Это могут быть телефонные звонки, электронные письма с материалами по пониманию, личные встречи, презентации и т.д.</w:t>
      </w:r>
      <w:ins w:author="Мария Исаева" w:id="44" w:date="2024-04-02T18:47:18Z">
        <w:r w:rsidDel="00000000" w:rsidR="00000000" w:rsidRPr="00000000">
          <w:rPr>
            <w:rtl w:val="0"/>
          </w:rPr>
        </w:r>
      </w:ins>
    </w:p>
    <w:p w:rsidR="00000000" w:rsidDel="00000000" w:rsidP="00000000" w:rsidRDefault="00000000" w:rsidRPr="00000000" w14:paraId="000002B2">
      <w:pPr>
        <w:numPr>
          <w:ilvl w:val="0"/>
          <w:numId w:val="102"/>
        </w:numPr>
        <w:spacing w:after="0" w:afterAutospacing="0" w:line="276" w:lineRule="auto"/>
        <w:ind w:left="720" w:hanging="360"/>
        <w:jc w:val="both"/>
        <w:rPr>
          <w:ins w:author="Мария Исаева" w:id="46" w:date="2024-04-02T18:47:47Z"/>
          <w:highlight w:val="white"/>
        </w:rPr>
      </w:pPr>
      <w:del w:author="Мария Исаева" w:id="45" w:date="2024-04-02T18:47:10Z">
        <w:r w:rsidDel="00000000" w:rsidR="00000000" w:rsidRPr="00000000">
          <w:rPr>
            <w:rFonts w:ascii="Calibri" w:cs="Calibri" w:eastAsia="Calibri" w:hAnsi="Calibri"/>
            <w:highlight w:val="white"/>
            <w:rtl w:val="0"/>
            <w:rPrChange w:author="Мария Исаева" w:id="43" w:date="2024-04-02T18:48:26Z">
              <w:rPr>
                <w:rFonts w:ascii="Calibri" w:cs="Calibri" w:eastAsia="Calibri" w:hAnsi="Calibri"/>
              </w:rPr>
            </w:rPrChange>
          </w:rPr>
          <w:delText xml:space="preserve"> </w:delText>
        </w:r>
      </w:del>
      <w:ins w:author="Мария Исаева" w:id="45" w:date="2024-04-02T18:47:10Z">
        <w:commentRangeStart w:id="46"/>
        <w:commentRangeStart w:id="47"/>
        <w:r w:rsidDel="00000000" w:rsidR="00000000" w:rsidRPr="00000000">
          <w:rPr>
            <w:rFonts w:ascii="Calibri" w:cs="Calibri" w:eastAsia="Calibri" w:hAnsi="Calibri"/>
            <w:highlight w:val="white"/>
            <w:rtl w:val="0"/>
            <w:rPrChange w:author="Мария Исаева" w:id="43" w:date="2024-04-02T18:48:26Z">
              <w:rPr>
                <w:rFonts w:ascii="Calibri" w:cs="Calibri" w:eastAsia="Calibri" w:hAnsi="Calibri"/>
              </w:rPr>
            </w:rPrChange>
          </w:rPr>
          <w:t xml:space="preserve">Какие данные брать для статистики :</w:t>
        </w:r>
      </w:ins>
      <w:commentRangeEnd w:id="46"/>
      <w:r w:rsidDel="00000000" w:rsidR="00000000" w:rsidRPr="00000000">
        <w:commentReference w:id="46"/>
      </w:r>
      <w:commentRangeEnd w:id="47"/>
      <w:r w:rsidDel="00000000" w:rsidR="00000000" w:rsidRPr="00000000">
        <w:commentReference w:id="47"/>
      </w:r>
      <w:r w:rsidDel="00000000" w:rsidR="00000000" w:rsidRPr="00000000">
        <w:rPr>
          <w:rFonts w:ascii="Calibri" w:cs="Calibri" w:eastAsia="Calibri" w:hAnsi="Calibri"/>
          <w:highlight w:val="white"/>
          <w:rtl w:val="0"/>
          <w:rPrChange w:author="Мария Исаева" w:id="43" w:date="2024-04-02T18:48:26Z">
            <w:rPr>
              <w:rFonts w:ascii="Calibri" w:cs="Calibri" w:eastAsia="Calibri" w:hAnsi="Calibri"/>
            </w:rPr>
          </w:rPrChange>
        </w:rPr>
        <w:t xml:space="preserve">Данные для этой статистики берутся из 1С из отчета по событиям</w:t>
      </w:r>
      <w:del w:author="Мария Исаева" w:id="46" w:date="2024-04-02T18:47:47Z">
        <w:r w:rsidDel="00000000" w:rsidR="00000000" w:rsidRPr="00000000">
          <w:rPr>
            <w:rFonts w:ascii="Calibri" w:cs="Calibri" w:eastAsia="Calibri" w:hAnsi="Calibri"/>
            <w:highlight w:val="white"/>
            <w:rtl w:val="0"/>
            <w:rPrChange w:author="Мария Исаева" w:id="43" w:date="2024-04-02T18:48:26Z">
              <w:rPr>
                <w:rFonts w:ascii="Calibri" w:cs="Calibri" w:eastAsia="Calibri" w:hAnsi="Calibri"/>
              </w:rPr>
            </w:rPrChange>
          </w:rPr>
          <w:delText xml:space="preserve">,</w:delText>
        </w:r>
      </w:del>
      <w:ins w:author="Мария Исаева" w:id="46" w:date="2024-04-02T18:47:47Z">
        <w:r w:rsidDel="00000000" w:rsidR="00000000" w:rsidRPr="00000000">
          <w:rPr>
            <w:rtl w:val="0"/>
          </w:rPr>
        </w:r>
      </w:ins>
    </w:p>
    <w:p w:rsidR="00000000" w:rsidDel="00000000" w:rsidP="00000000" w:rsidRDefault="00000000" w:rsidRPr="00000000" w14:paraId="000002B3">
      <w:pPr>
        <w:numPr>
          <w:ilvl w:val="0"/>
          <w:numId w:val="102"/>
        </w:numPr>
        <w:spacing w:after="0" w:afterAutospacing="0" w:line="276" w:lineRule="auto"/>
        <w:ind w:left="720" w:hanging="360"/>
        <w:jc w:val="both"/>
        <w:rPr>
          <w:u w:val="none"/>
        </w:rPr>
      </w:pPr>
      <w:ins w:author="Мария Исаева" w:id="46" w:date="2024-04-02T18:47:47Z">
        <w:commentRangeStart w:id="48"/>
        <w:commentRangeStart w:id="49"/>
        <w:r w:rsidDel="00000000" w:rsidR="00000000" w:rsidRPr="00000000">
          <w:rPr>
            <w:rFonts w:ascii="Calibri" w:cs="Calibri" w:eastAsia="Calibri" w:hAnsi="Calibri"/>
            <w:highlight w:val="white"/>
            <w:rtl w:val="0"/>
            <w:rPrChange w:author="Мария Исаева" w:id="43" w:date="2024-04-02T18:48:26Z">
              <w:rPr>
                <w:rFonts w:ascii="Calibri" w:cs="Calibri" w:eastAsia="Calibri" w:hAnsi="Calibri"/>
              </w:rPr>
            </w:rPrChange>
          </w:rPr>
          <w:t xml:space="preserve">Как считать статистику:</w:t>
        </w:r>
      </w:ins>
      <w:commentRangeEnd w:id="48"/>
      <w:r w:rsidDel="00000000" w:rsidR="00000000" w:rsidRPr="00000000">
        <w:commentReference w:id="48"/>
      </w:r>
      <w:commentRangeEnd w:id="49"/>
      <w:r w:rsidDel="00000000" w:rsidR="00000000" w:rsidRPr="00000000">
        <w:commentReference w:id="49"/>
      </w:r>
      <w:r w:rsidDel="00000000" w:rsidR="00000000" w:rsidRPr="00000000">
        <w:rPr>
          <w:rFonts w:ascii="Calibri" w:cs="Calibri" w:eastAsia="Calibri" w:hAnsi="Calibri"/>
          <w:highlight w:val="white"/>
          <w:rtl w:val="0"/>
          <w:rPrChange w:author="Мария Исаева" w:id="43" w:date="2024-04-02T18:48:26Z">
            <w:rPr>
              <w:rFonts w:ascii="Calibri" w:cs="Calibri" w:eastAsia="Calibri" w:hAnsi="Calibri"/>
            </w:rPr>
          </w:rPrChange>
        </w:rPr>
        <w:t xml:space="preserve"> </w:t>
      </w:r>
      <w:commentRangeStart w:id="50"/>
      <w:commentRangeStart w:id="51"/>
      <w:r w:rsidDel="00000000" w:rsidR="00000000" w:rsidRPr="00000000">
        <w:rPr>
          <w:rFonts w:ascii="Roboto" w:cs="Roboto" w:eastAsia="Roboto" w:hAnsi="Roboto"/>
          <w:color w:val="151515"/>
          <w:sz w:val="22"/>
          <w:szCs w:val="22"/>
          <w:highlight w:val="white"/>
          <w:rtl w:val="0"/>
          <w:rPrChange w:author="Мария Исаева" w:id="43" w:date="2024-04-02T18:48:26Z">
            <w:rPr>
              <w:rFonts w:ascii="Roboto" w:cs="Roboto" w:eastAsia="Roboto" w:hAnsi="Roboto"/>
              <w:color w:val="151515"/>
              <w:sz w:val="22"/>
              <w:szCs w:val="22"/>
              <w:highlight w:val="white"/>
            </w:rPr>
          </w:rPrChange>
        </w:rPr>
        <w:t xml:space="preserve"> каждый понедельник, в 9:30 менеджер заходит в 1с</w:t>
      </w:r>
      <w:ins w:author="Мария Исаева" w:id="47" w:date="2024-04-02T18:48:37Z">
        <w:commentRangeEnd w:id="50"/>
        <w:r w:rsidDel="00000000" w:rsidR="00000000" w:rsidRPr="00000000">
          <w:commentReference w:id="50"/>
        </w:r>
        <w:commentRangeEnd w:id="51"/>
        <w:r w:rsidDel="00000000" w:rsidR="00000000" w:rsidRPr="00000000">
          <w:commentReference w:id="51"/>
        </w:r>
        <w:r w:rsidDel="00000000" w:rsidR="00000000" w:rsidRPr="00000000">
          <w:rPr>
            <w:rFonts w:ascii="Roboto" w:cs="Roboto" w:eastAsia="Roboto" w:hAnsi="Roboto"/>
            <w:color w:val="151515"/>
            <w:sz w:val="22"/>
            <w:szCs w:val="22"/>
            <w:highlight w:val="white"/>
            <w:rtl w:val="0"/>
            <w:rPrChange w:author="Мария Исаева" w:id="43" w:date="2024-04-02T18:48:26Z">
              <w:rPr>
                <w:rFonts w:ascii="Roboto" w:cs="Roboto" w:eastAsia="Roboto" w:hAnsi="Roboto"/>
                <w:color w:val="151515"/>
                <w:sz w:val="22"/>
                <w:szCs w:val="22"/>
                <w:highlight w:val="white"/>
              </w:rPr>
            </w:rPrChange>
          </w:rPr>
          <w:t xml:space="preserve">, </w:t>
        </w:r>
      </w:ins>
      <w:r w:rsidDel="00000000" w:rsidR="00000000" w:rsidRPr="00000000">
        <w:rPr>
          <w:rFonts w:ascii="Calibri" w:cs="Calibri" w:eastAsia="Calibri" w:hAnsi="Calibri"/>
          <w:rtl w:val="0"/>
        </w:rPr>
        <w:t xml:space="preserve">в события выбирает тип события – материалы по пониманию</w:t>
      </w:r>
      <w:ins w:author="Мария Исаева" w:id="48" w:date="2024-04-02T18:58:40Z">
        <w:r w:rsidDel="00000000" w:rsidR="00000000" w:rsidRPr="00000000">
          <w:rPr>
            <w:rFonts w:ascii="Calibri" w:cs="Calibri" w:eastAsia="Calibri" w:hAnsi="Calibri"/>
            <w:rtl w:val="0"/>
          </w:rPr>
          <w:t xml:space="preserve"> и выбирает даты</w:t>
        </w:r>
        <w:r w:rsidDel="00000000" w:rsidR="00000000" w:rsidRPr="00000000">
          <w:rPr>
            <w:rFonts w:ascii="Calibri" w:cs="Calibri" w:eastAsia="Calibri" w:hAnsi="Calibri"/>
            <w:rtl w:val="0"/>
            <w:rPrChange w:author="Мария Исаева" w:id="49" w:date="2024-04-02T18:58:58Z">
              <w:rPr>
                <w:rFonts w:ascii="Calibri" w:cs="Calibri" w:eastAsia="Calibri" w:hAnsi="Calibri"/>
              </w:rPr>
            </w:rPrChange>
          </w:rPr>
          <w:t xml:space="preserve"> отчетного периода</w:t>
        </w:r>
      </w:ins>
      <w:r w:rsidDel="00000000" w:rsidR="00000000" w:rsidRPr="00000000">
        <w:rPr>
          <w:rFonts w:ascii="Calibri" w:cs="Calibri" w:eastAsia="Calibri" w:hAnsi="Calibri"/>
          <w:rtl w:val="0"/>
          <w:rPrChange w:author="Мария Исаева" w:id="49" w:date="2024-04-02T18:58:58Z">
            <w:rPr>
              <w:rFonts w:ascii="Calibri" w:cs="Calibri" w:eastAsia="Calibri" w:hAnsi="Calibri"/>
            </w:rPr>
          </w:rPrChange>
        </w:rPr>
        <w:t xml:space="preserve">.</w:t>
      </w:r>
      <w:r w:rsidDel="00000000" w:rsidR="00000000" w:rsidRPr="00000000">
        <w:rPr>
          <w:rFonts w:ascii="Calibri" w:cs="Calibri" w:eastAsia="Calibri" w:hAnsi="Calibri"/>
          <w:rtl w:val="0"/>
        </w:rPr>
        <w:t xml:space="preserve"> И считает количество клиентов. </w:t>
      </w:r>
    </w:p>
    <w:p w:rsidR="00000000" w:rsidDel="00000000" w:rsidP="00000000" w:rsidRDefault="00000000" w:rsidRPr="00000000" w14:paraId="000002B4">
      <w:pPr>
        <w:numPr>
          <w:ilvl w:val="0"/>
          <w:numId w:val="102"/>
        </w:numPr>
        <w:spacing w:after="0" w:afterAutospacing="0" w:line="276" w:lineRule="auto"/>
        <w:ind w:left="720" w:hanging="360"/>
        <w:jc w:val="both"/>
        <w:rPr>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Пример расчета этой статистики: </w:t>
      </w:r>
      <w:r w:rsidDel="00000000" w:rsidR="00000000" w:rsidRPr="00000000">
        <w:rPr>
          <w:rFonts w:ascii="Calibri" w:cs="Calibri" w:eastAsia="Calibri" w:hAnsi="Calibri"/>
          <w:rtl w:val="0"/>
          <w:rPrChange w:author="Мария Исаева" w:id="50" w:date="2024-04-09T10:07:33Z">
            <w:rPr>
              <w:rFonts w:ascii="Calibri" w:cs="Calibri" w:eastAsia="Calibri" w:hAnsi="Calibri"/>
              <w:b w:val="1"/>
            </w:rPr>
          </w:rPrChange>
        </w:rPr>
        <w:t xml:space="preserve">факт по статистике составил 230 , как его посчитать - в понедельник менеджер заходит в 1С </w:t>
      </w:r>
      <w:r w:rsidDel="00000000" w:rsidR="00000000" w:rsidRPr="00000000">
        <w:rPr>
          <w:rFonts w:ascii="Calibri" w:cs="Calibri" w:eastAsia="Calibri" w:hAnsi="Calibri"/>
          <w:rtl w:val="0"/>
          <w:rPrChange w:author="Мария Исаева" w:id="50" w:date="2024-04-09T10:07:33Z">
            <w:rPr>
              <w:rFonts w:ascii="Calibri" w:cs="Calibri" w:eastAsia="Calibri" w:hAnsi="Calibri"/>
            </w:rPr>
          </w:rPrChange>
        </w:rPr>
        <w:t xml:space="preserve">в события выбирает тип события – материалы по пониманию и выбирает даты отчетного периода</w:t>
      </w:r>
      <w:r w:rsidDel="00000000" w:rsidR="00000000" w:rsidRPr="00000000">
        <w:rPr>
          <w:rFonts w:ascii="Calibri" w:cs="Calibri" w:eastAsia="Calibri" w:hAnsi="Calibri"/>
          <w:rtl w:val="0"/>
          <w:rPrChange w:author="Мария Исаева" w:id="50" w:date="2024-04-09T10:07:33Z">
            <w:rPr>
              <w:rFonts w:ascii="Calibri" w:cs="Calibri" w:eastAsia="Calibri" w:hAnsi="Calibri"/>
              <w:b w:val="1"/>
            </w:rPr>
          </w:rPrChange>
        </w:rPr>
        <w:t xml:space="preserve"> 29.01-03.02 и формирует отчет и видит что общее кол-во потенциалніх клиентов получивших понимание составляет 230 . Єто и есть факт по статистике.</w:t>
      </w:r>
    </w:p>
    <w:p w:rsidR="00000000" w:rsidDel="00000000" w:rsidP="00000000" w:rsidRDefault="00000000" w:rsidRPr="00000000" w14:paraId="000002B5">
      <w:pPr>
        <w:numPr>
          <w:ilvl w:val="0"/>
          <w:numId w:val="102"/>
        </w:numPr>
        <w:spacing w:after="0" w:afterAutospacing="0" w:lineRule="auto"/>
        <w:ind w:left="720" w:hanging="360"/>
        <w:jc w:val="both"/>
        <w:rPr>
          <w:ins w:author="Мария Исаева" w:id="51" w:date="2024-04-02T19:05:00Z"/>
          <w:rFonts w:ascii="Calibri" w:cs="Calibri" w:eastAsia="Calibri" w:hAnsi="Calibri"/>
          <w:b w:val="1"/>
        </w:rPr>
      </w:pPr>
      <w:r w:rsidDel="00000000" w:rsidR="00000000" w:rsidRPr="00000000">
        <w:rPr>
          <w:rFonts w:ascii="Calibri" w:cs="Calibri" w:eastAsia="Calibri" w:hAnsi="Calibri"/>
          <w:b w:val="1"/>
          <w:rtl w:val="0"/>
        </w:rPr>
        <w:t xml:space="preserve">Как рассчитать квоту (если есть):</w:t>
      </w:r>
      <w:r w:rsidDel="00000000" w:rsidR="00000000" w:rsidRPr="00000000">
        <w:rPr>
          <w:rFonts w:ascii="Calibri" w:cs="Calibri" w:eastAsia="Calibri" w:hAnsi="Calibri"/>
          <w:rtl w:val="0"/>
        </w:rPr>
        <w:t xml:space="preserve">квота </w:t>
      </w:r>
      <w:r w:rsidDel="00000000" w:rsidR="00000000" w:rsidRPr="00000000">
        <w:rPr>
          <w:rFonts w:ascii="Roboto" w:cs="Roboto" w:eastAsia="Roboto" w:hAnsi="Roboto"/>
          <w:color w:val="151515"/>
          <w:sz w:val="21"/>
          <w:szCs w:val="21"/>
          <w:highlight w:val="white"/>
          <w:rtl w:val="0"/>
        </w:rPr>
        <w:t xml:space="preserve">определяется еженедельно, исходя из текущих обстоятельств в конкурентной среде, обстановке на рынке.</w:t>
      </w:r>
      <w:ins w:author="Мария Исаева" w:id="51" w:date="2024-04-02T19:05:00Z">
        <w:r w:rsidDel="00000000" w:rsidR="00000000" w:rsidRPr="00000000">
          <w:rPr>
            <w:rtl w:val="0"/>
          </w:rPr>
        </w:r>
      </w:ins>
    </w:p>
    <w:p w:rsidR="00000000" w:rsidDel="00000000" w:rsidP="00000000" w:rsidRDefault="00000000" w:rsidRPr="00000000" w14:paraId="000002B6">
      <w:pPr>
        <w:numPr>
          <w:ilvl w:val="0"/>
          <w:numId w:val="102"/>
        </w:numPr>
        <w:spacing w:after="0" w:lineRule="auto"/>
        <w:ind w:left="720" w:hanging="360"/>
        <w:rPr>
          <w:ins w:author="Мария Исаева" w:id="51" w:date="2024-04-02T19:05:00Z"/>
          <w:u w:val="none"/>
        </w:rPr>
      </w:pPr>
      <w:ins w:author="Мария Исаева" w:id="51" w:date="2024-04-02T19:05:00Z">
        <w:r w:rsidDel="00000000" w:rsidR="00000000" w:rsidRPr="00000000">
          <w:rPr>
            <w:rFonts w:ascii="Calibri" w:cs="Calibri" w:eastAsia="Calibri" w:hAnsi="Calibri"/>
            <w:rtl w:val="0"/>
          </w:rPr>
          <w:t xml:space="preserve">Что вижу как руководитель:</w:t>
        </w:r>
      </w:ins>
    </w:p>
    <w:p w:rsidR="00000000" w:rsidDel="00000000" w:rsidP="00000000" w:rsidRDefault="00000000" w:rsidRPr="00000000" w14:paraId="000002B7">
      <w:pPr>
        <w:numPr>
          <w:ilvl w:val="0"/>
          <w:numId w:val="3"/>
        </w:numPr>
        <w:spacing w:after="0" w:lineRule="auto"/>
        <w:ind w:left="1440" w:hanging="360"/>
        <w:rPr>
          <w:ins w:author="Мария Исаева" w:id="51" w:date="2024-04-02T19:05:00Z"/>
          <w:rFonts w:ascii="Calibri" w:cs="Calibri" w:eastAsia="Calibri" w:hAnsi="Calibri"/>
          <w:color w:val="0d0d0d"/>
          <w:highlight w:val="white"/>
          <w:u w:val="none"/>
        </w:rPr>
      </w:pPr>
      <w:ins w:author="Мария Исаева" w:id="51" w:date="2024-04-02T19:05:00Z">
        <w:r w:rsidDel="00000000" w:rsidR="00000000" w:rsidRPr="00000000">
          <w:rPr>
            <w:rFonts w:ascii="Calibri" w:cs="Calibri" w:eastAsia="Calibri" w:hAnsi="Calibri"/>
            <w:rtl w:val="0"/>
          </w:rPr>
          <w:t xml:space="preserve">Количество клиентов, которым удалось передать понимание услуг компании, является важным показателем эффективности маркетинговых и коммуникационных стратегий. Это позволяет оценить, насколько хорошо компания представляет себя на рынке и как успешно привлекает внимание потенциальных клиентов.</w:t>
        </w:r>
      </w:ins>
    </w:p>
    <w:p w:rsidR="00000000" w:rsidDel="00000000" w:rsidP="00000000" w:rsidRDefault="00000000" w:rsidRPr="00000000" w14:paraId="000002B8">
      <w:pPr>
        <w:numPr>
          <w:ilvl w:val="0"/>
          <w:numId w:val="3"/>
        </w:numPr>
        <w:spacing w:after="0" w:lineRule="auto"/>
        <w:ind w:left="1440" w:hanging="360"/>
        <w:rPr>
          <w:ins w:author="Мария Исаева" w:id="51" w:date="2024-04-02T19:05:00Z"/>
          <w:rFonts w:ascii="Calibri" w:cs="Calibri" w:eastAsia="Calibri" w:hAnsi="Calibri"/>
          <w:color w:val="0d0d0d"/>
          <w:highlight w:val="white"/>
        </w:rPr>
      </w:pPr>
      <w:ins w:author="Мария Исаева" w:id="51" w:date="2024-04-02T19:05:00Z">
        <w:r w:rsidDel="00000000" w:rsidR="00000000" w:rsidRPr="00000000">
          <w:rPr>
            <w:rFonts w:ascii="Calibri" w:cs="Calibri" w:eastAsia="Calibri" w:hAnsi="Calibri"/>
            <w:rtl w:val="0"/>
          </w:rPr>
          <w:t xml:space="preserve">Статистика может помочь оценить эффективность различных каналов коммуникации с потенциальными клиентами, таких как телефонные звонки, электронные письма, личные встречи и презентации. Это позволяет оптимизировать бюджеты и ресурсы, направленные на маркетинговые и коммуникационные активности.</w:t>
        </w:r>
      </w:ins>
    </w:p>
    <w:p w:rsidR="00000000" w:rsidDel="00000000" w:rsidP="00000000" w:rsidRDefault="00000000" w:rsidRPr="00000000" w14:paraId="000002B9">
      <w:pPr>
        <w:numPr>
          <w:ilvl w:val="0"/>
          <w:numId w:val="3"/>
        </w:numPr>
        <w:spacing w:after="0" w:lineRule="auto"/>
        <w:ind w:left="1440" w:hanging="360"/>
        <w:rPr>
          <w:ins w:author="Мария Исаева" w:id="51" w:date="2024-04-02T19:05:00Z"/>
          <w:rFonts w:ascii="Calibri" w:cs="Calibri" w:eastAsia="Calibri" w:hAnsi="Calibri"/>
          <w:color w:val="0d0d0d"/>
          <w:highlight w:val="white"/>
        </w:rPr>
      </w:pPr>
      <w:ins w:author="Мария Исаева" w:id="51" w:date="2024-04-02T19:05:00Z">
        <w:r w:rsidDel="00000000" w:rsidR="00000000" w:rsidRPr="00000000">
          <w:rPr>
            <w:rFonts w:ascii="Calibri" w:cs="Calibri" w:eastAsia="Calibri" w:hAnsi="Calibri"/>
            <w:rtl w:val="0"/>
          </w:rPr>
          <w:t xml:space="preserve">Количество клиентов, которым удалось передать понимание услуг компании, может использоваться для прогнозирования потенциального объема продаж. </w:t>
        </w:r>
      </w:ins>
    </w:p>
    <w:p w:rsidR="00000000" w:rsidDel="00000000" w:rsidP="00000000" w:rsidRDefault="00000000" w:rsidRPr="00000000" w14:paraId="000002BA">
      <w:pPr>
        <w:spacing w:after="0" w:lineRule="auto"/>
        <w:ind w:left="720" w:firstLine="0"/>
        <w:rPr>
          <w:ins w:author="Мария Исаева" w:id="51" w:date="2024-04-02T19:05:00Z"/>
          <w:rFonts w:ascii="Calibri" w:cs="Calibri" w:eastAsia="Calibri" w:hAnsi="Calibri"/>
        </w:rPr>
      </w:pPr>
      <w:ins w:author="Мария Исаева" w:id="51" w:date="2024-04-02T19:05:00Z">
        <w:r w:rsidDel="00000000" w:rsidR="00000000" w:rsidRPr="00000000">
          <w:rPr>
            <w:rtl w:val="0"/>
          </w:rPr>
        </w:r>
      </w:ins>
    </w:p>
    <w:p w:rsidR="00000000" w:rsidDel="00000000" w:rsidP="00000000" w:rsidRDefault="00000000" w:rsidRPr="00000000" w14:paraId="000002BB">
      <w:pPr>
        <w:spacing w:line="276" w:lineRule="auto"/>
        <w:ind w:left="720" w:firstLine="0"/>
        <w:jc w:val="both"/>
        <w:rPr>
          <w:ins w:author="Геннадий Мороз" w:id="52" w:date="2024-01-18T19:03:16Z"/>
          <w:rFonts w:ascii="Arial" w:cs="Arial" w:eastAsia="Arial" w:hAnsi="Arial"/>
          <w:b w:val="0"/>
          <w:i w:val="0"/>
          <w:smallCaps w:val="0"/>
          <w:strike w:val="0"/>
          <w:color w:val="000000"/>
          <w:sz w:val="22"/>
          <w:szCs w:val="22"/>
          <w:u w:val="none"/>
          <w:shd w:fill="auto" w:val="clear"/>
          <w:vertAlign w:val="baseline"/>
          <w:rPrChange w:author="Мария Исаева" w:id="54" w:date="2024-04-02T18:46:52Z">
            <w:rPr>
              <w:rFonts w:ascii="Calibri" w:cs="Calibri" w:eastAsia="Calibri" w:hAnsi="Calibri"/>
            </w:rPr>
          </w:rPrChange>
        </w:rPr>
        <w:pPrChange w:author="Мария Исаева" w:id="0" w:date="2024-04-02T18:46:52Z">
          <w:pPr>
            <w:spacing w:line="276" w:lineRule="auto"/>
            <w:jc w:val="both"/>
          </w:pPr>
        </w:pPrChange>
      </w:pPr>
      <w:ins w:author="Геннадий Мороз" w:id="52" w:date="2024-01-18T19:03:16Z">
        <w:r w:rsidDel="00000000" w:rsidR="00000000" w:rsidRPr="00000000">
          <w:rPr>
            <w:rtl w:val="0"/>
          </w:rPr>
        </w:r>
      </w:ins>
    </w:p>
    <w:p w:rsidR="00000000" w:rsidDel="00000000" w:rsidP="00000000" w:rsidRDefault="00000000" w:rsidRPr="00000000" w14:paraId="000002BC">
      <w:pPr>
        <w:pStyle w:val="Heading2"/>
        <w:keepLines w:val="1"/>
        <w:numPr>
          <w:ilvl w:val="0"/>
          <w:numId w:val="62"/>
        </w:numPr>
        <w:spacing w:after="0" w:afterAutospacing="0" w:line="276" w:lineRule="auto"/>
        <w:ind w:left="708.6614173228347" w:hanging="360"/>
        <w:rPr>
          <w:ins w:author="Мария Исаева" w:id="55" w:date="2024-03-06T09:22:18Z"/>
          <w:rFonts w:ascii="Calibri" w:cs="Calibri" w:eastAsia="Calibri" w:hAnsi="Calibri"/>
          <w:i w:val="0"/>
          <w:u w:val="none"/>
        </w:rPr>
      </w:pPr>
      <w:ins w:author="Геннадий Мороз" w:id="52" w:date="2024-01-18T19:03:16Z">
        <w:commentRangeStart w:id="52"/>
        <w:commentRangeStart w:id="53"/>
        <w:r w:rsidDel="00000000" w:rsidR="00000000" w:rsidRPr="00000000">
          <w:rPr>
            <w:rFonts w:ascii="Calibri" w:cs="Calibri" w:eastAsia="Calibri" w:hAnsi="Calibri"/>
            <w:i w:val="0"/>
            <w:rtl w:val="0"/>
            <w:rPrChange w:author="Мария Исаева" w:id="53" w:date="2024-04-02T19:05:00Z">
              <w:rPr>
                <w:rFonts w:ascii="Calibri" w:cs="Calibri" w:eastAsia="Calibri" w:hAnsi="Calibri"/>
                <w:i w:val="0"/>
              </w:rPr>
            </w:rPrChange>
          </w:rPr>
          <w:t xml:space="preserve">Название статистики </w:t>
        </w:r>
        <w:commentRangeEnd w:id="52"/>
        <w:r w:rsidDel="00000000" w:rsidR="00000000" w:rsidRPr="00000000">
          <w:commentReference w:id="52"/>
        </w:r>
        <w:commentRangeEnd w:id="53"/>
        <w:r w:rsidDel="00000000" w:rsidR="00000000" w:rsidRPr="00000000">
          <w:commentReference w:id="53"/>
        </w:r>
        <w:r w:rsidDel="00000000" w:rsidR="00000000" w:rsidRPr="00000000">
          <w:rPr>
            <w:rFonts w:ascii="Calibri" w:cs="Calibri" w:eastAsia="Calibri" w:hAnsi="Calibri"/>
            <w:i w:val="0"/>
            <w:rtl w:val="0"/>
            <w:rPrChange w:author="Мария Исаева" w:id="53" w:date="2024-04-02T19:05:00Z">
              <w:rPr>
                <w:rFonts w:ascii="Calibri" w:cs="Calibri" w:eastAsia="Calibri" w:hAnsi="Calibri"/>
                <w:i w:val="0"/>
              </w:rPr>
            </w:rPrChange>
          </w:rPr>
          <w:t xml:space="preserve">- </w:t>
        </w:r>
        <w:r w:rsidDel="00000000" w:rsidR="00000000" w:rsidRPr="00000000">
          <w:rPr>
            <w:rFonts w:ascii="Calibri" w:cs="Calibri" w:eastAsia="Calibri" w:hAnsi="Calibri"/>
            <w:i w:val="0"/>
            <w:sz w:val="24"/>
            <w:szCs w:val="24"/>
            <w:rtl w:val="0"/>
            <w:rPrChange w:author="Мария Исаева" w:id="53" w:date="2024-04-02T19:05:00Z">
              <w:rPr>
                <w:rFonts w:ascii="Calibri" w:cs="Calibri" w:eastAsia="Calibri" w:hAnsi="Calibri"/>
                <w:i w:val="0"/>
                <w:sz w:val="24"/>
                <w:szCs w:val="24"/>
              </w:rPr>
            </w:rPrChange>
          </w:rPr>
          <w:t xml:space="preserve">О</w:t>
        </w:r>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бщее кол-во клиентов в </w:t>
        </w:r>
      </w:ins>
      <w:ins w:author="Мария Исаева" w:id="55" w:date="2024-03-06T09:22:18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ЦРМ</w:t>
        </w:r>
      </w:ins>
      <w:ins w:author="Геннадий Мороз" w:id="52" w:date="2024-01-18T19:03:16Z">
        <w:del w:author="Мария Исаева" w:id="55" w:date="2024-03-06T09:22:18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delText xml:space="preserve">црм</w:delText>
          </w:r>
        </w:del>
      </w:ins>
      <w:ins w:author="Мария Исаева" w:id="55" w:date="2024-03-06T09:22:18Z">
        <w:bookmarkStart w:colFirst="0" w:colLast="0" w:name="_1nhhvrl33azr" w:id="68"/>
        <w:bookmarkEnd w:id="68"/>
        <w:commentRangeStart w:id="54"/>
        <w:commentRangeStart w:id="55"/>
        <w:r w:rsidDel="00000000" w:rsidR="00000000" w:rsidRPr="00000000">
          <w:rPr>
            <w:rtl w:val="0"/>
          </w:rPr>
        </w:r>
      </w:ins>
    </w:p>
    <w:p w:rsidR="00000000" w:rsidDel="00000000" w:rsidP="00000000" w:rsidRDefault="00000000" w:rsidRPr="00000000" w14:paraId="000002BD">
      <w:pPr>
        <w:numPr>
          <w:ilvl w:val="0"/>
          <w:numId w:val="116"/>
        </w:numPr>
        <w:spacing w:after="0" w:afterAutospacing="0"/>
        <w:ind w:left="708.6614173228347" w:hanging="360"/>
        <w:rPr>
          <w:ins w:author="Мария Исаева" w:id="55" w:date="2024-03-06T09:22:18Z"/>
          <w:rFonts w:ascii="Roboto" w:cs="Roboto" w:eastAsia="Roboto" w:hAnsi="Roboto"/>
          <w:color w:val="151515"/>
          <w:sz w:val="22"/>
          <w:szCs w:val="22"/>
          <w:highlight w:val="white"/>
        </w:rPr>
      </w:pPr>
      <w:ins w:author="Мария Исаева" w:id="55" w:date="2024-03-06T09:22:18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Краткое описание:</w:t>
        </w:r>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Статистика показывает общее количество клиентов базе  на текущий момент, по всем категориям (Х,Y, Z)</w:t>
        </w:r>
        <w:r w:rsidDel="00000000" w:rsidR="00000000" w:rsidRPr="00000000">
          <w:rPr>
            <w:rtl w:val="0"/>
          </w:rPr>
        </w:r>
      </w:ins>
    </w:p>
    <w:p w:rsidR="00000000" w:rsidDel="00000000" w:rsidP="00000000" w:rsidRDefault="00000000" w:rsidRPr="00000000" w14:paraId="000002BE">
      <w:pPr>
        <w:numPr>
          <w:ilvl w:val="0"/>
          <w:numId w:val="116"/>
        </w:numPr>
        <w:spacing w:after="0" w:afterAutospacing="0"/>
        <w:ind w:left="708.6614173228347" w:hanging="360"/>
        <w:rPr>
          <w:ins w:author="Мария Исаева" w:id="55" w:date="2024-03-06T09:22:18Z"/>
          <w:rFonts w:ascii="Roboto" w:cs="Roboto" w:eastAsia="Roboto" w:hAnsi="Roboto"/>
          <w:color w:val="151515"/>
          <w:sz w:val="22"/>
          <w:szCs w:val="22"/>
          <w:highlight w:val="white"/>
        </w:rPr>
      </w:pPr>
      <w:ins w:author="Мария Исаева" w:id="55" w:date="2024-03-06T09:22:18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Какие данные брать для статистики :</w:t>
        </w:r>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 данные берут из 1С, отчет по событиям и контрагентам.</w:t>
        </w:r>
        <w:r w:rsidDel="00000000" w:rsidR="00000000" w:rsidRPr="00000000">
          <w:rPr>
            <w:rtl w:val="0"/>
          </w:rPr>
        </w:r>
      </w:ins>
    </w:p>
    <w:p w:rsidR="00000000" w:rsidDel="00000000" w:rsidP="00000000" w:rsidRDefault="00000000" w:rsidRPr="00000000" w14:paraId="000002BF">
      <w:pPr>
        <w:numPr>
          <w:ilvl w:val="0"/>
          <w:numId w:val="116"/>
        </w:numPr>
        <w:spacing w:after="0" w:afterAutospacing="0"/>
        <w:ind w:left="708.6614173228347" w:hanging="360"/>
        <w:rPr>
          <w:ins w:author="Мария Исаева" w:id="55" w:date="2024-03-06T09:22:18Z"/>
          <w:rFonts w:ascii="Roboto" w:cs="Roboto" w:eastAsia="Roboto" w:hAnsi="Roboto"/>
          <w:color w:val="151515"/>
          <w:sz w:val="22"/>
          <w:szCs w:val="22"/>
          <w:highlight w:val="white"/>
        </w:rPr>
      </w:pPr>
      <w:ins w:author="Мария Исаева" w:id="55" w:date="2024-03-06T09:22:18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Как считать статистику:</w:t>
        </w:r>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 каждый понедельник, в 09:30 менеджер заходит в 1с, в отчет по событиям и контрагентам, выбирает справа вид отчета: по контрагентам и выбирает категорию клиентов Х,Y.Z, таким образом показывается общее количество клиентов на момент понедельника 9:30.</w:t>
        </w:r>
        <w:r w:rsidDel="00000000" w:rsidR="00000000" w:rsidRPr="00000000">
          <w:rPr>
            <w:rtl w:val="0"/>
          </w:rPr>
        </w:r>
      </w:ins>
    </w:p>
    <w:p w:rsidR="00000000" w:rsidDel="00000000" w:rsidP="00000000" w:rsidRDefault="00000000" w:rsidRPr="00000000" w14:paraId="000002C0">
      <w:pPr>
        <w:numPr>
          <w:ilvl w:val="0"/>
          <w:numId w:val="116"/>
        </w:numPr>
        <w:spacing w:after="0" w:afterAutospacing="0"/>
        <w:ind w:left="708.6614173228347" w:hanging="360"/>
        <w:rPr>
          <w:ins w:author="Мария Исаева" w:id="55" w:date="2024-03-06T09:22:18Z"/>
          <w:rFonts w:ascii="Roboto" w:cs="Roboto" w:eastAsia="Roboto" w:hAnsi="Roboto"/>
          <w:color w:val="151515"/>
          <w:sz w:val="22"/>
          <w:szCs w:val="22"/>
          <w:highlight w:val="white"/>
        </w:rPr>
      </w:pPr>
      <w:ins w:author="Мария Исаева" w:id="55" w:date="2024-03-06T09:22:18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Пример просчёта статистики : </w:t>
        </w:r>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менеджер (например Рыжков К.)в понедельник зашёл в 1C  в отчет по контрагентам, выбрал категорию клиентов Х,Y.Z,, сформировал отчет и видит что на понедельник, на 9:30 общее кол-во контрагентов составляет 1 557 , это и будет числовой показатель по статистике </w:t>
        </w:r>
        <w:r w:rsidDel="00000000" w:rsidR="00000000" w:rsidRPr="00000000">
          <w:rPr>
            <w:rtl w:val="0"/>
          </w:rPr>
        </w:r>
      </w:ins>
    </w:p>
    <w:p w:rsidR="00000000" w:rsidDel="00000000" w:rsidP="00000000" w:rsidRDefault="00000000" w:rsidRPr="00000000" w14:paraId="000002C1">
      <w:pPr>
        <w:numPr>
          <w:ilvl w:val="0"/>
          <w:numId w:val="116"/>
        </w:numPr>
        <w:spacing w:after="0" w:afterAutospacing="0"/>
        <w:ind w:left="708.6614173228347" w:hanging="360"/>
        <w:rPr>
          <w:ins w:author="Мария Исаева" w:id="55" w:date="2024-03-06T09:22:18Z"/>
          <w:rFonts w:ascii="Roboto" w:cs="Roboto" w:eastAsia="Roboto" w:hAnsi="Roboto"/>
          <w:color w:val="151515"/>
          <w:sz w:val="22"/>
          <w:szCs w:val="22"/>
          <w:highlight w:val="white"/>
        </w:rPr>
      </w:pPr>
      <w:ins w:author="Мария Исаева" w:id="55" w:date="2024-03-06T09:22:18Z">
        <w:r w:rsidDel="00000000" w:rsidR="00000000" w:rsidRPr="00000000">
          <w:rPr>
            <w:rFonts w:ascii="Roboto" w:cs="Roboto" w:eastAsia="Roboto" w:hAnsi="Roboto"/>
            <w:b w:val="1"/>
            <w:rtl w:val="0"/>
            <w:rPrChange w:author="Мария Исаева" w:id="53" w:date="2024-04-02T19:05:00Z">
              <w:rPr>
                <w:rFonts w:ascii="Roboto" w:cs="Roboto" w:eastAsia="Roboto" w:hAnsi="Roboto"/>
                <w:b w:val="1"/>
              </w:rPr>
            </w:rPrChange>
          </w:rPr>
          <w:t xml:space="preserve">Что вижу как руководитель.:</w:t>
        </w:r>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 </w:t>
        </w:r>
      </w:ins>
    </w:p>
    <w:p w:rsidR="00000000" w:rsidDel="00000000" w:rsidP="00000000" w:rsidRDefault="00000000" w:rsidRPr="00000000" w14:paraId="000002C2">
      <w:pPr>
        <w:numPr>
          <w:ilvl w:val="0"/>
          <w:numId w:val="35"/>
        </w:numPr>
        <w:spacing w:after="0" w:afterAutospacing="0"/>
        <w:ind w:left="850.3937007874017" w:firstLine="270"/>
        <w:rPr>
          <w:ins w:author="Мария Исаева" w:id="55" w:date="2024-03-06T09:22:18Z"/>
          <w:rFonts w:ascii="Roboto" w:cs="Roboto" w:eastAsia="Roboto" w:hAnsi="Roboto"/>
          <w:color w:val="151515"/>
          <w:sz w:val="22"/>
          <w:szCs w:val="22"/>
          <w:highlight w:val="white"/>
          <w:u w:val="none"/>
        </w:rPr>
      </w:pPr>
      <w:ins w:author="Мария Исаева" w:id="55" w:date="2024-03-06T09:22:18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Точно </w:t>
        </w:r>
        <w:r w:rsidDel="00000000" w:rsidR="00000000" w:rsidRPr="00000000">
          <w:rPr>
            <w:rFonts w:ascii="Roboto" w:cs="Roboto" w:eastAsia="Roboto" w:hAnsi="Roboto"/>
            <w:color w:val="151515"/>
            <w:sz w:val="22"/>
            <w:szCs w:val="22"/>
            <w:highlight w:val="white"/>
            <w:rtl w:val="0"/>
            <w:rPrChange w:author="Мария Исаева" w:id="53" w:date="2024-04-02T19:05:00Z">
              <w:rPr>
                <w:rFonts w:ascii="Roboto" w:cs="Roboto" w:eastAsia="Roboto" w:hAnsi="Roboto"/>
                <w:color w:val="151515"/>
                <w:sz w:val="22"/>
                <w:szCs w:val="22"/>
                <w:highlight w:val="white"/>
              </w:rPr>
            </w:rPrChange>
          </w:rPr>
          <w:t xml:space="preserve">увидим</w:t>
        </w:r>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 что происходит с базой ЦРМ , </w:t>
        </w:r>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динамику изменения клиентской базы во времени. Рост или снижение числа клиентов может свидетельствовать о успешности маркетинговых и продажных стратегий компании.</w:t>
        </w:r>
        <w:r w:rsidDel="00000000" w:rsidR="00000000" w:rsidRPr="00000000">
          <w:rPr>
            <w:rtl w:val="0"/>
          </w:rPr>
        </w:r>
      </w:ins>
    </w:p>
    <w:p w:rsidR="00000000" w:rsidDel="00000000" w:rsidP="00000000" w:rsidRDefault="00000000" w:rsidRPr="00000000" w14:paraId="000002C3">
      <w:pPr>
        <w:numPr>
          <w:ilvl w:val="0"/>
          <w:numId w:val="35"/>
        </w:numPr>
        <w:ind w:left="850.3937007874017" w:firstLine="270"/>
        <w:rPr>
          <w:ins w:author="Мария Исаева" w:id="55" w:date="2024-03-06T09:22:18Z"/>
          <w:rFonts w:ascii="Calibri" w:cs="Calibri" w:eastAsia="Calibri" w:hAnsi="Calibri"/>
          <w:color w:val="151515"/>
          <w:sz w:val="22"/>
          <w:szCs w:val="22"/>
          <w:highlight w:val="white"/>
        </w:rPr>
      </w:pPr>
      <w:ins w:author="Мария Исаева" w:id="55" w:date="2024-03-06T09:22:18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Статистика общего числа клиентов позволяет оценить эффективность управления клиентской базой и работы отдела продаж и маркетинга. Рост числа клиентов может свидетельствовать об успешности стратегий клиентоориентированного подхода.</w:t>
        </w:r>
      </w:ins>
    </w:p>
    <w:p w:rsidR="00000000" w:rsidDel="00000000" w:rsidP="00000000" w:rsidRDefault="00000000" w:rsidRPr="00000000" w14:paraId="000002C4">
      <w:pPr>
        <w:ind w:left="2160" w:firstLine="0"/>
        <w:rPr>
          <w:ins w:author="Геннадий Мороз" w:id="52" w:date="2024-01-18T19:03:16Z"/>
          <w:del w:author="Мария Исаева" w:id="55" w:date="2024-03-06T09:22:18Z"/>
          <w:rFonts w:ascii="Arial" w:cs="Arial" w:eastAsia="Arial" w:hAnsi="Arial"/>
          <w:b w:val="0"/>
          <w:i w:val="0"/>
          <w:smallCaps w:val="0"/>
          <w:strike w:val="0"/>
          <w:color w:val="000000"/>
          <w:sz w:val="22"/>
          <w:szCs w:val="22"/>
          <w:u w:val="none"/>
          <w:shd w:fill="auto" w:val="clear"/>
          <w:vertAlign w:val="baseline"/>
          <w:rPrChange w:author="Мария Исаева" w:id="56" w:date="2024-03-06T09:22:18Z">
            <w:rPr>
              <w:rFonts w:ascii="Calibri" w:cs="Calibri" w:eastAsia="Calibri" w:hAnsi="Calibri"/>
            </w:rPr>
          </w:rPrChange>
        </w:rPr>
        <w:pPrChange w:author="Мария Исаева" w:id="0" w:date="2024-03-06T09:22:18Z">
          <w:pPr>
            <w:pStyle w:val="Heading2"/>
            <w:keepLines w:val="1"/>
            <w:spacing w:after="120" w:line="276" w:lineRule="auto"/>
            <w:ind w:left="720" w:firstLine="0"/>
          </w:pPr>
        </w:pPrChange>
      </w:pPr>
      <w:ins w:author="Геннадий Мороз" w:id="52" w:date="2024-01-18T19:03:16Z">
        <w:del w:author="Мария Исаева" w:id="55" w:date="2024-03-06T09:22:18Z">
          <w:bookmarkStart w:colFirst="0" w:colLast="0" w:name="_1nhhvrl33azr" w:id="68"/>
          <w:bookmarkEnd w:id="68"/>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del>
      </w:ins>
    </w:p>
    <w:p w:rsidR="00000000" w:rsidDel="00000000" w:rsidP="00000000" w:rsidRDefault="00000000" w:rsidRPr="00000000" w14:paraId="000002C5">
      <w:pPr>
        <w:pStyle w:val="Heading2"/>
        <w:keepLines w:val="1"/>
        <w:spacing w:after="120" w:line="276" w:lineRule="auto"/>
        <w:ind w:left="0" w:firstLine="0"/>
        <w:rPr>
          <w:ins w:author="Геннадий Мороз" w:id="52" w:date="2024-01-18T19:03:16Z"/>
          <w:rFonts w:ascii="Calibri" w:cs="Calibri" w:eastAsia="Calibri" w:hAnsi="Calibri"/>
          <w:rPrChange w:author="Мария Исаева" w:id="53" w:date="2024-04-02T19:05:00Z">
            <w:rPr>
              <w:rFonts w:ascii="Calibri" w:cs="Calibri" w:eastAsia="Calibri" w:hAnsi="Calibri"/>
            </w:rPr>
          </w:rPrChange>
        </w:rPr>
        <w:pPrChange w:author="Мария Исаева" w:id="0" w:date="2024-04-01T20:32:53Z">
          <w:pPr>
            <w:pStyle w:val="Heading2"/>
            <w:keepLines w:val="1"/>
            <w:spacing w:after="120" w:line="276" w:lineRule="auto"/>
            <w:ind w:left="720" w:firstLine="0"/>
          </w:pPr>
        </w:pPrChange>
      </w:pPr>
      <w:ins w:author="Геннадий Мороз" w:id="52" w:date="2024-01-18T19:03:16Z">
        <w:bookmarkStart w:colFirst="0" w:colLast="0" w:name="_sctx2v8rm0wo" w:id="69"/>
        <w:bookmarkEnd w:id="69"/>
        <w:r w:rsidDel="00000000" w:rsidR="00000000" w:rsidRPr="00000000">
          <w:rPr>
            <w:rtl w:val="0"/>
          </w:rPr>
        </w:r>
      </w:ins>
    </w:p>
    <w:p w:rsidR="00000000" w:rsidDel="00000000" w:rsidP="00000000" w:rsidRDefault="00000000" w:rsidRPr="00000000" w14:paraId="000002C6">
      <w:pPr>
        <w:pStyle w:val="Heading2"/>
        <w:keepLines w:val="1"/>
        <w:spacing w:after="120" w:line="276" w:lineRule="auto"/>
        <w:ind w:left="720" w:firstLine="0"/>
        <w:rPr>
          <w:ins w:author="Геннадий Мороз" w:id="52" w:date="2024-01-18T19:03:16Z"/>
          <w:rFonts w:ascii="Calibri" w:cs="Calibri" w:eastAsia="Calibri" w:hAnsi="Calibri"/>
          <w:rPrChange w:author="Мария Исаева" w:id="53" w:date="2024-04-02T19:05:00Z">
            <w:rPr>
              <w:rFonts w:ascii="Calibri" w:cs="Calibri" w:eastAsia="Calibri" w:hAnsi="Calibri"/>
            </w:rPr>
          </w:rPrChange>
        </w:rPr>
      </w:pPr>
      <w:ins w:author="Геннадий Мороз" w:id="52" w:date="2024-01-18T19:03:16Z">
        <w:bookmarkStart w:colFirst="0" w:colLast="0" w:name="_5c9e8td84sg8" w:id="70"/>
        <w:bookmarkEnd w:id="70"/>
        <w:commentRangeStart w:id="56"/>
        <w:commentRangeStart w:id="57"/>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колво клиентов категории Х</w:t>
        </w:r>
      </w:ins>
    </w:p>
    <w:p w:rsidR="00000000" w:rsidDel="00000000" w:rsidP="00000000" w:rsidRDefault="00000000" w:rsidRPr="00000000" w14:paraId="000002C7">
      <w:pPr>
        <w:ind w:left="0" w:firstLine="0"/>
        <w:rPr>
          <w:ins w:author="Мария Исаева" w:id="58" w:date="2024-02-06T12:35:36Z"/>
          <w:rFonts w:ascii="Calibri" w:cs="Calibri" w:eastAsia="Calibri" w:hAnsi="Calibri"/>
          <w:rPrChange w:author="Мария Исаева" w:id="53" w:date="2024-04-02T19:05:00Z">
            <w:rPr>
              <w:rFonts w:ascii="Calibri" w:cs="Calibri" w:eastAsia="Calibri" w:hAnsi="Calibri"/>
            </w:rPr>
          </w:rPrChange>
        </w:rPr>
      </w:pPr>
      <w:ins w:author="Мария Исаева" w:id="58" w:date="2024-02-06T12:35:36Z">
        <w:r w:rsidDel="00000000" w:rsidR="00000000" w:rsidRPr="00000000">
          <w:rPr>
            <w:rtl w:val="0"/>
          </w:rPr>
        </w:r>
      </w:ins>
    </w:p>
    <w:p w:rsidR="00000000" w:rsidDel="00000000" w:rsidP="00000000" w:rsidRDefault="00000000" w:rsidRPr="00000000" w14:paraId="000002C8">
      <w:pPr>
        <w:spacing w:after="120" w:afterAutospacing="0"/>
        <w:ind w:left="720" w:firstLine="0"/>
        <w:rPr>
          <w:ins w:author="Геннадий Мороз" w:id="52" w:date="2024-01-18T19:03:16Z"/>
          <w:rFonts w:ascii="Arial" w:cs="Arial" w:eastAsia="Arial" w:hAnsi="Arial"/>
          <w:b w:val="0"/>
          <w:i w:val="0"/>
          <w:smallCaps w:val="0"/>
          <w:strike w:val="0"/>
          <w:color w:val="000000"/>
          <w:sz w:val="22"/>
          <w:szCs w:val="22"/>
          <w:u w:val="none"/>
          <w:shd w:fill="auto" w:val="clear"/>
          <w:vertAlign w:val="baseline"/>
          <w:rPrChange w:author="Мария Исаева" w:id="59" w:date="2024-02-06T12:35:36Z">
            <w:rPr>
              <w:rFonts w:ascii="Calibri" w:cs="Calibri" w:eastAsia="Calibri" w:hAnsi="Calibri"/>
              <w:b w:val="1"/>
              <w:i w:val="1"/>
              <w:sz w:val="28"/>
              <w:szCs w:val="28"/>
            </w:rPr>
          </w:rPrChange>
        </w:rPr>
        <w:pPrChange w:author="Мария Исаева" w:id="0" w:date="2024-02-06T12:35:36Z">
          <w:pPr>
            <w:pStyle w:val="Heading2"/>
            <w:keepLines w:val="1"/>
            <w:numPr>
              <w:ilvl w:val="0"/>
              <w:numId w:val="22"/>
            </w:numPr>
            <w:spacing w:after="120" w:line="276" w:lineRule="auto"/>
            <w:ind w:left="720" w:hanging="360"/>
          </w:pPr>
        </w:pPrChange>
      </w:pPr>
      <w:ins w:author="Геннадий Мороз" w:id="52" w:date="2024-01-18T19:03:16Z">
        <w:bookmarkStart w:colFirst="0" w:colLast="0" w:name="_5c9e8td84sg8" w:id="70"/>
        <w:bookmarkEnd w:id="70"/>
        <w:r w:rsidDel="00000000" w:rsidR="00000000" w:rsidRPr="00000000">
          <w:rPr>
            <w:rtl w:val="0"/>
          </w:rPr>
        </w:r>
      </w:ins>
    </w:p>
    <w:p w:rsidR="00000000" w:rsidDel="00000000" w:rsidP="00000000" w:rsidRDefault="00000000" w:rsidRPr="00000000" w14:paraId="000002C9">
      <w:pPr>
        <w:pStyle w:val="Heading2"/>
        <w:keepLines w:val="1"/>
        <w:numPr>
          <w:ilvl w:val="0"/>
          <w:numId w:val="79"/>
        </w:numPr>
        <w:spacing w:after="0" w:afterAutospacing="0" w:before="120" w:beforeAutospacing="0" w:line="276" w:lineRule="auto"/>
        <w:ind w:left="708.6614173228347" w:hanging="360"/>
        <w:rPr>
          <w:ins w:author="Геннадий Мороз" w:id="52" w:date="2024-01-18T19:03:16Z"/>
          <w:rFonts w:ascii="Calibri" w:cs="Calibri" w:eastAsia="Calibri" w:hAnsi="Calibri"/>
          <w:i w:val="0"/>
          <w:u w:val="none"/>
          <w:rPrChange w:author="Мария Исаева" w:id="60" w:date="2024-03-06T09:19:58Z">
            <w:rPr>
              <w:rFonts w:ascii="Calibri" w:cs="Calibri" w:eastAsia="Calibri" w:hAnsi="Calibri"/>
              <w:i w:val="0"/>
            </w:rPr>
          </w:rPrChange>
        </w:rPr>
        <w:pPrChange w:author="Мария Исаева" w:id="0" w:date="2024-03-06T09:19:58Z">
          <w:pPr>
            <w:pStyle w:val="Heading2"/>
            <w:keepLines w:val="1"/>
            <w:numPr>
              <w:ilvl w:val="0"/>
              <w:numId w:val="116"/>
            </w:numPr>
            <w:spacing w:after="120" w:line="276" w:lineRule="auto"/>
            <w:ind w:left="708.6614173228347" w:hanging="360"/>
          </w:pPr>
        </w:pPrChange>
      </w:pPr>
      <w:ins w:author="Геннадий Мороз" w:id="52" w:date="2024-01-18T19:03:16Z">
        <w:bookmarkStart w:colFirst="0" w:colLast="0" w:name="_pv346ebv2kzq" w:id="71"/>
        <w:bookmarkEnd w:id="71"/>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Название статистики -Количество </w:t>
        </w:r>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клиентов категории Y</w:t>
        </w:r>
        <w:r w:rsidDel="00000000" w:rsidR="00000000" w:rsidRPr="00000000">
          <w:rPr>
            <w:rtl w:val="0"/>
          </w:rPr>
        </w:r>
      </w:ins>
    </w:p>
    <w:p w:rsidR="00000000" w:rsidDel="00000000" w:rsidP="00000000" w:rsidRDefault="00000000" w:rsidRPr="00000000" w14:paraId="000002CA">
      <w:pPr>
        <w:numPr>
          <w:ilvl w:val="0"/>
          <w:numId w:val="68"/>
        </w:numPr>
        <w:spacing w:after="0" w:afterAutospacing="0"/>
        <w:ind w:left="720" w:hanging="360"/>
        <w:rPr>
          <w:ins w:author="Геннадий Мороз" w:id="52" w:date="2024-01-18T19:03:16Z"/>
          <w:rFonts w:ascii="Roboto" w:cs="Roboto" w:eastAsia="Roboto" w:hAnsi="Roboto"/>
          <w:color w:val="151515"/>
          <w:sz w:val="22"/>
          <w:szCs w:val="22"/>
          <w:highlight w:val="white"/>
          <w:u w:val="none"/>
          <w:rPrChange w:author="Мария Исаева" w:id="61" w:date="2024-03-06T09:20:04Z">
            <w:rPr>
              <w:rFonts w:ascii="Roboto" w:cs="Roboto" w:eastAsia="Roboto" w:hAnsi="Roboto"/>
              <w:color w:val="151515"/>
              <w:sz w:val="22"/>
              <w:szCs w:val="22"/>
              <w:highlight w:val="white"/>
              <w:u w:val="none"/>
            </w:rPr>
          </w:rPrChange>
        </w:rPr>
        <w:pPrChange w:author="Мария Исаева" w:id="0" w:date="2024-03-06T09:20:04Z">
          <w:pPr>
            <w:numPr>
              <w:ilvl w:val="0"/>
              <w:numId w:val="116"/>
            </w:numPr>
            <w:ind w:left="708.6614173228347" w:hanging="360"/>
          </w:pPr>
        </w:pPrChange>
      </w:pPr>
      <w:ins w:author="Геннадий Мороз" w:id="52" w:date="2024-01-18T19:03:16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Краткое описание: Статистика показывает общее количество клиентов на текущий момент, которые берут  Биг беги где угодно, но не у нас либо это те клиенты, которые взяли у нас, но с моменты последней поставки прошло более 6 месяцев.</w:t>
        </w:r>
        <w:r w:rsidDel="00000000" w:rsidR="00000000" w:rsidRPr="00000000">
          <w:rPr>
            <w:rtl w:val="0"/>
          </w:rPr>
        </w:r>
      </w:ins>
    </w:p>
    <w:p w:rsidR="00000000" w:rsidDel="00000000" w:rsidP="00000000" w:rsidRDefault="00000000" w:rsidRPr="00000000" w14:paraId="000002CB">
      <w:pPr>
        <w:numPr>
          <w:ilvl w:val="0"/>
          <w:numId w:val="68"/>
        </w:numPr>
        <w:spacing w:after="0" w:afterAutospacing="0"/>
        <w:ind w:left="720" w:hanging="360"/>
        <w:rPr>
          <w:ins w:author="Геннадий Мороз" w:id="52" w:date="2024-01-18T19:03:16Z"/>
          <w:rFonts w:ascii="Roboto" w:cs="Roboto" w:eastAsia="Roboto" w:hAnsi="Roboto"/>
          <w:color w:val="151515"/>
          <w:sz w:val="22"/>
          <w:szCs w:val="22"/>
          <w:highlight w:val="white"/>
          <w:u w:val="none"/>
          <w:rPrChange w:author="Мария Исаева" w:id="62" w:date="2024-03-06T09:20:10Z">
            <w:rPr>
              <w:rFonts w:ascii="Roboto" w:cs="Roboto" w:eastAsia="Roboto" w:hAnsi="Roboto"/>
              <w:color w:val="151515"/>
              <w:sz w:val="22"/>
              <w:szCs w:val="22"/>
              <w:highlight w:val="white"/>
              <w:u w:val="none"/>
            </w:rPr>
          </w:rPrChange>
        </w:rPr>
        <w:pPrChange w:author="Мария Исаева" w:id="0" w:date="2024-03-06T09:20:10Z">
          <w:pPr>
            <w:numPr>
              <w:ilvl w:val="0"/>
              <w:numId w:val="116"/>
            </w:numPr>
            <w:ind w:left="708.6614173228347" w:hanging="360"/>
          </w:pPr>
        </w:pPrChange>
      </w:pPr>
      <w:ins w:author="Геннадий Мороз" w:id="52" w:date="2024-01-18T19:03:16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Какие данные брать для статистики : данные берут из 1С, отчет по событиям и контрагентам.</w:t>
        </w:r>
        <w:r w:rsidDel="00000000" w:rsidR="00000000" w:rsidRPr="00000000">
          <w:rPr>
            <w:rtl w:val="0"/>
          </w:rPr>
        </w:r>
      </w:ins>
    </w:p>
    <w:p w:rsidR="00000000" w:rsidDel="00000000" w:rsidP="00000000" w:rsidRDefault="00000000" w:rsidRPr="00000000" w14:paraId="000002CC">
      <w:pPr>
        <w:numPr>
          <w:ilvl w:val="0"/>
          <w:numId w:val="68"/>
        </w:numPr>
        <w:spacing w:after="0" w:afterAutospacing="0"/>
        <w:ind w:left="720" w:hanging="360"/>
        <w:rPr>
          <w:ins w:author="Геннадий Мороз" w:id="52" w:date="2024-01-18T19:03:16Z"/>
          <w:rFonts w:ascii="Roboto" w:cs="Roboto" w:eastAsia="Roboto" w:hAnsi="Roboto"/>
          <w:color w:val="151515"/>
          <w:sz w:val="22"/>
          <w:szCs w:val="22"/>
          <w:highlight w:val="white"/>
          <w:u w:val="none"/>
          <w:rPrChange w:author="Мария Исаева" w:id="63" w:date="2024-03-06T09:20:15Z">
            <w:rPr>
              <w:rFonts w:ascii="Roboto" w:cs="Roboto" w:eastAsia="Roboto" w:hAnsi="Roboto"/>
              <w:color w:val="151515"/>
              <w:sz w:val="22"/>
              <w:szCs w:val="22"/>
              <w:highlight w:val="white"/>
              <w:u w:val="none"/>
            </w:rPr>
          </w:rPrChange>
        </w:rPr>
        <w:pPrChange w:author="Мария Исаева" w:id="0" w:date="2024-03-06T09:20:15Z">
          <w:pPr>
            <w:numPr>
              <w:ilvl w:val="0"/>
              <w:numId w:val="116"/>
            </w:numPr>
            <w:ind w:left="708.6614173228347" w:hanging="360"/>
          </w:pPr>
        </w:pPrChange>
      </w:pPr>
      <w:ins w:author="Геннадий Мороз" w:id="52" w:date="2024-01-18T19:03:16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Как считать статистику: каждый понедельник, в 9:30 менеджер заходит в 1с, в отчет по событиям и контрагентам, выбирает справа вид отчета: по контрагентам и выбирает категорию клиентов Y , формирует отчет, таким образом показывается общее количество клиентов на момент понедельника 9:30.</w:t>
        </w:r>
        <w:r w:rsidDel="00000000" w:rsidR="00000000" w:rsidRPr="00000000">
          <w:rPr>
            <w:rtl w:val="0"/>
          </w:rPr>
        </w:r>
      </w:ins>
    </w:p>
    <w:p w:rsidR="00000000" w:rsidDel="00000000" w:rsidP="00000000" w:rsidRDefault="00000000" w:rsidRPr="00000000" w14:paraId="000002CD">
      <w:pPr>
        <w:numPr>
          <w:ilvl w:val="0"/>
          <w:numId w:val="68"/>
        </w:numPr>
        <w:spacing w:after="0" w:afterAutospacing="0"/>
        <w:ind w:left="720" w:hanging="360"/>
        <w:rPr>
          <w:ins w:author="Геннадий Мороз" w:id="52" w:date="2024-01-18T19:03:16Z"/>
          <w:rFonts w:ascii="Roboto" w:cs="Roboto" w:eastAsia="Roboto" w:hAnsi="Roboto"/>
          <w:color w:val="151515"/>
          <w:sz w:val="22"/>
          <w:szCs w:val="22"/>
          <w:highlight w:val="white"/>
          <w:u w:val="none"/>
          <w:rPrChange w:author="Мария Исаева" w:id="64" w:date="2024-03-06T09:20:20Z">
            <w:rPr>
              <w:rFonts w:ascii="Roboto" w:cs="Roboto" w:eastAsia="Roboto" w:hAnsi="Roboto"/>
              <w:color w:val="151515"/>
              <w:sz w:val="22"/>
              <w:szCs w:val="22"/>
              <w:highlight w:val="white"/>
              <w:u w:val="none"/>
            </w:rPr>
          </w:rPrChange>
        </w:rPr>
        <w:pPrChange w:author="Мария Исаева" w:id="0" w:date="2024-03-06T09:20:20Z">
          <w:pPr>
            <w:numPr>
              <w:ilvl w:val="0"/>
              <w:numId w:val="116"/>
            </w:numPr>
            <w:ind w:left="708.6614173228347" w:hanging="360"/>
          </w:pPr>
        </w:pPrChange>
      </w:pPr>
      <w:ins w:author="Геннадий Мороз" w:id="52" w:date="2024-01-18T19:03:16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Пример просчёта статистики : менеджер в понедельник зашёл в 1х с в отчет по контрагентам, выбрал категорию клиентов Y, сформировал отчет и видит что на понедельник, на 9:30 общее кол-во контрагентов составляет 117 , это и будет числовой показатель по статистике .</w:t>
        </w:r>
        <w:r w:rsidDel="00000000" w:rsidR="00000000" w:rsidRPr="00000000">
          <w:rPr>
            <w:rtl w:val="0"/>
          </w:rPr>
        </w:r>
      </w:ins>
    </w:p>
    <w:p w:rsidR="00000000" w:rsidDel="00000000" w:rsidP="00000000" w:rsidRDefault="00000000" w:rsidRPr="00000000" w14:paraId="000002CE">
      <w:pPr>
        <w:numPr>
          <w:ilvl w:val="0"/>
          <w:numId w:val="68"/>
        </w:numPr>
        <w:spacing w:after="0" w:afterAutospacing="0"/>
        <w:ind w:left="720" w:hanging="360"/>
        <w:rPr>
          <w:ins w:author="Геннадий Мороз" w:id="52" w:date="2024-01-18T19:03:16Z"/>
          <w:rFonts w:ascii="Roboto" w:cs="Roboto" w:eastAsia="Roboto" w:hAnsi="Roboto"/>
          <w:color w:val="151515"/>
          <w:sz w:val="22"/>
          <w:szCs w:val="22"/>
          <w:highlight w:val="white"/>
          <w:u w:val="none"/>
          <w:rPrChange w:author="Мария Исаева" w:id="65" w:date="2024-03-06T09:20:26Z">
            <w:rPr>
              <w:rFonts w:ascii="Roboto" w:cs="Roboto" w:eastAsia="Roboto" w:hAnsi="Roboto"/>
              <w:color w:val="151515"/>
              <w:sz w:val="22"/>
              <w:szCs w:val="22"/>
              <w:highlight w:val="white"/>
              <w:u w:val="none"/>
            </w:rPr>
          </w:rPrChange>
        </w:rPr>
        <w:pPrChange w:author="Мария Исаева" w:id="0" w:date="2024-03-06T09:20:26Z">
          <w:pPr>
            <w:numPr>
              <w:ilvl w:val="0"/>
              <w:numId w:val="116"/>
            </w:numPr>
            <w:ind w:left="708.6614173228347" w:hanging="360"/>
          </w:pPr>
        </w:pPrChange>
      </w:pPr>
      <w:ins w:author="Геннадий Мороз" w:id="52" w:date="2024-01-18T19:03:16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Что вижу как руководитель.:</w:t>
        </w:r>
      </w:ins>
    </w:p>
    <w:p w:rsidR="00000000" w:rsidDel="00000000" w:rsidP="00000000" w:rsidRDefault="00000000" w:rsidRPr="00000000" w14:paraId="000002CF">
      <w:pPr>
        <w:numPr>
          <w:ilvl w:val="0"/>
          <w:numId w:val="16"/>
        </w:numPr>
        <w:spacing w:after="0" w:afterAutospacing="0"/>
        <w:ind w:left="1275.5905511811022" w:hanging="141.7322834645671"/>
        <w:rPr>
          <w:ins w:author="Мария Исаева" w:id="66" w:date="2024-03-06T09:22:01Z"/>
          <w:rFonts w:ascii="Roboto" w:cs="Roboto" w:eastAsia="Roboto" w:hAnsi="Roboto"/>
          <w:color w:val="151515"/>
          <w:sz w:val="22"/>
          <w:szCs w:val="22"/>
          <w:highlight w:val="white"/>
          <w:u w:val="none"/>
        </w:rPr>
      </w:pPr>
      <w:ins w:author="Геннадий Мороз" w:id="52" w:date="2024-01-18T19:03:16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Эта категория показывает поле для нашей деятельности из тех клиентов, которые мы уже знаем, что являются нашими целевыми и соответственно можем выстраивать стратегию продаж для их дальнейшего перевода из У в Х категорию.</w:t>
        </w:r>
      </w:ins>
      <w:ins w:author="Мария Исаева" w:id="66" w:date="2024-03-06T09:22:01Z">
        <w:r w:rsidDel="00000000" w:rsidR="00000000" w:rsidRPr="00000000">
          <w:rPr>
            <w:rtl w:val="0"/>
          </w:rPr>
        </w:r>
      </w:ins>
    </w:p>
    <w:p w:rsidR="00000000" w:rsidDel="00000000" w:rsidP="00000000" w:rsidRDefault="00000000" w:rsidRPr="00000000" w14:paraId="000002D0">
      <w:pPr>
        <w:numPr>
          <w:ilvl w:val="0"/>
          <w:numId w:val="16"/>
        </w:numPr>
        <w:ind w:left="1275.5905511811022" w:hanging="141.7322834645671"/>
        <w:rPr>
          <w:ins w:author="Мария Исаева" w:id="66" w:date="2024-03-06T09:22:01Z"/>
          <w:rFonts w:ascii="Roboto" w:cs="Roboto" w:eastAsia="Roboto" w:hAnsi="Roboto"/>
          <w:color w:val="151515"/>
          <w:sz w:val="22"/>
          <w:szCs w:val="22"/>
          <w:highlight w:val="white"/>
          <w:u w:val="none"/>
        </w:rPr>
      </w:pPr>
      <w:ins w:author="Мария Исаева" w:id="66" w:date="2024-03-06T09:22:01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Для клиентов категории Y, которые перестали покупать у компании, но ранее были ее клиентами, необходимо предпринять усилия по восстановлению отношений.</w:t>
        </w:r>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 </w:t>
        </w:r>
        <w:r w:rsidDel="00000000" w:rsidR="00000000" w:rsidRPr="00000000">
          <w:rPr>
            <w:rtl w:val="0"/>
          </w:rPr>
        </w:r>
      </w:ins>
    </w:p>
    <w:p w:rsidR="00000000" w:rsidDel="00000000" w:rsidP="00000000" w:rsidRDefault="00000000" w:rsidRPr="00000000" w14:paraId="000002D1">
      <w:pPr>
        <w:ind w:left="720" w:firstLine="0"/>
        <w:rPr>
          <w:ins w:author="Геннадий Мороз" w:id="52" w:date="2024-01-18T19:03:16Z"/>
          <w:rFonts w:ascii="Arial" w:cs="Arial" w:eastAsia="Arial" w:hAnsi="Arial"/>
          <w:b w:val="0"/>
          <w:i w:val="0"/>
          <w:smallCaps w:val="0"/>
          <w:strike w:val="0"/>
          <w:color w:val="000000"/>
          <w:sz w:val="22"/>
          <w:szCs w:val="22"/>
          <w:u w:val="none"/>
          <w:shd w:fill="auto" w:val="clear"/>
          <w:vertAlign w:val="baseline"/>
          <w:rPrChange w:author="Мария Исаева" w:id="67" w:date="2024-03-06T09:22:01Z">
            <w:rPr>
              <w:rFonts w:ascii="Calibri" w:cs="Calibri" w:eastAsia="Calibri" w:hAnsi="Calibri"/>
            </w:rPr>
          </w:rPrChange>
        </w:rPr>
        <w:pPrChange w:author="Мария Исаева" w:id="0" w:date="2024-03-06T09:22:01Z">
          <w:pPr>
            <w:ind w:left="708.6614173228347" w:hanging="360"/>
          </w:pPr>
        </w:pPrChange>
      </w:pPr>
      <w:ins w:author="Геннадий Мороз" w:id="52" w:date="2024-01-18T19:03:16Z">
        <w:r w:rsidDel="00000000" w:rsidR="00000000" w:rsidRPr="00000000">
          <w:rPr>
            <w:rtl w:val="0"/>
          </w:rPr>
        </w:r>
      </w:ins>
    </w:p>
    <w:p w:rsidR="00000000" w:rsidDel="00000000" w:rsidP="00000000" w:rsidRDefault="00000000" w:rsidRPr="00000000" w14:paraId="000002D2">
      <w:pPr>
        <w:pStyle w:val="Heading2"/>
        <w:keepLines w:val="1"/>
        <w:numPr>
          <w:ilvl w:val="0"/>
          <w:numId w:val="134"/>
        </w:numPr>
        <w:spacing w:after="0" w:afterAutospacing="0" w:line="276" w:lineRule="auto"/>
        <w:ind w:left="708.6614173228347" w:hanging="360"/>
        <w:rPr>
          <w:rFonts w:ascii="Calibri" w:cs="Calibri" w:eastAsia="Calibri" w:hAnsi="Calibri"/>
          <w:i w:val="0"/>
        </w:rPr>
      </w:pPr>
      <w:bookmarkStart w:colFirst="0" w:colLast="0" w:name="_x4byxvtaxx3e" w:id="72"/>
      <w:bookmarkEnd w:id="72"/>
      <w:ins w:author="Геннадий Мороз" w:id="52" w:date="2024-01-18T19:03:16Z">
        <w:r w:rsidDel="00000000" w:rsidR="00000000" w:rsidRPr="00000000">
          <w:rPr>
            <w:rFonts w:ascii="Calibri" w:cs="Calibri" w:eastAsia="Calibri" w:hAnsi="Calibri"/>
            <w:rtl w:val="0"/>
            <w:rPrChange w:author="Мария Исаева" w:id="53" w:date="2024-04-02T19:05:00Z">
              <w:rPr>
                <w:rFonts w:ascii="Calibri" w:cs="Calibri" w:eastAsia="Calibri" w:hAnsi="Calibri"/>
              </w:rPr>
            </w:rPrChange>
          </w:rPr>
          <w:t xml:space="preserve">Название статистики - Количество клиентов категории Z</w:t>
        </w:r>
      </w:ins>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2D3">
      <w:pPr>
        <w:numPr>
          <w:ilvl w:val="0"/>
          <w:numId w:val="134"/>
        </w:numPr>
        <w:spacing w:after="0" w:afterAutospacing="0"/>
        <w:ind w:left="708.6614173228347" w:hanging="360"/>
        <w:rPr>
          <w:rFonts w:ascii="Roboto" w:cs="Roboto" w:eastAsia="Roboto" w:hAnsi="Roboto"/>
          <w:color w:val="151515"/>
          <w:sz w:val="22"/>
          <w:szCs w:val="22"/>
          <w:highlight w:val="white"/>
          <w:u w:val="none"/>
        </w:rPr>
      </w:pPr>
      <w:commentRangeStart w:id="58"/>
      <w:commentRangeStart w:id="59"/>
      <w:r w:rsidDel="00000000" w:rsidR="00000000" w:rsidRPr="00000000">
        <w:rPr>
          <w:rFonts w:ascii="Roboto" w:cs="Roboto" w:eastAsia="Roboto" w:hAnsi="Roboto"/>
          <w:b w:val="1"/>
          <w:color w:val="151515"/>
          <w:sz w:val="22"/>
          <w:szCs w:val="22"/>
          <w:highlight w:val="white"/>
          <w:rtl w:val="0"/>
          <w:rPrChange w:author="Геннадий Мороз" w:id="68" w:date="2024-01-18T19:03:16Z">
            <w:rPr>
              <w:rFonts w:ascii="Roboto" w:cs="Roboto" w:eastAsia="Roboto" w:hAnsi="Roboto"/>
              <w:b w:val="1"/>
              <w:color w:val="151515"/>
              <w:sz w:val="22"/>
              <w:szCs w:val="22"/>
              <w:highlight w:val="white"/>
            </w:rPr>
          </w:rPrChange>
        </w:rPr>
        <w:t xml:space="preserve">Краткое описание:</w:t>
      </w:r>
      <w:commentRangeEnd w:id="58"/>
      <w:r w:rsidDel="00000000" w:rsidR="00000000" w:rsidRPr="00000000">
        <w:commentReference w:id="58"/>
      </w:r>
      <w:commentRangeEnd w:id="59"/>
      <w:r w:rsidDel="00000000" w:rsidR="00000000" w:rsidRPr="00000000">
        <w:commentReference w:id="59"/>
      </w:r>
      <w:r w:rsidDel="00000000" w:rsidR="00000000" w:rsidRPr="00000000">
        <w:rPr>
          <w:rFonts w:ascii="Roboto" w:cs="Roboto" w:eastAsia="Roboto" w:hAnsi="Roboto"/>
          <w:color w:val="151515"/>
          <w:sz w:val="22"/>
          <w:szCs w:val="22"/>
          <w:highlight w:val="white"/>
          <w:rtl w:val="0"/>
          <w:rPrChange w:author="Геннадий Мороз" w:id="68" w:date="2024-01-18T19:03:16Z">
            <w:rPr>
              <w:rFonts w:ascii="Roboto" w:cs="Roboto" w:eastAsia="Roboto" w:hAnsi="Roboto"/>
              <w:color w:val="151515"/>
              <w:sz w:val="22"/>
              <w:szCs w:val="22"/>
              <w:highlight w:val="white"/>
            </w:rPr>
          </w:rPrChange>
        </w:rPr>
        <w:t xml:space="preserve">Статистика показывает общее количество клиентов на текущий момент, которые вообще не используют Беги в принципе и даже не знают что это такое.</w:t>
      </w:r>
    </w:p>
    <w:p w:rsidR="00000000" w:rsidDel="00000000" w:rsidP="00000000" w:rsidRDefault="00000000" w:rsidRPr="00000000" w14:paraId="000002D4">
      <w:pPr>
        <w:numPr>
          <w:ilvl w:val="0"/>
          <w:numId w:val="134"/>
        </w:numPr>
        <w:spacing w:after="0" w:afterAutospacing="0"/>
        <w:ind w:left="708.6614173228347" w:hanging="360"/>
        <w:rPr>
          <w:rFonts w:ascii="Roboto" w:cs="Roboto" w:eastAsia="Roboto" w:hAnsi="Roboto"/>
          <w:color w:val="151515"/>
          <w:sz w:val="22"/>
          <w:szCs w:val="22"/>
          <w:highlight w:val="white"/>
          <w:u w:val="none"/>
        </w:rPr>
      </w:pPr>
      <w:r w:rsidDel="00000000" w:rsidR="00000000" w:rsidRPr="00000000">
        <w:rPr>
          <w:rFonts w:ascii="Roboto" w:cs="Roboto" w:eastAsia="Roboto" w:hAnsi="Roboto"/>
          <w:color w:val="151515"/>
          <w:sz w:val="22"/>
          <w:szCs w:val="22"/>
          <w:highlight w:val="white"/>
          <w:rtl w:val="0"/>
          <w:rPrChange w:author="Геннадий Мороз" w:id="68" w:date="2024-01-18T19:03:16Z">
            <w:rPr>
              <w:rFonts w:ascii="Roboto" w:cs="Roboto" w:eastAsia="Roboto" w:hAnsi="Roboto"/>
              <w:color w:val="151515"/>
              <w:sz w:val="22"/>
              <w:szCs w:val="22"/>
              <w:highlight w:val="white"/>
            </w:rPr>
          </w:rPrChange>
        </w:rPr>
        <w:t xml:space="preserve">Какие данные брать для статистики : данные берут из 1С, отчет по событиям и контрагентам.</w:t>
      </w:r>
      <w:r w:rsidDel="00000000" w:rsidR="00000000" w:rsidRPr="00000000">
        <w:rPr>
          <w:rtl w:val="0"/>
        </w:rPr>
      </w:r>
    </w:p>
    <w:p w:rsidR="00000000" w:rsidDel="00000000" w:rsidP="00000000" w:rsidRDefault="00000000" w:rsidRPr="00000000" w14:paraId="000002D5">
      <w:pPr>
        <w:numPr>
          <w:ilvl w:val="0"/>
          <w:numId w:val="134"/>
        </w:numPr>
        <w:spacing w:after="0" w:afterAutospacing="0"/>
        <w:ind w:left="708.6614173228347" w:hanging="360"/>
        <w:rPr>
          <w:rFonts w:ascii="Roboto" w:cs="Roboto" w:eastAsia="Roboto" w:hAnsi="Roboto"/>
          <w:color w:val="151515"/>
          <w:sz w:val="22"/>
          <w:szCs w:val="22"/>
          <w:highlight w:val="white"/>
          <w:u w:val="none"/>
        </w:rPr>
      </w:pPr>
      <w:r w:rsidDel="00000000" w:rsidR="00000000" w:rsidRPr="00000000">
        <w:rPr>
          <w:rFonts w:ascii="Roboto" w:cs="Roboto" w:eastAsia="Roboto" w:hAnsi="Roboto"/>
          <w:b w:val="1"/>
          <w:color w:val="151515"/>
          <w:sz w:val="22"/>
          <w:szCs w:val="22"/>
          <w:highlight w:val="white"/>
          <w:rtl w:val="0"/>
          <w:rPrChange w:author="Геннадий Мороз" w:id="68" w:date="2024-01-18T19:03:16Z">
            <w:rPr>
              <w:rFonts w:ascii="Roboto" w:cs="Roboto" w:eastAsia="Roboto" w:hAnsi="Roboto"/>
              <w:b w:val="1"/>
              <w:color w:val="151515"/>
              <w:sz w:val="22"/>
              <w:szCs w:val="22"/>
              <w:highlight w:val="white"/>
            </w:rPr>
          </w:rPrChange>
        </w:rPr>
        <w:t xml:space="preserve">Как считать статистику:</w:t>
      </w:r>
      <w:r w:rsidDel="00000000" w:rsidR="00000000" w:rsidRPr="00000000">
        <w:rPr>
          <w:rFonts w:ascii="Roboto" w:cs="Roboto" w:eastAsia="Roboto" w:hAnsi="Roboto"/>
          <w:color w:val="151515"/>
          <w:sz w:val="22"/>
          <w:szCs w:val="22"/>
          <w:highlight w:val="white"/>
          <w:rtl w:val="0"/>
          <w:rPrChange w:author="Геннадий Мороз" w:id="68" w:date="2024-01-18T19:03:16Z">
            <w:rPr>
              <w:rFonts w:ascii="Roboto" w:cs="Roboto" w:eastAsia="Roboto" w:hAnsi="Roboto"/>
              <w:color w:val="151515"/>
              <w:sz w:val="22"/>
              <w:szCs w:val="22"/>
              <w:highlight w:val="white"/>
            </w:rPr>
          </w:rPrChange>
        </w:rPr>
        <w:t xml:space="preserve"> каждый понедельник, в 9:30 менеджер заходит в 1с, в отчет по событиям и контрагентам, выбирает справа вид отчета: по контрагентам и выбирает категорию клиентов Z , формирует отчет, таким образом показывается общее количество клиентов на момент понедельника 9:30.</w:t>
      </w:r>
      <w:r w:rsidDel="00000000" w:rsidR="00000000" w:rsidRPr="00000000">
        <w:rPr>
          <w:rtl w:val="0"/>
        </w:rPr>
      </w:r>
    </w:p>
    <w:p w:rsidR="00000000" w:rsidDel="00000000" w:rsidP="00000000" w:rsidRDefault="00000000" w:rsidRPr="00000000" w14:paraId="000002D6">
      <w:pPr>
        <w:numPr>
          <w:ilvl w:val="0"/>
          <w:numId w:val="134"/>
        </w:numPr>
        <w:spacing w:after="0" w:afterAutospacing="0"/>
        <w:ind w:left="708.6614173228347" w:hanging="360"/>
        <w:rPr>
          <w:rFonts w:ascii="Roboto" w:cs="Roboto" w:eastAsia="Roboto" w:hAnsi="Roboto"/>
          <w:color w:val="151515"/>
          <w:sz w:val="22"/>
          <w:szCs w:val="22"/>
          <w:highlight w:val="white"/>
          <w:u w:val="none"/>
        </w:rPr>
      </w:pPr>
      <w:r w:rsidDel="00000000" w:rsidR="00000000" w:rsidRPr="00000000">
        <w:rPr>
          <w:rFonts w:ascii="Roboto" w:cs="Roboto" w:eastAsia="Roboto" w:hAnsi="Roboto"/>
          <w:b w:val="1"/>
          <w:color w:val="151515"/>
          <w:sz w:val="22"/>
          <w:szCs w:val="22"/>
          <w:highlight w:val="white"/>
          <w:rtl w:val="0"/>
          <w:rPrChange w:author="Геннадий Мороз" w:id="68" w:date="2024-01-18T19:03:16Z">
            <w:rPr>
              <w:rFonts w:ascii="Roboto" w:cs="Roboto" w:eastAsia="Roboto" w:hAnsi="Roboto"/>
              <w:b w:val="1"/>
              <w:color w:val="151515"/>
              <w:sz w:val="22"/>
              <w:szCs w:val="22"/>
              <w:highlight w:val="white"/>
            </w:rPr>
          </w:rPrChange>
        </w:rPr>
        <w:t xml:space="preserve">Пример просчёта статистики</w:t>
      </w:r>
      <w:r w:rsidDel="00000000" w:rsidR="00000000" w:rsidRPr="00000000">
        <w:rPr>
          <w:rFonts w:ascii="Roboto" w:cs="Roboto" w:eastAsia="Roboto" w:hAnsi="Roboto"/>
          <w:color w:val="151515"/>
          <w:sz w:val="22"/>
          <w:szCs w:val="22"/>
          <w:highlight w:val="white"/>
          <w:rtl w:val="0"/>
          <w:rPrChange w:author="Геннадий Мороз" w:id="68" w:date="2024-01-18T19:03:16Z">
            <w:rPr>
              <w:rFonts w:ascii="Roboto" w:cs="Roboto" w:eastAsia="Roboto" w:hAnsi="Roboto"/>
              <w:color w:val="151515"/>
              <w:sz w:val="22"/>
              <w:szCs w:val="22"/>
              <w:highlight w:val="white"/>
            </w:rPr>
          </w:rPrChange>
        </w:rPr>
        <w:t xml:space="preserve"> : менеджер в понедельник зашёл в 1С в отчет по контрагентам, выбрал категорию клиентов Z, сформировал отчет и видит что на понедельник, на 9:30 общее кол-во контрагентов составляет 44 , это и будет числовой показатель по статистике .</w:t>
      </w:r>
      <w:r w:rsidDel="00000000" w:rsidR="00000000" w:rsidRPr="00000000">
        <w:rPr>
          <w:rtl w:val="0"/>
        </w:rPr>
      </w:r>
    </w:p>
    <w:p w:rsidR="00000000" w:rsidDel="00000000" w:rsidP="00000000" w:rsidRDefault="00000000" w:rsidRPr="00000000" w14:paraId="000002D7">
      <w:pPr>
        <w:numPr>
          <w:ilvl w:val="0"/>
          <w:numId w:val="134"/>
        </w:numPr>
        <w:spacing w:after="0" w:lineRule="auto"/>
        <w:ind w:left="708.6614173228347" w:hanging="360"/>
        <w:rPr>
          <w:rFonts w:ascii="Roboto" w:cs="Roboto" w:eastAsia="Roboto" w:hAnsi="Roboto"/>
          <w:b w:val="1"/>
          <w:color w:val="151515"/>
          <w:sz w:val="22"/>
          <w:szCs w:val="22"/>
          <w:highlight w:val="white"/>
        </w:rPr>
      </w:pPr>
      <w:r w:rsidDel="00000000" w:rsidR="00000000" w:rsidRPr="00000000">
        <w:rPr>
          <w:rFonts w:ascii="Roboto" w:cs="Roboto" w:eastAsia="Roboto" w:hAnsi="Roboto"/>
          <w:b w:val="1"/>
          <w:color w:val="151515"/>
          <w:sz w:val="22"/>
          <w:szCs w:val="22"/>
          <w:highlight w:val="white"/>
          <w:rtl w:val="0"/>
          <w:rPrChange w:author="Геннадий Мороз" w:id="68" w:date="2024-01-18T19:03:16Z">
            <w:rPr>
              <w:rFonts w:ascii="Roboto" w:cs="Roboto" w:eastAsia="Roboto" w:hAnsi="Roboto"/>
              <w:b w:val="1"/>
              <w:color w:val="151515"/>
              <w:sz w:val="22"/>
              <w:szCs w:val="22"/>
              <w:highlight w:val="white"/>
            </w:rPr>
          </w:rPrChange>
        </w:rPr>
        <w:t xml:space="preserve">Что вижу как руководитель.:</w:t>
      </w:r>
    </w:p>
    <w:p w:rsidR="00000000" w:rsidDel="00000000" w:rsidP="00000000" w:rsidRDefault="00000000" w:rsidRPr="00000000" w14:paraId="000002D8">
      <w:pPr>
        <w:numPr>
          <w:ilvl w:val="0"/>
          <w:numId w:val="110"/>
        </w:numPr>
        <w:spacing w:after="0" w:afterAutospacing="0"/>
        <w:ind w:left="1440" w:hanging="360"/>
        <w:rPr>
          <w:ins w:author="Мария Исаева" w:id="69" w:date="2024-04-01T20:10:02Z"/>
          <w:rFonts w:ascii="Roboto" w:cs="Roboto" w:eastAsia="Roboto" w:hAnsi="Roboto"/>
          <w:color w:val="151515"/>
          <w:sz w:val="22"/>
          <w:szCs w:val="22"/>
          <w:highlight w:val="white"/>
          <w:u w:val="none"/>
        </w:rPr>
      </w:pPr>
      <w:r w:rsidDel="00000000" w:rsidR="00000000" w:rsidRPr="00000000">
        <w:rPr>
          <w:rFonts w:ascii="Roboto" w:cs="Roboto" w:eastAsia="Roboto" w:hAnsi="Roboto"/>
          <w:color w:val="151515"/>
          <w:sz w:val="22"/>
          <w:szCs w:val="22"/>
          <w:highlight w:val="white"/>
          <w:rtl w:val="0"/>
          <w:rPrChange w:author="Геннадий Мороз" w:id="68" w:date="2024-01-18T19:03:16Z">
            <w:rPr>
              <w:rFonts w:ascii="Roboto" w:cs="Roboto" w:eastAsia="Roboto" w:hAnsi="Roboto"/>
              <w:color w:val="151515"/>
              <w:sz w:val="22"/>
              <w:szCs w:val="22"/>
              <w:highlight w:val="white"/>
            </w:rPr>
          </w:rPrChange>
        </w:rPr>
        <w:t xml:space="preserve">Видим сколько на входе в воронку попадает нецелевых клиентов или тех кто стал нецелевым из категории Х или У по ряду своих причин, таким образом можно влиять в первую очередь на качество лидов на входе и во вторую отслеживать перемещение клиентов из других категорий, чтобы понять возможно меняется ситуация на рынке, например, возил в бегах сейчас насыпью, выяснив причину возможно это коснется и других клиентов и нужно быть начеку.</w:t>
      </w:r>
      <w:ins w:author="Мария Исаева" w:id="69" w:date="2024-04-01T20:10:02Z">
        <w:r w:rsidDel="00000000" w:rsidR="00000000" w:rsidRPr="00000000">
          <w:rPr>
            <w:rtl w:val="0"/>
          </w:rPr>
        </w:r>
      </w:ins>
    </w:p>
    <w:p w:rsidR="00000000" w:rsidDel="00000000" w:rsidP="00000000" w:rsidRDefault="00000000" w:rsidRPr="00000000" w14:paraId="000002D9">
      <w:pPr>
        <w:numPr>
          <w:ilvl w:val="0"/>
          <w:numId w:val="110"/>
        </w:numPr>
        <w:ind w:left="1440" w:hanging="360"/>
        <w:rPr>
          <w:ins w:author="Мария Исаева" w:id="69" w:date="2024-04-01T20:10:02Z"/>
          <w:rFonts w:ascii="Calibri" w:cs="Calibri" w:eastAsia="Calibri" w:hAnsi="Calibri"/>
          <w:color w:val="151515"/>
          <w:sz w:val="22"/>
          <w:szCs w:val="22"/>
          <w:highlight w:val="white"/>
        </w:rPr>
      </w:pPr>
      <w:ins w:author="Мария Исаева" w:id="69" w:date="2024-04-01T20:10:02Z">
        <w:r w:rsidDel="00000000" w:rsidR="00000000" w:rsidRPr="00000000">
          <w:rPr>
            <w:rFonts w:ascii="Roboto" w:cs="Roboto" w:eastAsia="Roboto" w:hAnsi="Roboto"/>
            <w:color w:val="151515"/>
            <w:sz w:val="22"/>
            <w:szCs w:val="22"/>
            <w:highlight w:val="white"/>
            <w:rtl w:val="0"/>
            <w:rPrChange w:author="Геннадий Мороз" w:id="68" w:date="2024-01-18T19:03:16Z">
              <w:rPr>
                <w:rFonts w:ascii="Roboto" w:cs="Roboto" w:eastAsia="Roboto" w:hAnsi="Roboto"/>
                <w:color w:val="151515"/>
                <w:sz w:val="22"/>
                <w:szCs w:val="22"/>
                <w:highlight w:val="white"/>
              </w:rPr>
            </w:rPrChange>
          </w:rPr>
          <w:t xml:space="preserve">Категория Z представляет собой потенциальную аудиторию для привлечения новых клиентов. Поскольку эти клиенты не используют продукцию и даже не знают о ней, существует возможность расширить рынок и привлечь новых потребителей через маркетинговые и рекламные кампании, показать что они могут перевозить свой товар и в бегах.</w:t>
        </w:r>
        <w:r w:rsidDel="00000000" w:rsidR="00000000" w:rsidRPr="00000000">
          <w:rPr>
            <w:rtl w:val="0"/>
          </w:rPr>
        </w:r>
      </w:ins>
    </w:p>
    <w:p w:rsidR="00000000" w:rsidDel="00000000" w:rsidP="00000000" w:rsidRDefault="00000000" w:rsidRPr="00000000" w14:paraId="000002DA">
      <w:pPr>
        <w:ind w:left="1440" w:firstLine="0"/>
        <w:rPr>
          <w:ins w:author="Мария Исаева" w:id="69" w:date="2024-04-01T20:10:02Z"/>
          <w:rFonts w:ascii="Roboto" w:cs="Roboto" w:eastAsia="Roboto" w:hAnsi="Roboto"/>
          <w:color w:val="151515"/>
          <w:sz w:val="22"/>
          <w:szCs w:val="22"/>
          <w:highlight w:val="white"/>
          <w:rPrChange w:author="Геннадий Мороз" w:id="68" w:date="2024-01-18T19:03:16Z">
            <w:rPr>
              <w:rFonts w:ascii="Roboto" w:cs="Roboto" w:eastAsia="Roboto" w:hAnsi="Roboto"/>
              <w:color w:val="151515"/>
              <w:sz w:val="22"/>
              <w:szCs w:val="22"/>
              <w:highlight w:val="white"/>
            </w:rPr>
          </w:rPrChange>
        </w:rPr>
      </w:pPr>
      <w:ins w:author="Мария Исаева" w:id="69" w:date="2024-04-01T20:10:02Z">
        <w:r w:rsidDel="00000000" w:rsidR="00000000" w:rsidRPr="00000000">
          <w:rPr>
            <w:rtl w:val="0"/>
          </w:rPr>
        </w:r>
      </w:ins>
    </w:p>
    <w:p w:rsidR="00000000" w:rsidDel="00000000" w:rsidP="00000000" w:rsidRDefault="00000000" w:rsidRPr="00000000" w14:paraId="000002DB">
      <w:pPr>
        <w:ind w:left="720" w:firstLine="0"/>
        <w:rPr>
          <w:rFonts w:ascii="Arial" w:cs="Arial" w:eastAsia="Arial" w:hAnsi="Arial"/>
          <w:b w:val="0"/>
          <w:i w:val="0"/>
          <w:smallCaps w:val="0"/>
          <w:strike w:val="0"/>
          <w:color w:val="000000"/>
          <w:sz w:val="22"/>
          <w:szCs w:val="22"/>
          <w:u w:val="none"/>
          <w:shd w:fill="auto" w:val="clear"/>
          <w:vertAlign w:val="baseline"/>
          <w:rPrChange w:author="Геннадий Мороз" w:id="68" w:date="2024-01-18T19:03:16Z">
            <w:rPr/>
          </w:rPrChange>
        </w:rPr>
        <w:pPrChange w:author="Геннадий Мороз" w:id="0" w:date="2024-01-18T19:03:16Z">
          <w:pPr>
            <w:ind w:left="720" w:firstLine="0"/>
          </w:pPr>
        </w:pPrChange>
      </w:pPr>
      <w:r w:rsidDel="00000000" w:rsidR="00000000" w:rsidRPr="00000000">
        <w:rPr>
          <w:rtl w:val="0"/>
        </w:rPr>
      </w:r>
    </w:p>
    <w:bookmarkStart w:colFirst="0" w:colLast="0" w:name="kix.7ga0m87fg8v0" w:id="73"/>
    <w:bookmarkEnd w:id="73"/>
    <w:p w:rsidR="00000000" w:rsidDel="00000000" w:rsidP="00000000" w:rsidRDefault="00000000" w:rsidRPr="00000000" w14:paraId="000002DC">
      <w:pPr>
        <w:pStyle w:val="Heading1"/>
        <w:keepNext w:val="1"/>
        <w:spacing w:after="60" w:before="240" w:line="276" w:lineRule="auto"/>
        <w:rPr>
          <w:rFonts w:ascii="Calibri" w:cs="Calibri" w:eastAsia="Calibri" w:hAnsi="Calibri"/>
        </w:rPr>
      </w:pPr>
      <w:bookmarkStart w:colFirst="0" w:colLast="0" w:name="_3hv69ve" w:id="74"/>
      <w:bookmarkEnd w:id="74"/>
      <w:r w:rsidDel="00000000" w:rsidR="00000000" w:rsidRPr="00000000">
        <w:rPr>
          <w:rFonts w:ascii="Calibri" w:cs="Calibri" w:eastAsia="Calibri" w:hAnsi="Calibri"/>
          <w:rtl w:val="0"/>
        </w:rPr>
        <w:t xml:space="preserve">Отдел 6 — Продаж. Начальник отдела.</w:t>
      </w:r>
    </w:p>
    <w:p w:rsidR="00000000" w:rsidDel="00000000" w:rsidP="00000000" w:rsidRDefault="00000000" w:rsidRPr="00000000" w14:paraId="000002DD">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 менеджеров по продажам:</w:t>
      </w:r>
      <w:r w:rsidDel="00000000" w:rsidR="00000000" w:rsidRPr="00000000">
        <w:rPr>
          <w:rtl w:val="0"/>
        </w:rPr>
      </w:r>
    </w:p>
    <w:p w:rsidR="00000000" w:rsidDel="00000000" w:rsidP="00000000" w:rsidRDefault="00000000" w:rsidRPr="00000000" w14:paraId="000002DE">
      <w:pPr>
        <w:numPr>
          <w:ilvl w:val="0"/>
          <w:numId w:val="49"/>
        </w:numPr>
        <w:spacing w:after="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sz w:val="28"/>
          <w:szCs w:val="28"/>
          <w:rtl w:val="0"/>
        </w:rPr>
        <w:t xml:space="preserve">Название статистики:</w:t>
      </w:r>
      <w:r w:rsidDel="00000000" w:rsidR="00000000" w:rsidRPr="00000000">
        <w:rPr>
          <w:rFonts w:ascii="Calibri" w:cs="Calibri" w:eastAsia="Calibri" w:hAnsi="Calibri"/>
          <w:b w:val="1"/>
          <w:rtl w:val="0"/>
        </w:rPr>
        <w:t xml:space="preserve">Сумма маржи по принятым заказам  (ГСД)</w:t>
      </w:r>
    </w:p>
    <w:p w:rsidR="00000000" w:rsidDel="00000000" w:rsidP="00000000" w:rsidRDefault="00000000" w:rsidRPr="00000000" w14:paraId="000002DF">
      <w:pPr>
        <w:numPr>
          <w:ilvl w:val="0"/>
          <w:numId w:val="49"/>
        </w:numPr>
        <w:spacing w:after="0" w:afterAutospacing="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Количество потенциальных клиентов, получивших понимание </w:t>
      </w:r>
    </w:p>
    <w:p w:rsidR="00000000" w:rsidDel="00000000" w:rsidP="00000000" w:rsidRDefault="00000000" w:rsidRPr="00000000" w14:paraId="000002E0">
      <w:pPr>
        <w:pStyle w:val="Heading2"/>
        <w:keepLines w:val="1"/>
        <w:numPr>
          <w:ilvl w:val="0"/>
          <w:numId w:val="49"/>
        </w:numPr>
        <w:spacing w:after="120" w:before="0" w:beforeAutospacing="0" w:line="276" w:lineRule="auto"/>
        <w:ind w:left="720" w:hanging="360"/>
        <w:rPr>
          <w:rFonts w:ascii="Roboto" w:cs="Roboto" w:eastAsia="Roboto" w:hAnsi="Roboto"/>
          <w:i w:val="0"/>
          <w:color w:val="151515"/>
          <w:sz w:val="22"/>
          <w:szCs w:val="22"/>
          <w:highlight w:val="white"/>
          <w:u w:val="none"/>
        </w:rPr>
      </w:pPr>
      <w:bookmarkStart w:colFirst="0" w:colLast="0" w:name="_samd6y5gofva" w:id="75"/>
      <w:bookmarkEnd w:id="75"/>
      <w:r w:rsidDel="00000000" w:rsidR="00000000" w:rsidRPr="00000000">
        <w:rPr>
          <w:rFonts w:ascii="Roboto" w:cs="Roboto" w:eastAsia="Roboto" w:hAnsi="Roboto"/>
          <w:i w:val="0"/>
          <w:color w:val="151515"/>
          <w:sz w:val="22"/>
          <w:szCs w:val="22"/>
          <w:highlight w:val="white"/>
          <w:rtl w:val="0"/>
        </w:rPr>
        <w:t xml:space="preserve">Сумма полученных предоплат от клиентов, грн.</w:t>
      </w:r>
      <w:r w:rsidDel="00000000" w:rsidR="00000000" w:rsidRPr="00000000">
        <w:rPr>
          <w:rtl w:val="0"/>
        </w:rPr>
      </w:r>
    </w:p>
    <w:p w:rsidR="00000000" w:rsidDel="00000000" w:rsidP="00000000" w:rsidRDefault="00000000" w:rsidRPr="00000000" w14:paraId="000002E1">
      <w:pPr>
        <w:spacing w:after="0" w:line="27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E2">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2E3">
      <w:pPr>
        <w:pStyle w:val="Heading2"/>
        <w:keepLines w:val="1"/>
        <w:numPr>
          <w:ilvl w:val="0"/>
          <w:numId w:val="70"/>
        </w:numPr>
        <w:spacing w:after="120" w:line="276" w:lineRule="auto"/>
        <w:ind w:left="720" w:hanging="360"/>
        <w:rPr>
          <w:rFonts w:ascii="Calibri" w:cs="Calibri" w:eastAsia="Calibri" w:hAnsi="Calibri"/>
          <w:i w:val="0"/>
          <w:u w:val="none"/>
        </w:rPr>
      </w:pPr>
      <w:bookmarkStart w:colFirst="0" w:colLast="0" w:name="_2r0uhxc" w:id="59"/>
      <w:bookmarkEnd w:id="59"/>
      <w:r w:rsidDel="00000000" w:rsidR="00000000" w:rsidRPr="00000000">
        <w:rPr>
          <w:rFonts w:ascii="Calibri" w:cs="Calibri" w:eastAsia="Calibri" w:hAnsi="Calibri"/>
          <w:i w:val="0"/>
          <w:rtl w:val="0"/>
        </w:rPr>
        <w:t xml:space="preserve">Название статистики: </w:t>
      </w:r>
      <w:r w:rsidDel="00000000" w:rsidR="00000000" w:rsidRPr="00000000">
        <w:rPr>
          <w:rFonts w:ascii="Calibri" w:cs="Calibri" w:eastAsia="Calibri" w:hAnsi="Calibri"/>
          <w:i w:val="0"/>
          <w:sz w:val="24"/>
          <w:szCs w:val="24"/>
          <w:rtl w:val="0"/>
        </w:rPr>
        <w:t xml:space="preserve">Сумма маржи по принятым заказам - (ГСД)</w:t>
      </w:r>
      <w:r w:rsidDel="00000000" w:rsidR="00000000" w:rsidRPr="00000000">
        <w:rPr>
          <w:rFonts w:ascii="Calibri" w:cs="Calibri" w:eastAsia="Calibri" w:hAnsi="Calibri"/>
          <w:b w:val="0"/>
          <w:i w:val="0"/>
          <w:sz w:val="24"/>
          <w:szCs w:val="24"/>
          <w:rtl w:val="0"/>
        </w:rPr>
        <w:t xml:space="preserve"> </w:t>
      </w:r>
    </w:p>
    <w:p w:rsidR="00000000" w:rsidDel="00000000" w:rsidP="00000000" w:rsidRDefault="00000000" w:rsidRPr="00000000" w14:paraId="000002E4">
      <w:pPr>
        <w:spacing w:after="0" w:line="276" w:lineRule="auto"/>
        <w:ind w:left="720" w:firstLine="0"/>
        <w:rPr>
          <w:rFonts w:ascii="Calibri" w:cs="Calibri" w:eastAsia="Calibri" w:hAnsi="Calibri"/>
          <w:i w:val="1"/>
          <w:color w:val="6fa8dc"/>
          <w:highlight w:val="white"/>
          <w:u w:val="single"/>
        </w:rPr>
      </w:pPr>
      <w:hyperlink w:anchor="_2r0uhxc">
        <w:r w:rsidDel="00000000" w:rsidR="00000000" w:rsidRPr="00000000">
          <w:rPr>
            <w:rFonts w:ascii="Calibri" w:cs="Calibri" w:eastAsia="Calibri" w:hAnsi="Calibri"/>
            <w:color w:val="1155cc"/>
            <w:u w:val="single"/>
            <w:rtl w:val="0"/>
          </w:rPr>
          <w:t xml:space="preserve">Cм. описание в статистиках 2 отделения </w:t>
        </w:r>
      </w:hyperlink>
      <w:r w:rsidDel="00000000" w:rsidR="00000000" w:rsidRPr="00000000">
        <w:rPr>
          <w:rtl w:val="0"/>
        </w:rPr>
      </w:r>
    </w:p>
    <w:p w:rsidR="00000000" w:rsidDel="00000000" w:rsidP="00000000" w:rsidRDefault="00000000" w:rsidRPr="00000000" w14:paraId="000002E5">
      <w:pPr>
        <w:widowControl w:val="1"/>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E6">
      <w:pPr>
        <w:numPr>
          <w:ilvl w:val="0"/>
          <w:numId w:val="153"/>
        </w:numPr>
        <w:spacing w:after="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sz w:val="28"/>
          <w:szCs w:val="28"/>
          <w:rtl w:val="0"/>
        </w:rPr>
        <w:t xml:space="preserve">Название статистики: К</w:t>
      </w:r>
      <w:r w:rsidDel="00000000" w:rsidR="00000000" w:rsidRPr="00000000">
        <w:rPr>
          <w:rFonts w:ascii="Calibri" w:cs="Calibri" w:eastAsia="Calibri" w:hAnsi="Calibri"/>
          <w:b w:val="1"/>
          <w:rtl w:val="0"/>
        </w:rPr>
        <w:t xml:space="preserve">оличество потенциальных клиентов, получивших понимание</w:t>
      </w:r>
    </w:p>
    <w:p w:rsidR="00000000" w:rsidDel="00000000" w:rsidP="00000000" w:rsidRDefault="00000000" w:rsidRPr="00000000" w14:paraId="000002E7">
      <w:pPr>
        <w:spacing w:after="0" w:line="276" w:lineRule="auto"/>
        <w:ind w:left="708.6614173228347" w:firstLine="0"/>
        <w:rPr>
          <w:rFonts w:ascii="Calibri" w:cs="Calibri" w:eastAsia="Calibri" w:hAnsi="Calibri"/>
          <w:i w:val="1"/>
          <w:color w:val="202124"/>
          <w:shd w:fill="f8f9fa" w:val="clear"/>
        </w:rPr>
      </w:pPr>
      <w:hyperlink w:anchor="_cizbqc8xmope">
        <w:r w:rsidDel="00000000" w:rsidR="00000000" w:rsidRPr="00000000">
          <w:rPr>
            <w:rFonts w:ascii="Calibri" w:cs="Calibri" w:eastAsia="Calibri" w:hAnsi="Calibri"/>
            <w:b w:val="1"/>
            <w:color w:val="1155cc"/>
            <w:u w:val="single"/>
            <w:rtl w:val="0"/>
          </w:rPr>
          <w:t xml:space="preserve"> </w:t>
        </w:r>
      </w:hyperlink>
      <w:hyperlink w:anchor="_cizbqc8xmope">
        <w:r w:rsidDel="00000000" w:rsidR="00000000" w:rsidRPr="00000000">
          <w:rPr>
            <w:rFonts w:ascii="Calibri" w:cs="Calibri" w:eastAsia="Calibri" w:hAnsi="Calibri"/>
            <w:color w:val="1155cc"/>
            <w:u w:val="single"/>
            <w:rtl w:val="0"/>
          </w:rPr>
          <w:t xml:space="preserve">Cм. описание в статистиках 2 отделения</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E8">
      <w:pPr>
        <w:pStyle w:val="Heading2"/>
        <w:keepLines w:val="1"/>
        <w:numPr>
          <w:ilvl w:val="0"/>
          <w:numId w:val="113"/>
        </w:numPr>
        <w:spacing w:after="0" w:afterAutospacing="0" w:line="276" w:lineRule="auto"/>
        <w:ind w:left="708.6614173228347" w:hanging="360"/>
        <w:rPr>
          <w:rFonts w:ascii="Calibri" w:cs="Calibri" w:eastAsia="Calibri" w:hAnsi="Calibri"/>
          <w:i w:val="0"/>
          <w:u w:val="none"/>
          <w:rPrChange w:author="Мария Исаева" w:id="72" w:date="2024-04-09T10:07:50Z">
            <w:rPr>
              <w:rFonts w:ascii="Calibri" w:cs="Calibri" w:eastAsia="Calibri" w:hAnsi="Calibri"/>
              <w:i w:val="0"/>
            </w:rPr>
          </w:rPrChange>
        </w:rPr>
        <w:pPrChange w:author="Мария Исаева" w:id="0" w:date="2024-04-09T10:07:50Z">
          <w:pPr>
            <w:pStyle w:val="Heading2"/>
            <w:keepLines w:val="1"/>
            <w:numPr>
              <w:ilvl w:val="0"/>
              <w:numId w:val="32"/>
            </w:numPr>
            <w:spacing w:after="120" w:line="276" w:lineRule="auto"/>
            <w:ind w:left="708.6614173228347" w:hanging="360"/>
          </w:pPr>
        </w:pPrChange>
      </w:pPr>
      <w:bookmarkStart w:colFirst="0" w:colLast="0" w:name="_et5ogcdlxn6g" w:id="76"/>
      <w:bookmarkEnd w:id="76"/>
      <w:r w:rsidDel="00000000" w:rsidR="00000000" w:rsidRPr="00000000">
        <w:rPr>
          <w:rFonts w:ascii="Calibri" w:cs="Calibri" w:eastAsia="Calibri" w:hAnsi="Calibri"/>
          <w:i w:val="0"/>
          <w:rtl w:val="0"/>
        </w:rPr>
        <w:t xml:space="preserve">Название статистики: Количество</w:t>
      </w:r>
      <w:ins w:author="Геннадий Мороз" w:id="71" w:date="2024-01-18T19:00:18Z">
        <w:r w:rsidDel="00000000" w:rsidR="00000000" w:rsidRPr="00000000">
          <w:rPr>
            <w:rFonts w:ascii="Calibri" w:cs="Calibri" w:eastAsia="Calibri" w:hAnsi="Calibri"/>
            <w:i w:val="1"/>
            <w:color w:val="202124"/>
            <w:shd w:fill="f8f9fa" w:val="clear"/>
            <w:rtl w:val="0"/>
          </w:rPr>
          <w:t xml:space="preserve"> постоянных клиентов</w:t>
        </w:r>
      </w:ins>
      <w:r w:rsidDel="00000000" w:rsidR="00000000" w:rsidRPr="00000000">
        <w:rPr>
          <w:rtl w:val="0"/>
        </w:rPr>
      </w:r>
    </w:p>
    <w:p w:rsidR="00000000" w:rsidDel="00000000" w:rsidP="00000000" w:rsidRDefault="00000000" w:rsidRPr="00000000" w14:paraId="000002E9">
      <w:pPr>
        <w:numPr>
          <w:ilvl w:val="0"/>
          <w:numId w:val="32"/>
        </w:numPr>
        <w:spacing w:after="0" w:afterAutospacing="0"/>
        <w:ind w:left="708.6614173228347" w:hanging="360"/>
        <w:rPr>
          <w:rFonts w:ascii="Roboto" w:cs="Roboto" w:eastAsia="Roboto" w:hAnsi="Roboto"/>
          <w:color w:val="151515"/>
          <w:sz w:val="22"/>
          <w:szCs w:val="22"/>
          <w:highlight w:val="white"/>
          <w:u w:val="none"/>
        </w:rPr>
      </w:pPr>
      <w:commentRangeStart w:id="60"/>
      <w:commentRangeStart w:id="61"/>
      <w:r w:rsidDel="00000000" w:rsidR="00000000" w:rsidRPr="00000000">
        <w:rPr>
          <w:rFonts w:ascii="Roboto" w:cs="Roboto" w:eastAsia="Roboto" w:hAnsi="Roboto"/>
          <w:b w:val="1"/>
          <w:color w:val="151515"/>
          <w:sz w:val="22"/>
          <w:szCs w:val="22"/>
          <w:highlight w:val="white"/>
          <w:rtl w:val="0"/>
        </w:rPr>
        <w:t xml:space="preserve">Краткое описание</w:t>
      </w:r>
      <w:commentRangeEnd w:id="60"/>
      <w:r w:rsidDel="00000000" w:rsidR="00000000" w:rsidRPr="00000000">
        <w:commentReference w:id="60"/>
      </w:r>
      <w:commentRangeEnd w:id="61"/>
      <w:r w:rsidDel="00000000" w:rsidR="00000000" w:rsidRPr="00000000">
        <w:commentReference w:id="61"/>
      </w:r>
      <w:r w:rsidDel="00000000" w:rsidR="00000000" w:rsidRPr="00000000">
        <w:rPr>
          <w:rFonts w:ascii="Roboto" w:cs="Roboto" w:eastAsia="Roboto" w:hAnsi="Roboto"/>
          <w:b w:val="1"/>
          <w:color w:val="151515"/>
          <w:sz w:val="22"/>
          <w:szCs w:val="22"/>
          <w:highlight w:val="white"/>
          <w:rtl w:val="0"/>
        </w:rPr>
        <w:t xml:space="preserve">: </w:t>
      </w:r>
      <w:r w:rsidDel="00000000" w:rsidR="00000000" w:rsidRPr="00000000">
        <w:rPr>
          <w:rFonts w:ascii="Roboto" w:cs="Roboto" w:eastAsia="Roboto" w:hAnsi="Roboto"/>
          <w:color w:val="151515"/>
          <w:sz w:val="22"/>
          <w:szCs w:val="22"/>
          <w:highlight w:val="white"/>
          <w:rtl w:val="0"/>
        </w:rPr>
        <w:t xml:space="preserve">Постоянным клиентом считаются клиенты: которые покупают у нас товар третий раз и покупают товар как минимум 1 раз на протяжении 6 месяцев.</w:t>
      </w:r>
      <w:r w:rsidDel="00000000" w:rsidR="00000000" w:rsidRPr="00000000">
        <w:rPr>
          <w:rFonts w:ascii="Roboto" w:cs="Roboto" w:eastAsia="Roboto" w:hAnsi="Roboto"/>
          <w:b w:val="1"/>
          <w:color w:val="151515"/>
          <w:sz w:val="22"/>
          <w:szCs w:val="22"/>
          <w:highlight w:val="white"/>
          <w:rtl w:val="0"/>
        </w:rPr>
        <w:t xml:space="preserve">Это </w:t>
      </w:r>
      <w:r w:rsidDel="00000000" w:rsidR="00000000" w:rsidRPr="00000000">
        <w:rPr>
          <w:rFonts w:ascii="Roboto" w:cs="Roboto" w:eastAsia="Roboto" w:hAnsi="Roboto"/>
          <w:color w:val="151515"/>
          <w:sz w:val="22"/>
          <w:szCs w:val="22"/>
          <w:highlight w:val="white"/>
          <w:rtl w:val="0"/>
        </w:rPr>
        <w:t xml:space="preserve">значит, что тот клиент, который у нас никогда не покупал, покупает только второй раз или покупал более чем полгода назад считается новым, а клиент, который покупал у нас товар более двух раз и делает повторные покупки в течении полугода считается постоянным.</w:t>
      </w:r>
    </w:p>
    <w:p w:rsidR="00000000" w:rsidDel="00000000" w:rsidP="00000000" w:rsidRDefault="00000000" w:rsidRPr="00000000" w14:paraId="000002EA">
      <w:pPr>
        <w:numPr>
          <w:ilvl w:val="0"/>
          <w:numId w:val="32"/>
        </w:numPr>
        <w:spacing w:after="0" w:afterAutospacing="0"/>
        <w:ind w:left="708.6614173228347" w:hanging="360"/>
        <w:rPr>
          <w:rFonts w:ascii="Roboto" w:cs="Roboto" w:eastAsia="Roboto" w:hAnsi="Roboto"/>
          <w:color w:val="151515"/>
          <w:sz w:val="22"/>
          <w:szCs w:val="22"/>
          <w:highlight w:val="white"/>
          <w:u w:val="none"/>
        </w:rPr>
      </w:pPr>
      <w:r w:rsidDel="00000000" w:rsidR="00000000" w:rsidRPr="00000000">
        <w:rPr>
          <w:rFonts w:ascii="Roboto" w:cs="Roboto" w:eastAsia="Roboto" w:hAnsi="Roboto"/>
          <w:color w:val="151515"/>
          <w:sz w:val="22"/>
          <w:szCs w:val="22"/>
          <w:highlight w:val="white"/>
          <w:rtl w:val="0"/>
        </w:rPr>
        <w:t xml:space="preserve">Какие данные брать для статистики : данные берут из 1С, отчет план/факт Анализ продаж (Петабайт)</w:t>
      </w:r>
      <w:r w:rsidDel="00000000" w:rsidR="00000000" w:rsidRPr="00000000">
        <w:rPr>
          <w:rtl w:val="0"/>
        </w:rPr>
      </w:r>
    </w:p>
    <w:p w:rsidR="00000000" w:rsidDel="00000000" w:rsidP="00000000" w:rsidRDefault="00000000" w:rsidRPr="00000000" w14:paraId="000002EB">
      <w:pPr>
        <w:numPr>
          <w:ilvl w:val="0"/>
          <w:numId w:val="32"/>
        </w:numPr>
        <w:spacing w:after="0" w:afterAutospacing="0"/>
        <w:ind w:left="708.6614173228347" w:hanging="360"/>
        <w:rPr>
          <w:rFonts w:ascii="Roboto" w:cs="Roboto" w:eastAsia="Roboto" w:hAnsi="Roboto"/>
          <w:color w:val="151515"/>
          <w:sz w:val="22"/>
          <w:szCs w:val="22"/>
          <w:highlight w:val="white"/>
          <w:u w:val="none"/>
        </w:rPr>
      </w:pPr>
      <w:r w:rsidDel="00000000" w:rsidR="00000000" w:rsidRPr="00000000">
        <w:rPr>
          <w:rFonts w:ascii="Roboto" w:cs="Roboto" w:eastAsia="Roboto" w:hAnsi="Roboto"/>
          <w:b w:val="1"/>
          <w:color w:val="151515"/>
          <w:sz w:val="22"/>
          <w:szCs w:val="22"/>
          <w:highlight w:val="white"/>
          <w:rtl w:val="0"/>
        </w:rPr>
        <w:t xml:space="preserve">Как считать статистику:</w:t>
      </w:r>
      <w:r w:rsidDel="00000000" w:rsidR="00000000" w:rsidRPr="00000000">
        <w:rPr>
          <w:rFonts w:ascii="Roboto" w:cs="Roboto" w:eastAsia="Roboto" w:hAnsi="Roboto"/>
          <w:color w:val="151515"/>
          <w:sz w:val="22"/>
          <w:szCs w:val="22"/>
          <w:highlight w:val="white"/>
          <w:rtl w:val="0"/>
        </w:rPr>
        <w:t xml:space="preserve"> каждый понедельник, в 9:30 менеджер заходит в 1с, Открываем вкладку продажи /Отчеты/ План- фактный анализ продаж ( Петабайт) - Выбираем период  6 месяцев, заканчивая датой конца отчетной недели - выбираем  клиентов только по Украине - Выбираем группировку по контрагенту. нажимая стрелочки вверх и вниз выбираем порядок группировки по сумме  и формируем отчет , таким образом будет виден факт по статистике</w:t>
      </w:r>
    </w:p>
    <w:p w:rsidR="00000000" w:rsidDel="00000000" w:rsidP="00000000" w:rsidRDefault="00000000" w:rsidRPr="00000000" w14:paraId="000002EC">
      <w:pPr>
        <w:numPr>
          <w:ilvl w:val="0"/>
          <w:numId w:val="32"/>
        </w:numPr>
        <w:spacing w:after="0" w:lineRule="auto"/>
        <w:ind w:left="708.6614173228347" w:hanging="360"/>
        <w:rPr>
          <w:rFonts w:ascii="Roboto" w:cs="Roboto" w:eastAsia="Roboto" w:hAnsi="Roboto"/>
          <w:color w:val="151515"/>
          <w:sz w:val="22"/>
          <w:szCs w:val="22"/>
          <w:highlight w:val="white"/>
          <w:u w:val="none"/>
        </w:rPr>
      </w:pPr>
      <w:r w:rsidDel="00000000" w:rsidR="00000000" w:rsidRPr="00000000">
        <w:rPr>
          <w:rFonts w:ascii="Roboto" w:cs="Roboto" w:eastAsia="Roboto" w:hAnsi="Roboto"/>
          <w:b w:val="1"/>
          <w:color w:val="151515"/>
          <w:sz w:val="22"/>
          <w:szCs w:val="22"/>
          <w:highlight w:val="white"/>
          <w:rtl w:val="0"/>
        </w:rPr>
        <w:t xml:space="preserve">Пример просчёта статистики</w:t>
      </w:r>
      <w:r w:rsidDel="00000000" w:rsidR="00000000" w:rsidRPr="00000000">
        <w:rPr>
          <w:rFonts w:ascii="Roboto" w:cs="Roboto" w:eastAsia="Roboto" w:hAnsi="Roboto"/>
          <w:color w:val="151515"/>
          <w:sz w:val="22"/>
          <w:szCs w:val="22"/>
          <w:highlight w:val="white"/>
          <w:rtl w:val="0"/>
        </w:rPr>
        <w:t xml:space="preserve"> : менеджер в понедельник зашёл в 1С в отчет В отчете выбираем количество клиентов, которые подпадают под критерий :</w:t>
      </w:r>
    </w:p>
    <w:p w:rsidR="00000000" w:rsidDel="00000000" w:rsidP="00000000" w:rsidRDefault="00000000" w:rsidRPr="00000000" w14:paraId="000002ED">
      <w:pPr>
        <w:spacing w:after="0" w:lineRule="auto"/>
        <w:ind w:left="708.6614173228347" w:firstLine="0"/>
        <w:rPr>
          <w:rFonts w:ascii="Roboto" w:cs="Roboto" w:eastAsia="Roboto" w:hAnsi="Roboto"/>
          <w:color w:val="151515"/>
          <w:sz w:val="22"/>
          <w:szCs w:val="22"/>
          <w:highlight w:val="white"/>
        </w:rPr>
      </w:pPr>
      <w:r w:rsidDel="00000000" w:rsidR="00000000" w:rsidRPr="00000000">
        <w:rPr>
          <w:rFonts w:ascii="Roboto" w:cs="Roboto" w:eastAsia="Roboto" w:hAnsi="Roboto"/>
          <w:color w:val="151515"/>
          <w:sz w:val="22"/>
          <w:szCs w:val="22"/>
          <w:highlight w:val="white"/>
          <w:rtl w:val="0"/>
        </w:rPr>
        <w:t xml:space="preserve">3 отгрузки из 6 месяцев    3/6  получаем данные 22 клиента </w:t>
      </w:r>
    </w:p>
    <w:p w:rsidR="00000000" w:rsidDel="00000000" w:rsidP="00000000" w:rsidRDefault="00000000" w:rsidRPr="00000000" w14:paraId="000002EE">
      <w:pPr>
        <w:spacing w:after="0" w:lineRule="auto"/>
        <w:ind w:left="708.6614173228347" w:firstLine="0"/>
        <w:rPr>
          <w:rFonts w:ascii="Roboto" w:cs="Roboto" w:eastAsia="Roboto" w:hAnsi="Roboto"/>
          <w:color w:val="151515"/>
          <w:sz w:val="22"/>
          <w:szCs w:val="22"/>
          <w:highlight w:val="white"/>
        </w:rPr>
      </w:pPr>
      <w:r w:rsidDel="00000000" w:rsidR="00000000" w:rsidRPr="00000000">
        <w:rPr>
          <w:rFonts w:ascii="Roboto" w:cs="Roboto" w:eastAsia="Roboto" w:hAnsi="Roboto"/>
          <w:color w:val="151515"/>
          <w:sz w:val="22"/>
          <w:szCs w:val="22"/>
          <w:highlight w:val="white"/>
          <w:rtl w:val="0"/>
        </w:rPr>
        <w:t xml:space="preserve">4 отгрузки из 6 месяцев    4/6  получаем данные 13 клиента  </w:t>
      </w:r>
    </w:p>
    <w:p w:rsidR="00000000" w:rsidDel="00000000" w:rsidP="00000000" w:rsidRDefault="00000000" w:rsidRPr="00000000" w14:paraId="000002EF">
      <w:pPr>
        <w:spacing w:after="0" w:lineRule="auto"/>
        <w:ind w:left="708.6614173228347" w:firstLine="0"/>
        <w:rPr>
          <w:rFonts w:ascii="Roboto" w:cs="Roboto" w:eastAsia="Roboto" w:hAnsi="Roboto"/>
          <w:color w:val="151515"/>
          <w:sz w:val="22"/>
          <w:szCs w:val="22"/>
          <w:highlight w:val="white"/>
        </w:rPr>
      </w:pPr>
      <w:r w:rsidDel="00000000" w:rsidR="00000000" w:rsidRPr="00000000">
        <w:rPr>
          <w:rFonts w:ascii="Roboto" w:cs="Roboto" w:eastAsia="Roboto" w:hAnsi="Roboto"/>
          <w:color w:val="151515"/>
          <w:sz w:val="22"/>
          <w:szCs w:val="22"/>
          <w:highlight w:val="white"/>
          <w:rtl w:val="0"/>
        </w:rPr>
        <w:t xml:space="preserve">5 отгрузок из 6 месяцев    5/6  получаем данные 7  клиента </w:t>
      </w:r>
    </w:p>
    <w:p w:rsidR="00000000" w:rsidDel="00000000" w:rsidP="00000000" w:rsidRDefault="00000000" w:rsidRPr="00000000" w14:paraId="000002F0">
      <w:pPr>
        <w:spacing w:after="0" w:lineRule="auto"/>
        <w:ind w:left="708.6614173228347" w:firstLine="0"/>
        <w:rPr>
          <w:rFonts w:ascii="Roboto" w:cs="Roboto" w:eastAsia="Roboto" w:hAnsi="Roboto"/>
          <w:color w:val="151515"/>
          <w:sz w:val="22"/>
          <w:szCs w:val="22"/>
          <w:highlight w:val="white"/>
        </w:rPr>
      </w:pPr>
      <w:r w:rsidDel="00000000" w:rsidR="00000000" w:rsidRPr="00000000">
        <w:rPr>
          <w:rFonts w:ascii="Roboto" w:cs="Roboto" w:eastAsia="Roboto" w:hAnsi="Roboto"/>
          <w:color w:val="151515"/>
          <w:sz w:val="22"/>
          <w:szCs w:val="22"/>
          <w:highlight w:val="white"/>
          <w:rtl w:val="0"/>
        </w:rPr>
        <w:t xml:space="preserve">6 отгрузок из 6 месяцев    6/6  получаем данные</w:t>
      </w:r>
    </w:p>
    <w:p w:rsidR="00000000" w:rsidDel="00000000" w:rsidP="00000000" w:rsidRDefault="00000000" w:rsidRPr="00000000" w14:paraId="000002F1">
      <w:pPr>
        <w:spacing w:after="0" w:lineRule="auto"/>
        <w:ind w:left="708.6614173228347" w:firstLine="0"/>
        <w:rPr>
          <w:rFonts w:ascii="Roboto" w:cs="Roboto" w:eastAsia="Roboto" w:hAnsi="Roboto"/>
          <w:color w:val="151515"/>
          <w:sz w:val="22"/>
          <w:szCs w:val="22"/>
          <w:highlight w:val="white"/>
        </w:rPr>
      </w:pPr>
      <w:r w:rsidDel="00000000" w:rsidR="00000000" w:rsidRPr="00000000">
        <w:rPr>
          <w:rFonts w:ascii="Roboto" w:cs="Roboto" w:eastAsia="Roboto" w:hAnsi="Roboto"/>
          <w:color w:val="151515"/>
          <w:sz w:val="22"/>
          <w:szCs w:val="22"/>
          <w:highlight w:val="white"/>
          <w:rtl w:val="0"/>
        </w:rPr>
        <w:t xml:space="preserve">В итоге получаем 42 постоянных клиента</w:t>
      </w:r>
    </w:p>
    <w:p w:rsidR="00000000" w:rsidDel="00000000" w:rsidP="00000000" w:rsidRDefault="00000000" w:rsidRPr="00000000" w14:paraId="000002F2">
      <w:pPr>
        <w:numPr>
          <w:ilvl w:val="0"/>
          <w:numId w:val="32"/>
        </w:numPr>
        <w:spacing w:after="0" w:lineRule="auto"/>
        <w:ind w:left="708.6614173228347" w:hanging="360"/>
        <w:rPr>
          <w:rFonts w:ascii="Roboto" w:cs="Roboto" w:eastAsia="Roboto" w:hAnsi="Roboto"/>
          <w:b w:val="1"/>
          <w:color w:val="151515"/>
          <w:sz w:val="22"/>
          <w:szCs w:val="22"/>
          <w:highlight w:val="white"/>
          <w:u w:val="none"/>
        </w:rPr>
      </w:pPr>
      <w:r w:rsidDel="00000000" w:rsidR="00000000" w:rsidRPr="00000000">
        <w:rPr>
          <w:rFonts w:ascii="Roboto" w:cs="Roboto" w:eastAsia="Roboto" w:hAnsi="Roboto"/>
          <w:b w:val="1"/>
          <w:color w:val="151515"/>
          <w:sz w:val="22"/>
          <w:szCs w:val="22"/>
          <w:highlight w:val="white"/>
          <w:rtl w:val="0"/>
        </w:rPr>
        <w:t xml:space="preserve">Что вижу как руководитель:</w:t>
      </w:r>
      <w:commentRangeStart w:id="62"/>
      <w:commentRangeStart w:id="63"/>
      <w:r w:rsidDel="00000000" w:rsidR="00000000" w:rsidRPr="00000000">
        <w:rPr>
          <w:rtl w:val="0"/>
        </w:rPr>
      </w:r>
    </w:p>
    <w:p w:rsidR="00000000" w:rsidDel="00000000" w:rsidP="00000000" w:rsidRDefault="00000000" w:rsidRPr="00000000" w14:paraId="000002F3">
      <w:pPr>
        <w:numPr>
          <w:ilvl w:val="0"/>
          <w:numId w:val="160"/>
        </w:numPr>
        <w:spacing w:after="0" w:afterAutospacing="0"/>
        <w:ind w:left="1275.5905511811022" w:hanging="283.46456692913375"/>
        <w:rPr>
          <w:rFonts w:ascii="Calibri" w:cs="Calibri" w:eastAsia="Calibri" w:hAnsi="Calibri"/>
          <w:color w:val="151515"/>
          <w:highlight w:val="white"/>
        </w:rPr>
      </w:pPr>
      <w:r w:rsidDel="00000000" w:rsidR="00000000" w:rsidRPr="00000000">
        <w:rPr>
          <w:rFonts w:ascii="Calibri" w:cs="Calibri" w:eastAsia="Calibri" w:hAnsi="Calibri"/>
          <w:color w:val="0d0d0d"/>
          <w:highlight w:val="white"/>
          <w:rtl w:val="0"/>
        </w:rPr>
        <w:t xml:space="preserve">Клиенты категории X, которые регулярно приобретают товары у компании, могут считаться постоянными клиентами. Их количество является ключевым показателем лояльности и уровня удовлетворенности продукцией и обслуживанием.</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Roboto" w:cs="Roboto" w:eastAsia="Roboto" w:hAnsi="Roboto"/>
          <w:color w:val="151515"/>
          <w:sz w:val="22"/>
          <w:szCs w:val="22"/>
          <w:highlight w:val="white"/>
          <w:rtl w:val="0"/>
        </w:rPr>
        <w:t xml:space="preserve"> Можно отслеживать насколько наша компания и наш продукт привлекателен на рынке.</w:t>
      </w:r>
      <w:commentRangeStart w:id="64"/>
      <w:commentRangeStart w:id="65"/>
      <w:r w:rsidDel="00000000" w:rsidR="00000000" w:rsidRPr="00000000">
        <w:rPr>
          <w:rtl w:val="0"/>
        </w:rPr>
      </w:r>
    </w:p>
    <w:p w:rsidR="00000000" w:rsidDel="00000000" w:rsidP="00000000" w:rsidRDefault="00000000" w:rsidRPr="00000000" w14:paraId="000002F4">
      <w:pPr>
        <w:numPr>
          <w:ilvl w:val="0"/>
          <w:numId w:val="160"/>
        </w:numPr>
        <w:spacing w:after="0" w:afterAutospacing="0"/>
        <w:ind w:left="1275.5905511811022" w:hanging="283.46456692913375"/>
        <w:rPr>
          <w:rFonts w:ascii="Calibri" w:cs="Calibri" w:eastAsia="Calibri" w:hAnsi="Calibri"/>
          <w:color w:val="151515"/>
          <w:highlight w:val="white"/>
        </w:rPr>
      </w:pPr>
      <w:r w:rsidDel="00000000" w:rsidR="00000000" w:rsidRPr="00000000">
        <w:rPr>
          <w:rFonts w:ascii="Calibri" w:cs="Calibri" w:eastAsia="Calibri" w:hAnsi="Calibri"/>
          <w:color w:val="0d0d0d"/>
          <w:highlight w:val="white"/>
          <w:rtl w:val="0"/>
        </w:rPr>
        <w:t xml:space="preserve">Рост или снижение количества клиентов категории X позволяет оценить эффективность стратегий по удержанию клиентов. Увеличение числа постоянных клиентов может свидетельствовать об успешности качества обслуживания.</w:t>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2F5">
      <w:pPr>
        <w:numPr>
          <w:ilvl w:val="0"/>
          <w:numId w:val="160"/>
        </w:numPr>
        <w:ind w:left="1275.5905511811022" w:hanging="283.46456692913375"/>
        <w:rPr>
          <w:rFonts w:ascii="Calibri" w:cs="Calibri" w:eastAsia="Calibri" w:hAnsi="Calibri"/>
          <w:color w:val="151515"/>
          <w:highlight w:val="white"/>
        </w:rPr>
      </w:pPr>
      <w:r w:rsidDel="00000000" w:rsidR="00000000" w:rsidRPr="00000000">
        <w:rPr>
          <w:rFonts w:ascii="Roboto" w:cs="Roboto" w:eastAsia="Roboto" w:hAnsi="Roboto"/>
          <w:color w:val="151515"/>
          <w:sz w:val="22"/>
          <w:szCs w:val="22"/>
          <w:highlight w:val="white"/>
          <w:rtl w:val="0"/>
        </w:rPr>
        <w:t xml:space="preserve"> Чем больше у нас постоянных клиентов, тем больше компания находится в безопасности. Если меньше, значит необходимо больше усилий прилагать на привлечение новых клиентов.</w:t>
      </w:r>
      <w:commentRangeStart w:id="66"/>
      <w:commentRangeStart w:id="67"/>
      <w:r w:rsidDel="00000000" w:rsidR="00000000" w:rsidRPr="00000000">
        <w:rPr>
          <w:rtl w:val="0"/>
        </w:rPr>
      </w:r>
    </w:p>
    <w:p w:rsidR="00000000" w:rsidDel="00000000" w:rsidP="00000000" w:rsidRDefault="00000000" w:rsidRPr="00000000" w14:paraId="000002F6">
      <w:pPr>
        <w:spacing w:after="0" w:lineRule="auto"/>
        <w:ind w:left="1440" w:firstLine="0"/>
        <w:rPr>
          <w:rFonts w:ascii="Roboto" w:cs="Roboto" w:eastAsia="Roboto" w:hAnsi="Roboto"/>
          <w:color w:val="151515"/>
          <w:sz w:val="22"/>
          <w:szCs w:val="22"/>
          <w:highlight w:val="white"/>
        </w:rPr>
      </w:pP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2F7">
      <w:pPr>
        <w:ind w:left="720" w:firstLine="0"/>
        <w:rPr>
          <w:rFonts w:ascii="Roboto" w:cs="Roboto" w:eastAsia="Roboto" w:hAnsi="Roboto"/>
          <w:color w:val="151515"/>
          <w:sz w:val="22"/>
          <w:szCs w:val="22"/>
          <w:highlight w:val="white"/>
        </w:rPr>
      </w:pPr>
      <w:r w:rsidDel="00000000" w:rsidR="00000000" w:rsidRPr="00000000">
        <w:rPr>
          <w:rtl w:val="0"/>
        </w:rPr>
      </w:r>
    </w:p>
    <w:p w:rsidR="00000000" w:rsidDel="00000000" w:rsidP="00000000" w:rsidRDefault="00000000" w:rsidRPr="00000000" w14:paraId="000002F8">
      <w:pPr>
        <w:pStyle w:val="Heading2"/>
        <w:keepLines w:val="1"/>
        <w:numPr>
          <w:ilvl w:val="0"/>
          <w:numId w:val="145"/>
        </w:numPr>
        <w:spacing w:after="120" w:line="276" w:lineRule="auto"/>
        <w:ind w:left="720" w:hanging="360"/>
        <w:rPr>
          <w:rFonts w:ascii="Roboto" w:cs="Roboto" w:eastAsia="Roboto" w:hAnsi="Roboto"/>
          <w:i w:val="0"/>
          <w:color w:val="151515"/>
          <w:sz w:val="22"/>
          <w:szCs w:val="22"/>
          <w:highlight w:val="white"/>
          <w:u w:val="none"/>
          <w:rPrChange w:author="Мария Исаева" w:id="73" w:date="2024-04-09T10:08:24Z">
            <w:rPr>
              <w:rFonts w:ascii="Roboto" w:cs="Roboto" w:eastAsia="Roboto" w:hAnsi="Roboto"/>
              <w:i w:val="0"/>
              <w:color w:val="151515"/>
              <w:sz w:val="22"/>
              <w:szCs w:val="22"/>
              <w:highlight w:val="white"/>
              <w:u w:val="none"/>
            </w:rPr>
          </w:rPrChange>
        </w:rPr>
        <w:pPrChange w:author="Мария Исаева" w:id="0" w:date="2024-04-09T10:08:24Z">
          <w:pPr>
            <w:pStyle w:val="Heading2"/>
            <w:keepLines w:val="1"/>
            <w:numPr>
              <w:ilvl w:val="0"/>
              <w:numId w:val="19"/>
            </w:numPr>
            <w:spacing w:after="120" w:line="276" w:lineRule="auto"/>
            <w:ind w:left="708.6614173228347" w:hanging="360"/>
          </w:pPr>
        </w:pPrChange>
      </w:pPr>
      <w:bookmarkStart w:colFirst="0" w:colLast="0" w:name="_yqijgmc1q4qq" w:id="77"/>
      <w:bookmarkEnd w:id="77"/>
      <w:r w:rsidDel="00000000" w:rsidR="00000000" w:rsidRPr="00000000">
        <w:rPr>
          <w:rFonts w:ascii="Roboto" w:cs="Roboto" w:eastAsia="Roboto" w:hAnsi="Roboto"/>
          <w:i w:val="0"/>
          <w:color w:val="151515"/>
          <w:sz w:val="22"/>
          <w:szCs w:val="22"/>
          <w:highlight w:val="white"/>
          <w:rtl w:val="0"/>
        </w:rPr>
        <w:t xml:space="preserve">Сумма полученных предоплат от клиентов, грн.</w:t>
      </w:r>
      <w:r w:rsidDel="00000000" w:rsidR="00000000" w:rsidRPr="00000000">
        <w:rPr>
          <w:rtl w:val="0"/>
        </w:rPr>
      </w:r>
    </w:p>
    <w:p w:rsidR="00000000" w:rsidDel="00000000" w:rsidP="00000000" w:rsidRDefault="00000000" w:rsidRPr="00000000" w14:paraId="000002F9">
      <w:pPr>
        <w:spacing w:after="0" w:line="276" w:lineRule="auto"/>
        <w:ind w:left="708.6614173228347" w:firstLine="0"/>
        <w:rPr>
          <w:rFonts w:ascii="Calibri" w:cs="Calibri" w:eastAsia="Calibri" w:hAnsi="Calibri"/>
        </w:rPr>
      </w:pPr>
      <w:hyperlink w:anchor="_cizbqc8xmope">
        <w:r w:rsidDel="00000000" w:rsidR="00000000" w:rsidRPr="00000000">
          <w:rPr>
            <w:rFonts w:ascii="Calibri" w:cs="Calibri" w:eastAsia="Calibri" w:hAnsi="Calibri"/>
            <w:b w:val="1"/>
            <w:color w:val="1155cc"/>
            <w:u w:val="single"/>
            <w:rtl w:val="0"/>
          </w:rPr>
          <w:t xml:space="preserve"> </w:t>
        </w:r>
      </w:hyperlink>
      <w:hyperlink w:anchor="_cizbqc8xmope">
        <w:r w:rsidDel="00000000" w:rsidR="00000000" w:rsidRPr="00000000">
          <w:rPr>
            <w:rFonts w:ascii="Calibri" w:cs="Calibri" w:eastAsia="Calibri" w:hAnsi="Calibri"/>
            <w:color w:val="1155cc"/>
            <w:u w:val="single"/>
            <w:rtl w:val="0"/>
          </w:rPr>
          <w:t xml:space="preserve">Cм. описание в статистиках 2 отделения</w:t>
        </w:r>
      </w:hyperlink>
      <w:r w:rsidDel="00000000" w:rsidR="00000000" w:rsidRPr="00000000">
        <w:rPr>
          <w:rtl w:val="0"/>
        </w:rPr>
      </w:r>
    </w:p>
    <w:bookmarkStart w:colFirst="0" w:colLast="0" w:name="kix.br1uewafzlaq" w:id="78"/>
    <w:bookmarkEnd w:id="78"/>
    <w:p w:rsidR="00000000" w:rsidDel="00000000" w:rsidP="00000000" w:rsidRDefault="00000000" w:rsidRPr="00000000" w14:paraId="000002FA">
      <w:pPr>
        <w:pStyle w:val="Heading1"/>
        <w:keepNext w:val="1"/>
        <w:spacing w:after="60" w:before="240" w:line="276" w:lineRule="auto"/>
        <w:rPr>
          <w:rFonts w:ascii="Calibri" w:cs="Calibri" w:eastAsia="Calibri" w:hAnsi="Calibri"/>
          <w:sz w:val="32"/>
          <w:szCs w:val="32"/>
        </w:rPr>
      </w:pPr>
      <w:bookmarkStart w:colFirst="0" w:colLast="0" w:name="_wxqde31whkd2" w:id="58"/>
      <w:bookmarkEnd w:id="58"/>
      <w:r w:rsidDel="00000000" w:rsidR="00000000" w:rsidRPr="00000000">
        <w:rPr>
          <w:rFonts w:ascii="Calibri" w:cs="Calibri" w:eastAsia="Calibri" w:hAnsi="Calibri"/>
          <w:sz w:val="32"/>
          <w:szCs w:val="32"/>
          <w:rtl w:val="0"/>
        </w:rPr>
        <w:t xml:space="preserve">Отделение 2Б </w:t>
      </w:r>
      <w:r w:rsidDel="00000000" w:rsidR="00000000" w:rsidRPr="00000000">
        <w:rPr>
          <w:rFonts w:ascii="Calibri" w:cs="Calibri" w:eastAsia="Calibri" w:hAnsi="Calibri"/>
          <w:i w:val="1"/>
          <w:sz w:val="28"/>
          <w:szCs w:val="28"/>
          <w:rtl w:val="0"/>
        </w:rPr>
        <w:t xml:space="preserve">—</w:t>
      </w:r>
      <w:r w:rsidDel="00000000" w:rsidR="00000000" w:rsidRPr="00000000">
        <w:rPr>
          <w:rFonts w:ascii="Calibri" w:cs="Calibri" w:eastAsia="Calibri" w:hAnsi="Calibri"/>
          <w:sz w:val="32"/>
          <w:szCs w:val="32"/>
          <w:rtl w:val="0"/>
        </w:rPr>
        <w:t xml:space="preserve"> Распространения. Руководитель.</w:t>
      </w:r>
    </w:p>
    <w:p w:rsidR="00000000" w:rsidDel="00000000" w:rsidP="00000000" w:rsidRDefault="00000000" w:rsidRPr="00000000" w14:paraId="000002FB">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Статистики:</w:t>
      </w:r>
    </w:p>
    <w:p w:rsidR="00000000" w:rsidDel="00000000" w:rsidP="00000000" w:rsidRDefault="00000000" w:rsidRPr="00000000" w14:paraId="000002FC">
      <w:pPr>
        <w:numPr>
          <w:ilvl w:val="0"/>
          <w:numId w:val="15"/>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Сумма маржи  по принятым заказам  (ГСД)</w:t>
      </w:r>
    </w:p>
    <w:p w:rsidR="00000000" w:rsidDel="00000000" w:rsidP="00000000" w:rsidRDefault="00000000" w:rsidRPr="00000000" w14:paraId="000002FD">
      <w:pPr>
        <w:numPr>
          <w:ilvl w:val="0"/>
          <w:numId w:val="15"/>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откликов по продвижению</w:t>
      </w:r>
    </w:p>
    <w:p w:rsidR="00000000" w:rsidDel="00000000" w:rsidP="00000000" w:rsidRDefault="00000000" w:rsidRPr="00000000" w14:paraId="000002FE">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FF">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Описание статистик:</w:t>
      </w:r>
    </w:p>
    <w:p w:rsidR="00000000" w:rsidDel="00000000" w:rsidP="00000000" w:rsidRDefault="00000000" w:rsidRPr="00000000" w14:paraId="00000300">
      <w:pPr>
        <w:spacing w:line="27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Руководитель 2Б отделения распространения</w:t>
      </w:r>
    </w:p>
    <w:p w:rsidR="00000000" w:rsidDel="00000000" w:rsidP="00000000" w:rsidRDefault="00000000" w:rsidRPr="00000000" w14:paraId="00000301">
      <w:pPr>
        <w:pStyle w:val="Heading2"/>
        <w:keepLines w:val="1"/>
        <w:numPr>
          <w:ilvl w:val="0"/>
          <w:numId w:val="162"/>
        </w:numPr>
        <w:spacing w:after="0" w:afterAutospacing="0" w:line="276" w:lineRule="auto"/>
        <w:ind w:left="708.6614173228347" w:hanging="360"/>
        <w:rPr>
          <w:rFonts w:ascii="Calibri" w:cs="Calibri" w:eastAsia="Calibri" w:hAnsi="Calibri"/>
          <w:b w:val="1"/>
          <w:sz w:val="28"/>
          <w:szCs w:val="28"/>
        </w:rPr>
      </w:pPr>
      <w:bookmarkStart w:colFirst="0" w:colLast="0" w:name="_q2t04l9qzbss" w:id="79"/>
      <w:bookmarkEnd w:id="79"/>
      <w:r w:rsidDel="00000000" w:rsidR="00000000" w:rsidRPr="00000000">
        <w:rPr>
          <w:rFonts w:ascii="Calibri" w:cs="Calibri" w:eastAsia="Calibri" w:hAnsi="Calibri"/>
          <w:i w:val="0"/>
          <w:rtl w:val="0"/>
        </w:rPr>
        <w:t xml:space="preserve">Название статистики: Сумма маржи по принятым заказам - (ГСД) </w:t>
      </w:r>
      <w:r w:rsidDel="00000000" w:rsidR="00000000" w:rsidRPr="00000000">
        <w:rPr>
          <w:rFonts w:ascii="Calibri" w:cs="Calibri" w:eastAsia="Calibri" w:hAnsi="Calibri"/>
          <w:i w:val="0"/>
          <w:sz w:val="24"/>
          <w:szCs w:val="24"/>
          <w:rtl w:val="0"/>
        </w:rPr>
        <w:t xml:space="preserve"> </w:t>
      </w:r>
    </w:p>
    <w:p w:rsidR="00000000" w:rsidDel="00000000" w:rsidP="00000000" w:rsidRDefault="00000000" w:rsidRPr="00000000" w14:paraId="00000302">
      <w:pPr>
        <w:numPr>
          <w:ilvl w:val="0"/>
          <w:numId w:val="93"/>
        </w:numPr>
        <w:spacing w:after="0" w:afterAutospacing="0" w:line="276" w:lineRule="auto"/>
        <w:ind w:left="708.6614173228347" w:hanging="360"/>
        <w:jc w:val="both"/>
        <w:rPr>
          <w:rFonts w:ascii="Calibri" w:cs="Calibri" w:eastAsia="Calibri" w:hAnsi="Calibri"/>
          <w:rPrChange w:author="Мария Исаева" w:id="74" w:date="2024-04-09T12:40:55Z">
            <w:rPr>
              <w:rFonts w:ascii="Calibri" w:cs="Calibri" w:eastAsia="Calibri" w:hAnsi="Calibri"/>
            </w:rPr>
          </w:rPrChange>
        </w:rPr>
        <w:pPrChange w:author="Мария Исаева" w:id="0" w:date="2024-04-09T12:40:55Z">
          <w:pPr>
            <w:numPr>
              <w:ilvl w:val="0"/>
              <w:numId w:val="64"/>
            </w:numPr>
            <w:spacing w:line="276" w:lineRule="auto"/>
            <w:ind w:left="708.6614173228347" w:hanging="360"/>
            <w:jc w:val="both"/>
          </w:pPr>
        </w:pPrChange>
      </w:pPr>
      <w:r w:rsidDel="00000000" w:rsidR="00000000" w:rsidRPr="00000000">
        <w:rPr>
          <w:rFonts w:ascii="Calibri" w:cs="Calibri" w:eastAsia="Calibri" w:hAnsi="Calibri"/>
          <w:b w:val="1"/>
          <w:rtl w:val="0"/>
        </w:rPr>
        <w:t xml:space="preserve">Краткое описание этой статистики: </w:t>
      </w:r>
      <w:r w:rsidDel="00000000" w:rsidR="00000000" w:rsidRPr="00000000">
        <w:rPr>
          <w:rFonts w:ascii="Calibri" w:cs="Calibri" w:eastAsia="Calibri" w:hAnsi="Calibri"/>
          <w:rtl w:val="0"/>
        </w:rPr>
        <w:t xml:space="preserve">В данную статистику считается сумма маржинальной прибыли  полученных заказов от клиентов, которые оформлены должным образом в 1С и переданные  в 4 – е отделение для выполнения. </w:t>
      </w:r>
    </w:p>
    <w:p w:rsidR="00000000" w:rsidDel="00000000" w:rsidP="00000000" w:rsidRDefault="00000000" w:rsidRPr="00000000" w14:paraId="00000303">
      <w:pPr>
        <w:numPr>
          <w:ilvl w:val="0"/>
          <w:numId w:val="93"/>
        </w:numPr>
        <w:spacing w:after="0" w:afterAutospacing="0" w:lineRule="auto"/>
        <w:ind w:left="708.6614173228347" w:hanging="360"/>
        <w:jc w:val="both"/>
        <w:rPr>
          <w:rFonts w:ascii="Calibri" w:cs="Calibri" w:eastAsia="Calibri" w:hAnsi="Calibri"/>
          <w:rPrChange w:author="Мария Исаева" w:id="74" w:date="2024-04-09T12:40:55Z">
            <w:rPr>
              <w:rFonts w:ascii="Calibri" w:cs="Calibri" w:eastAsia="Calibri" w:hAnsi="Calibri"/>
            </w:rPr>
          </w:rPrChange>
        </w:rPr>
        <w:pPrChange w:author="Мария Исаева" w:id="0" w:date="2024-04-09T12:40:55Z">
          <w:pPr>
            <w:numPr>
              <w:ilvl w:val="0"/>
              <w:numId w:val="64"/>
            </w:numPr>
            <w:spacing w:after="280" w:lineRule="auto"/>
            <w:ind w:left="708.6614173228347" w:hanging="360"/>
            <w:jc w:val="both"/>
          </w:pPr>
        </w:pPrChange>
      </w:pPr>
      <w:r w:rsidDel="00000000" w:rsidR="00000000" w:rsidRPr="00000000">
        <w:rPr>
          <w:rFonts w:ascii="Calibri" w:cs="Calibri" w:eastAsia="Calibri" w:hAnsi="Calibri"/>
          <w:b w:val="1"/>
          <w:rtl w:val="0"/>
        </w:rPr>
        <w:t xml:space="preserve">Какие данные брать и где брать эти данные для подсчета:</w:t>
      </w:r>
      <w:r w:rsidDel="00000000" w:rsidR="00000000" w:rsidRPr="00000000">
        <w:rPr>
          <w:rFonts w:ascii="Calibri" w:cs="Calibri" w:eastAsia="Calibri" w:hAnsi="Calibri"/>
          <w:rtl w:val="0"/>
        </w:rPr>
        <w:t xml:space="preserve"> Данные берутся в 1С в отчете ЗАКАЗЫ ПОКУПАТЕЛЕЙ </w:t>
      </w:r>
    </w:p>
    <w:p w:rsidR="00000000" w:rsidDel="00000000" w:rsidP="00000000" w:rsidRDefault="00000000" w:rsidRPr="00000000" w14:paraId="00000304">
      <w:pPr>
        <w:numPr>
          <w:ilvl w:val="0"/>
          <w:numId w:val="93"/>
        </w:numPr>
        <w:spacing w:after="0" w:afterAutospacing="0" w:line="276" w:lineRule="auto"/>
        <w:ind w:left="708.6614173228347" w:hanging="360"/>
        <w:jc w:val="both"/>
        <w:rPr>
          <w:rFonts w:ascii="Calibri" w:cs="Calibri" w:eastAsia="Calibri" w:hAnsi="Calibri"/>
          <w:rPrChange w:author="Мария Исаева" w:id="77" w:date="2024-04-09T12:36:34Z">
            <w:rPr>
              <w:rFonts w:ascii="Calibri" w:cs="Calibri" w:eastAsia="Calibri" w:hAnsi="Calibri"/>
            </w:rPr>
          </w:rPrChange>
        </w:rPr>
        <w:pPrChange w:author="Мария Исаева" w:id="0" w:date="2024-04-09T12:36:34Z">
          <w:pPr>
            <w:numPr>
              <w:ilvl w:val="0"/>
              <w:numId w:val="64"/>
            </w:numPr>
            <w:spacing w:line="276" w:lineRule="auto"/>
            <w:ind w:left="708.6614173228347" w:hanging="360"/>
            <w:jc w:val="both"/>
          </w:pPr>
        </w:pPrChange>
      </w:pPr>
      <w:r w:rsidDel="00000000" w:rsidR="00000000" w:rsidRPr="00000000">
        <w:rPr>
          <w:rFonts w:ascii="Calibri" w:cs="Calibri" w:eastAsia="Calibri" w:hAnsi="Calibri"/>
          <w:b w:val="1"/>
          <w:rtl w:val="0"/>
        </w:rPr>
        <w:t xml:space="preserve">Как посчитать эту статистику: </w:t>
      </w:r>
      <w:r w:rsidDel="00000000" w:rsidR="00000000" w:rsidRPr="00000000">
        <w:rPr>
          <w:rFonts w:ascii="Calibri" w:cs="Calibri" w:eastAsia="Calibri" w:hAnsi="Calibri"/>
          <w:rtl w:val="0"/>
        </w:rPr>
        <w:t xml:space="preserve">Статистика считается как общая сумма добавленных за отчетную неделю заказов покупателя. Из этой суммы вычитаются те суммы, на которые клиент уменьшил свой заказ в течении отчетной недели. </w:t>
      </w:r>
      <w:r w:rsidDel="00000000" w:rsidR="00000000" w:rsidRPr="00000000">
        <w:rPr>
          <w:rFonts w:ascii="Calibri" w:cs="Calibri" w:eastAsia="Calibri" w:hAnsi="Calibri"/>
          <w:rtl w:val="0"/>
          <w:rPrChange w:author="Мария Исаева" w:id="75" w:date="2024-04-09T12:41:21Z">
            <w:rPr>
              <w:rFonts w:ascii="Calibri" w:cs="Calibri" w:eastAsia="Calibri" w:hAnsi="Calibri"/>
            </w:rPr>
          </w:rPrChange>
        </w:rPr>
        <w:t xml:space="preserve"> </w:t>
      </w:r>
      <w:ins w:author="Мария Исаева" w:id="76" w:date="2024-04-09T12:36:34Z">
        <w:r w:rsidDel="00000000" w:rsidR="00000000" w:rsidRPr="00000000">
          <w:rPr>
            <w:rFonts w:ascii="Calibri" w:cs="Calibri" w:eastAsia="Calibri" w:hAnsi="Calibri"/>
            <w:rtl w:val="0"/>
            <w:rPrChange w:author="Мария Исаева" w:id="75" w:date="2024-04-09T12:41:21Z">
              <w:rPr>
                <w:rFonts w:ascii="Calibri" w:cs="Calibri" w:eastAsia="Calibri" w:hAnsi="Calibri"/>
              </w:rPr>
            </w:rPrChange>
          </w:rPr>
          <w:t xml:space="preserve"> </w:t>
        </w:r>
        <w:r w:rsidDel="00000000" w:rsidR="00000000" w:rsidRPr="00000000">
          <w:rPr>
            <w:rFonts w:ascii="Calibri" w:cs="Calibri" w:eastAsia="Calibri" w:hAnsi="Calibri"/>
            <w:rtl w:val="0"/>
            <w:rPrChange w:author="Мария Исаева" w:id="75" w:date="2024-04-09T12:41:21Z">
              <w:rPr>
                <w:rFonts w:ascii="Calibri" w:cs="Calibri" w:eastAsia="Calibri" w:hAnsi="Calibri"/>
              </w:rPr>
            </w:rPrChange>
          </w:rPr>
          <w:t xml:space="preserve">Для этого необходимо зайти </w:t>
        </w:r>
        <w:r w:rsidDel="00000000" w:rsidR="00000000" w:rsidRPr="00000000">
          <w:rPr>
            <w:rFonts w:ascii="Calibri" w:cs="Calibri" w:eastAsia="Calibri" w:hAnsi="Calibri"/>
            <w:rtl w:val="0"/>
            <w:rPrChange w:author="Мария Исаева" w:id="75" w:date="2024-04-09T12:41:21Z">
              <w:rPr>
                <w:rFonts w:ascii="Calibri" w:cs="Calibri" w:eastAsia="Calibri" w:hAnsi="Calibri"/>
              </w:rPr>
            </w:rPrChange>
          </w:rPr>
          <w:t xml:space="preserve">в отчет Заказы Покупателей в 1С произвести, внести даты отчетного периода и сформировать отчет, смотреть колонку: сумма маржи по принятым за период заказам.</w:t>
        </w:r>
      </w:ins>
      <w:r w:rsidDel="00000000" w:rsidR="00000000" w:rsidRPr="00000000">
        <w:rPr>
          <w:rtl w:val="0"/>
        </w:rPr>
      </w:r>
    </w:p>
    <w:p w:rsidR="00000000" w:rsidDel="00000000" w:rsidP="00000000" w:rsidRDefault="00000000" w:rsidRPr="00000000" w14:paraId="00000305">
      <w:pPr>
        <w:numPr>
          <w:ilvl w:val="0"/>
          <w:numId w:val="93"/>
        </w:numPr>
        <w:spacing w:after="0" w:afterAutospacing="0" w:lineRule="auto"/>
        <w:ind w:left="708.6614173228347" w:hanging="360"/>
        <w:jc w:val="both"/>
        <w:rPr>
          <w:rFonts w:ascii="Calibri" w:cs="Calibri" w:eastAsia="Calibri" w:hAnsi="Calibri"/>
          <w:rPrChange w:author="Мария Исаева" w:id="74" w:date="2024-04-09T12:40:55Z">
            <w:rPr>
              <w:rFonts w:ascii="Calibri" w:cs="Calibri" w:eastAsia="Calibri" w:hAnsi="Calibri"/>
            </w:rPr>
          </w:rPrChange>
        </w:rPr>
        <w:pPrChange w:author="Мария Исаева" w:id="0" w:date="2024-04-09T12:40:55Z">
          <w:pPr>
            <w:numPr>
              <w:ilvl w:val="0"/>
              <w:numId w:val="64"/>
            </w:numPr>
            <w:spacing w:after="280" w:lineRule="auto"/>
            <w:ind w:left="708.6614173228347" w:hanging="360"/>
            <w:jc w:val="both"/>
          </w:pPr>
        </w:pPrChange>
      </w:pPr>
      <w:r w:rsidDel="00000000" w:rsidR="00000000" w:rsidRPr="00000000">
        <w:rPr>
          <w:rFonts w:ascii="Calibri" w:cs="Calibri" w:eastAsia="Calibri" w:hAnsi="Calibri"/>
          <w:b w:val="1"/>
          <w:rtl w:val="0"/>
        </w:rPr>
        <w:t xml:space="preserve">Пример расчета этой статистики:</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a"/>
          <w:rtl w:val="0"/>
        </w:rPr>
        <w:t xml:space="preserve">Квота по сумме маржи по принятым заказам за период 01-07.04.24 стояла 5 000 евро,  в понедельник утром заходим в 1С отчет Заказы Покупателей считаем сумму маржи принятых заказов она равняется 5 500евро. Это и будет факт по статистике</w:t>
      </w:r>
      <w:ins w:author="Мария Исаева" w:id="78" w:date="2024-04-09T12:40:34Z">
        <w:r w:rsidDel="00000000" w:rsidR="00000000" w:rsidRPr="00000000">
          <w:rPr>
            <w:rFonts w:ascii="Calibri" w:cs="Calibri" w:eastAsia="Calibri" w:hAnsi="Calibri"/>
            <w:color w:val="00000a"/>
            <w:rtl w:val="0"/>
          </w:rPr>
          <w:t xml:space="preserve">.</w:t>
        </w:r>
      </w:ins>
      <w:r w:rsidDel="00000000" w:rsidR="00000000" w:rsidRPr="00000000">
        <w:rPr>
          <w:rtl w:val="0"/>
        </w:rPr>
      </w:r>
    </w:p>
    <w:p w:rsidR="00000000" w:rsidDel="00000000" w:rsidP="00000000" w:rsidRDefault="00000000" w:rsidRPr="00000000" w14:paraId="00000306">
      <w:pPr>
        <w:numPr>
          <w:ilvl w:val="0"/>
          <w:numId w:val="93"/>
        </w:numPr>
        <w:spacing w:after="0" w:afterAutospacing="0" w:lineRule="auto"/>
        <w:ind w:left="708.6614173228347" w:hanging="360"/>
        <w:jc w:val="both"/>
        <w:rPr>
          <w:rFonts w:ascii="Calibri" w:cs="Calibri" w:eastAsia="Calibri" w:hAnsi="Calibri"/>
          <w:rPrChange w:author="Мария Исаева" w:id="74" w:date="2024-04-09T12:40:55Z">
            <w:rPr>
              <w:rFonts w:ascii="Calibri" w:cs="Calibri" w:eastAsia="Calibri" w:hAnsi="Calibri"/>
            </w:rPr>
          </w:rPrChange>
        </w:rPr>
        <w:pPrChange w:author="Мария Исаева" w:id="0" w:date="2024-04-09T12:40:55Z">
          <w:pPr>
            <w:numPr>
              <w:ilvl w:val="0"/>
              <w:numId w:val="64"/>
            </w:numPr>
            <w:spacing w:after="280" w:lineRule="auto"/>
            <w:ind w:left="708.6614173228347" w:hanging="360"/>
            <w:jc w:val="both"/>
          </w:pPr>
        </w:pPrChange>
      </w:pPr>
      <w:r w:rsidDel="00000000" w:rsidR="00000000" w:rsidRPr="00000000">
        <w:rPr>
          <w:rFonts w:ascii="Calibri" w:cs="Calibri" w:eastAsia="Calibri" w:hAnsi="Calibri"/>
          <w:b w:val="1"/>
          <w:rtl w:val="0"/>
        </w:rPr>
        <w:t xml:space="preserve">Как рассчитать квоту (если есть):</w:t>
      </w:r>
      <w:r w:rsidDel="00000000" w:rsidR="00000000" w:rsidRPr="00000000">
        <w:rPr>
          <w:rFonts w:ascii="Roboto" w:cs="Roboto" w:eastAsia="Roboto" w:hAnsi="Roboto"/>
          <w:color w:val="151515"/>
          <w:sz w:val="21"/>
          <w:szCs w:val="21"/>
          <w:highlight w:val="white"/>
          <w:rtl w:val="0"/>
        </w:rPr>
        <w:t xml:space="preserve"> </w:t>
      </w:r>
      <w:r w:rsidDel="00000000" w:rsidR="00000000" w:rsidRPr="00000000">
        <w:rPr>
          <w:rFonts w:ascii="Calibri" w:cs="Calibri" w:eastAsia="Calibri" w:hAnsi="Calibri"/>
          <w:color w:val="151515"/>
          <w:sz w:val="21"/>
          <w:szCs w:val="21"/>
          <w:highlight w:val="white"/>
          <w:rtl w:val="0"/>
          <w:rPrChange w:author="Мария Исаева" w:id="79" w:date="2024-04-09T13:01:27Z">
            <w:rPr>
              <w:rFonts w:ascii="Roboto" w:cs="Roboto" w:eastAsia="Roboto" w:hAnsi="Roboto"/>
              <w:color w:val="151515"/>
              <w:sz w:val="21"/>
              <w:szCs w:val="21"/>
              <w:highlight w:val="white"/>
            </w:rPr>
          </w:rPrChange>
        </w:rPr>
        <w:t xml:space="preserve">квота ГСД рассчитывается исходя из утвержденного ФП месяца, разделяя ее равными частями понедельно до конца отчетного периода. После завершения каждой отчетной недели, остаток невыполненной месячной квоты делится также равными частями до конца отчетного периода.</w:t>
      </w:r>
      <w:r w:rsidDel="00000000" w:rsidR="00000000" w:rsidRPr="00000000">
        <w:rPr>
          <w:rtl w:val="0"/>
        </w:rPr>
      </w:r>
    </w:p>
    <w:p w:rsidR="00000000" w:rsidDel="00000000" w:rsidP="00000000" w:rsidRDefault="00000000" w:rsidRPr="00000000" w14:paraId="00000307">
      <w:pPr>
        <w:numPr>
          <w:ilvl w:val="0"/>
          <w:numId w:val="93"/>
        </w:numPr>
        <w:spacing w:after="0" w:lineRule="auto"/>
        <w:ind w:left="708.6614173228347" w:hanging="360"/>
        <w:jc w:val="both"/>
        <w:rPr>
          <w:rFonts w:ascii="Calibri" w:cs="Calibri" w:eastAsia="Calibri" w:hAnsi="Calibri"/>
          <w:b w:val="1"/>
          <w:rPrChange w:author="Мария Исаева" w:id="74" w:date="2024-04-09T12:40:55Z">
            <w:rPr>
              <w:rFonts w:ascii="Calibri" w:cs="Calibri" w:eastAsia="Calibri" w:hAnsi="Calibri"/>
              <w:b w:val="1"/>
            </w:rPr>
          </w:rPrChange>
        </w:rPr>
        <w:pPrChange w:author="Мария Исаева" w:id="0" w:date="2024-04-09T12:40:55Z">
          <w:pPr>
            <w:numPr>
              <w:ilvl w:val="0"/>
              <w:numId w:val="64"/>
            </w:numPr>
            <w:spacing w:after="0" w:lineRule="auto"/>
            <w:ind w:left="708.6614173228347" w:hanging="360"/>
            <w:jc w:val="both"/>
          </w:pPr>
        </w:pPrChange>
      </w:pPr>
      <w:r w:rsidDel="00000000" w:rsidR="00000000" w:rsidRPr="00000000">
        <w:rPr>
          <w:rFonts w:ascii="Calibri" w:cs="Calibri" w:eastAsia="Calibri" w:hAnsi="Calibri"/>
          <w:b w:val="1"/>
          <w:rtl w:val="0"/>
        </w:rPr>
        <w:t xml:space="preserve">Что вижу как руководитель по этой статистике и какие управленческие выводы:</w:t>
      </w:r>
    </w:p>
    <w:p w:rsidR="00000000" w:rsidDel="00000000" w:rsidP="00000000" w:rsidRDefault="00000000" w:rsidRPr="00000000" w14:paraId="00000308">
      <w:pPr>
        <w:numPr>
          <w:ilvl w:val="0"/>
          <w:numId w:val="4"/>
        </w:numPr>
        <w:spacing w:after="0" w:lineRule="auto"/>
        <w:ind w:left="1133.858267716535" w:hanging="360"/>
        <w:jc w:val="both"/>
        <w:rPr>
          <w:rFonts w:ascii="Calibri" w:cs="Calibri" w:eastAsia="Calibri" w:hAnsi="Calibri"/>
          <w:b w:val="0"/>
          <w:rPrChange w:author="Мария Исаева" w:id="81" w:date="2024-04-09T12:43:22Z">
            <w:rPr>
              <w:rFonts w:ascii="Calibri" w:cs="Calibri" w:eastAsia="Calibri" w:hAnsi="Calibri"/>
              <w:b w:val="0"/>
            </w:rPr>
          </w:rPrChange>
        </w:rPr>
        <w:pPrChange w:author="Мария Исаева" w:id="0" w:date="2024-04-09T12:43:22Z">
          <w:pPr>
            <w:numPr>
              <w:ilvl w:val="0"/>
              <w:numId w:val="12"/>
            </w:numPr>
            <w:spacing w:after="0" w:lineRule="auto"/>
            <w:ind w:left="720" w:hanging="360"/>
            <w:jc w:val="both"/>
          </w:pPr>
        </w:pPrChange>
      </w:pPr>
      <w:r w:rsidDel="00000000" w:rsidR="00000000" w:rsidRPr="00000000">
        <w:rPr>
          <w:rFonts w:ascii="Calibri" w:cs="Calibri" w:eastAsia="Calibri" w:hAnsi="Calibri"/>
          <w:color w:val="0d0d0d"/>
          <w:highlight w:val="white"/>
          <w:rtl w:val="0"/>
        </w:rPr>
        <w:t xml:space="preserve">Путем анализа суммы маржи можно выявить наиболее прибыльных клиентов и заказы. Это помогает сосредоточить усилия на работе с наиболее перспективными клиентами и продуктами, а также оптимизировать стратегию продаж.</w:t>
      </w:r>
    </w:p>
    <w:p w:rsidR="00000000" w:rsidDel="00000000" w:rsidP="00000000" w:rsidRDefault="00000000" w:rsidRPr="00000000" w14:paraId="00000309">
      <w:pPr>
        <w:numPr>
          <w:ilvl w:val="0"/>
          <w:numId w:val="4"/>
        </w:numPr>
        <w:spacing w:after="0" w:lineRule="auto"/>
        <w:ind w:left="1133.858267716535" w:hanging="360"/>
        <w:jc w:val="both"/>
        <w:rPr>
          <w:ins w:author="Мария Исаева" w:id="82" w:date="2024-04-02T19:11:59Z"/>
          <w:rFonts w:ascii="Calibri" w:cs="Calibri" w:eastAsia="Calibri" w:hAnsi="Calibri"/>
          <w:b w:val="0"/>
          <w:color w:val="0d0d0d"/>
          <w:highlight w:val="white"/>
        </w:rPr>
      </w:pPr>
      <w:r w:rsidDel="00000000" w:rsidR="00000000" w:rsidRPr="00000000">
        <w:rPr>
          <w:rFonts w:ascii="Calibri" w:cs="Calibri" w:eastAsia="Calibri" w:hAnsi="Calibri"/>
          <w:color w:val="0d0d0d"/>
          <w:highlight w:val="white"/>
          <w:rtl w:val="0"/>
        </w:rPr>
        <w:t xml:space="preserve">Анализ статистики суммы маржи помогает прогнозировать будущую прибыльность заказов и разрабатывать стратегии для ее увеличения. Это позволяет более точно планировать бюджет и ресурсы на будущие периоды.</w:t>
      </w:r>
      <w:ins w:author="Мария Исаева" w:id="82" w:date="2024-04-02T19:11:59Z">
        <w:r w:rsidDel="00000000" w:rsidR="00000000" w:rsidRPr="00000000">
          <w:rPr>
            <w:rtl w:val="0"/>
          </w:rPr>
        </w:r>
      </w:ins>
    </w:p>
    <w:p w:rsidR="00000000" w:rsidDel="00000000" w:rsidP="00000000" w:rsidRDefault="00000000" w:rsidRPr="00000000" w14:paraId="0000030A">
      <w:pPr>
        <w:spacing w:after="0" w:afterAutospacing="0" w:lineRule="auto"/>
        <w:ind w:left="720" w:firstLine="0"/>
        <w:jc w:val="both"/>
        <w:rPr>
          <w:rFonts w:ascii="Arial" w:cs="Arial" w:eastAsia="Arial" w:hAnsi="Arial"/>
          <w:b w:val="0"/>
          <w:i w:val="0"/>
          <w:smallCaps w:val="0"/>
          <w:strike w:val="0"/>
          <w:color w:val="000000"/>
          <w:sz w:val="22"/>
          <w:szCs w:val="22"/>
          <w:u w:val="none"/>
          <w:shd w:fill="auto" w:val="clear"/>
          <w:vertAlign w:val="baseline"/>
          <w:rPrChange w:author="Мария Исаева" w:id="83" w:date="2024-04-02T19:11:59Z">
            <w:rPr>
              <w:rFonts w:ascii="Calibri" w:cs="Calibri" w:eastAsia="Calibri" w:hAnsi="Calibri"/>
              <w:b w:val="0"/>
              <w:color w:val="0d0d0d"/>
              <w:highlight w:val="white"/>
            </w:rPr>
          </w:rPrChange>
        </w:rPr>
        <w:pPrChange w:author="Мария Исаева" w:id="0" w:date="2024-04-02T19:11:59Z">
          <w:pPr>
            <w:numPr>
              <w:ilvl w:val="0"/>
              <w:numId w:val="12"/>
            </w:numPr>
            <w:spacing w:after="0" w:lineRule="auto"/>
            <w:ind w:left="720" w:hanging="360"/>
            <w:jc w:val="both"/>
          </w:pPr>
        </w:pPrChange>
      </w:pPr>
      <w:r w:rsidDel="00000000" w:rsidR="00000000" w:rsidRPr="00000000">
        <w:rPr>
          <w:rtl w:val="0"/>
        </w:rPr>
      </w:r>
    </w:p>
    <w:p w:rsidR="00000000" w:rsidDel="00000000" w:rsidP="00000000" w:rsidRDefault="00000000" w:rsidRPr="00000000" w14:paraId="0000030B">
      <w:pPr>
        <w:pStyle w:val="Heading2"/>
        <w:keepNext w:val="1"/>
        <w:numPr>
          <w:ilvl w:val="0"/>
          <w:numId w:val="12"/>
        </w:numPr>
        <w:spacing w:after="0" w:before="0" w:beforeAutospacing="0" w:line="276" w:lineRule="auto"/>
        <w:ind w:left="566.9291338582675" w:hanging="283.46456692913375"/>
        <w:rPr>
          <w:rFonts w:ascii="Calibri" w:cs="Calibri" w:eastAsia="Calibri" w:hAnsi="Calibri"/>
          <w:i w:val="0"/>
          <w:sz w:val="24"/>
          <w:szCs w:val="24"/>
        </w:rPr>
      </w:pPr>
      <w:bookmarkStart w:colFirst="0" w:colLast="0" w:name="_1664s55" w:id="80"/>
      <w:bookmarkEnd w:id="80"/>
      <w:r w:rsidDel="00000000" w:rsidR="00000000" w:rsidRPr="00000000">
        <w:rPr>
          <w:rFonts w:ascii="Calibri" w:cs="Calibri" w:eastAsia="Calibri" w:hAnsi="Calibri"/>
          <w:i w:val="0"/>
          <w:sz w:val="24"/>
          <w:szCs w:val="24"/>
          <w:rtl w:val="0"/>
        </w:rPr>
        <w:t xml:space="preserve">Количество откликов по продвижению  </w:t>
      </w:r>
    </w:p>
    <w:p w:rsidR="00000000" w:rsidDel="00000000" w:rsidP="00000000" w:rsidRDefault="00000000" w:rsidRPr="00000000" w14:paraId="0000030C">
      <w:pPr>
        <w:widowControl w:val="1"/>
        <w:numPr>
          <w:ilvl w:val="0"/>
          <w:numId w:val="12"/>
        </w:numPr>
        <w:tabs>
          <w:tab w:val="left" w:leader="none" w:pos="284"/>
        </w:tabs>
        <w:spacing w:after="0" w:line="240" w:lineRule="auto"/>
        <w:ind w:left="720" w:hanging="360"/>
        <w:jc w:val="both"/>
        <w:rPr>
          <w:rFonts w:ascii="Times New Roman" w:cs="Times New Roman" w:eastAsia="Times New Roman" w:hAnsi="Times New Roman"/>
          <w:b w:val="0"/>
          <w:color w:val="00000a"/>
          <w:rPrChange w:author="Мария Исаева" w:id="84" w:date="2024-04-09T12:52:22Z">
            <w:rPr>
              <w:rFonts w:ascii="Times New Roman" w:cs="Times New Roman" w:eastAsia="Times New Roman" w:hAnsi="Times New Roman"/>
              <w:b w:val="0"/>
              <w:color w:val="00000a"/>
              <w:sz w:val="28"/>
              <w:szCs w:val="28"/>
            </w:rPr>
          </w:rPrChange>
        </w:rPr>
        <w:pPrChange w:author="Мария Исаева" w:id="0" w:date="2024-04-09T12:52:22Z">
          <w:pPr>
            <w:widowControl w:val="1"/>
            <w:numPr>
              <w:ilvl w:val="0"/>
              <w:numId w:val="12"/>
            </w:numPr>
            <w:tabs>
              <w:tab w:val="left" w:leader="none" w:pos="284"/>
            </w:tabs>
            <w:spacing w:after="0" w:line="240" w:lineRule="auto"/>
            <w:ind w:left="720" w:hanging="360"/>
            <w:jc w:val="both"/>
          </w:pPr>
        </w:pPrChange>
      </w:pPr>
      <w:r w:rsidDel="00000000" w:rsidR="00000000" w:rsidRPr="00000000">
        <w:rPr>
          <w:rFonts w:ascii="Times New Roman" w:cs="Times New Roman" w:eastAsia="Times New Roman" w:hAnsi="Times New Roman"/>
          <w:b w:val="1"/>
          <w:color w:val="00000a"/>
          <w:rtl w:val="0"/>
          <w:rPrChange w:author="Мария Исаева" w:id="84" w:date="2024-04-09T12:52:22Z">
            <w:rPr>
              <w:rFonts w:ascii="Times New Roman" w:cs="Times New Roman" w:eastAsia="Times New Roman" w:hAnsi="Times New Roman"/>
              <w:b w:val="1"/>
              <w:color w:val="00000a"/>
              <w:sz w:val="28"/>
              <w:szCs w:val="28"/>
            </w:rPr>
          </w:rPrChange>
        </w:rPr>
        <w:t xml:space="preserve">Краткое описание этой статистики: </w:t>
      </w:r>
      <w:r w:rsidDel="00000000" w:rsidR="00000000" w:rsidRPr="00000000">
        <w:rPr>
          <w:rFonts w:ascii="Times New Roman" w:cs="Times New Roman" w:eastAsia="Times New Roman" w:hAnsi="Times New Roman"/>
          <w:color w:val="00000a"/>
          <w:rtl w:val="0"/>
          <w:rPrChange w:author="Мария Исаева" w:id="84" w:date="2024-04-09T12:52:22Z">
            <w:rPr>
              <w:rFonts w:ascii="Times New Roman" w:cs="Times New Roman" w:eastAsia="Times New Roman" w:hAnsi="Times New Roman"/>
              <w:color w:val="00000a"/>
              <w:sz w:val="28"/>
              <w:szCs w:val="28"/>
            </w:rPr>
          </w:rPrChange>
        </w:rPr>
        <w:t xml:space="preserve">ОТКЛИКИ ПО ПРОДВИЖЕНИЮ - в статистику считается каждый полученный , зарегистрированный в CRM (базе клиентов ) и переданный в отдел продаж отклик ( входящий звонок , визит , e mail, регистрация на сайте или в рассылке и т.п.) полученный в результате кампаний по продвижению 4-го отдела . </w:t>
      </w:r>
    </w:p>
    <w:p w:rsidR="00000000" w:rsidDel="00000000" w:rsidP="00000000" w:rsidRDefault="00000000" w:rsidRPr="00000000" w14:paraId="0000030D">
      <w:pPr>
        <w:widowControl w:val="1"/>
        <w:numPr>
          <w:ilvl w:val="0"/>
          <w:numId w:val="12"/>
        </w:numPr>
        <w:tabs>
          <w:tab w:val="left" w:leader="none" w:pos="284"/>
        </w:tabs>
        <w:spacing w:after="0" w:line="240" w:lineRule="auto"/>
        <w:ind w:left="720" w:hanging="360"/>
        <w:jc w:val="both"/>
        <w:rPr>
          <w:rFonts w:ascii="Times New Roman" w:cs="Times New Roman" w:eastAsia="Times New Roman" w:hAnsi="Times New Roman"/>
          <w:b w:val="0"/>
          <w:color w:val="00000a"/>
          <w:rPrChange w:author="Мария Исаева" w:id="84" w:date="2024-04-09T12:52:22Z">
            <w:rPr>
              <w:rFonts w:ascii="Times New Roman" w:cs="Times New Roman" w:eastAsia="Times New Roman" w:hAnsi="Times New Roman"/>
              <w:b w:val="0"/>
              <w:color w:val="00000a"/>
              <w:sz w:val="28"/>
              <w:szCs w:val="28"/>
            </w:rPr>
          </w:rPrChange>
        </w:rPr>
        <w:pPrChange w:author="Мария Исаева" w:id="0" w:date="2024-04-09T12:52:22Z">
          <w:pPr>
            <w:widowControl w:val="1"/>
            <w:numPr>
              <w:ilvl w:val="0"/>
              <w:numId w:val="12"/>
            </w:numPr>
            <w:tabs>
              <w:tab w:val="left" w:leader="none" w:pos="284"/>
            </w:tabs>
            <w:spacing w:after="0" w:line="240" w:lineRule="auto"/>
            <w:ind w:left="720" w:hanging="360"/>
            <w:jc w:val="both"/>
          </w:pPr>
        </w:pPrChange>
      </w:pPr>
      <w:r w:rsidDel="00000000" w:rsidR="00000000" w:rsidRPr="00000000">
        <w:rPr>
          <w:rFonts w:ascii="Times New Roman" w:cs="Times New Roman" w:eastAsia="Times New Roman" w:hAnsi="Times New Roman"/>
          <w:b w:val="1"/>
          <w:color w:val="00000a"/>
          <w:rtl w:val="0"/>
          <w:rPrChange w:author="Мария Исаева" w:id="84" w:date="2024-04-09T12:52:22Z">
            <w:rPr>
              <w:rFonts w:ascii="Times New Roman" w:cs="Times New Roman" w:eastAsia="Times New Roman" w:hAnsi="Times New Roman"/>
              <w:b w:val="1"/>
              <w:color w:val="00000a"/>
              <w:sz w:val="28"/>
              <w:szCs w:val="28"/>
            </w:rPr>
          </w:rPrChange>
        </w:rPr>
        <w:t xml:space="preserve">Какие данные брать и где брать эти данные для подсчета: </w:t>
      </w:r>
      <w:r w:rsidDel="00000000" w:rsidR="00000000" w:rsidRPr="00000000">
        <w:rPr>
          <w:rFonts w:ascii="Times New Roman" w:cs="Times New Roman" w:eastAsia="Times New Roman" w:hAnsi="Times New Roman"/>
          <w:color w:val="00000a"/>
          <w:rtl w:val="0"/>
          <w:rPrChange w:author="Мария Исаева" w:id="84" w:date="2024-04-09T12:52:22Z">
            <w:rPr>
              <w:rFonts w:ascii="Times New Roman" w:cs="Times New Roman" w:eastAsia="Times New Roman" w:hAnsi="Times New Roman"/>
              <w:color w:val="00000a"/>
              <w:sz w:val="28"/>
              <w:szCs w:val="28"/>
            </w:rPr>
          </w:rPrChange>
        </w:rPr>
        <w:t xml:space="preserve">Данные подает руководитель 4-го отдела. Данные вносятся в </w:t>
      </w:r>
      <w:hyperlink r:id="rId30">
        <w:r w:rsidDel="00000000" w:rsidR="00000000" w:rsidRPr="00000000">
          <w:rPr>
            <w:rFonts w:ascii="Times New Roman" w:cs="Times New Roman" w:eastAsia="Times New Roman" w:hAnsi="Times New Roman"/>
            <w:color w:val="1155cc"/>
            <w:u w:val="single"/>
            <w:rtl w:val="0"/>
            <w:rPrChange w:author="Мария Исаева" w:id="84" w:date="2024-04-09T12:52:22Z">
              <w:rPr>
                <w:rFonts w:ascii="Times New Roman" w:cs="Times New Roman" w:eastAsia="Times New Roman" w:hAnsi="Times New Roman"/>
                <w:color w:val="1155cc"/>
                <w:sz w:val="28"/>
                <w:szCs w:val="28"/>
                <w:u w:val="single"/>
              </w:rPr>
            </w:rPrChange>
          </w:rPr>
          <w:t xml:space="preserve">статистику</w:t>
        </w:r>
      </w:hyperlink>
      <w:r w:rsidDel="00000000" w:rsidR="00000000" w:rsidRPr="00000000">
        <w:rPr>
          <w:rFonts w:ascii="Times New Roman" w:cs="Times New Roman" w:eastAsia="Times New Roman" w:hAnsi="Times New Roman"/>
          <w:color w:val="00000a"/>
          <w:rtl w:val="0"/>
          <w:rPrChange w:author="Мария Исаева" w:id="84" w:date="2024-04-09T12:52:22Z">
            <w:rPr>
              <w:rFonts w:ascii="Times New Roman" w:cs="Times New Roman" w:eastAsia="Times New Roman" w:hAnsi="Times New Roman"/>
              <w:color w:val="00000a"/>
              <w:sz w:val="28"/>
              <w:szCs w:val="28"/>
            </w:rPr>
          </w:rPrChange>
        </w:rPr>
        <w:t xml:space="preserve">. На графике выбирается необходимый период, вносим текущие фактические данные за отчетный период (вносится общее количество откликов по продвижению)</w:t>
      </w:r>
    </w:p>
    <w:p w:rsidR="00000000" w:rsidDel="00000000" w:rsidP="00000000" w:rsidRDefault="00000000" w:rsidRPr="00000000" w14:paraId="0000030E">
      <w:pPr>
        <w:widowControl w:val="1"/>
        <w:numPr>
          <w:ilvl w:val="0"/>
          <w:numId w:val="71"/>
        </w:numPr>
        <w:tabs>
          <w:tab w:val="left" w:leader="none" w:pos="284"/>
        </w:tabs>
        <w:spacing w:after="0" w:line="240" w:lineRule="auto"/>
        <w:ind w:left="720" w:hanging="360"/>
        <w:jc w:val="both"/>
        <w:rPr>
          <w:rFonts w:ascii="Times New Roman" w:cs="Times New Roman" w:eastAsia="Times New Roman" w:hAnsi="Times New Roman"/>
          <w:b w:val="0"/>
          <w:color w:val="00000a"/>
          <w:sz w:val="28"/>
          <w:szCs w:val="28"/>
          <w:rPrChange w:author="Мария Исаева" w:id="85" w:date="2024-04-09T12:52:06Z">
            <w:rPr>
              <w:rFonts w:ascii="Times New Roman" w:cs="Times New Roman" w:eastAsia="Times New Roman" w:hAnsi="Times New Roman"/>
              <w:b w:val="0"/>
              <w:color w:val="00000a"/>
              <w:sz w:val="28"/>
              <w:szCs w:val="28"/>
            </w:rPr>
          </w:rPrChange>
        </w:rPr>
        <w:pPrChange w:author="Мария Исаева" w:id="0" w:date="2024-04-09T12:52:06Z">
          <w:pPr>
            <w:widowControl w:val="1"/>
            <w:numPr>
              <w:ilvl w:val="0"/>
              <w:numId w:val="12"/>
            </w:numPr>
            <w:tabs>
              <w:tab w:val="left" w:leader="none" w:pos="284"/>
            </w:tabs>
            <w:spacing w:after="0" w:line="240" w:lineRule="auto"/>
            <w:ind w:left="720" w:hanging="360"/>
            <w:jc w:val="both"/>
          </w:pPr>
        </w:pPrChange>
      </w:pPr>
      <w:r w:rsidDel="00000000" w:rsidR="00000000" w:rsidRPr="00000000">
        <w:rPr>
          <w:rFonts w:ascii="Times New Roman" w:cs="Times New Roman" w:eastAsia="Times New Roman" w:hAnsi="Times New Roman"/>
          <w:b w:val="1"/>
          <w:color w:val="00000a"/>
          <w:rtl w:val="0"/>
          <w:rPrChange w:author="Мария Исаева" w:id="84" w:date="2024-04-09T12:52:22Z">
            <w:rPr>
              <w:rFonts w:ascii="Times New Roman" w:cs="Times New Roman" w:eastAsia="Times New Roman" w:hAnsi="Times New Roman"/>
              <w:b w:val="1"/>
              <w:color w:val="00000a"/>
              <w:sz w:val="28"/>
              <w:szCs w:val="28"/>
            </w:rPr>
          </w:rPrChange>
        </w:rPr>
        <w:t xml:space="preserve">Как посчитать эту статистику: </w:t>
      </w:r>
      <w:r w:rsidDel="00000000" w:rsidR="00000000" w:rsidRPr="00000000">
        <w:rPr>
          <w:rFonts w:ascii="Times New Roman" w:cs="Times New Roman" w:eastAsia="Times New Roman" w:hAnsi="Times New Roman"/>
          <w:color w:val="00000a"/>
          <w:rtl w:val="0"/>
          <w:rPrChange w:author="Мария Исаева" w:id="84" w:date="2024-04-09T12:52:22Z">
            <w:rPr>
              <w:rFonts w:ascii="Times New Roman" w:cs="Times New Roman" w:eastAsia="Times New Roman" w:hAnsi="Times New Roman"/>
              <w:color w:val="00000a"/>
              <w:sz w:val="28"/>
              <w:szCs w:val="28"/>
            </w:rPr>
          </w:rPrChange>
        </w:rPr>
        <w:t xml:space="preserve">Рассчитывается следующим образом: в статистику указываются контакты клиентом полученных за счет ( входящий звонок , визит , e mail, регистрация на сайте или в рассылке и т.п.) полученный в результате кампаний по продвижению 4-го отдела, считается руками по каждому каналу продвижения отдельно.</w:t>
      </w:r>
    </w:p>
    <w:p w:rsidR="00000000" w:rsidDel="00000000" w:rsidP="00000000" w:rsidRDefault="00000000" w:rsidRPr="00000000" w14:paraId="0000030F">
      <w:pPr>
        <w:widowControl w:val="1"/>
        <w:numPr>
          <w:ilvl w:val="0"/>
          <w:numId w:val="71"/>
        </w:numPr>
        <w:spacing w:after="0" w:line="240" w:lineRule="auto"/>
        <w:ind w:left="720" w:hanging="360"/>
        <w:jc w:val="both"/>
        <w:rPr>
          <w:ins w:author="Мария Исаева" w:id="86" w:date="2024-04-09T12:57:12Z"/>
          <w:rFonts w:ascii="Times New Roman" w:cs="Times New Roman" w:eastAsia="Times New Roman" w:hAnsi="Times New Roman"/>
          <w:b w:val="0"/>
          <w:color w:val="00000a"/>
        </w:rPr>
      </w:pPr>
      <w:r w:rsidDel="00000000" w:rsidR="00000000" w:rsidRPr="00000000">
        <w:rPr>
          <w:rFonts w:ascii="Times New Roman" w:cs="Times New Roman" w:eastAsia="Times New Roman" w:hAnsi="Times New Roman"/>
          <w:b w:val="1"/>
          <w:color w:val="00000a"/>
          <w:rtl w:val="0"/>
          <w:rPrChange w:author="Мария Исаева" w:id="84" w:date="2024-04-09T12:52:22Z">
            <w:rPr>
              <w:rFonts w:ascii="Times New Roman" w:cs="Times New Roman" w:eastAsia="Times New Roman" w:hAnsi="Times New Roman"/>
              <w:b w:val="1"/>
              <w:color w:val="00000a"/>
              <w:sz w:val="28"/>
              <w:szCs w:val="28"/>
            </w:rPr>
          </w:rPrChange>
        </w:rPr>
        <w:t xml:space="preserve">Пример расчета этой статистики: </w:t>
      </w:r>
      <w:r w:rsidDel="00000000" w:rsidR="00000000" w:rsidRPr="00000000">
        <w:rPr>
          <w:rFonts w:ascii="Times New Roman" w:cs="Times New Roman" w:eastAsia="Times New Roman" w:hAnsi="Times New Roman"/>
          <w:color w:val="00000a"/>
          <w:rtl w:val="0"/>
          <w:rPrChange w:author="Мария Исаева" w:id="84" w:date="2024-04-09T12:52:22Z">
            <w:rPr>
              <w:rFonts w:ascii="Times New Roman" w:cs="Times New Roman" w:eastAsia="Times New Roman" w:hAnsi="Times New Roman"/>
              <w:color w:val="00000a"/>
              <w:sz w:val="28"/>
              <w:szCs w:val="28"/>
            </w:rPr>
          </w:rPrChange>
        </w:rPr>
        <w:t xml:space="preserve">Отклики от компании Айпромо считаем в ЦРМ в разделе Аналитика-Воронки-Айпромо, указываем период берем в статистику данные </w:t>
      </w:r>
      <w:ins w:author="Мария Исаева" w:id="86" w:date="2024-04-09T12:57:12Z">
        <w:r w:rsidDel="00000000" w:rsidR="00000000" w:rsidRPr="00000000">
          <w:rPr>
            <w:rtl w:val="0"/>
          </w:rPr>
        </w:r>
      </w:ins>
    </w:p>
    <w:p w:rsidR="00000000" w:rsidDel="00000000" w:rsidP="00000000" w:rsidRDefault="00000000" w:rsidRPr="00000000" w14:paraId="00000310">
      <w:pPr>
        <w:numPr>
          <w:ilvl w:val="0"/>
          <w:numId w:val="71"/>
        </w:numPr>
        <w:spacing w:after="0" w:lineRule="auto"/>
        <w:ind w:left="720" w:hanging="360"/>
        <w:jc w:val="both"/>
        <w:rPr>
          <w:ins w:author="Мария Исаева" w:id="86" w:date="2024-04-09T12:57:12Z"/>
          <w:rFonts w:ascii="Calibri" w:cs="Calibri" w:eastAsia="Calibri" w:hAnsi="Calibri"/>
        </w:rPr>
      </w:pPr>
      <w:ins w:author="Мария Исаева" w:id="86" w:date="2024-04-09T12:57:12Z">
        <w:r w:rsidDel="00000000" w:rsidR="00000000" w:rsidRPr="00000000">
          <w:rPr>
            <w:rFonts w:ascii="Times New Roman" w:cs="Times New Roman" w:eastAsia="Times New Roman" w:hAnsi="Times New Roman"/>
            <w:color w:val="00000a"/>
            <w:rtl w:val="0"/>
            <w:rPrChange w:author="Мария Исаева" w:id="84" w:date="2024-04-09T12:52:22Z">
              <w:rPr>
                <w:rFonts w:ascii="Times New Roman" w:cs="Times New Roman" w:eastAsia="Times New Roman" w:hAnsi="Times New Roman"/>
                <w:color w:val="00000a"/>
                <w:sz w:val="28"/>
                <w:szCs w:val="28"/>
              </w:rPr>
            </w:rPrChange>
          </w:rPr>
          <w:t xml:space="preserve">Что вижу как руководитель по этой статистике и какие управленческие выводы:</w:t>
        </w:r>
      </w:ins>
    </w:p>
    <w:p w:rsidR="00000000" w:rsidDel="00000000" w:rsidP="00000000" w:rsidRDefault="00000000" w:rsidRPr="00000000" w14:paraId="00000311">
      <w:pPr>
        <w:numPr>
          <w:ilvl w:val="0"/>
          <w:numId w:val="47"/>
        </w:numPr>
        <w:spacing w:after="0" w:lineRule="auto"/>
        <w:ind w:left="1133.858267716535" w:hanging="360"/>
        <w:rPr>
          <w:ins w:author="Мария Исаева" w:id="86" w:date="2024-04-09T12:57:12Z"/>
          <w:rFonts w:ascii="Calibri" w:cs="Calibri" w:eastAsia="Calibri" w:hAnsi="Calibri"/>
          <w:b w:val="0"/>
          <w:color w:val="0d0d0d"/>
          <w:highlight w:val="white"/>
        </w:rPr>
      </w:pPr>
      <w:ins w:author="Мария Исаева" w:id="86" w:date="2024-04-09T12:57:12Z">
        <w:r w:rsidDel="00000000" w:rsidR="00000000" w:rsidRPr="00000000">
          <w:rPr>
            <w:rFonts w:ascii="Times New Roman" w:cs="Times New Roman" w:eastAsia="Times New Roman" w:hAnsi="Times New Roman"/>
            <w:color w:val="00000a"/>
            <w:rtl w:val="0"/>
            <w:rPrChange w:author="Мария Исаева" w:id="84" w:date="2024-04-09T12:52:22Z">
              <w:rPr>
                <w:rFonts w:ascii="Times New Roman" w:cs="Times New Roman" w:eastAsia="Times New Roman" w:hAnsi="Times New Roman"/>
                <w:color w:val="00000a"/>
                <w:sz w:val="28"/>
                <w:szCs w:val="28"/>
              </w:rPr>
            </w:rPrChange>
          </w:rPr>
          <w:t xml:space="preserve">Количество клиентов, которым удалось передать понимание услуг компании, является важным показателем эффективности маркетинговых и коммуникационных стратегий. Это позволяет оценить, насколько хорошо компания представляет себя на рынке и как успешно привлекает внимание потенциальных клиентов.</w:t>
        </w:r>
      </w:ins>
    </w:p>
    <w:p w:rsidR="00000000" w:rsidDel="00000000" w:rsidP="00000000" w:rsidRDefault="00000000" w:rsidRPr="00000000" w14:paraId="00000312">
      <w:pPr>
        <w:numPr>
          <w:ilvl w:val="0"/>
          <w:numId w:val="47"/>
        </w:numPr>
        <w:spacing w:after="0" w:lineRule="auto"/>
        <w:ind w:left="1133.858267716535" w:hanging="360"/>
        <w:rPr>
          <w:ins w:author="Мария Исаева" w:id="86" w:date="2024-04-09T12:57:12Z"/>
          <w:rFonts w:ascii="Calibri" w:cs="Calibri" w:eastAsia="Calibri" w:hAnsi="Calibri"/>
          <w:b w:val="0"/>
          <w:color w:val="0d0d0d"/>
          <w:highlight w:val="white"/>
        </w:rPr>
      </w:pPr>
      <w:ins w:author="Мария Исаева" w:id="86" w:date="2024-04-09T12:57:12Z">
        <w:r w:rsidDel="00000000" w:rsidR="00000000" w:rsidRPr="00000000">
          <w:rPr>
            <w:rFonts w:ascii="Times New Roman" w:cs="Times New Roman" w:eastAsia="Times New Roman" w:hAnsi="Times New Roman"/>
            <w:color w:val="00000a"/>
            <w:rtl w:val="0"/>
            <w:rPrChange w:author="Мария Исаева" w:id="84" w:date="2024-04-09T12:52:22Z">
              <w:rPr>
                <w:rFonts w:ascii="Times New Roman" w:cs="Times New Roman" w:eastAsia="Times New Roman" w:hAnsi="Times New Roman"/>
                <w:color w:val="00000a"/>
                <w:sz w:val="28"/>
                <w:szCs w:val="28"/>
              </w:rPr>
            </w:rPrChange>
          </w:rPr>
          <w:t xml:space="preserve">Статистика может помочь оценить эффективность различных каналов коммуникации с потенциальными клиентами, таких как телефонные звонки, электронные письма, личные встречи и презентации. Это позволяет оптимизировать бюджеты и ресурсы, направленные на маркетинговые и коммуникационные активности.</w:t>
        </w:r>
      </w:ins>
    </w:p>
    <w:p w:rsidR="00000000" w:rsidDel="00000000" w:rsidP="00000000" w:rsidRDefault="00000000" w:rsidRPr="00000000" w14:paraId="00000313">
      <w:pPr>
        <w:numPr>
          <w:ilvl w:val="0"/>
          <w:numId w:val="47"/>
        </w:numPr>
        <w:spacing w:after="0" w:lineRule="auto"/>
        <w:ind w:left="1133.858267716535" w:hanging="360"/>
        <w:rPr>
          <w:ins w:author="Мария Исаева" w:id="86" w:date="2024-04-09T12:57:12Z"/>
          <w:rFonts w:ascii="Calibri" w:cs="Calibri" w:eastAsia="Calibri" w:hAnsi="Calibri"/>
          <w:b w:val="0"/>
          <w:color w:val="0d0d0d"/>
          <w:highlight w:val="white"/>
        </w:rPr>
      </w:pPr>
      <w:ins w:author="Мария Исаева" w:id="86" w:date="2024-04-09T12:57:12Z">
        <w:r w:rsidDel="00000000" w:rsidR="00000000" w:rsidRPr="00000000">
          <w:rPr>
            <w:rFonts w:ascii="Times New Roman" w:cs="Times New Roman" w:eastAsia="Times New Roman" w:hAnsi="Times New Roman"/>
            <w:color w:val="00000a"/>
            <w:rtl w:val="0"/>
            <w:rPrChange w:author="Мария Исаева" w:id="84" w:date="2024-04-09T12:52:22Z">
              <w:rPr>
                <w:rFonts w:ascii="Times New Roman" w:cs="Times New Roman" w:eastAsia="Times New Roman" w:hAnsi="Times New Roman"/>
                <w:color w:val="00000a"/>
                <w:sz w:val="28"/>
                <w:szCs w:val="28"/>
              </w:rPr>
            </w:rPrChange>
          </w:rPr>
          <w:t xml:space="preserve">Количество клиентов, которым удалось передать понимание услуг компании, может использоваться для прогнозирования потенциального объема продаж. </w:t>
        </w:r>
      </w:ins>
    </w:p>
    <w:p w:rsidR="00000000" w:rsidDel="00000000" w:rsidP="00000000" w:rsidRDefault="00000000" w:rsidRPr="00000000" w14:paraId="00000314">
      <w:pPr>
        <w:widowControl w:val="1"/>
        <w:spacing w:after="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Change w:author="Мария Исаева" w:id="84" w:date="2024-04-09T12:52:22Z">
            <w:rPr>
              <w:rFonts w:ascii="Times New Roman" w:cs="Times New Roman" w:eastAsia="Times New Roman" w:hAnsi="Times New Roman"/>
              <w:b w:val="0"/>
              <w:color w:val="00000a"/>
              <w:sz w:val="28"/>
              <w:szCs w:val="28"/>
            </w:rPr>
          </w:rPrChange>
        </w:rPr>
        <w:pPrChange w:author="Мария Исаева" w:id="0" w:date="2024-04-09T12:52:22Z">
          <w:pPr>
            <w:widowControl w:val="1"/>
            <w:numPr>
              <w:ilvl w:val="0"/>
              <w:numId w:val="12"/>
            </w:numPr>
            <w:spacing w:after="0" w:line="240" w:lineRule="auto"/>
            <w:ind w:left="720" w:hanging="360"/>
            <w:jc w:val="both"/>
          </w:pPr>
        </w:pPrChange>
      </w:pPr>
      <w:r w:rsidDel="00000000" w:rsidR="00000000" w:rsidRPr="00000000">
        <w:rPr>
          <w:rtl w:val="0"/>
        </w:rPr>
      </w:r>
    </w:p>
    <w:p w:rsidR="00000000" w:rsidDel="00000000" w:rsidP="00000000" w:rsidRDefault="00000000" w:rsidRPr="00000000" w14:paraId="00000315">
      <w:pPr>
        <w:spacing w:after="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16">
      <w:pPr>
        <w:pStyle w:val="Heading1"/>
        <w:spacing w:line="276" w:lineRule="auto"/>
        <w:jc w:val="both"/>
        <w:rPr>
          <w:rFonts w:ascii="Calibri" w:cs="Calibri" w:eastAsia="Calibri" w:hAnsi="Calibri"/>
        </w:rPr>
      </w:pPr>
      <w:bookmarkStart w:colFirst="0" w:colLast="0" w:name="_i9qt46h05xi2" w:id="81"/>
      <w:bookmarkEnd w:id="81"/>
      <w:r w:rsidDel="00000000" w:rsidR="00000000" w:rsidRPr="00000000">
        <w:rPr>
          <w:rFonts w:ascii="Calibri" w:cs="Calibri" w:eastAsia="Calibri" w:hAnsi="Calibri"/>
          <w:rtl w:val="0"/>
        </w:rPr>
        <w:t xml:space="preserve">Отдел 4б - ПРОДВИЖЕНИЯ. НАЧАЛЬНИК:</w:t>
      </w:r>
    </w:p>
    <w:p w:rsidR="00000000" w:rsidDel="00000000" w:rsidP="00000000" w:rsidRDefault="00000000" w:rsidRPr="00000000" w14:paraId="00000317">
      <w:pPr>
        <w:pStyle w:val="Heading2"/>
        <w:keepNext w:val="1"/>
        <w:numPr>
          <w:ilvl w:val="0"/>
          <w:numId w:val="57"/>
        </w:numPr>
        <w:spacing w:after="0" w:before="240" w:line="276" w:lineRule="auto"/>
        <w:ind w:left="566.9291338582675" w:hanging="283.46456692913375"/>
        <w:rPr>
          <w:rFonts w:ascii="Calibri" w:cs="Calibri" w:eastAsia="Calibri" w:hAnsi="Calibri"/>
          <w:i w:val="0"/>
        </w:rPr>
      </w:pPr>
      <w:bookmarkStart w:colFirst="0" w:colLast="0" w:name="_1664s55" w:id="80"/>
      <w:bookmarkEnd w:id="80"/>
      <w:r w:rsidDel="00000000" w:rsidR="00000000" w:rsidRPr="00000000">
        <w:rPr>
          <w:rFonts w:ascii="Calibri" w:cs="Calibri" w:eastAsia="Calibri" w:hAnsi="Calibri"/>
          <w:i w:val="0"/>
          <w:rtl w:val="0"/>
        </w:rPr>
        <w:t xml:space="preserve">К</w:t>
      </w:r>
      <w:r w:rsidDel="00000000" w:rsidR="00000000" w:rsidRPr="00000000">
        <w:rPr>
          <w:rFonts w:ascii="Calibri" w:cs="Calibri" w:eastAsia="Calibri" w:hAnsi="Calibri"/>
          <w:i w:val="0"/>
          <w:sz w:val="24"/>
          <w:szCs w:val="24"/>
          <w:rtl w:val="0"/>
        </w:rPr>
        <w:t xml:space="preserve">оличество откликов по продвижению (ГСД)</w:t>
      </w:r>
    </w:p>
    <w:p w:rsidR="00000000" w:rsidDel="00000000" w:rsidP="00000000" w:rsidRDefault="00000000" w:rsidRPr="00000000" w14:paraId="00000318">
      <w:pPr>
        <w:spacing w:after="0" w:line="276" w:lineRule="auto"/>
        <w:ind w:left="708.6614173228347" w:firstLine="0"/>
        <w:rPr>
          <w:rFonts w:ascii="Calibri" w:cs="Calibri" w:eastAsia="Calibri" w:hAnsi="Calibri"/>
        </w:rPr>
      </w:pPr>
      <w:del w:author="Мария Исаева" w:id="87" w:date="2024-04-09T12:58:08Z">
        <w:r w:rsidDel="00000000" w:rsidR="00000000" w:rsidRPr="00000000">
          <w:fldChar w:fldCharType="begin"/>
        </w:r>
        <w:r w:rsidDel="00000000" w:rsidR="00000000" w:rsidRPr="00000000">
          <w:delInstrText xml:space="preserve">HYPERLINK \l "_cizbqc8xmope"</w:delInstrText>
        </w:r>
        <w:r w:rsidDel="00000000" w:rsidR="00000000" w:rsidRPr="00000000">
          <w:fldChar w:fldCharType="separate"/>
        </w:r>
        <w:r w:rsidDel="00000000" w:rsidR="00000000" w:rsidRPr="00000000">
          <w:rPr>
            <w:rFonts w:ascii="Calibri" w:cs="Calibri" w:eastAsia="Calibri" w:hAnsi="Calibri"/>
            <w:b w:val="1"/>
            <w:color w:val="1155cc"/>
            <w:u w:val="single"/>
            <w:rtl w:val="0"/>
          </w:rPr>
          <w:delText xml:space="preserve"> </w:delText>
        </w:r>
        <w:r w:rsidDel="00000000" w:rsidR="00000000" w:rsidRPr="00000000">
          <w:fldChar w:fldCharType="end"/>
        </w:r>
        <w:r w:rsidDel="00000000" w:rsidR="00000000" w:rsidRPr="00000000">
          <w:fldChar w:fldCharType="begin"/>
        </w:r>
        <w:r w:rsidDel="00000000" w:rsidR="00000000" w:rsidRPr="00000000">
          <w:delInstrText xml:space="preserve">HYPERLINK \l "_cizbqc8xmope"</w:delInstrText>
        </w:r>
        <w:r w:rsidDel="00000000" w:rsidR="00000000" w:rsidRPr="00000000">
          <w:fldChar w:fldCharType="separate"/>
        </w:r>
        <w:r w:rsidDel="00000000" w:rsidR="00000000" w:rsidRPr="00000000">
          <w:rPr>
            <w:rFonts w:ascii="Calibri" w:cs="Calibri" w:eastAsia="Calibri" w:hAnsi="Calibri"/>
            <w:color w:val="1155cc"/>
            <w:u w:val="single"/>
            <w:rtl w:val="0"/>
          </w:rPr>
          <w:delText xml:space="preserve">Cм. описание в статистиках 2 отделения</w:delText>
        </w:r>
        <w:r w:rsidDel="00000000" w:rsidR="00000000" w:rsidRPr="00000000">
          <w:fldChar w:fldCharType="end"/>
        </w:r>
      </w:del>
      <w:ins w:author="Мария Исаева" w:id="87" w:date="2024-04-09T12:58:08Z">
        <w:r w:rsidDel="00000000" w:rsidR="00000000" w:rsidRPr="00000000">
          <w:fldChar w:fldCharType="begin"/>
        </w:r>
        <w:r w:rsidDel="00000000" w:rsidR="00000000" w:rsidRPr="00000000">
          <w:instrText xml:space="preserve">HYPERLINK \l "_1664s55"</w:instrText>
        </w:r>
        <w:r w:rsidDel="00000000" w:rsidR="00000000" w:rsidRPr="00000000">
          <w:fldChar w:fldCharType="separate"/>
        </w:r>
        <w:r w:rsidDel="00000000" w:rsidR="00000000" w:rsidRPr="00000000">
          <w:rPr>
            <w:rFonts w:ascii="Calibri" w:cs="Calibri" w:eastAsia="Calibri" w:hAnsi="Calibri"/>
            <w:b w:val="1"/>
            <w:color w:val="1155cc"/>
            <w:u w:val="single"/>
            <w:rtl w:val="0"/>
          </w:rPr>
          <w:t xml:space="preserve"> </w:t>
        </w:r>
        <w:r w:rsidDel="00000000" w:rsidR="00000000" w:rsidRPr="00000000">
          <w:fldChar w:fldCharType="end"/>
        </w:r>
        <w:r w:rsidDel="00000000" w:rsidR="00000000" w:rsidRPr="00000000">
          <w:fldChar w:fldCharType="begin"/>
        </w:r>
        <w:r w:rsidDel="00000000" w:rsidR="00000000" w:rsidRPr="00000000">
          <w:instrText xml:space="preserve">HYPERLINK \l "_1664s55"</w:instrText>
        </w:r>
        <w:r w:rsidDel="00000000" w:rsidR="00000000" w:rsidRPr="00000000">
          <w:fldChar w:fldCharType="separate"/>
        </w:r>
        <w:r w:rsidDel="00000000" w:rsidR="00000000" w:rsidRPr="00000000">
          <w:rPr>
            <w:rFonts w:ascii="Calibri" w:cs="Calibri" w:eastAsia="Calibri" w:hAnsi="Calibri"/>
            <w:color w:val="1155cc"/>
            <w:u w:val="single"/>
            <w:rtl w:val="0"/>
          </w:rPr>
          <w:t xml:space="preserve">Cм. описание в статистиках 2 отделения</w:t>
        </w:r>
        <w:r w:rsidDel="00000000" w:rsidR="00000000" w:rsidRPr="00000000">
          <w:fldChar w:fldCharType="end"/>
        </w:r>
      </w:ins>
      <w:r w:rsidDel="00000000" w:rsidR="00000000" w:rsidRPr="00000000">
        <w:rPr>
          <w:rtl w:val="0"/>
        </w:rPr>
      </w:r>
    </w:p>
    <w:p w:rsidR="00000000" w:rsidDel="00000000" w:rsidP="00000000" w:rsidRDefault="00000000" w:rsidRPr="00000000" w14:paraId="00000319">
      <w:pPr>
        <w:pStyle w:val="Heading1"/>
        <w:spacing w:line="276" w:lineRule="auto"/>
        <w:jc w:val="both"/>
        <w:rPr>
          <w:rFonts w:ascii="Calibri" w:cs="Calibri" w:eastAsia="Calibri" w:hAnsi="Calibri"/>
        </w:rPr>
      </w:pPr>
      <w:bookmarkStart w:colFirst="0" w:colLast="0" w:name="_cwu5oke10hav" w:id="82"/>
      <w:bookmarkEnd w:id="82"/>
      <w:r w:rsidDel="00000000" w:rsidR="00000000" w:rsidRPr="00000000">
        <w:rPr>
          <w:rFonts w:ascii="Calibri" w:cs="Calibri" w:eastAsia="Calibri" w:hAnsi="Calibri"/>
          <w:rtl w:val="0"/>
        </w:rPr>
        <w:t xml:space="preserve">Отдел  5Б  - ПОНИМАНИЯ. НАЧАЛЬНИК:</w:t>
      </w:r>
    </w:p>
    <w:p w:rsidR="00000000" w:rsidDel="00000000" w:rsidP="00000000" w:rsidRDefault="00000000" w:rsidRPr="00000000" w14:paraId="0000031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1B">
      <w:pPr>
        <w:pStyle w:val="Heading1"/>
        <w:spacing w:line="276" w:lineRule="auto"/>
        <w:jc w:val="both"/>
        <w:rPr>
          <w:rFonts w:ascii="Calibri" w:cs="Calibri" w:eastAsia="Calibri" w:hAnsi="Calibri"/>
        </w:rPr>
      </w:pPr>
      <w:bookmarkStart w:colFirst="0" w:colLast="0" w:name="_o6vwottnp2yh" w:id="83"/>
      <w:bookmarkEnd w:id="83"/>
      <w:r w:rsidDel="00000000" w:rsidR="00000000" w:rsidRPr="00000000">
        <w:rPr>
          <w:rFonts w:ascii="Calibri" w:cs="Calibri" w:eastAsia="Calibri" w:hAnsi="Calibri"/>
          <w:rtl w:val="0"/>
        </w:rPr>
        <w:t xml:space="preserve">Отдел  6Б - ПРОДАЖ. НАЧАЛЬНИК:</w:t>
      </w:r>
    </w:p>
    <w:p w:rsidR="00000000" w:rsidDel="00000000" w:rsidP="00000000" w:rsidRDefault="00000000" w:rsidRPr="00000000" w14:paraId="0000031C">
      <w:pPr>
        <w:pStyle w:val="Heading2"/>
        <w:keepNext w:val="1"/>
        <w:numPr>
          <w:ilvl w:val="0"/>
          <w:numId w:val="103"/>
        </w:numPr>
        <w:spacing w:after="0" w:before="240" w:line="240" w:lineRule="auto"/>
        <w:ind w:left="566.9291338582675" w:hanging="283.46456692913375"/>
        <w:jc w:val="both"/>
        <w:rPr/>
      </w:pPr>
      <w:bookmarkStart w:colFirst="0" w:colLast="0" w:name="_2r0uhxc" w:id="59"/>
      <w:bookmarkEnd w:id="59"/>
      <w:r w:rsidDel="00000000" w:rsidR="00000000" w:rsidRPr="00000000">
        <w:rPr>
          <w:rFonts w:ascii="Calibri" w:cs="Calibri" w:eastAsia="Calibri" w:hAnsi="Calibri"/>
          <w:i w:val="0"/>
          <w:sz w:val="24"/>
          <w:szCs w:val="24"/>
          <w:rtl w:val="0"/>
        </w:rPr>
        <w:t xml:space="preserve">Сумма маржи по принятым заказам (ГСД)</w:t>
      </w:r>
      <w:r w:rsidDel="00000000" w:rsidR="00000000" w:rsidRPr="00000000">
        <w:rPr>
          <w:sz w:val="24"/>
          <w:szCs w:val="24"/>
          <w:rtl w:val="0"/>
        </w:rPr>
        <w:t xml:space="preserve">  </w:t>
      </w:r>
    </w:p>
    <w:p w:rsidR="00000000" w:rsidDel="00000000" w:rsidP="00000000" w:rsidRDefault="00000000" w:rsidRPr="00000000" w14:paraId="0000031D">
      <w:pPr>
        <w:spacing w:after="0" w:line="276" w:lineRule="auto"/>
        <w:ind w:left="708.6614173228347" w:firstLine="0"/>
        <w:rPr>
          <w:rFonts w:ascii="Calibri" w:cs="Calibri" w:eastAsia="Calibri" w:hAnsi="Calibri"/>
        </w:rPr>
      </w:pPr>
      <w:hyperlink w:anchor="_q2t04l9qzbss">
        <w:r w:rsidDel="00000000" w:rsidR="00000000" w:rsidRPr="00000000">
          <w:rPr>
            <w:rFonts w:ascii="Calibri" w:cs="Calibri" w:eastAsia="Calibri" w:hAnsi="Calibri"/>
            <w:b w:val="1"/>
            <w:color w:val="1155cc"/>
            <w:u w:val="single"/>
            <w:rtl w:val="0"/>
          </w:rPr>
          <w:t xml:space="preserve"> </w:t>
        </w:r>
      </w:hyperlink>
      <w:hyperlink w:anchor="_q2t04l9qzbss">
        <w:r w:rsidDel="00000000" w:rsidR="00000000" w:rsidRPr="00000000">
          <w:rPr>
            <w:rFonts w:ascii="Calibri" w:cs="Calibri" w:eastAsia="Calibri" w:hAnsi="Calibri"/>
            <w:color w:val="1155cc"/>
            <w:u w:val="single"/>
            <w:rtl w:val="0"/>
          </w:rPr>
          <w:t xml:space="preserve">Cм. описание в статистиках 2 отделения</w:t>
        </w:r>
      </w:hyperlink>
      <w:r w:rsidDel="00000000" w:rsidR="00000000" w:rsidRPr="00000000">
        <w:rPr>
          <w:rtl w:val="0"/>
        </w:rPr>
      </w:r>
    </w:p>
    <w:p w:rsidR="00000000" w:rsidDel="00000000" w:rsidP="00000000" w:rsidRDefault="00000000" w:rsidRPr="00000000" w14:paraId="0000031E">
      <w:pPr>
        <w:pStyle w:val="Heading2"/>
        <w:numPr>
          <w:ilvl w:val="0"/>
          <w:numId w:val="126"/>
        </w:numPr>
        <w:spacing w:after="0" w:line="240" w:lineRule="auto"/>
        <w:ind w:left="566.9291338582675" w:hanging="283.46456692913375"/>
        <w:jc w:val="both"/>
        <w:rPr>
          <w:rFonts w:ascii="Calibri" w:cs="Calibri" w:eastAsia="Calibri" w:hAnsi="Calibri"/>
          <w:i w:val="0"/>
          <w:sz w:val="24"/>
          <w:szCs w:val="24"/>
        </w:rPr>
      </w:pPr>
      <w:bookmarkStart w:colFirst="0" w:colLast="0" w:name="_ipyjbzmkdfn9" w:id="84"/>
      <w:bookmarkEnd w:id="84"/>
      <w:r w:rsidDel="00000000" w:rsidR="00000000" w:rsidRPr="00000000">
        <w:rPr>
          <w:rFonts w:ascii="Calibri" w:cs="Calibri" w:eastAsia="Calibri" w:hAnsi="Calibri"/>
          <w:i w:val="0"/>
          <w:sz w:val="24"/>
          <w:szCs w:val="24"/>
          <w:rtl w:val="0"/>
        </w:rPr>
        <w:t xml:space="preserve">Количество полученных контактов потенциальных клиентов для совершения холодного звонка (номер телефона, название компании, е-mail, сайт)</w:t>
      </w:r>
    </w:p>
    <w:p w:rsidR="00000000" w:rsidDel="00000000" w:rsidP="00000000" w:rsidRDefault="00000000" w:rsidRPr="00000000" w14:paraId="0000031F">
      <w:pPr>
        <w:numPr>
          <w:ilvl w:val="0"/>
          <w:numId w:val="60"/>
        </w:numPr>
        <w:spacing w:after="0" w:line="240" w:lineRule="auto"/>
        <w:ind w:left="708.6614173228347" w:hanging="425.19685039370086"/>
        <w:jc w:val="both"/>
        <w:rPr>
          <w:ins w:author="Мария Исаева" w:id="89" w:date="2024-04-09T13:02:33Z"/>
          <w:rFonts w:ascii="Calibri" w:cs="Calibri" w:eastAsia="Calibri" w:hAnsi="Calibri"/>
          <w:u w:val="none"/>
        </w:rPr>
      </w:pPr>
      <w:ins w:author="Мария Исаева" w:id="88" w:date="2024-04-09T13:02:01Z">
        <w:r w:rsidDel="00000000" w:rsidR="00000000" w:rsidRPr="00000000">
          <w:rPr>
            <w:rFonts w:ascii="Calibri" w:cs="Calibri" w:eastAsia="Calibri" w:hAnsi="Calibri"/>
            <w:i w:val="0"/>
            <w:sz w:val="24"/>
            <w:szCs w:val="24"/>
            <w:rtl w:val="0"/>
          </w:rPr>
          <w:t xml:space="preserve">Краткое описание этой статистики: </w:t>
        </w:r>
      </w:ins>
      <w:r w:rsidDel="00000000" w:rsidR="00000000" w:rsidRPr="00000000">
        <w:rPr>
          <w:rFonts w:ascii="Calibri" w:cs="Calibri" w:eastAsia="Calibri" w:hAnsi="Calibri"/>
          <w:rtl w:val="0"/>
        </w:rPr>
        <w:t xml:space="preserve">Это все потенциальные клиенты, которых менеджер нашел сам или получил (холодная клиентская база) со следующими данными -  название, контрактный номер телефона, электронная почта и по которым он осуществил холодный звонок за соответствующий период. </w:t>
      </w:r>
      <w:ins w:author="Мария Исаева" w:id="89" w:date="2024-04-09T13:02:33Z">
        <w:r w:rsidDel="00000000" w:rsidR="00000000" w:rsidRPr="00000000">
          <w:rPr>
            <w:rtl w:val="0"/>
          </w:rPr>
        </w:r>
      </w:ins>
    </w:p>
    <w:p w:rsidR="00000000" w:rsidDel="00000000" w:rsidP="00000000" w:rsidRDefault="00000000" w:rsidRPr="00000000" w14:paraId="00000320">
      <w:pPr>
        <w:numPr>
          <w:ilvl w:val="0"/>
          <w:numId w:val="60"/>
        </w:numPr>
        <w:spacing w:after="0" w:line="240" w:lineRule="auto"/>
        <w:ind w:left="708.6614173228347" w:hanging="425.19685039370086"/>
        <w:jc w:val="both"/>
        <w:rPr>
          <w:ins w:author="Мария Исаева" w:id="90" w:date="2024-04-09T13:09:28Z"/>
          <w:rFonts w:ascii="Calibri" w:cs="Calibri" w:eastAsia="Calibri" w:hAnsi="Calibri"/>
          <w:u w:val="none"/>
        </w:rPr>
      </w:pPr>
      <w:ins w:author="Мария Исаева" w:id="89" w:date="2024-04-09T13:02:33Z">
        <w:r w:rsidDel="00000000" w:rsidR="00000000" w:rsidRPr="00000000">
          <w:rPr>
            <w:rFonts w:ascii="Calibri" w:cs="Calibri" w:eastAsia="Calibri" w:hAnsi="Calibri"/>
            <w:rtl w:val="0"/>
          </w:rPr>
          <w:t xml:space="preserve">Какие данные брать и где брать эти данные для подсчета: </w:t>
        </w:r>
      </w:ins>
      <w:r w:rsidDel="00000000" w:rsidR="00000000" w:rsidRPr="00000000">
        <w:rPr>
          <w:rFonts w:ascii="Calibri" w:cs="Calibri" w:eastAsia="Calibri" w:hAnsi="Calibri"/>
          <w:rtl w:val="0"/>
        </w:rPr>
        <w:t xml:space="preserve">Данные берутся из CRM и рассчитываются как количество переходов карточек сделок со стадии воронки “Новый клиент” в любую другую стадию в зависимости от результатов переговоров с клиентом. </w:t>
      </w:r>
      <w:ins w:author="Мария Исаева" w:id="90" w:date="2024-04-09T13:09:28Z">
        <w:r w:rsidDel="00000000" w:rsidR="00000000" w:rsidRPr="00000000">
          <w:rPr>
            <w:rtl w:val="0"/>
          </w:rPr>
        </w:r>
      </w:ins>
    </w:p>
    <w:p w:rsidR="00000000" w:rsidDel="00000000" w:rsidP="00000000" w:rsidRDefault="00000000" w:rsidRPr="00000000" w14:paraId="00000321">
      <w:pPr>
        <w:numPr>
          <w:ilvl w:val="0"/>
          <w:numId w:val="60"/>
        </w:numPr>
        <w:spacing w:after="0" w:line="240" w:lineRule="auto"/>
        <w:ind w:left="708.6614173228347" w:hanging="425.19685039370086"/>
        <w:jc w:val="both"/>
        <w:rPr>
          <w:ins w:author="Мария Исаева" w:id="91" w:date="2024-04-09T13:18:36Z"/>
          <w:rFonts w:ascii="Calibri" w:cs="Calibri" w:eastAsia="Calibri" w:hAnsi="Calibri"/>
          <w:u w:val="none"/>
        </w:rPr>
      </w:pPr>
      <w:ins w:author="Мария Исаева" w:id="90" w:date="2024-04-09T13:09:28Z">
        <w:r w:rsidDel="00000000" w:rsidR="00000000" w:rsidRPr="00000000">
          <w:rPr>
            <w:rFonts w:ascii="Calibri" w:cs="Calibri" w:eastAsia="Calibri" w:hAnsi="Calibri"/>
            <w:rtl w:val="0"/>
          </w:rPr>
          <w:t xml:space="preserve">Как посчитать эту статистику:</w:t>
        </w:r>
      </w:ins>
      <w:r w:rsidDel="00000000" w:rsidR="00000000" w:rsidRPr="00000000">
        <w:rPr>
          <w:rFonts w:ascii="Calibri" w:cs="Calibri" w:eastAsia="Calibri" w:hAnsi="Calibri"/>
          <w:rtl w:val="0"/>
        </w:rPr>
        <w:t xml:space="preserve"> По данной статистики подсчет ведется ежедневно, для этого менеджеру необходимо из CRM каждое утро брать данные -  какое количество клиентов, находятся на каждом этапе воронке и сравниваются данное количество с данными за предыдущий день, то есть менеджер считает какое количество клиентов перешло из этапа воронки “Новый клиент” на другие этапы воронки. В статистике так же отображается квота</w:t>
      </w:r>
      <w:ins w:author="Мария Исаева" w:id="91" w:date="2024-04-09T13:18:36Z">
        <w:r w:rsidDel="00000000" w:rsidR="00000000" w:rsidRPr="00000000">
          <w:rPr>
            <w:rtl w:val="0"/>
          </w:rPr>
        </w:r>
      </w:ins>
    </w:p>
    <w:p w:rsidR="00000000" w:rsidDel="00000000" w:rsidP="00000000" w:rsidRDefault="00000000" w:rsidRPr="00000000" w14:paraId="00000322">
      <w:pPr>
        <w:widowControl w:val="1"/>
        <w:numPr>
          <w:ilvl w:val="0"/>
          <w:numId w:val="60"/>
        </w:numPr>
        <w:spacing w:after="0" w:line="240" w:lineRule="auto"/>
        <w:ind w:left="720" w:hanging="360"/>
        <w:jc w:val="both"/>
        <w:rPr>
          <w:ins w:author="Мария Исаева" w:id="91" w:date="2024-04-09T13:18:36Z"/>
          <w:rFonts w:ascii="Calibri" w:cs="Calibri" w:eastAsia="Calibri" w:hAnsi="Calibri"/>
        </w:rPr>
      </w:pPr>
      <w:ins w:author="Мария Исаева" w:id="91" w:date="2024-04-09T13:18:36Z">
        <w:r w:rsidDel="00000000" w:rsidR="00000000" w:rsidRPr="00000000">
          <w:rPr>
            <w:rFonts w:ascii="Calibri" w:cs="Calibri" w:eastAsia="Calibri" w:hAnsi="Calibri"/>
            <w:rtl w:val="0"/>
          </w:rPr>
          <w:t xml:space="preserve">Пример расчета этой статистики: </w:t>
        </w:r>
      </w:ins>
    </w:p>
    <w:p w:rsidR="00000000" w:rsidDel="00000000" w:rsidP="00000000" w:rsidRDefault="00000000" w:rsidRPr="00000000" w14:paraId="00000323">
      <w:pPr>
        <w:numPr>
          <w:ilvl w:val="0"/>
          <w:numId w:val="60"/>
        </w:numPr>
        <w:spacing w:after="280" w:lineRule="auto"/>
        <w:ind w:left="720" w:hanging="360"/>
        <w:jc w:val="both"/>
        <w:rPr>
          <w:ins w:author="Мария Исаева" w:id="88" w:date="2024-04-09T13:02:01Z"/>
          <w:rFonts w:ascii="Calibri" w:cs="Calibri" w:eastAsia="Calibri" w:hAnsi="Calibri"/>
          <w:b w:val="1"/>
          <w:color w:val="00000a"/>
        </w:rPr>
      </w:pPr>
      <w:ins w:author="Мария Исаева" w:id="88" w:date="2024-04-09T13:02:01Z">
        <w:r w:rsidDel="00000000" w:rsidR="00000000" w:rsidRPr="00000000">
          <w:rPr>
            <w:rFonts w:ascii="Calibri" w:cs="Calibri" w:eastAsia="Calibri" w:hAnsi="Calibri"/>
            <w:b w:val="1"/>
            <w:rtl w:val="0"/>
            <w:rPrChange w:author="Мария Исаева" w:id="92" w:date="2024-04-09T13:18:36Z">
              <w:rPr>
                <w:rFonts w:ascii="Calibri" w:cs="Calibri" w:eastAsia="Calibri" w:hAnsi="Calibri"/>
              </w:rPr>
            </w:rPrChange>
          </w:rPr>
          <w:t xml:space="preserve">Как рассчитать квоту (если есть):</w:t>
        </w:r>
      </w:ins>
    </w:p>
    <w:p w:rsidR="00000000" w:rsidDel="00000000" w:rsidP="00000000" w:rsidRDefault="00000000" w:rsidRPr="00000000" w14:paraId="00000324">
      <w:pPr>
        <w:numPr>
          <w:ilvl w:val="0"/>
          <w:numId w:val="60"/>
        </w:numPr>
        <w:spacing w:after="0" w:lineRule="auto"/>
        <w:ind w:left="720" w:hanging="360"/>
        <w:jc w:val="both"/>
        <w:rPr>
          <w:rFonts w:ascii="Calibri" w:cs="Calibri" w:eastAsia="Calibri" w:hAnsi="Calibri"/>
          <w:b w:val="1"/>
          <w:color w:val="00000a"/>
          <w:rPrChange w:author="Мария Исаева" w:id="93" w:date="2024-04-09T13:02:01Z">
            <w:rPr>
              <w:rFonts w:ascii="Calibri" w:cs="Calibri" w:eastAsia="Calibri" w:hAnsi="Calibri"/>
            </w:rPr>
          </w:rPrChange>
        </w:rPr>
        <w:pPrChange w:author="Мария Исаева" w:id="0" w:date="2024-04-09T13:02:01Z">
          <w:pPr>
            <w:spacing w:after="0" w:line="240" w:lineRule="auto"/>
            <w:jc w:val="both"/>
          </w:pPr>
        </w:pPrChange>
      </w:pPr>
      <w:ins w:author="Мария Исаева" w:id="88" w:date="2024-04-09T13:02:01Z">
        <w:r w:rsidDel="00000000" w:rsidR="00000000" w:rsidRPr="00000000">
          <w:rPr>
            <w:rFonts w:ascii="Calibri" w:cs="Calibri" w:eastAsia="Calibri" w:hAnsi="Calibri"/>
            <w:b w:val="1"/>
            <w:rtl w:val="0"/>
            <w:rPrChange w:author="Мария Исаева" w:id="92" w:date="2024-04-09T13:18:36Z">
              <w:rPr>
                <w:rFonts w:ascii="Calibri" w:cs="Calibri" w:eastAsia="Calibri" w:hAnsi="Calibri"/>
              </w:rPr>
            </w:rPrChange>
          </w:rPr>
          <w:t xml:space="preserve">Что вижу как руководитель по этой статистике и какие управленческие выводы:</w:t>
        </w:r>
      </w:ins>
      <w:r w:rsidDel="00000000" w:rsidR="00000000" w:rsidRPr="00000000">
        <w:rPr>
          <w:rtl w:val="0"/>
        </w:rPr>
      </w:r>
    </w:p>
    <w:p w:rsidR="00000000" w:rsidDel="00000000" w:rsidP="00000000" w:rsidRDefault="00000000" w:rsidRPr="00000000" w14:paraId="0000032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6">
      <w:pPr>
        <w:pStyle w:val="Heading2"/>
        <w:keepNext w:val="1"/>
        <w:numPr>
          <w:ilvl w:val="0"/>
          <w:numId w:val="37"/>
        </w:numPr>
        <w:spacing w:after="0" w:line="240" w:lineRule="auto"/>
        <w:ind w:left="566.9291338582675" w:hanging="283.46456692913375"/>
        <w:jc w:val="both"/>
        <w:rPr>
          <w:rFonts w:ascii="Calibri" w:cs="Calibri" w:eastAsia="Calibri" w:hAnsi="Calibri"/>
          <w:i w:val="0"/>
        </w:rPr>
      </w:pPr>
      <w:bookmarkStart w:colFirst="0" w:colLast="0" w:name="_3q5sasy" w:id="60"/>
      <w:bookmarkEnd w:id="60"/>
      <w:r w:rsidDel="00000000" w:rsidR="00000000" w:rsidRPr="00000000">
        <w:rPr>
          <w:rFonts w:ascii="Calibri" w:cs="Calibri" w:eastAsia="Calibri" w:hAnsi="Calibri"/>
          <w:i w:val="0"/>
          <w:rtl w:val="0"/>
        </w:rPr>
        <w:t xml:space="preserve">Кол</w:t>
      </w:r>
      <w:r w:rsidDel="00000000" w:rsidR="00000000" w:rsidRPr="00000000">
        <w:rPr>
          <w:rFonts w:ascii="Calibri" w:cs="Calibri" w:eastAsia="Calibri" w:hAnsi="Calibri"/>
          <w:i w:val="0"/>
          <w:sz w:val="24"/>
          <w:szCs w:val="24"/>
          <w:rtl w:val="0"/>
        </w:rPr>
        <w:t xml:space="preserve">ичество клиентов, которые покупают биг-беги</w:t>
      </w:r>
    </w:p>
    <w:p w:rsidR="00000000" w:rsidDel="00000000" w:rsidP="00000000" w:rsidRDefault="00000000" w:rsidRPr="00000000" w14:paraId="00000327">
      <w:pPr>
        <w:keepNext w:val="1"/>
        <w:numPr>
          <w:ilvl w:val="0"/>
          <w:numId w:val="119"/>
        </w:numPr>
        <w:spacing w:after="0" w:line="240" w:lineRule="auto"/>
        <w:ind w:left="720" w:hanging="360"/>
        <w:jc w:val="both"/>
        <w:rPr>
          <w:ins w:author="Мария Исаева" w:id="95" w:date="2024-04-09T13:17:13Z"/>
          <w:rFonts w:ascii="Calibri" w:cs="Calibri" w:eastAsia="Calibri" w:hAnsi="Calibri"/>
          <w:u w:val="none"/>
        </w:rPr>
      </w:pPr>
      <w:ins w:author="Мария Исаева" w:id="94" w:date="2024-04-09T13:17:07Z">
        <w:r w:rsidDel="00000000" w:rsidR="00000000" w:rsidRPr="00000000">
          <w:rPr>
            <w:rFonts w:ascii="Calibri" w:cs="Calibri" w:eastAsia="Calibri" w:hAnsi="Calibri"/>
            <w:i w:val="0"/>
            <w:sz w:val="24"/>
            <w:szCs w:val="24"/>
            <w:rtl w:val="0"/>
          </w:rPr>
          <w:t xml:space="preserve">Краткое описание этой статистики: </w:t>
        </w:r>
      </w:ins>
      <w:r w:rsidDel="00000000" w:rsidR="00000000" w:rsidRPr="00000000">
        <w:rPr>
          <w:rFonts w:ascii="Calibri" w:cs="Calibri" w:eastAsia="Calibri" w:hAnsi="Calibri"/>
          <w:rtl w:val="0"/>
        </w:rPr>
        <w:t xml:space="preserve">Это количество новых клиентов в CRM,  за определенный период, по которым менеджер выяснил, что они покупают биг-беги. </w:t>
      </w:r>
      <w:ins w:author="Мария Исаева" w:id="95" w:date="2024-04-09T13:17:13Z">
        <w:bookmarkStart w:colFirst="0" w:colLast="0" w:name="_x9gncgbzjas" w:id="85"/>
        <w:bookmarkEnd w:id="85"/>
        <w:r w:rsidDel="00000000" w:rsidR="00000000" w:rsidRPr="00000000">
          <w:rPr>
            <w:rtl w:val="0"/>
          </w:rPr>
        </w:r>
      </w:ins>
    </w:p>
    <w:p w:rsidR="00000000" w:rsidDel="00000000" w:rsidP="00000000" w:rsidRDefault="00000000" w:rsidRPr="00000000" w14:paraId="00000328">
      <w:pPr>
        <w:keepNext w:val="1"/>
        <w:numPr>
          <w:ilvl w:val="0"/>
          <w:numId w:val="119"/>
        </w:numPr>
        <w:spacing w:after="0" w:line="240" w:lineRule="auto"/>
        <w:ind w:left="720" w:hanging="360"/>
        <w:jc w:val="both"/>
        <w:rPr>
          <w:ins w:author="Мария Исаева" w:id="96" w:date="2024-04-09T13:17:36Z"/>
          <w:rFonts w:ascii="Calibri" w:cs="Calibri" w:eastAsia="Calibri" w:hAnsi="Calibri"/>
          <w:u w:val="none"/>
        </w:rPr>
      </w:pPr>
      <w:ins w:author="Мария Исаева" w:id="95" w:date="2024-04-09T13:17:13Z">
        <w:r w:rsidDel="00000000" w:rsidR="00000000" w:rsidRPr="00000000">
          <w:rPr>
            <w:rFonts w:ascii="Calibri" w:cs="Calibri" w:eastAsia="Calibri" w:hAnsi="Calibri"/>
            <w:rtl w:val="0"/>
          </w:rPr>
          <w:t xml:space="preserve">Какие данные брать и где брать эти данные для подсчета:</w:t>
        </w:r>
      </w:ins>
      <w:r w:rsidDel="00000000" w:rsidR="00000000" w:rsidRPr="00000000">
        <w:rPr>
          <w:rFonts w:ascii="Calibri" w:cs="Calibri" w:eastAsia="Calibri" w:hAnsi="Calibri"/>
          <w:rtl w:val="0"/>
        </w:rPr>
        <w:t xml:space="preserve"> </w:t>
      </w:r>
      <w:ins w:author="Мария Исаева" w:id="96" w:date="2024-04-09T13:17:36Z">
        <w:bookmarkStart w:colFirst="0" w:colLast="0" w:name="_6fykkni6zw48" w:id="86"/>
        <w:bookmarkEnd w:id="86"/>
        <w:r w:rsidDel="00000000" w:rsidR="00000000" w:rsidRPr="00000000">
          <w:rPr>
            <w:rFonts w:ascii="Calibri" w:cs="Calibri" w:eastAsia="Calibri" w:hAnsi="Calibri"/>
            <w:rtl w:val="0"/>
          </w:rPr>
          <w:t xml:space="preserve">Данные берутся из CRM</w:t>
        </w:r>
      </w:ins>
    </w:p>
    <w:p w:rsidR="00000000" w:rsidDel="00000000" w:rsidP="00000000" w:rsidRDefault="00000000" w:rsidRPr="00000000" w14:paraId="00000329">
      <w:pPr>
        <w:keepNext w:val="1"/>
        <w:numPr>
          <w:ilvl w:val="0"/>
          <w:numId w:val="119"/>
        </w:numPr>
        <w:spacing w:after="0" w:line="240" w:lineRule="auto"/>
        <w:ind w:left="720" w:hanging="360"/>
        <w:jc w:val="both"/>
        <w:rPr>
          <w:ins w:author="Мария Исаева" w:id="97" w:date="2024-04-09T13:18:40Z"/>
          <w:rFonts w:ascii="Calibri" w:cs="Calibri" w:eastAsia="Calibri" w:hAnsi="Calibri"/>
          <w:u w:val="none"/>
        </w:rPr>
      </w:pPr>
      <w:ins w:author="Мария Исаева" w:id="96" w:date="2024-04-09T13:17:36Z">
        <w:r w:rsidDel="00000000" w:rsidR="00000000" w:rsidRPr="00000000">
          <w:rPr>
            <w:rFonts w:ascii="Calibri" w:cs="Calibri" w:eastAsia="Calibri" w:hAnsi="Calibri"/>
            <w:rtl w:val="0"/>
          </w:rPr>
          <w:t xml:space="preserve">Как посчитать эту статистику: </w:t>
        </w:r>
      </w:ins>
      <w:r w:rsidDel="00000000" w:rsidR="00000000" w:rsidRPr="00000000">
        <w:rPr>
          <w:rFonts w:ascii="Calibri" w:cs="Calibri" w:eastAsia="Calibri" w:hAnsi="Calibri"/>
          <w:rtl w:val="0"/>
        </w:rPr>
        <w:t xml:space="preserve">По данной статистики подсчет ведется ежедневно, для этого менеджеру необходимо из CRM каждое утро брать данные -  какое количество клиентов, находятся на каждом этапе воронке и сравниваются данное количество с данными за предыдущий день, то есть менеджер считает какое количество клиентов перешло из этапа воронки «Холодный звонок» на этап воронки “Повторный звонок” и “Звонок ЛПР”.  </w:t>
      </w:r>
      <w:r w:rsidDel="00000000" w:rsidR="00000000" w:rsidRPr="00000000">
        <w:rPr>
          <w:rFonts w:ascii="Calibri" w:cs="Calibri" w:eastAsia="Calibri" w:hAnsi="Calibri"/>
          <w:rtl w:val="0"/>
        </w:rPr>
        <w:t xml:space="preserve">В статистике также отображается квота</w:t>
      </w:r>
      <w:ins w:author="Мария Исаева" w:id="97" w:date="2024-04-09T13:18:40Z">
        <w:bookmarkStart w:colFirst="0" w:colLast="0" w:name="_tclwj12tybgx" w:id="87"/>
        <w:bookmarkEnd w:id="87"/>
        <w:r w:rsidDel="00000000" w:rsidR="00000000" w:rsidRPr="00000000">
          <w:rPr>
            <w:rtl w:val="0"/>
          </w:rPr>
        </w:r>
      </w:ins>
    </w:p>
    <w:p w:rsidR="00000000" w:rsidDel="00000000" w:rsidP="00000000" w:rsidRDefault="00000000" w:rsidRPr="00000000" w14:paraId="0000032A">
      <w:pPr>
        <w:widowControl w:val="1"/>
        <w:numPr>
          <w:ilvl w:val="0"/>
          <w:numId w:val="119"/>
        </w:numPr>
        <w:spacing w:after="0" w:line="240" w:lineRule="auto"/>
        <w:ind w:left="720" w:hanging="360"/>
        <w:jc w:val="both"/>
        <w:rPr>
          <w:ins w:author="Мария Исаева" w:id="97" w:date="2024-04-09T13:18:40Z"/>
          <w:rFonts w:ascii="Calibri" w:cs="Calibri" w:eastAsia="Calibri" w:hAnsi="Calibri"/>
        </w:rPr>
      </w:pPr>
      <w:ins w:author="Мария Исаева" w:id="97" w:date="2024-04-09T13:18:40Z">
        <w:r w:rsidDel="00000000" w:rsidR="00000000" w:rsidRPr="00000000">
          <w:rPr>
            <w:rFonts w:ascii="Calibri" w:cs="Calibri" w:eastAsia="Calibri" w:hAnsi="Calibri"/>
            <w:rtl w:val="0"/>
          </w:rPr>
          <w:t xml:space="preserve">Пример расчета этой статистики: </w:t>
        </w:r>
      </w:ins>
    </w:p>
    <w:p w:rsidR="00000000" w:rsidDel="00000000" w:rsidP="00000000" w:rsidRDefault="00000000" w:rsidRPr="00000000" w14:paraId="0000032B">
      <w:pPr>
        <w:numPr>
          <w:ilvl w:val="0"/>
          <w:numId w:val="119"/>
        </w:numPr>
        <w:spacing w:after="0" w:afterAutospacing="0" w:lineRule="auto"/>
        <w:ind w:left="720" w:hanging="360"/>
        <w:jc w:val="both"/>
        <w:rPr>
          <w:ins w:author="Мария Исаева" w:id="97" w:date="2024-04-09T13:18:40Z"/>
          <w:rFonts w:ascii="Calibri" w:cs="Calibri" w:eastAsia="Calibri" w:hAnsi="Calibri"/>
          <w:b w:val="1"/>
          <w:color w:val="00000a"/>
        </w:rPr>
      </w:pPr>
      <w:ins w:author="Мария Исаева" w:id="97" w:date="2024-04-09T13:18:40Z">
        <w:r w:rsidDel="00000000" w:rsidR="00000000" w:rsidRPr="00000000">
          <w:rPr>
            <w:rFonts w:ascii="Calibri" w:cs="Calibri" w:eastAsia="Calibri" w:hAnsi="Calibri"/>
            <w:rtl w:val="0"/>
          </w:rPr>
          <w:t xml:space="preserve">Как рассчитать квоту (если есть):</w:t>
        </w:r>
        <w:r w:rsidDel="00000000" w:rsidR="00000000" w:rsidRPr="00000000">
          <w:rPr>
            <w:rtl w:val="0"/>
          </w:rPr>
        </w:r>
      </w:ins>
    </w:p>
    <w:p w:rsidR="00000000" w:rsidDel="00000000" w:rsidP="00000000" w:rsidRDefault="00000000" w:rsidRPr="00000000" w14:paraId="0000032C">
      <w:pPr>
        <w:numPr>
          <w:ilvl w:val="0"/>
          <w:numId w:val="119"/>
        </w:numPr>
        <w:spacing w:after="0" w:lineRule="auto"/>
        <w:ind w:left="720" w:hanging="360"/>
        <w:jc w:val="both"/>
        <w:rPr>
          <w:ins w:author="Мария Исаева" w:id="97" w:date="2024-04-09T13:18:40Z"/>
          <w:rFonts w:ascii="Calibri" w:cs="Calibri" w:eastAsia="Calibri" w:hAnsi="Calibri"/>
          <w:b w:val="1"/>
          <w:color w:val="00000a"/>
        </w:rPr>
      </w:pPr>
      <w:ins w:author="Мария Исаева" w:id="97" w:date="2024-04-09T13:18:40Z">
        <w:r w:rsidDel="00000000" w:rsidR="00000000" w:rsidRPr="00000000">
          <w:rPr>
            <w:rFonts w:ascii="Calibri" w:cs="Calibri" w:eastAsia="Calibri" w:hAnsi="Calibri"/>
            <w:rtl w:val="0"/>
          </w:rPr>
          <w:t xml:space="preserve">Что вижу как руководитель по этой статистике и какие управленческие выводы:</w:t>
        </w:r>
      </w:ins>
    </w:p>
    <w:p w:rsidR="00000000" w:rsidDel="00000000" w:rsidP="00000000" w:rsidRDefault="00000000" w:rsidRPr="00000000" w14:paraId="0000032D">
      <w:pPr>
        <w:spacing w:after="0" w:lineRule="auto"/>
        <w:ind w:left="720" w:firstLine="0"/>
        <w:jc w:val="both"/>
        <w:rPr>
          <w:rFonts w:ascii="Arial" w:cs="Arial" w:eastAsia="Arial" w:hAnsi="Arial"/>
          <w:b w:val="0"/>
          <w:i w:val="0"/>
          <w:smallCaps w:val="0"/>
          <w:strike w:val="0"/>
          <w:color w:val="000000"/>
          <w:sz w:val="22"/>
          <w:szCs w:val="22"/>
          <w:u w:val="none"/>
          <w:shd w:fill="auto" w:val="clear"/>
          <w:vertAlign w:val="baseline"/>
          <w:rPrChange w:author="Мария Исаева" w:id="98" w:date="2024-04-09T13:18:40Z">
            <w:rPr>
              <w:rFonts w:ascii="Calibri" w:cs="Calibri" w:eastAsia="Calibri" w:hAnsi="Calibri"/>
            </w:rPr>
          </w:rPrChange>
        </w:rPr>
        <w:pPrChange w:author="Мария Исаева" w:id="0" w:date="2024-04-09T13:18:40Z">
          <w:pPr>
            <w:keepNext w:val="1"/>
            <w:spacing w:after="0" w:line="240" w:lineRule="auto"/>
            <w:jc w:val="both"/>
          </w:pPr>
        </w:pPrChange>
      </w:pPr>
      <w:bookmarkStart w:colFirst="0" w:colLast="0" w:name="_x9gncgbzjas" w:id="85"/>
      <w:bookmarkEnd w:id="85"/>
      <w:r w:rsidDel="00000000" w:rsidR="00000000" w:rsidRPr="00000000">
        <w:rPr>
          <w:rtl w:val="0"/>
        </w:rPr>
      </w:r>
    </w:p>
    <w:p w:rsidR="00000000" w:rsidDel="00000000" w:rsidP="00000000" w:rsidRDefault="00000000" w:rsidRPr="00000000" w14:paraId="0000032E">
      <w:pPr>
        <w:pStyle w:val="Heading2"/>
        <w:numPr>
          <w:ilvl w:val="0"/>
          <w:numId w:val="111"/>
        </w:numPr>
        <w:spacing w:after="0" w:line="240" w:lineRule="auto"/>
        <w:ind w:left="566.9291338582675" w:hanging="283.46456692913375"/>
        <w:jc w:val="both"/>
        <w:rPr>
          <w:rFonts w:ascii="Calibri" w:cs="Calibri" w:eastAsia="Calibri" w:hAnsi="Calibri"/>
          <w:i w:val="0"/>
          <w:sz w:val="24"/>
          <w:szCs w:val="24"/>
        </w:rPr>
      </w:pPr>
      <w:bookmarkStart w:colFirst="0" w:colLast="0" w:name="_9gib5xvu3ec9" w:id="88"/>
      <w:bookmarkEnd w:id="88"/>
      <w:r w:rsidDel="00000000" w:rsidR="00000000" w:rsidRPr="00000000">
        <w:rPr>
          <w:rFonts w:ascii="Calibri" w:cs="Calibri" w:eastAsia="Calibri" w:hAnsi="Calibri"/>
          <w:i w:val="0"/>
          <w:sz w:val="24"/>
          <w:szCs w:val="24"/>
          <w:rtl w:val="0"/>
        </w:rPr>
        <w:t xml:space="preserve">Количество клиентов, у которых выявлена потребность в биг-бегах (параметры, количество, сроки необходимой поставки)</w:t>
      </w:r>
    </w:p>
    <w:p w:rsidR="00000000" w:rsidDel="00000000" w:rsidP="00000000" w:rsidRDefault="00000000" w:rsidRPr="00000000" w14:paraId="0000032F">
      <w:pPr>
        <w:numPr>
          <w:ilvl w:val="0"/>
          <w:numId w:val="67"/>
        </w:numPr>
        <w:spacing w:after="0" w:line="240" w:lineRule="auto"/>
        <w:ind w:left="720" w:hanging="360"/>
        <w:jc w:val="both"/>
        <w:rPr>
          <w:ins w:author="Мария Исаева" w:id="100" w:date="2024-04-09T13:20:00Z"/>
          <w:rFonts w:ascii="Calibri" w:cs="Calibri" w:eastAsia="Calibri" w:hAnsi="Calibri"/>
          <w:u w:val="none"/>
        </w:rPr>
      </w:pPr>
      <w:ins w:author="Мария Исаева" w:id="99" w:date="2024-04-09T13:19:39Z">
        <w:r w:rsidDel="00000000" w:rsidR="00000000" w:rsidRPr="00000000">
          <w:rPr>
            <w:rFonts w:ascii="Calibri" w:cs="Calibri" w:eastAsia="Calibri" w:hAnsi="Calibri"/>
            <w:i w:val="0"/>
            <w:sz w:val="24"/>
            <w:szCs w:val="24"/>
            <w:rtl w:val="0"/>
          </w:rPr>
          <w:t xml:space="preserve">Краткое описание этой статистики: </w:t>
        </w:r>
      </w:ins>
      <w:r w:rsidDel="00000000" w:rsidR="00000000" w:rsidRPr="00000000">
        <w:rPr>
          <w:rFonts w:ascii="Calibri" w:cs="Calibri" w:eastAsia="Calibri" w:hAnsi="Calibri"/>
          <w:rtl w:val="0"/>
        </w:rPr>
        <w:t xml:space="preserve">Это количество клиентов в CRM за отчетный период, с которыми произошел контакт с ЛПР и мы понимаем какой именно продукт они покупают, с какой периодичностью и выявили остальные технические параметры согласно бланка заказа биг-бега. Этих данных достаточно для расчета индивидуального коммерческого предложения (КП). </w:t>
      </w:r>
      <w:ins w:author="Мария Исаева" w:id="100" w:date="2024-04-09T13:20:00Z">
        <w:r w:rsidDel="00000000" w:rsidR="00000000" w:rsidRPr="00000000">
          <w:rPr>
            <w:rtl w:val="0"/>
          </w:rPr>
        </w:r>
      </w:ins>
    </w:p>
    <w:p w:rsidR="00000000" w:rsidDel="00000000" w:rsidP="00000000" w:rsidRDefault="00000000" w:rsidRPr="00000000" w14:paraId="00000330">
      <w:pPr>
        <w:numPr>
          <w:ilvl w:val="0"/>
          <w:numId w:val="67"/>
        </w:numPr>
        <w:spacing w:after="0" w:line="240" w:lineRule="auto"/>
        <w:ind w:left="720" w:hanging="360"/>
        <w:jc w:val="both"/>
        <w:rPr>
          <w:ins w:author="Мария Исаева" w:id="100" w:date="2024-04-09T13:20:00Z"/>
          <w:rFonts w:ascii="Calibri" w:cs="Calibri" w:eastAsia="Calibri" w:hAnsi="Calibri"/>
          <w:u w:val="none"/>
        </w:rPr>
      </w:pPr>
      <w:ins w:author="Мария Исаева" w:id="100" w:date="2024-04-09T13:20:00Z">
        <w:r w:rsidDel="00000000" w:rsidR="00000000" w:rsidRPr="00000000">
          <w:rPr>
            <w:rFonts w:ascii="Calibri" w:cs="Calibri" w:eastAsia="Calibri" w:hAnsi="Calibri"/>
            <w:rtl w:val="0"/>
          </w:rPr>
          <w:t xml:space="preserve">Какие данные брать и где брать эти данные для подсчета : </w:t>
        </w:r>
        <w:r w:rsidDel="00000000" w:rsidR="00000000" w:rsidRPr="00000000">
          <w:rPr>
            <w:rFonts w:ascii="Calibri" w:cs="Calibri" w:eastAsia="Calibri" w:hAnsi="Calibri"/>
            <w:rtl w:val="0"/>
          </w:rPr>
          <w:t xml:space="preserve">Данные берутся из CRM</w:t>
        </w:r>
      </w:ins>
    </w:p>
    <w:p w:rsidR="00000000" w:rsidDel="00000000" w:rsidP="00000000" w:rsidRDefault="00000000" w:rsidRPr="00000000" w14:paraId="00000331">
      <w:pPr>
        <w:spacing w:after="0" w:line="240" w:lineRule="auto"/>
        <w:ind w:left="720" w:firstLine="0"/>
        <w:jc w:val="both"/>
        <w:rPr>
          <w:ins w:author="Мария Исаева" w:id="100" w:date="2024-04-09T13:20:00Z"/>
          <w:rFonts w:ascii="Calibri" w:cs="Calibri" w:eastAsia="Calibri" w:hAnsi="Calibri"/>
        </w:rPr>
      </w:pPr>
      <w:ins w:author="Мария Исаева" w:id="100" w:date="2024-04-09T13:20:00Z">
        <w:r w:rsidDel="00000000" w:rsidR="00000000" w:rsidRPr="00000000">
          <w:rPr>
            <w:rFonts w:ascii="Calibri" w:cs="Calibri" w:eastAsia="Calibri" w:hAnsi="Calibri"/>
            <w:rtl w:val="0"/>
          </w:rPr>
          <w:t xml:space="preserve">воронки “Звонок ЛПР” и  “Отправленное индивидуальное КП”</w:t>
        </w:r>
        <w:r w:rsidDel="00000000" w:rsidR="00000000" w:rsidRPr="00000000">
          <w:rPr>
            <w:rtl w:val="0"/>
          </w:rPr>
        </w:r>
      </w:ins>
    </w:p>
    <w:p w:rsidR="00000000" w:rsidDel="00000000" w:rsidP="00000000" w:rsidRDefault="00000000" w:rsidRPr="00000000" w14:paraId="00000332">
      <w:pPr>
        <w:numPr>
          <w:ilvl w:val="0"/>
          <w:numId w:val="67"/>
        </w:numPr>
        <w:spacing w:after="0" w:line="240" w:lineRule="auto"/>
        <w:ind w:left="720" w:hanging="360"/>
        <w:jc w:val="both"/>
        <w:rPr>
          <w:ins w:author="Алексей Расин" w:id="101" w:date="2023-11-28T14:48:38Z"/>
          <w:rFonts w:ascii="Calibri" w:cs="Calibri" w:eastAsia="Calibri" w:hAnsi="Calibri"/>
          <w:u w:val="none"/>
          <w:rPrChange w:author="Мария Исаева" w:id="102" w:date="2024-04-09T13:19:37Z">
            <w:rPr>
              <w:rFonts w:ascii="Calibri" w:cs="Calibri" w:eastAsia="Calibri" w:hAnsi="Calibri"/>
            </w:rPr>
          </w:rPrChange>
        </w:rPr>
        <w:pPrChange w:author="Мария Исаева" w:id="0" w:date="2024-04-09T13:19:37Z">
          <w:pPr>
            <w:spacing w:after="0" w:line="240" w:lineRule="auto"/>
            <w:jc w:val="both"/>
          </w:pPr>
        </w:pPrChange>
      </w:pPr>
      <w:ins w:author="Мария Исаева" w:id="100" w:date="2024-04-09T13:20:00Z">
        <w:r w:rsidDel="00000000" w:rsidR="00000000" w:rsidRPr="00000000">
          <w:rPr>
            <w:rFonts w:ascii="Calibri" w:cs="Calibri" w:eastAsia="Calibri" w:hAnsi="Calibri"/>
            <w:rtl w:val="0"/>
          </w:rPr>
          <w:t xml:space="preserve">Как посчитать эту статистику: </w:t>
        </w:r>
      </w:ins>
      <w:r w:rsidDel="00000000" w:rsidR="00000000" w:rsidRPr="00000000">
        <w:rPr>
          <w:rFonts w:ascii="Calibri" w:cs="Calibri" w:eastAsia="Calibri" w:hAnsi="Calibri"/>
          <w:rtl w:val="0"/>
        </w:rPr>
        <w:t xml:space="preserve">По данной статистики подсчет ведется ежедневно, для этого менеджеру необходимо из CRM каждое утро брать данные -  какое количество клиентов, находятся на каждом этапе воронке и сравниваются данное количество с данными за предыдущий день, то есть менеджер считает какое количество клиентов перешло с этапа воронки “Звонок ЛПР” на этап воронки  “Отправленное индивидуальное КП”.</w:t>
      </w:r>
      <w:ins w:author="Алексей Расин" w:id="101" w:date="2023-11-28T14:48:38Z">
        <w:r w:rsidDel="00000000" w:rsidR="00000000" w:rsidRPr="00000000">
          <w:rPr>
            <w:rFonts w:ascii="Calibri" w:cs="Calibri" w:eastAsia="Calibri" w:hAnsi="Calibri"/>
            <w:rtl w:val="0"/>
          </w:rPr>
          <w:t xml:space="preserve">В статистике так же отображается квота</w:t>
        </w:r>
      </w:ins>
    </w:p>
    <w:p w:rsidR="00000000" w:rsidDel="00000000" w:rsidP="00000000" w:rsidRDefault="00000000" w:rsidRPr="00000000" w14:paraId="0000033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4">
      <w:pPr>
        <w:pStyle w:val="Heading2"/>
        <w:numPr>
          <w:ilvl w:val="0"/>
          <w:numId w:val="17"/>
        </w:numPr>
        <w:spacing w:after="0" w:lineRule="auto"/>
        <w:ind w:left="566.9291338582675" w:hanging="283.46456692913375"/>
        <w:jc w:val="both"/>
        <w:rPr>
          <w:ins w:author="Алексей Расин" w:id="103" w:date="2023-11-28T14:31:09Z"/>
          <w:rFonts w:ascii="Calibri" w:cs="Calibri" w:eastAsia="Calibri" w:hAnsi="Calibri"/>
          <w:b w:val="1"/>
        </w:rPr>
      </w:pPr>
      <w:ins w:author="Алексей Расин" w:id="103" w:date="2023-11-28T14:31:09Z">
        <w:bookmarkStart w:colFirst="0" w:colLast="0" w:name="_9xc5wt7yegbw" w:id="89"/>
        <w:bookmarkEnd w:id="89"/>
        <w:r w:rsidDel="00000000" w:rsidR="00000000" w:rsidRPr="00000000">
          <w:rPr>
            <w:rFonts w:ascii="Calibri" w:cs="Calibri" w:eastAsia="Calibri" w:hAnsi="Calibri"/>
            <w:rtl w:val="0"/>
          </w:rPr>
          <w:t xml:space="preserve">Количество проведенных встреч с клиентами </w:t>
        </w:r>
      </w:ins>
    </w:p>
    <w:p w:rsidR="00000000" w:rsidDel="00000000" w:rsidP="00000000" w:rsidRDefault="00000000" w:rsidRPr="00000000" w14:paraId="00000335">
      <w:pPr>
        <w:numPr>
          <w:ilvl w:val="0"/>
          <w:numId w:val="53"/>
        </w:numPr>
        <w:spacing w:after="0" w:afterAutospacing="0"/>
        <w:ind w:left="720" w:hanging="360"/>
        <w:rPr>
          <w:ins w:author="Мария Исаева" w:id="105" w:date="2024-04-09T13:21:50Z"/>
          <w:u w:val="none"/>
        </w:rPr>
      </w:pPr>
      <w:ins w:author="Мария Исаева" w:id="104" w:date="2024-04-09T13:21:45Z">
        <w:r w:rsidDel="00000000" w:rsidR="00000000" w:rsidRPr="00000000">
          <w:rPr>
            <w:rFonts w:ascii="Calibri" w:cs="Calibri" w:eastAsia="Calibri" w:hAnsi="Calibri"/>
            <w:rtl w:val="0"/>
          </w:rPr>
          <w:t xml:space="preserve">Краткое описание этой статистики: </w:t>
        </w:r>
      </w:ins>
      <w:ins w:author="Алексей Расин" w:id="103" w:date="2023-11-28T14:31:09Z">
        <w:r w:rsidDel="00000000" w:rsidR="00000000" w:rsidRPr="00000000">
          <w:rPr>
            <w:rFonts w:ascii="Calibri" w:cs="Calibri" w:eastAsia="Calibri" w:hAnsi="Calibri"/>
            <w:rtl w:val="0"/>
          </w:rPr>
          <w:t xml:space="preserve">Статистика двойная, на одном графике указывается квота, на втором графике указывается количество проведенных встреч за отчетный период. </w:t>
        </w:r>
      </w:ins>
      <w:ins w:author="Мария Исаева" w:id="105" w:date="2024-04-09T13:21:50Z">
        <w:r w:rsidDel="00000000" w:rsidR="00000000" w:rsidRPr="00000000">
          <w:rPr>
            <w:rtl w:val="0"/>
          </w:rPr>
        </w:r>
      </w:ins>
    </w:p>
    <w:p w:rsidR="00000000" w:rsidDel="00000000" w:rsidP="00000000" w:rsidRDefault="00000000" w:rsidRPr="00000000" w14:paraId="00000336">
      <w:pPr>
        <w:numPr>
          <w:ilvl w:val="0"/>
          <w:numId w:val="53"/>
        </w:numPr>
        <w:spacing w:after="0" w:line="240" w:lineRule="auto"/>
        <w:ind w:left="720" w:hanging="360"/>
        <w:jc w:val="both"/>
        <w:rPr>
          <w:ins w:author="Мария Исаева" w:id="105" w:date="2024-04-09T13:21:50Z"/>
        </w:rPr>
      </w:pPr>
      <w:ins w:author="Мария Исаева" w:id="105" w:date="2024-04-09T13:21:50Z">
        <w:r w:rsidDel="00000000" w:rsidR="00000000" w:rsidRPr="00000000">
          <w:rPr>
            <w:rFonts w:ascii="Calibri" w:cs="Calibri" w:eastAsia="Calibri" w:hAnsi="Calibri"/>
            <w:rtl w:val="0"/>
            <w:rPrChange w:author="Алексей Расин" w:id="106" w:date="2023-11-28T14:31:09Z">
              <w:rPr>
                <w:rFonts w:ascii="Calibri" w:cs="Calibri" w:eastAsia="Calibri" w:hAnsi="Calibri"/>
              </w:rPr>
            </w:rPrChange>
          </w:rPr>
          <w:t xml:space="preserve">Какие данные брать и где брать эти данные для подсчета : </w:t>
        </w:r>
      </w:ins>
    </w:p>
    <w:p w:rsidR="00000000" w:rsidDel="00000000" w:rsidP="00000000" w:rsidRDefault="00000000" w:rsidRPr="00000000" w14:paraId="00000337">
      <w:pPr>
        <w:numPr>
          <w:ilvl w:val="0"/>
          <w:numId w:val="53"/>
        </w:numPr>
        <w:spacing w:after="0" w:line="240" w:lineRule="auto"/>
        <w:ind w:left="720" w:hanging="360"/>
        <w:jc w:val="both"/>
        <w:rPr>
          <w:ins w:author="Мария Исаева" w:id="104" w:date="2024-04-09T13:21:45Z"/>
          <w:rFonts w:ascii="Calibri" w:cs="Calibri" w:eastAsia="Calibri" w:hAnsi="Calibri"/>
          <w:b w:val="1"/>
          <w:color w:val="00000a"/>
        </w:rPr>
      </w:pPr>
      <w:ins w:author="Мария Исаева" w:id="104" w:date="2024-04-09T13:21:45Z">
        <w:r w:rsidDel="00000000" w:rsidR="00000000" w:rsidRPr="00000000">
          <w:rPr>
            <w:rFonts w:ascii="Calibri" w:cs="Calibri" w:eastAsia="Calibri" w:hAnsi="Calibri"/>
            <w:rtl w:val="0"/>
            <w:rPrChange w:author="Алексей Расин" w:id="106" w:date="2023-11-28T14:31:09Z">
              <w:rPr>
                <w:rFonts w:ascii="Calibri" w:cs="Calibri" w:eastAsia="Calibri" w:hAnsi="Calibri"/>
              </w:rPr>
            </w:rPrChange>
          </w:rPr>
          <w:t xml:space="preserve">Как посчитать эту статистику:</w:t>
        </w:r>
      </w:ins>
    </w:p>
    <w:p w:rsidR="00000000" w:rsidDel="00000000" w:rsidP="00000000" w:rsidRDefault="00000000" w:rsidRPr="00000000" w14:paraId="00000338">
      <w:pPr>
        <w:widowControl w:val="1"/>
        <w:numPr>
          <w:ilvl w:val="0"/>
          <w:numId w:val="53"/>
        </w:numPr>
        <w:spacing w:after="0" w:line="240" w:lineRule="auto"/>
        <w:ind w:left="720" w:hanging="360"/>
        <w:jc w:val="both"/>
        <w:rPr>
          <w:ins w:author="Мария Исаева" w:id="104" w:date="2024-04-09T13:21:45Z"/>
          <w:rFonts w:ascii="Calibri" w:cs="Calibri" w:eastAsia="Calibri" w:hAnsi="Calibri"/>
        </w:rPr>
      </w:pPr>
      <w:ins w:author="Мария Исаева" w:id="104" w:date="2024-04-09T13:21:45Z">
        <w:r w:rsidDel="00000000" w:rsidR="00000000" w:rsidRPr="00000000">
          <w:rPr>
            <w:rFonts w:ascii="Calibri" w:cs="Calibri" w:eastAsia="Calibri" w:hAnsi="Calibri"/>
            <w:rtl w:val="0"/>
            <w:rPrChange w:author="Алексей Расин" w:id="106" w:date="2023-11-28T14:31:09Z">
              <w:rPr>
                <w:rFonts w:ascii="Calibri" w:cs="Calibri" w:eastAsia="Calibri" w:hAnsi="Calibri"/>
              </w:rPr>
            </w:rPrChange>
          </w:rPr>
          <w:t xml:space="preserve">Пример расчета этой статистики: </w:t>
        </w:r>
      </w:ins>
    </w:p>
    <w:p w:rsidR="00000000" w:rsidDel="00000000" w:rsidP="00000000" w:rsidRDefault="00000000" w:rsidRPr="00000000" w14:paraId="00000339">
      <w:pPr>
        <w:numPr>
          <w:ilvl w:val="0"/>
          <w:numId w:val="53"/>
        </w:numPr>
        <w:spacing w:after="0" w:afterAutospacing="0" w:lineRule="auto"/>
        <w:ind w:left="720" w:hanging="360"/>
        <w:jc w:val="both"/>
        <w:rPr>
          <w:ins w:author="Мария Исаева" w:id="104" w:date="2024-04-09T13:21:45Z"/>
          <w:rFonts w:ascii="Calibri" w:cs="Calibri" w:eastAsia="Calibri" w:hAnsi="Calibri"/>
          <w:b w:val="1"/>
          <w:color w:val="00000a"/>
        </w:rPr>
      </w:pPr>
      <w:ins w:author="Мария Исаева" w:id="104" w:date="2024-04-09T13:21:45Z">
        <w:r w:rsidDel="00000000" w:rsidR="00000000" w:rsidRPr="00000000">
          <w:rPr>
            <w:rFonts w:ascii="Calibri" w:cs="Calibri" w:eastAsia="Calibri" w:hAnsi="Calibri"/>
            <w:rtl w:val="0"/>
            <w:rPrChange w:author="Алексей Расин" w:id="106" w:date="2023-11-28T14:31:09Z">
              <w:rPr>
                <w:rFonts w:ascii="Calibri" w:cs="Calibri" w:eastAsia="Calibri" w:hAnsi="Calibri"/>
              </w:rPr>
            </w:rPrChange>
          </w:rPr>
          <w:t xml:space="preserve">Как рассчитать квоту (если есть):</w:t>
        </w:r>
        <w:r w:rsidDel="00000000" w:rsidR="00000000" w:rsidRPr="00000000">
          <w:rPr>
            <w:rtl w:val="0"/>
          </w:rPr>
        </w:r>
      </w:ins>
    </w:p>
    <w:p w:rsidR="00000000" w:rsidDel="00000000" w:rsidP="00000000" w:rsidRDefault="00000000" w:rsidRPr="00000000" w14:paraId="0000033A">
      <w:pPr>
        <w:numPr>
          <w:ilvl w:val="0"/>
          <w:numId w:val="53"/>
        </w:numPr>
        <w:spacing w:after="0" w:lineRule="auto"/>
        <w:ind w:left="720" w:hanging="360"/>
        <w:jc w:val="both"/>
        <w:rPr>
          <w:ins w:author="Мария Исаева" w:id="104" w:date="2024-04-09T13:21:45Z"/>
          <w:rFonts w:ascii="Calibri" w:cs="Calibri" w:eastAsia="Calibri" w:hAnsi="Calibri"/>
          <w:b w:val="1"/>
          <w:color w:val="00000a"/>
        </w:rPr>
      </w:pPr>
      <w:ins w:author="Мария Исаева" w:id="104" w:date="2024-04-09T13:21:45Z">
        <w:r w:rsidDel="00000000" w:rsidR="00000000" w:rsidRPr="00000000">
          <w:rPr>
            <w:rFonts w:ascii="Calibri" w:cs="Calibri" w:eastAsia="Calibri" w:hAnsi="Calibri"/>
            <w:rtl w:val="0"/>
            <w:rPrChange w:author="Алексей Расин" w:id="106" w:date="2023-11-28T14:31:09Z">
              <w:rPr>
                <w:rFonts w:ascii="Calibri" w:cs="Calibri" w:eastAsia="Calibri" w:hAnsi="Calibri"/>
              </w:rPr>
            </w:rPrChange>
          </w:rPr>
          <w:t xml:space="preserve">Что вижу как руководитель по этой статистике и какие управленческие выводы:</w:t>
        </w:r>
      </w:ins>
    </w:p>
    <w:p w:rsidR="00000000" w:rsidDel="00000000" w:rsidP="00000000" w:rsidRDefault="00000000" w:rsidRPr="00000000" w14:paraId="0000033B">
      <w:pPr>
        <w:numPr>
          <w:ilvl w:val="0"/>
          <w:numId w:val="53"/>
        </w:numPr>
        <w:spacing w:after="0" w:line="240" w:lineRule="auto"/>
        <w:ind w:left="720" w:hanging="360"/>
        <w:jc w:val="both"/>
        <w:rPr>
          <w:rFonts w:ascii="Calibri" w:cs="Calibri" w:eastAsia="Calibri" w:hAnsi="Calibri"/>
          <w:b w:val="1"/>
          <w:color w:val="00000a"/>
          <w:u w:val="none"/>
          <w:rPrChange w:author="Мария Исаева" w:id="107" w:date="2024-04-09T13:21:45Z">
            <w:rPr>
              <w:rFonts w:ascii="Calibri" w:cs="Calibri" w:eastAsia="Calibri" w:hAnsi="Calibri"/>
            </w:rPr>
          </w:rPrChange>
        </w:rPr>
        <w:pPrChange w:author="Мария Исаева" w:id="0" w:date="2024-04-09T13:21:45Z">
          <w:pPr>
            <w:spacing w:after="0" w:line="240" w:lineRule="auto"/>
            <w:jc w:val="both"/>
          </w:pPr>
        </w:pPrChange>
      </w:pPr>
      <w:r w:rsidDel="00000000" w:rsidR="00000000" w:rsidRPr="00000000">
        <w:rPr>
          <w:rtl w:val="0"/>
        </w:rPr>
      </w:r>
    </w:p>
    <w:p w:rsidR="00000000" w:rsidDel="00000000" w:rsidP="00000000" w:rsidRDefault="00000000" w:rsidRPr="00000000" w14:paraId="0000033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D">
      <w:pPr>
        <w:pStyle w:val="Heading2"/>
        <w:keepNext w:val="1"/>
        <w:numPr>
          <w:ilvl w:val="0"/>
          <w:numId w:val="17"/>
        </w:numPr>
        <w:spacing w:after="0" w:line="240" w:lineRule="auto"/>
        <w:ind w:left="566.9291338582675" w:hanging="283.46456692913375"/>
        <w:jc w:val="both"/>
        <w:rPr>
          <w:rFonts w:ascii="Calibri" w:cs="Calibri" w:eastAsia="Calibri" w:hAnsi="Calibri"/>
          <w:i w:val="0"/>
        </w:rPr>
      </w:pPr>
      <w:bookmarkStart w:colFirst="0" w:colLast="0" w:name="_irb2ae8ocml8" w:id="90"/>
      <w:bookmarkEnd w:id="90"/>
      <w:r w:rsidDel="00000000" w:rsidR="00000000" w:rsidRPr="00000000">
        <w:rPr>
          <w:rFonts w:ascii="Calibri" w:cs="Calibri" w:eastAsia="Calibri" w:hAnsi="Calibri"/>
          <w:i w:val="0"/>
          <w:sz w:val="24"/>
          <w:szCs w:val="24"/>
          <w:rtl w:val="0"/>
        </w:rPr>
        <w:t xml:space="preserve">Количество согласованных с клиентами индивидуальных коммерческих предложения по номенклатуре биг-бега, цене, количеству и прочим условиям</w:t>
      </w:r>
    </w:p>
    <w:p w:rsidR="00000000" w:rsidDel="00000000" w:rsidP="00000000" w:rsidRDefault="00000000" w:rsidRPr="00000000" w14:paraId="0000033E">
      <w:pPr>
        <w:keepNext w:val="1"/>
        <w:numPr>
          <w:ilvl w:val="0"/>
          <w:numId w:val="34"/>
        </w:numPr>
        <w:spacing w:after="0" w:line="240" w:lineRule="auto"/>
        <w:ind w:left="720" w:hanging="360"/>
        <w:jc w:val="both"/>
        <w:rPr>
          <w:ins w:author="Мария Исаева" w:id="109" w:date="2024-04-09T13:22:34Z"/>
          <w:rFonts w:ascii="Calibri" w:cs="Calibri" w:eastAsia="Calibri" w:hAnsi="Calibri"/>
          <w:u w:val="none"/>
        </w:rPr>
      </w:pPr>
      <w:ins w:author="Мария Исаева" w:id="108" w:date="2024-04-09T13:22:26Z">
        <w:r w:rsidDel="00000000" w:rsidR="00000000" w:rsidRPr="00000000">
          <w:rPr>
            <w:rFonts w:ascii="Calibri" w:cs="Calibri" w:eastAsia="Calibri" w:hAnsi="Calibri"/>
            <w:i w:val="0"/>
            <w:sz w:val="24"/>
            <w:szCs w:val="24"/>
            <w:rtl w:val="0"/>
          </w:rPr>
          <w:t xml:space="preserve">Краткое описание этой статистики: </w:t>
        </w:r>
      </w:ins>
      <w:r w:rsidDel="00000000" w:rsidR="00000000" w:rsidRPr="00000000">
        <w:rPr>
          <w:rFonts w:ascii="Calibri" w:cs="Calibri" w:eastAsia="Calibri" w:hAnsi="Calibri"/>
          <w:rtl w:val="0"/>
        </w:rPr>
        <w:t xml:space="preserve">Это количество согласованных с клиентами индивидуальных коммерческих предложений за отчетный период, по которым получена обратная связь, произведена работа с возражениями, согласованы условия сотрудничества и цена товара.  </w:t>
      </w:r>
      <w:ins w:author="Мария Исаева" w:id="109" w:date="2024-04-09T13:22:34Z">
        <w:bookmarkStart w:colFirst="0" w:colLast="0" w:name="_s2bkp4zeaijz" w:id="91"/>
        <w:bookmarkEnd w:id="91"/>
        <w:r w:rsidDel="00000000" w:rsidR="00000000" w:rsidRPr="00000000">
          <w:rPr>
            <w:rtl w:val="0"/>
          </w:rPr>
        </w:r>
      </w:ins>
    </w:p>
    <w:p w:rsidR="00000000" w:rsidDel="00000000" w:rsidP="00000000" w:rsidRDefault="00000000" w:rsidRPr="00000000" w14:paraId="0000033F">
      <w:pPr>
        <w:numPr>
          <w:ilvl w:val="0"/>
          <w:numId w:val="34"/>
        </w:numPr>
        <w:spacing w:after="0" w:line="240" w:lineRule="auto"/>
        <w:ind w:left="720" w:hanging="360"/>
        <w:jc w:val="both"/>
        <w:rPr>
          <w:ins w:author="Мария Исаева" w:id="109" w:date="2024-04-09T13:22:34Z"/>
        </w:rPr>
      </w:pPr>
      <w:ins w:author="Мария Исаева" w:id="109" w:date="2024-04-09T13:22:34Z">
        <w:r w:rsidDel="00000000" w:rsidR="00000000" w:rsidRPr="00000000">
          <w:rPr>
            <w:rFonts w:ascii="Calibri" w:cs="Calibri" w:eastAsia="Calibri" w:hAnsi="Calibri"/>
            <w:rtl w:val="0"/>
          </w:rPr>
          <w:t xml:space="preserve">Какие данные брать и где брать эти данные для подсчета : </w:t>
        </w:r>
      </w:ins>
    </w:p>
    <w:p w:rsidR="00000000" w:rsidDel="00000000" w:rsidP="00000000" w:rsidRDefault="00000000" w:rsidRPr="00000000" w14:paraId="00000340">
      <w:pPr>
        <w:keepNext w:val="1"/>
        <w:numPr>
          <w:ilvl w:val="0"/>
          <w:numId w:val="34"/>
        </w:numPr>
        <w:spacing w:after="0" w:line="240" w:lineRule="auto"/>
        <w:ind w:left="720" w:hanging="360"/>
        <w:jc w:val="both"/>
        <w:rPr>
          <w:ins w:author="Мария Исаева" w:id="110" w:date="2024-04-09T13:22:59Z"/>
          <w:rFonts w:ascii="Calibri" w:cs="Calibri" w:eastAsia="Calibri" w:hAnsi="Calibri"/>
          <w:u w:val="none"/>
        </w:rPr>
      </w:pPr>
      <w:ins w:author="Мария Исаева" w:id="109" w:date="2024-04-09T13:22:34Z">
        <w:r w:rsidDel="00000000" w:rsidR="00000000" w:rsidRPr="00000000">
          <w:rPr>
            <w:rFonts w:ascii="Calibri" w:cs="Calibri" w:eastAsia="Calibri" w:hAnsi="Calibri"/>
            <w:rtl w:val="0"/>
          </w:rPr>
          <w:t xml:space="preserve">Как посчитать эту статистику: </w:t>
        </w:r>
      </w:ins>
      <w:r w:rsidDel="00000000" w:rsidR="00000000" w:rsidRPr="00000000">
        <w:rPr>
          <w:rFonts w:ascii="Calibri" w:cs="Calibri" w:eastAsia="Calibri" w:hAnsi="Calibri"/>
          <w:rtl w:val="0"/>
        </w:rPr>
        <w:t xml:space="preserve">По данной статистики подсчет ведется ежедневно, для этого менеджеру необходимо из CRM каждое утро брать данные -  какое количество клиентов, находятся на каждом этапе воронке и сравниваются данное количество с данными за предыдущий день, то есть менеджер считает какое количество клиентов перешло с этапа воронки  “Отправленное индивидуальное КП” на этап воронки “Получена обратная связь по КП”.</w:t>
      </w:r>
      <w:ins w:author="Мария Исаева" w:id="110" w:date="2024-04-09T13:22:59Z">
        <w:bookmarkStart w:colFirst="0" w:colLast="0" w:name="_wwkg8h6i1mac" w:id="92"/>
        <w:bookmarkEnd w:id="92"/>
        <w:r w:rsidDel="00000000" w:rsidR="00000000" w:rsidRPr="00000000">
          <w:rPr>
            <w:rtl w:val="0"/>
          </w:rPr>
        </w:r>
      </w:ins>
    </w:p>
    <w:p w:rsidR="00000000" w:rsidDel="00000000" w:rsidP="00000000" w:rsidRDefault="00000000" w:rsidRPr="00000000" w14:paraId="00000341">
      <w:pPr>
        <w:keepNext w:val="1"/>
        <w:numPr>
          <w:ilvl w:val="0"/>
          <w:numId w:val="34"/>
        </w:numPr>
        <w:spacing w:after="0" w:line="240" w:lineRule="auto"/>
        <w:ind w:left="720" w:hanging="360"/>
        <w:jc w:val="both"/>
        <w:rPr>
          <w:ins w:author="Алексей Расин" w:id="111" w:date="2023-11-28T15:30:31Z"/>
          <w:rFonts w:ascii="Calibri" w:cs="Calibri" w:eastAsia="Calibri" w:hAnsi="Calibri"/>
          <w:u w:val="none"/>
        </w:rPr>
      </w:pPr>
      <w:ins w:author="Алексей Расин" w:id="111" w:date="2023-11-28T15:30:31Z">
        <w:bookmarkStart w:colFirst="0" w:colLast="0" w:name="_7r1si5c9ie5h" w:id="93"/>
        <w:bookmarkEnd w:id="93"/>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000a"/>
            <w:rtl w:val="0"/>
          </w:rPr>
          <w:t xml:space="preserve">Пример расчета этой статистики: </w:t>
        </w:r>
      </w:ins>
    </w:p>
    <w:p w:rsidR="00000000" w:rsidDel="00000000" w:rsidP="00000000" w:rsidRDefault="00000000" w:rsidRPr="00000000" w14:paraId="00000342">
      <w:pPr>
        <w:numPr>
          <w:ilvl w:val="0"/>
          <w:numId w:val="34"/>
        </w:numPr>
        <w:spacing w:after="0" w:afterAutospacing="0" w:lineRule="auto"/>
        <w:ind w:left="720" w:hanging="360"/>
        <w:jc w:val="both"/>
        <w:rPr>
          <w:ins w:author="Алексей Расин" w:id="111" w:date="2023-11-28T15:30:31Z"/>
          <w:rFonts w:ascii="Calibri" w:cs="Calibri" w:eastAsia="Calibri" w:hAnsi="Calibri"/>
          <w:b w:val="1"/>
          <w:color w:val="00000a"/>
        </w:rPr>
      </w:pPr>
      <w:ins w:author="Алексей Расин" w:id="111" w:date="2023-11-28T15:30:31Z">
        <w:r w:rsidDel="00000000" w:rsidR="00000000" w:rsidRPr="00000000">
          <w:rPr>
            <w:rFonts w:ascii="Calibri" w:cs="Calibri" w:eastAsia="Calibri" w:hAnsi="Calibri"/>
            <w:b w:val="1"/>
            <w:color w:val="00000a"/>
            <w:rtl w:val="0"/>
          </w:rPr>
          <w:t xml:space="preserve">Как рассчитать квоту (если есть):</w:t>
        </w:r>
      </w:ins>
    </w:p>
    <w:p w:rsidR="00000000" w:rsidDel="00000000" w:rsidP="00000000" w:rsidRDefault="00000000" w:rsidRPr="00000000" w14:paraId="00000343">
      <w:pPr>
        <w:numPr>
          <w:ilvl w:val="0"/>
          <w:numId w:val="34"/>
        </w:numPr>
        <w:spacing w:after="0" w:lineRule="auto"/>
        <w:ind w:left="720" w:hanging="360"/>
        <w:jc w:val="both"/>
        <w:rPr>
          <w:ins w:author="Алексей Расин" w:id="111" w:date="2023-11-28T15:30:31Z"/>
          <w:rFonts w:ascii="Calibri" w:cs="Calibri" w:eastAsia="Calibri" w:hAnsi="Calibri"/>
          <w:b w:val="1"/>
          <w:color w:val="00000a"/>
        </w:rPr>
      </w:pPr>
      <w:ins w:author="Алексей Расин" w:id="111" w:date="2023-11-28T15:30:31Z">
        <w:r w:rsidDel="00000000" w:rsidR="00000000" w:rsidRPr="00000000">
          <w:rPr>
            <w:rFonts w:ascii="Calibri" w:cs="Calibri" w:eastAsia="Calibri" w:hAnsi="Calibri"/>
            <w:b w:val="1"/>
            <w:color w:val="00000a"/>
            <w:rtl w:val="0"/>
          </w:rPr>
          <w:t xml:space="preserve">Что вижу как руководитель по этой статистике и какие управленческие выводы:</w:t>
        </w:r>
      </w:ins>
    </w:p>
    <w:p w:rsidR="00000000" w:rsidDel="00000000" w:rsidP="00000000" w:rsidRDefault="00000000" w:rsidRPr="00000000" w14:paraId="00000344">
      <w:pPr>
        <w:keepNext w:val="1"/>
        <w:spacing w:after="0" w:line="240" w:lineRule="auto"/>
        <w:ind w:left="720" w:firstLine="0"/>
        <w:jc w:val="both"/>
        <w:rPr>
          <w:ins w:author="Алексей Расин" w:id="111" w:date="2023-11-28T15:30:31Z"/>
          <w:rFonts w:ascii="Arial" w:cs="Arial" w:eastAsia="Arial" w:hAnsi="Arial"/>
          <w:b w:val="0"/>
          <w:i w:val="0"/>
          <w:smallCaps w:val="0"/>
          <w:strike w:val="0"/>
          <w:color w:val="000000"/>
          <w:sz w:val="22"/>
          <w:szCs w:val="22"/>
          <w:u w:val="none"/>
          <w:shd w:fill="auto" w:val="clear"/>
          <w:vertAlign w:val="baseline"/>
          <w:rPrChange w:author="Мария Исаева" w:id="112" w:date="2024-04-09T13:22:59Z">
            <w:rPr>
              <w:rFonts w:ascii="Calibri" w:cs="Calibri" w:eastAsia="Calibri" w:hAnsi="Calibri"/>
            </w:rPr>
          </w:rPrChange>
        </w:rPr>
        <w:pPrChange w:author="Мария Исаева" w:id="0" w:date="2024-04-09T13:22:59Z">
          <w:pPr>
            <w:keepNext w:val="1"/>
            <w:spacing w:after="0" w:line="240" w:lineRule="auto"/>
            <w:ind w:left="720" w:hanging="360"/>
            <w:jc w:val="both"/>
          </w:pPr>
        </w:pPrChange>
      </w:pPr>
      <w:ins w:author="Алексей Расин" w:id="111" w:date="2023-11-28T15:30:31Z">
        <w:bookmarkStart w:colFirst="0" w:colLast="0" w:name="_t1ppxeml5a0k" w:id="94"/>
        <w:bookmarkEnd w:id="94"/>
        <w:r w:rsidDel="00000000" w:rsidR="00000000" w:rsidRPr="00000000">
          <w:rPr>
            <w:rtl w:val="0"/>
          </w:rPr>
        </w:r>
      </w:ins>
    </w:p>
    <w:p w:rsidR="00000000" w:rsidDel="00000000" w:rsidP="00000000" w:rsidRDefault="00000000" w:rsidRPr="00000000" w14:paraId="00000345">
      <w:pPr>
        <w:keepNext w:val="1"/>
        <w:spacing w:after="0" w:line="240" w:lineRule="auto"/>
        <w:jc w:val="both"/>
        <w:rPr>
          <w:rFonts w:ascii="Calibri" w:cs="Calibri" w:eastAsia="Calibri" w:hAnsi="Calibri"/>
        </w:rPr>
      </w:pPr>
      <w:bookmarkStart w:colFirst="0" w:colLast="0" w:name="_u04fznzcwmtw" w:id="95"/>
      <w:bookmarkEnd w:id="95"/>
      <w:r w:rsidDel="00000000" w:rsidR="00000000" w:rsidRPr="00000000">
        <w:rPr>
          <w:rtl w:val="0"/>
        </w:rPr>
      </w:r>
    </w:p>
    <w:p w:rsidR="00000000" w:rsidDel="00000000" w:rsidP="00000000" w:rsidRDefault="00000000" w:rsidRPr="00000000" w14:paraId="00000346">
      <w:pPr>
        <w:pStyle w:val="Heading2"/>
        <w:keepNext w:val="1"/>
        <w:numPr>
          <w:ilvl w:val="0"/>
          <w:numId w:val="95"/>
        </w:numPr>
        <w:spacing w:after="0" w:line="240" w:lineRule="auto"/>
        <w:ind w:left="566.9291338582675" w:hanging="283.46456692913375"/>
        <w:jc w:val="both"/>
        <w:rPr>
          <w:rFonts w:ascii="Calibri" w:cs="Calibri" w:eastAsia="Calibri" w:hAnsi="Calibri"/>
          <w:i w:val="0"/>
          <w:sz w:val="24"/>
          <w:szCs w:val="24"/>
        </w:rPr>
      </w:pPr>
      <w:bookmarkStart w:colFirst="0" w:colLast="0" w:name="_3q5sasy" w:id="60"/>
      <w:bookmarkEnd w:id="60"/>
      <w:r w:rsidDel="00000000" w:rsidR="00000000" w:rsidRPr="00000000">
        <w:rPr>
          <w:rFonts w:ascii="Calibri" w:cs="Calibri" w:eastAsia="Calibri" w:hAnsi="Calibri"/>
          <w:i w:val="0"/>
          <w:sz w:val="24"/>
          <w:szCs w:val="24"/>
          <w:rtl w:val="0"/>
        </w:rPr>
        <w:t xml:space="preserve">Количество клиентов, которым были выставлены инвойсы (проформы-инвойсов)</w:t>
      </w:r>
    </w:p>
    <w:p w:rsidR="00000000" w:rsidDel="00000000" w:rsidP="00000000" w:rsidRDefault="00000000" w:rsidRPr="00000000" w14:paraId="00000347">
      <w:pPr>
        <w:numPr>
          <w:ilvl w:val="0"/>
          <w:numId w:val="82"/>
        </w:numPr>
        <w:spacing w:after="0" w:afterAutospacing="0" w:line="276" w:lineRule="auto"/>
        <w:ind w:left="720" w:hanging="360"/>
        <w:jc w:val="both"/>
        <w:rPr>
          <w:ins w:author="Мария Исаева" w:id="114" w:date="2024-04-09T13:23:33Z"/>
          <w:rFonts w:ascii="Calibri" w:cs="Calibri" w:eastAsia="Calibri" w:hAnsi="Calibri"/>
          <w:u w:val="none"/>
        </w:rPr>
      </w:pPr>
      <w:ins w:author="Мария Исаева" w:id="113" w:date="2024-04-09T13:23:23Z">
        <w:r w:rsidDel="00000000" w:rsidR="00000000" w:rsidRPr="00000000">
          <w:rPr>
            <w:rFonts w:ascii="Calibri" w:cs="Calibri" w:eastAsia="Calibri" w:hAnsi="Calibri"/>
            <w:i w:val="0"/>
            <w:sz w:val="24"/>
            <w:szCs w:val="24"/>
            <w:rtl w:val="0"/>
          </w:rPr>
          <w:t xml:space="preserve">Краткое описание этой статистики:</w:t>
        </w:r>
      </w:ins>
      <w:r w:rsidDel="00000000" w:rsidR="00000000" w:rsidRPr="00000000">
        <w:rPr>
          <w:rFonts w:ascii="Calibri" w:cs="Calibri" w:eastAsia="Calibri" w:hAnsi="Calibri"/>
          <w:rtl w:val="0"/>
        </w:rPr>
        <w:t xml:space="preserve">Количество клиентов, которые получили инвойсы (проформы-инвойса) на оплату. </w:t>
      </w:r>
      <w:ins w:author="Мария Исаева" w:id="114" w:date="2024-04-09T13:23:33Z">
        <w:r w:rsidDel="00000000" w:rsidR="00000000" w:rsidRPr="00000000">
          <w:rPr>
            <w:rtl w:val="0"/>
          </w:rPr>
        </w:r>
      </w:ins>
    </w:p>
    <w:p w:rsidR="00000000" w:rsidDel="00000000" w:rsidP="00000000" w:rsidRDefault="00000000" w:rsidRPr="00000000" w14:paraId="00000348">
      <w:pPr>
        <w:numPr>
          <w:ilvl w:val="0"/>
          <w:numId w:val="82"/>
        </w:numPr>
        <w:spacing w:after="0" w:afterAutospacing="0" w:line="276" w:lineRule="auto"/>
        <w:ind w:left="720" w:hanging="360"/>
        <w:jc w:val="both"/>
        <w:rPr>
          <w:ins w:author="Мария Исаева" w:id="114" w:date="2024-04-09T13:23:33Z"/>
          <w:rFonts w:ascii="Calibri" w:cs="Calibri" w:eastAsia="Calibri" w:hAnsi="Calibri"/>
          <w:u w:val="none"/>
        </w:rPr>
      </w:pPr>
      <w:ins w:author="Мария Исаева" w:id="114" w:date="2024-04-09T13:23:33Z">
        <w:r w:rsidDel="00000000" w:rsidR="00000000" w:rsidRPr="00000000">
          <w:rPr>
            <w:rFonts w:ascii="Calibri" w:cs="Calibri" w:eastAsia="Calibri" w:hAnsi="Calibri"/>
            <w:rtl w:val="0"/>
          </w:rPr>
          <w:t xml:space="preserve">Какие данные брать и где брать эти данные для подсчета :</w:t>
        </w:r>
      </w:ins>
    </w:p>
    <w:p w:rsidR="00000000" w:rsidDel="00000000" w:rsidP="00000000" w:rsidRDefault="00000000" w:rsidRPr="00000000" w14:paraId="00000349">
      <w:pPr>
        <w:numPr>
          <w:ilvl w:val="0"/>
          <w:numId w:val="82"/>
        </w:numPr>
        <w:spacing w:after="0" w:afterAutospacing="0" w:line="276" w:lineRule="auto"/>
        <w:ind w:left="720" w:hanging="360"/>
        <w:jc w:val="both"/>
        <w:rPr>
          <w:ins w:author="Мария Исаева" w:id="115" w:date="2024-04-09T13:24:23Z"/>
          <w:rFonts w:ascii="Calibri" w:cs="Calibri" w:eastAsia="Calibri" w:hAnsi="Calibri"/>
          <w:u w:val="none"/>
        </w:rPr>
      </w:pPr>
      <w:ins w:author="Мария Исаева" w:id="114" w:date="2024-04-09T13:23:33Z">
        <w:r w:rsidDel="00000000" w:rsidR="00000000" w:rsidRPr="00000000">
          <w:rPr>
            <w:rFonts w:ascii="Calibri" w:cs="Calibri" w:eastAsia="Calibri" w:hAnsi="Calibri"/>
            <w:rtl w:val="0"/>
          </w:rPr>
          <w:t xml:space="preserve">Как посчитать эту статистику: </w:t>
        </w:r>
      </w:ins>
      <w:r w:rsidDel="00000000" w:rsidR="00000000" w:rsidRPr="00000000">
        <w:rPr>
          <w:rFonts w:ascii="Calibri" w:cs="Calibri" w:eastAsia="Calibri" w:hAnsi="Calibri"/>
          <w:rtl w:val="0"/>
        </w:rPr>
        <w:t xml:space="preserve">По данной статистики подсчет ведется ежедневно, для этого менеджеру необходимо из CRM каждое утро брать данные -  какое количество клиентов, находятся на каждом этапе воронке и сравниваются данное количество с данными за предыдущий день, то есть менеджер считает какое количество клиентов суммарно перешло с этапа воронки “Полученная обратная связь по КП” и “Полученная обратная связь по образцу” на этап воронки “Выставленный счет”</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Также в статистике отображается квота, которую необходимо выполнить на этой отчетной неделе. Квота считается исходя из результатов продаж прошлых периодов, конверсия выставленных КП выставленные счета по результатам прошлых периодов. </w:t>
      </w:r>
      <w:ins w:author="Мария Исаева" w:id="115" w:date="2024-04-09T13:24:23Z">
        <w:r w:rsidDel="00000000" w:rsidR="00000000" w:rsidRPr="00000000">
          <w:rPr>
            <w:rtl w:val="0"/>
          </w:rPr>
        </w:r>
      </w:ins>
    </w:p>
    <w:p w:rsidR="00000000" w:rsidDel="00000000" w:rsidP="00000000" w:rsidRDefault="00000000" w:rsidRPr="00000000" w14:paraId="0000034A">
      <w:pPr>
        <w:keepNext w:val="1"/>
        <w:numPr>
          <w:ilvl w:val="0"/>
          <w:numId w:val="82"/>
        </w:numPr>
        <w:spacing w:after="0" w:line="240" w:lineRule="auto"/>
        <w:ind w:left="720" w:hanging="360"/>
        <w:jc w:val="both"/>
        <w:rPr>
          <w:ins w:author="Мария Исаева" w:id="115" w:date="2024-04-09T13:24:23Z"/>
          <w:rFonts w:ascii="Calibri" w:cs="Calibri" w:eastAsia="Calibri" w:hAnsi="Calibri"/>
        </w:rPr>
      </w:pPr>
      <w:ins w:author="Мария Исаева" w:id="115" w:date="2024-04-09T13:24:23Z">
        <w:bookmarkStart w:colFirst="0" w:colLast="0" w:name="_7r1si5c9ie5h" w:id="93"/>
        <w:bookmarkEnd w:id="93"/>
        <w:r w:rsidDel="00000000" w:rsidR="00000000" w:rsidRPr="00000000">
          <w:rPr>
            <w:rFonts w:ascii="Calibri" w:cs="Calibri" w:eastAsia="Calibri" w:hAnsi="Calibri"/>
            <w:rtl w:val="0"/>
          </w:rPr>
          <w:t xml:space="preserve">Пример расчета этой статистики: </w:t>
        </w:r>
      </w:ins>
    </w:p>
    <w:p w:rsidR="00000000" w:rsidDel="00000000" w:rsidP="00000000" w:rsidRDefault="00000000" w:rsidRPr="00000000" w14:paraId="0000034B">
      <w:pPr>
        <w:numPr>
          <w:ilvl w:val="0"/>
          <w:numId w:val="82"/>
        </w:numPr>
        <w:spacing w:after="0" w:afterAutospacing="0" w:lineRule="auto"/>
        <w:ind w:left="720" w:hanging="360"/>
        <w:jc w:val="both"/>
        <w:rPr>
          <w:ins w:author="Мария Исаева" w:id="115" w:date="2024-04-09T13:24:23Z"/>
          <w:rFonts w:ascii="Calibri" w:cs="Calibri" w:eastAsia="Calibri" w:hAnsi="Calibri"/>
          <w:b w:val="1"/>
          <w:color w:val="00000a"/>
        </w:rPr>
      </w:pPr>
      <w:ins w:author="Мария Исаева" w:id="115" w:date="2024-04-09T13:24:23Z">
        <w:r w:rsidDel="00000000" w:rsidR="00000000" w:rsidRPr="00000000">
          <w:rPr>
            <w:rFonts w:ascii="Calibri" w:cs="Calibri" w:eastAsia="Calibri" w:hAnsi="Calibri"/>
            <w:rtl w:val="0"/>
          </w:rPr>
          <w:t xml:space="preserve">Как рассчитать квоту (если есть):</w:t>
        </w:r>
        <w:r w:rsidDel="00000000" w:rsidR="00000000" w:rsidRPr="00000000">
          <w:rPr>
            <w:rFonts w:ascii="Calibri" w:cs="Calibri" w:eastAsia="Calibri" w:hAnsi="Calibri"/>
            <w:rtl w:val="0"/>
          </w:rPr>
          <w:t xml:space="preserve">Квота считается исходя из результатов продаж прошлых периодов, конверсия выставленных КП выставленные счета по результатам прошлых периодов.</w:t>
        </w:r>
        <w:r w:rsidDel="00000000" w:rsidR="00000000" w:rsidRPr="00000000">
          <w:rPr>
            <w:rtl w:val="0"/>
          </w:rPr>
        </w:r>
      </w:ins>
    </w:p>
    <w:p w:rsidR="00000000" w:rsidDel="00000000" w:rsidP="00000000" w:rsidRDefault="00000000" w:rsidRPr="00000000" w14:paraId="0000034C">
      <w:pPr>
        <w:numPr>
          <w:ilvl w:val="0"/>
          <w:numId w:val="82"/>
        </w:numPr>
        <w:spacing w:after="0" w:lineRule="auto"/>
        <w:ind w:left="720" w:hanging="360"/>
        <w:jc w:val="both"/>
        <w:rPr>
          <w:ins w:author="Мария Исаева" w:id="115" w:date="2024-04-09T13:24:23Z"/>
          <w:rFonts w:ascii="Calibri" w:cs="Calibri" w:eastAsia="Calibri" w:hAnsi="Calibri"/>
          <w:b w:val="1"/>
          <w:color w:val="00000a"/>
        </w:rPr>
      </w:pPr>
      <w:ins w:author="Мария Исаева" w:id="115" w:date="2024-04-09T13:24:23Z">
        <w:r w:rsidDel="00000000" w:rsidR="00000000" w:rsidRPr="00000000">
          <w:rPr>
            <w:rFonts w:ascii="Calibri" w:cs="Calibri" w:eastAsia="Calibri" w:hAnsi="Calibri"/>
            <w:rtl w:val="0"/>
          </w:rPr>
          <w:t xml:space="preserve">Что вижу как руководитель по этой статистике и какие управленческие выводы:</w:t>
        </w:r>
      </w:ins>
    </w:p>
    <w:p w:rsidR="00000000" w:rsidDel="00000000" w:rsidP="00000000" w:rsidRDefault="00000000" w:rsidRPr="00000000" w14:paraId="0000034D">
      <w:pPr>
        <w:spacing w:line="276" w:lineRule="auto"/>
        <w:ind w:left="720" w:firstLine="0"/>
        <w:jc w:val="both"/>
        <w:rPr>
          <w:rFonts w:ascii="Arial" w:cs="Arial" w:eastAsia="Arial" w:hAnsi="Arial"/>
          <w:b w:val="0"/>
          <w:i w:val="0"/>
          <w:smallCaps w:val="0"/>
          <w:strike w:val="0"/>
          <w:color w:val="000000"/>
          <w:sz w:val="22"/>
          <w:szCs w:val="22"/>
          <w:u w:val="none"/>
          <w:shd w:fill="auto" w:val="clear"/>
          <w:vertAlign w:val="baseline"/>
          <w:rPrChange w:author="Мария Исаева" w:id="116" w:date="2024-04-09T13:23:23Z">
            <w:rPr>
              <w:rFonts w:ascii="Calibri" w:cs="Calibri" w:eastAsia="Calibri" w:hAnsi="Calibri"/>
            </w:rPr>
          </w:rPrChange>
        </w:rPr>
        <w:pPrChange w:author="Мария Исаева" w:id="0" w:date="2024-04-09T13:23:23Z">
          <w:pPr>
            <w:spacing w:line="276" w:lineRule="auto"/>
            <w:jc w:val="both"/>
          </w:pPr>
        </w:pPrChange>
      </w:pPr>
      <w:r w:rsidDel="00000000" w:rsidR="00000000" w:rsidRPr="00000000">
        <w:rPr>
          <w:rtl w:val="0"/>
        </w:rPr>
      </w:r>
    </w:p>
    <w:p w:rsidR="00000000" w:rsidDel="00000000" w:rsidP="00000000" w:rsidRDefault="00000000" w:rsidRPr="00000000" w14:paraId="0000034E">
      <w:pPr>
        <w:spacing w:line="276" w:lineRule="auto"/>
        <w:jc w:val="both"/>
        <w:rPr>
          <w:rFonts w:ascii="Calibri" w:cs="Calibri" w:eastAsia="Calibri" w:hAnsi="Calibri"/>
        </w:rPr>
      </w:pPr>
      <w:r w:rsidDel="00000000" w:rsidR="00000000" w:rsidRPr="00000000">
        <w:rPr>
          <w:rtl w:val="0"/>
        </w:rPr>
      </w:r>
    </w:p>
    <w:bookmarkStart w:colFirst="0" w:colLast="0" w:name="2w5ecyt" w:id="96"/>
    <w:bookmarkEnd w:id="96"/>
    <w:p w:rsidR="00000000" w:rsidDel="00000000" w:rsidP="00000000" w:rsidRDefault="00000000" w:rsidRPr="00000000" w14:paraId="0000034F">
      <w:pPr>
        <w:pStyle w:val="Heading1"/>
        <w:keepNext w:val="1"/>
        <w:spacing w:after="60" w:before="240" w:line="276" w:lineRule="auto"/>
        <w:jc w:val="both"/>
        <w:rPr>
          <w:rFonts w:ascii="Calibri" w:cs="Calibri" w:eastAsia="Calibri" w:hAnsi="Calibri"/>
          <w:sz w:val="32"/>
          <w:szCs w:val="32"/>
          <w:vertAlign w:val="baseline"/>
        </w:rPr>
      </w:pPr>
      <w:bookmarkStart w:colFirst="0" w:colLast="0" w:name="_1baon6m" w:id="97"/>
      <w:bookmarkEnd w:id="97"/>
      <w:r w:rsidDel="00000000" w:rsidR="00000000" w:rsidRPr="00000000">
        <w:rPr>
          <w:rFonts w:ascii="Calibri" w:cs="Calibri" w:eastAsia="Calibri" w:hAnsi="Calibri"/>
          <w:sz w:val="32"/>
          <w:szCs w:val="32"/>
          <w:vertAlign w:val="baseline"/>
          <w:rtl w:val="0"/>
        </w:rPr>
        <w:t xml:space="preserve">Отделение 3 </w:t>
      </w:r>
      <w:r w:rsidDel="00000000" w:rsidR="00000000" w:rsidRPr="00000000">
        <w:rPr>
          <w:rFonts w:ascii="Calibri" w:cs="Calibri" w:eastAsia="Calibri" w:hAnsi="Calibri"/>
          <w:i w:val="1"/>
          <w:sz w:val="28"/>
          <w:szCs w:val="28"/>
          <w:vertAlign w:val="baseline"/>
          <w:rtl w:val="0"/>
        </w:rPr>
        <w:t xml:space="preserve">—</w:t>
      </w:r>
      <w:r w:rsidDel="00000000" w:rsidR="00000000" w:rsidRPr="00000000">
        <w:rPr>
          <w:rFonts w:ascii="Calibri" w:cs="Calibri" w:eastAsia="Calibri" w:hAnsi="Calibri"/>
          <w:sz w:val="32"/>
          <w:szCs w:val="32"/>
          <w:vertAlign w:val="baseline"/>
          <w:rtl w:val="0"/>
        </w:rPr>
        <w:t xml:space="preserve"> Финансовое. Руководитель.</w:t>
      </w:r>
    </w:p>
    <w:p w:rsidR="00000000" w:rsidDel="00000000" w:rsidP="00000000" w:rsidRDefault="00000000" w:rsidRPr="00000000" w14:paraId="00000350">
      <w:pPr>
        <w:pageBreakBefore w:val="0"/>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351">
      <w:pPr>
        <w:pageBreakBefore w:val="0"/>
        <w:numPr>
          <w:ilvl w:val="0"/>
          <w:numId w:val="105"/>
        </w:numPr>
        <w:spacing w:after="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Сумма активов с учетом износа (ГСД)</w:t>
      </w:r>
    </w:p>
    <w:p w:rsidR="00000000" w:rsidDel="00000000" w:rsidP="00000000" w:rsidRDefault="00000000" w:rsidRPr="00000000" w14:paraId="00000352">
      <w:pPr>
        <w:pageBreakBefore w:val="0"/>
        <w:numPr>
          <w:ilvl w:val="0"/>
          <w:numId w:val="105"/>
        </w:numPr>
        <w:spacing w:after="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Валовой доход</w:t>
      </w:r>
    </w:p>
    <w:p w:rsidR="00000000" w:rsidDel="00000000" w:rsidP="00000000" w:rsidRDefault="00000000" w:rsidRPr="00000000" w14:paraId="00000353">
      <w:pPr>
        <w:pageBreakBefore w:val="0"/>
        <w:numPr>
          <w:ilvl w:val="0"/>
          <w:numId w:val="105"/>
        </w:numPr>
        <w:spacing w:after="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Просроченная кредиторская задолженность (перевернутая)</w:t>
      </w:r>
    </w:p>
    <w:p w:rsidR="00000000" w:rsidDel="00000000" w:rsidP="00000000" w:rsidRDefault="00000000" w:rsidRPr="00000000" w14:paraId="00000354">
      <w:pPr>
        <w:pageBreakBefore w:val="0"/>
        <w:numPr>
          <w:ilvl w:val="0"/>
          <w:numId w:val="105"/>
        </w:numPr>
        <w:spacing w:after="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Просроченная дебиторская задолженность (перевернутая)</w:t>
      </w:r>
    </w:p>
    <w:p w:rsidR="00000000" w:rsidDel="00000000" w:rsidP="00000000" w:rsidRDefault="00000000" w:rsidRPr="00000000" w14:paraId="00000355">
      <w:pPr>
        <w:pageBreakBefore w:val="0"/>
        <w:numPr>
          <w:ilvl w:val="0"/>
          <w:numId w:val="105"/>
        </w:numPr>
        <w:spacing w:after="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Валовой доход / ФП1 </w:t>
      </w:r>
    </w:p>
    <w:p w:rsidR="00000000" w:rsidDel="00000000" w:rsidP="00000000" w:rsidRDefault="00000000" w:rsidRPr="00000000" w14:paraId="00000356">
      <w:pPr>
        <w:keepNext w:val="1"/>
        <w:pageBreakBefore w:val="0"/>
        <w:numPr>
          <w:ilvl w:val="0"/>
          <w:numId w:val="105"/>
        </w:numPr>
        <w:spacing w:line="276" w:lineRule="auto"/>
        <w:ind w:left="0" w:right="4" w:firstLine="360"/>
        <w:jc w:val="both"/>
        <w:rPr>
          <w:rFonts w:ascii="Calibri" w:cs="Calibri" w:eastAsia="Calibri" w:hAnsi="Calibri"/>
          <w:b w:val="1"/>
        </w:rPr>
      </w:pPr>
      <w:r w:rsidDel="00000000" w:rsidR="00000000" w:rsidRPr="00000000">
        <w:rPr>
          <w:rFonts w:ascii="Calibri" w:cs="Calibri" w:eastAsia="Calibri" w:hAnsi="Calibri"/>
          <w:b w:val="1"/>
          <w:rtl w:val="0"/>
        </w:rPr>
        <w:t xml:space="preserve">Собственные оборотные средства компании  </w:t>
      </w:r>
    </w:p>
    <w:p w:rsidR="00000000" w:rsidDel="00000000" w:rsidP="00000000" w:rsidRDefault="00000000" w:rsidRPr="00000000" w14:paraId="00000357">
      <w:pPr>
        <w:pageBreakBefore w:val="0"/>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358">
      <w:pPr>
        <w:pStyle w:val="Heading2"/>
        <w:numPr>
          <w:ilvl w:val="0"/>
          <w:numId w:val="90"/>
        </w:numPr>
        <w:spacing w:after="0" w:line="276" w:lineRule="auto"/>
        <w:ind w:left="566.9291338582675" w:hanging="283.46456692913375"/>
        <w:jc w:val="both"/>
        <w:rPr>
          <w:rFonts w:ascii="Calibri" w:cs="Calibri" w:eastAsia="Calibri" w:hAnsi="Calibri"/>
          <w:i w:val="0"/>
        </w:rPr>
      </w:pPr>
      <w:bookmarkStart w:colFirst="0" w:colLast="0" w:name="_y9aiqk54iiic" w:id="98"/>
      <w:bookmarkEnd w:id="98"/>
      <w:r w:rsidDel="00000000" w:rsidR="00000000" w:rsidRPr="00000000">
        <w:rPr>
          <w:rFonts w:ascii="Calibri" w:cs="Calibri" w:eastAsia="Calibri" w:hAnsi="Calibri"/>
          <w:i w:val="0"/>
          <w:sz w:val="24"/>
          <w:szCs w:val="24"/>
          <w:rtl w:val="0"/>
        </w:rPr>
        <w:t xml:space="preserve">Сумма активов с учетом износа (ГСД)</w:t>
      </w:r>
      <w:r w:rsidDel="00000000" w:rsidR="00000000" w:rsidRPr="00000000">
        <w:rPr>
          <w:rFonts w:ascii="Calibri" w:cs="Calibri" w:eastAsia="Calibri" w:hAnsi="Calibri"/>
          <w:i w:val="0"/>
          <w:rtl w:val="0"/>
        </w:rPr>
        <w:t xml:space="preserve">  </w:t>
      </w:r>
    </w:p>
    <w:p w:rsidR="00000000" w:rsidDel="00000000" w:rsidP="00000000" w:rsidRDefault="00000000" w:rsidRPr="00000000" w14:paraId="00000359">
      <w:pPr>
        <w:shd w:fill="edf1f3" w:val="clear"/>
        <w:spacing w:after="220" w:before="220" w:line="276" w:lineRule="auto"/>
        <w:jc w:val="both"/>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Статистика Сумма активов с учетом износа отображает статистику собственного капитала, как изменился показатель собственного капитала за отчетную период. Показатель собственного капитала - это разница между активом компании и пассивом компании.  </w:t>
      </w:r>
    </w:p>
    <w:p w:rsidR="00000000" w:rsidDel="00000000" w:rsidP="00000000" w:rsidRDefault="00000000" w:rsidRPr="00000000" w14:paraId="0000035A">
      <w:pPr>
        <w:shd w:fill="edf1f3" w:val="clear"/>
        <w:spacing w:after="220" w:before="220" w:line="276" w:lineRule="auto"/>
        <w:jc w:val="both"/>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К активу компании относятся  -  общая  сумма денег на счетах и в кассе компании (без учета резервов Офиса Владельца и Учредительского фонда), основные средства компании с учетом износа (в статистику считаются только основные средства 1 и 2 группы), дебиторская задолженность клиентов, предоплаты поставщикам, дебиторская задолженность сотрудников компании, складские остатки и незавершенное производство.</w:t>
      </w:r>
    </w:p>
    <w:p w:rsidR="00000000" w:rsidDel="00000000" w:rsidP="00000000" w:rsidRDefault="00000000" w:rsidRPr="00000000" w14:paraId="0000035B">
      <w:pPr>
        <w:shd w:fill="edf1f3" w:val="clear"/>
        <w:spacing w:after="220" w:before="220" w:line="276" w:lineRule="auto"/>
        <w:jc w:val="both"/>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К пассиву компании относятся долгосрочные и краткосрочные обязательства, такие как кредиты и займы банковских учреждений и частных лиц, кредиторская задолженность перед поставщиками в том числе задолженность перед поставщиками товаров и услуг, которые оплачиваются с маржи , предоплаты покупателей, задолженность перед персоналом по оплате труда, прочие задолженности, которые возникли на дату формирования пассива ( налоги, аренда и др. ) а так же задолженность в фонды компании по утвержденным ЗРС о возврате.</w:t>
      </w:r>
    </w:p>
    <w:p w:rsidR="00000000" w:rsidDel="00000000" w:rsidP="00000000" w:rsidRDefault="00000000" w:rsidRPr="00000000" w14:paraId="0000035C">
      <w:pPr>
        <w:shd w:fill="edf1f3" w:val="clear"/>
        <w:spacing w:after="220" w:before="220" w:line="276" w:lineRule="auto"/>
        <w:jc w:val="both"/>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Полученный результат собственного капитала отображается в виде графика.</w:t>
      </w:r>
    </w:p>
    <w:p w:rsidR="00000000" w:rsidDel="00000000" w:rsidP="00000000" w:rsidRDefault="00000000" w:rsidRPr="00000000" w14:paraId="0000035D">
      <w:pPr>
        <w:shd w:fill="edf1f3" w:val="clear"/>
        <w:spacing w:after="220" w:before="220" w:line="276" w:lineRule="auto"/>
        <w:jc w:val="both"/>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Данные беруться с недельным опозданием, то есть в конце этого отчетного периода, мы рассчитываем данные на конец прошлого отчетного периода. Это связано с тем, что </w:t>
      </w:r>
      <w:commentRangeStart w:id="68"/>
      <w:commentRangeStart w:id="69"/>
      <w:r w:rsidDel="00000000" w:rsidR="00000000" w:rsidRPr="00000000">
        <w:rPr>
          <w:rFonts w:ascii="Calibri" w:cs="Calibri" w:eastAsia="Calibri" w:hAnsi="Calibri"/>
          <w:color w:val="151515"/>
          <w:sz w:val="21"/>
          <w:szCs w:val="21"/>
          <w:rtl w:val="0"/>
        </w:rPr>
        <w:t xml:space="preserve">данные в течении недели могут меняться, так как сотрудники компании могут изменять данные в течении 5 дней.</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35E">
      <w:pPr>
        <w:pageBreakBefore w:val="0"/>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5F">
      <w:pPr>
        <w:pageBreakBefore w:val="0"/>
        <w:widowControl w:val="1"/>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60">
      <w:pPr>
        <w:pStyle w:val="Heading2"/>
        <w:numPr>
          <w:ilvl w:val="0"/>
          <w:numId w:val="90"/>
        </w:numPr>
        <w:spacing w:after="0" w:line="276" w:lineRule="auto"/>
        <w:ind w:left="566.9291338582675" w:hanging="283.46456692913375"/>
        <w:jc w:val="both"/>
        <w:rPr>
          <w:sz w:val="24"/>
          <w:szCs w:val="24"/>
        </w:rPr>
      </w:pPr>
      <w:bookmarkStart w:colFirst="0" w:colLast="0" w:name="_utmec2d0rxjh" w:id="99"/>
      <w:bookmarkEnd w:id="99"/>
      <w:r w:rsidDel="00000000" w:rsidR="00000000" w:rsidRPr="00000000">
        <w:rPr>
          <w:rFonts w:ascii="Calibri" w:cs="Calibri" w:eastAsia="Calibri" w:hAnsi="Calibri"/>
          <w:i w:val="0"/>
          <w:sz w:val="28"/>
          <w:szCs w:val="28"/>
          <w:rtl w:val="0"/>
        </w:rPr>
        <w:t xml:space="preserve">Валовой </w:t>
      </w:r>
      <w:r w:rsidDel="00000000" w:rsidR="00000000" w:rsidRPr="00000000">
        <w:rPr>
          <w:rFonts w:ascii="Calibri" w:cs="Calibri" w:eastAsia="Calibri" w:hAnsi="Calibri"/>
          <w:i w:val="0"/>
          <w:sz w:val="28"/>
          <w:szCs w:val="28"/>
          <w:rtl w:val="0"/>
        </w:rPr>
        <w:t xml:space="preserve">доход</w:t>
      </w:r>
      <w:r w:rsidDel="00000000" w:rsidR="00000000" w:rsidRPr="00000000">
        <w:rPr>
          <w:rFonts w:ascii="Calibri" w:cs="Calibri" w:eastAsia="Calibri" w:hAnsi="Calibri"/>
          <w:i w:val="0"/>
          <w:sz w:val="24"/>
          <w:szCs w:val="24"/>
          <w:rtl w:val="0"/>
        </w:rPr>
        <w:t xml:space="preserve">  </w:t>
      </w:r>
    </w:p>
    <w:p w:rsidR="00000000" w:rsidDel="00000000" w:rsidP="00000000" w:rsidRDefault="00000000" w:rsidRPr="00000000" w14:paraId="00000361">
      <w:pPr>
        <w:pageBreakBefore w:val="0"/>
        <w:spacing w:after="0" w:line="276" w:lineRule="auto"/>
        <w:ind w:left="720" w:firstLine="0"/>
        <w:jc w:val="both"/>
        <w:rPr>
          <w:rFonts w:ascii="Calibri" w:cs="Calibri" w:eastAsia="Calibri" w:hAnsi="Calibri"/>
        </w:rPr>
      </w:pPr>
      <w:hyperlink w:anchor="_qsh70q">
        <w:r w:rsidDel="00000000" w:rsidR="00000000" w:rsidRPr="00000000">
          <w:rPr>
            <w:rFonts w:ascii="Calibri" w:cs="Calibri" w:eastAsia="Calibri" w:hAnsi="Calibri"/>
            <w:rtl w:val="0"/>
          </w:rPr>
          <w:t xml:space="preserve">описание </w:t>
        </w:r>
      </w:hyperlink>
      <w:hyperlink w:anchor="_qsh70q">
        <w:r w:rsidDel="00000000" w:rsidR="00000000" w:rsidRPr="00000000">
          <w:rPr>
            <w:rFonts w:ascii="Calibri" w:cs="Calibri" w:eastAsia="Calibri" w:hAnsi="Calibri"/>
            <w:color w:val="1155cc"/>
            <w:u w:val="single"/>
            <w:rtl w:val="0"/>
          </w:rPr>
          <w:t xml:space="preserve">см. в статистиках 7-го отделения.</w:t>
        </w:r>
      </w:hyperlink>
      <w:r w:rsidDel="00000000" w:rsidR="00000000" w:rsidRPr="00000000">
        <w:rPr>
          <w:rtl w:val="0"/>
        </w:rPr>
      </w:r>
    </w:p>
    <w:p w:rsidR="00000000" w:rsidDel="00000000" w:rsidP="00000000" w:rsidRDefault="00000000" w:rsidRPr="00000000" w14:paraId="00000362">
      <w:pPr>
        <w:pageBreakBefore w:val="0"/>
        <w:spacing w:after="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63">
      <w:pPr>
        <w:pStyle w:val="Heading2"/>
        <w:numPr>
          <w:ilvl w:val="0"/>
          <w:numId w:val="85"/>
        </w:numPr>
        <w:spacing w:after="0" w:line="276" w:lineRule="auto"/>
        <w:ind w:left="566.9291338582675" w:hanging="283.46456692913375"/>
        <w:rPr>
          <w:rFonts w:ascii="Calibri" w:cs="Calibri" w:eastAsia="Calibri" w:hAnsi="Calibri"/>
          <w:i w:val="0"/>
          <w:sz w:val="24"/>
          <w:szCs w:val="24"/>
        </w:rPr>
      </w:pPr>
      <w:bookmarkStart w:colFirst="0" w:colLast="0" w:name="_s5i7lh9e9zxt" w:id="100"/>
      <w:bookmarkEnd w:id="100"/>
      <w:r w:rsidDel="00000000" w:rsidR="00000000" w:rsidRPr="00000000">
        <w:rPr>
          <w:rFonts w:ascii="Calibri" w:cs="Calibri" w:eastAsia="Calibri" w:hAnsi="Calibri"/>
          <w:i w:val="0"/>
          <w:sz w:val="24"/>
          <w:szCs w:val="24"/>
          <w:rtl w:val="0"/>
        </w:rPr>
        <w:t xml:space="preserve">Просроченная кредиторская задолженность (перевернутая)</w:t>
      </w:r>
    </w:p>
    <w:p w:rsidR="00000000" w:rsidDel="00000000" w:rsidP="00000000" w:rsidRDefault="00000000" w:rsidRPr="00000000" w14:paraId="00000364">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Это сумма неоплаченных вовремя счетов и любых других обязательств компании на конец отчетной недели (оказанные услуги, предоставленные материальные ценности, не выплаченные вовремя отчисления Офиса Владельца, заработная плата, оплаты по кредитам и другим обязательствам. Статистика перевернутая.Статистика отображает один график, без квоты.</w:t>
      </w:r>
    </w:p>
    <w:p w:rsidR="00000000" w:rsidDel="00000000" w:rsidP="00000000" w:rsidRDefault="00000000" w:rsidRPr="00000000" w14:paraId="00000365">
      <w:pPr>
        <w:pStyle w:val="Heading2"/>
        <w:numPr>
          <w:ilvl w:val="0"/>
          <w:numId w:val="85"/>
        </w:numPr>
        <w:spacing w:after="0" w:line="276" w:lineRule="auto"/>
        <w:ind w:left="566.9291338582675" w:hanging="283.46456692913375"/>
        <w:rPr>
          <w:rFonts w:ascii="Calibri" w:cs="Calibri" w:eastAsia="Calibri" w:hAnsi="Calibri"/>
          <w:i w:val="0"/>
          <w:sz w:val="24"/>
          <w:szCs w:val="24"/>
        </w:rPr>
      </w:pPr>
      <w:bookmarkStart w:colFirst="0" w:colLast="0" w:name="_ryd0h32hgyoc" w:id="101"/>
      <w:bookmarkEnd w:id="101"/>
      <w:r w:rsidDel="00000000" w:rsidR="00000000" w:rsidRPr="00000000">
        <w:rPr>
          <w:rFonts w:ascii="Calibri" w:cs="Calibri" w:eastAsia="Calibri" w:hAnsi="Calibri"/>
          <w:i w:val="0"/>
          <w:sz w:val="24"/>
          <w:szCs w:val="24"/>
          <w:rtl w:val="0"/>
        </w:rPr>
        <w:t xml:space="preserve">Просроченная дебиторская задолженность (перевернутая) </w:t>
      </w:r>
    </w:p>
    <w:p w:rsidR="00000000" w:rsidDel="00000000" w:rsidP="00000000" w:rsidRDefault="00000000" w:rsidRPr="00000000" w14:paraId="00000366">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Это сумма неоплаченных вовремя счетов и других обязательств контрагентами на конец отчетной недели. Статистика перевернутая. Данные для статистики берутся в 1С, вкладка продажи, отчет дебиторская задолженность по срокам</w:t>
      </w:r>
    </w:p>
    <w:p w:rsidR="00000000" w:rsidDel="00000000" w:rsidP="00000000" w:rsidRDefault="00000000" w:rsidRPr="00000000" w14:paraId="00000367">
      <w:pPr>
        <w:pStyle w:val="Heading2"/>
        <w:numPr>
          <w:ilvl w:val="0"/>
          <w:numId w:val="105"/>
        </w:numPr>
        <w:spacing w:after="0" w:line="276" w:lineRule="auto"/>
        <w:ind w:left="566.9291338582675" w:hanging="283.46456692913375"/>
        <w:rPr>
          <w:rFonts w:ascii="Calibri" w:cs="Calibri" w:eastAsia="Calibri" w:hAnsi="Calibri"/>
          <w:i w:val="0"/>
        </w:rPr>
      </w:pPr>
      <w:bookmarkStart w:colFirst="0" w:colLast="0" w:name="_a351w9yjrf7m" w:id="102"/>
      <w:bookmarkEnd w:id="102"/>
      <w:r w:rsidDel="00000000" w:rsidR="00000000" w:rsidRPr="00000000">
        <w:rPr>
          <w:rFonts w:ascii="Calibri" w:cs="Calibri" w:eastAsia="Calibri" w:hAnsi="Calibri"/>
          <w:i w:val="0"/>
          <w:sz w:val="24"/>
          <w:szCs w:val="24"/>
          <w:rtl w:val="0"/>
        </w:rPr>
        <w:t xml:space="preserve">Валовой доход / ФП1</w:t>
      </w:r>
      <w:r w:rsidDel="00000000" w:rsidR="00000000" w:rsidRPr="00000000">
        <w:rPr>
          <w:rFonts w:ascii="Calibri" w:cs="Calibri" w:eastAsia="Calibri" w:hAnsi="Calibri"/>
          <w:i w:val="0"/>
          <w:rtl w:val="0"/>
        </w:rPr>
        <w:t xml:space="preserve"> </w:t>
      </w:r>
    </w:p>
    <w:p w:rsidR="00000000" w:rsidDel="00000000" w:rsidP="00000000" w:rsidRDefault="00000000" w:rsidRPr="00000000" w14:paraId="00000368">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Данная статистика отображает насколько валовой доход покрывает все необходимые затраты компании, а так же есть ли тенденция роста, или бизнес сжимается.</w:t>
      </w:r>
    </w:p>
    <w:p w:rsidR="00000000" w:rsidDel="00000000" w:rsidP="00000000" w:rsidRDefault="00000000" w:rsidRPr="00000000" w14:paraId="00000369">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Данная статистика двойная. Первый график статистики отображает валовой доход компании, который поступил в компанию за отчетную неделю ( все денежные средства, которые поступили на расчетный счет компании). Второй график статистики отображает уровень точки безубыточности, который был на отчетной неделе.  </w:t>
      </w:r>
    </w:p>
    <w:p w:rsidR="00000000" w:rsidDel="00000000" w:rsidP="00000000" w:rsidRDefault="00000000" w:rsidRPr="00000000" w14:paraId="0000036A">
      <w:pPr>
        <w:pStyle w:val="Heading2"/>
        <w:keepNext w:val="1"/>
        <w:numPr>
          <w:ilvl w:val="0"/>
          <w:numId w:val="61"/>
        </w:numPr>
        <w:spacing w:line="276" w:lineRule="auto"/>
        <w:ind w:left="566.9291338582675" w:right="4" w:hanging="283.46456692913375"/>
        <w:rPr/>
      </w:pPr>
      <w:bookmarkStart w:colFirst="0" w:colLast="0" w:name="_uwmvdkbeme2k" w:id="103"/>
      <w:bookmarkEnd w:id="103"/>
      <w:r w:rsidDel="00000000" w:rsidR="00000000" w:rsidRPr="00000000">
        <w:rPr>
          <w:rFonts w:ascii="Calibri" w:cs="Calibri" w:eastAsia="Calibri" w:hAnsi="Calibri"/>
          <w:i w:val="0"/>
          <w:sz w:val="24"/>
          <w:szCs w:val="24"/>
          <w:rtl w:val="0"/>
        </w:rPr>
        <w:t xml:space="preserve">Собственные оборотные средства компании</w:t>
      </w:r>
      <w:r w:rsidDel="00000000" w:rsidR="00000000" w:rsidRPr="00000000">
        <w:rPr>
          <w:rFonts w:ascii="Calibri" w:cs="Calibri" w:eastAsia="Calibri" w:hAnsi="Calibri"/>
          <w:i w:val="0"/>
          <w:rtl w:val="0"/>
        </w:rPr>
        <w:t xml:space="preserve"> </w:t>
      </w:r>
      <w:r w:rsidDel="00000000" w:rsidR="00000000" w:rsidRPr="00000000">
        <w:rPr>
          <w:rtl w:val="0"/>
        </w:rPr>
        <w:t xml:space="preserve"> </w:t>
      </w:r>
    </w:p>
    <w:p w:rsidR="00000000" w:rsidDel="00000000" w:rsidP="00000000" w:rsidRDefault="00000000" w:rsidRPr="00000000" w14:paraId="0000036B">
      <w:pPr>
        <w:keepNext w:val="1"/>
        <w:pageBreakBefore w:val="0"/>
        <w:spacing w:line="276" w:lineRule="auto"/>
        <w:ind w:right="4"/>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0"/>
          <w:szCs w:val="20"/>
          <w:rtl w:val="0"/>
        </w:rPr>
        <w:t xml:space="preserve">данные заполняются на неделю назад </w:t>
      </w:r>
      <w:r w:rsidDel="00000000" w:rsidR="00000000" w:rsidRPr="00000000">
        <w:rPr>
          <w:rtl w:val="0"/>
        </w:rPr>
      </w:r>
    </w:p>
    <w:p w:rsidR="00000000" w:rsidDel="00000000" w:rsidP="00000000" w:rsidRDefault="00000000" w:rsidRPr="00000000" w14:paraId="0000036C">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Статистика показывает сколько  денежных оборотных  средств компании доступно для использования. То есть какую сумму денег компания получит если продаст все остатки, соберет всю дебиторскую задолженность и оплатить всю кредиторскую задолженность. Падение данной статистики означает что оборотные средства компании вымываются, какова причина падения-либо компания не заработала достаточное количество денег, либо эти деньги вымылись, что-то не было заложено в себестоимость, либо было нецелевое использование оборотных средств. У данной статистики должен быть постоянный рост.</w:t>
      </w:r>
    </w:p>
    <w:bookmarkStart w:colFirst="0" w:colLast="0" w:name="3vac5uf" w:id="104"/>
    <w:bookmarkEnd w:id="104"/>
    <w:p w:rsidR="00000000" w:rsidDel="00000000" w:rsidP="00000000" w:rsidRDefault="00000000" w:rsidRPr="00000000" w14:paraId="0000036D">
      <w:pPr>
        <w:pStyle w:val="Heading1"/>
        <w:keepNext w:val="1"/>
        <w:spacing w:after="60" w:before="240" w:line="276" w:lineRule="auto"/>
        <w:rPr>
          <w:rFonts w:ascii="Calibri" w:cs="Calibri" w:eastAsia="Calibri" w:hAnsi="Calibri"/>
        </w:rPr>
      </w:pPr>
      <w:bookmarkStart w:colFirst="0" w:colLast="0" w:name="_2afmg28" w:id="105"/>
      <w:bookmarkEnd w:id="105"/>
      <w:r w:rsidDel="00000000" w:rsidR="00000000" w:rsidRPr="00000000">
        <w:rPr>
          <w:rFonts w:ascii="Calibri" w:cs="Calibri" w:eastAsia="Calibri" w:hAnsi="Calibri"/>
          <w:vertAlign w:val="baseline"/>
          <w:rtl w:val="0"/>
        </w:rPr>
        <w:t xml:space="preserve">Отдел 7 — Дохода. Начальник</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6E">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36F">
      <w:pPr>
        <w:pageBreakBefore w:val="0"/>
        <w:numPr>
          <w:ilvl w:val="0"/>
          <w:numId w:val="58"/>
        </w:numPr>
        <w:spacing w:after="0" w:line="276" w:lineRule="auto"/>
        <w:ind w:left="0" w:firstLine="360"/>
        <w:rPr>
          <w:rFonts w:ascii="Calibri" w:cs="Calibri" w:eastAsia="Calibri" w:hAnsi="Calibri"/>
          <w:b w:val="1"/>
        </w:rPr>
      </w:pPr>
      <w:r w:rsidDel="00000000" w:rsidR="00000000" w:rsidRPr="00000000">
        <w:rPr>
          <w:rFonts w:ascii="Calibri" w:cs="Calibri" w:eastAsia="Calibri" w:hAnsi="Calibri"/>
          <w:b w:val="1"/>
          <w:rtl w:val="0"/>
        </w:rPr>
        <w:t xml:space="preserve">Валовой доход</w:t>
      </w:r>
    </w:p>
    <w:p w:rsidR="00000000" w:rsidDel="00000000" w:rsidP="00000000" w:rsidRDefault="00000000" w:rsidRPr="00000000" w14:paraId="00000370">
      <w:pPr>
        <w:pageBreakBefore w:val="0"/>
        <w:numPr>
          <w:ilvl w:val="0"/>
          <w:numId w:val="58"/>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Просроченная дебиторская задолженность (перевернутая)</w:t>
      </w:r>
    </w:p>
    <w:p w:rsidR="00000000" w:rsidDel="00000000" w:rsidP="00000000" w:rsidRDefault="00000000" w:rsidRPr="00000000" w14:paraId="00000371">
      <w:pPr>
        <w:pageBreakBefore w:val="0"/>
        <w:spacing w:after="0" w:line="27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72">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373">
      <w:pPr>
        <w:pageBreakBefore w:val="0"/>
        <w:numPr>
          <w:ilvl w:val="0"/>
          <w:numId w:val="105"/>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Валовой доход</w:t>
      </w:r>
    </w:p>
    <w:p w:rsidR="00000000" w:rsidDel="00000000" w:rsidP="00000000" w:rsidRDefault="00000000" w:rsidRPr="00000000" w14:paraId="00000374">
      <w:pPr>
        <w:pageBreakBefore w:val="0"/>
        <w:spacing w:after="0" w:line="276" w:lineRule="auto"/>
        <w:ind w:left="720" w:firstLine="0"/>
        <w:rPr>
          <w:rFonts w:ascii="Calibri" w:cs="Calibri" w:eastAsia="Calibri" w:hAnsi="Calibri"/>
        </w:rPr>
      </w:pPr>
      <w:hyperlink w:anchor="_qsh70q">
        <w:r w:rsidDel="00000000" w:rsidR="00000000" w:rsidRPr="00000000">
          <w:rPr>
            <w:rFonts w:ascii="Calibri" w:cs="Calibri" w:eastAsia="Calibri" w:hAnsi="Calibri"/>
            <w:color w:val="1155cc"/>
            <w:u w:val="single"/>
            <w:rtl w:val="0"/>
          </w:rPr>
          <w:t xml:space="preserve">См. описание в статистиках 3-го отделения.</w:t>
        </w:r>
      </w:hyperlink>
      <w:r w:rsidDel="00000000" w:rsidR="00000000" w:rsidRPr="00000000">
        <w:rPr>
          <w:rtl w:val="0"/>
        </w:rPr>
      </w:r>
    </w:p>
    <w:p w:rsidR="00000000" w:rsidDel="00000000" w:rsidP="00000000" w:rsidRDefault="00000000" w:rsidRPr="00000000" w14:paraId="00000375">
      <w:pPr>
        <w:pStyle w:val="Heading2"/>
        <w:numPr>
          <w:ilvl w:val="0"/>
          <w:numId w:val="98"/>
        </w:numPr>
        <w:spacing w:after="0" w:line="276" w:lineRule="auto"/>
        <w:ind w:left="566.9291338582675" w:hanging="283.46456692913375"/>
        <w:rPr>
          <w:rFonts w:ascii="Calibri" w:cs="Calibri" w:eastAsia="Calibri" w:hAnsi="Calibri"/>
          <w:i w:val="0"/>
          <w:sz w:val="24"/>
          <w:szCs w:val="24"/>
        </w:rPr>
      </w:pPr>
      <w:bookmarkStart w:colFirst="0" w:colLast="0" w:name="_ry9mzgy0eqt9" w:id="106"/>
      <w:bookmarkEnd w:id="106"/>
      <w:r w:rsidDel="00000000" w:rsidR="00000000" w:rsidRPr="00000000">
        <w:rPr>
          <w:rFonts w:ascii="Calibri" w:cs="Calibri" w:eastAsia="Calibri" w:hAnsi="Calibri"/>
          <w:i w:val="0"/>
          <w:sz w:val="24"/>
          <w:szCs w:val="24"/>
          <w:rtl w:val="0"/>
        </w:rPr>
        <w:t xml:space="preserve">Просроченная дебиторская задолженность (перевернутая)</w:t>
      </w:r>
    </w:p>
    <w:p w:rsidR="00000000" w:rsidDel="00000000" w:rsidP="00000000" w:rsidRDefault="00000000" w:rsidRPr="00000000" w14:paraId="00000376">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Статистика считается как сумма всей просроченной дебиторской задолженности на конец отчетной недели. Просроченная 一 оплата не была получена отделом, хотя срок оплаты по существующим договорам и счетам уже наступил. Статистика перевернутая. Данные для статистики берутся в 1С, вкладка продажи, отчет дебиторская задолженность по срокам.Квота в данной статистике не считается.</w:t>
      </w:r>
    </w:p>
    <w:bookmarkStart w:colFirst="0" w:colLast="0" w:name="pkwqa1" w:id="107"/>
    <w:bookmarkEnd w:id="107"/>
    <w:p w:rsidR="00000000" w:rsidDel="00000000" w:rsidP="00000000" w:rsidRDefault="00000000" w:rsidRPr="00000000" w14:paraId="00000377">
      <w:pPr>
        <w:pStyle w:val="Heading1"/>
        <w:keepNext w:val="1"/>
        <w:spacing w:after="60" w:before="240" w:line="276" w:lineRule="auto"/>
        <w:rPr>
          <w:vertAlign w:val="baseline"/>
        </w:rPr>
      </w:pPr>
      <w:bookmarkStart w:colFirst="0" w:colLast="0" w:name="_39kk8xu" w:id="108"/>
      <w:bookmarkEnd w:id="108"/>
      <w:r w:rsidDel="00000000" w:rsidR="00000000" w:rsidRPr="00000000">
        <w:rPr>
          <w:vertAlign w:val="baseline"/>
          <w:rtl w:val="0"/>
        </w:rPr>
        <w:t xml:space="preserve">Отдел 8 — Расхода. Начальник.</w:t>
      </w:r>
    </w:p>
    <w:p w:rsidR="00000000" w:rsidDel="00000000" w:rsidP="00000000" w:rsidRDefault="00000000" w:rsidRPr="00000000" w14:paraId="00000378">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379">
      <w:pPr>
        <w:pageBreakBefore w:val="0"/>
        <w:numPr>
          <w:ilvl w:val="0"/>
          <w:numId w:val="74"/>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Просроченная кредиторская задолженность (перевернутая) (ГСД)</w:t>
      </w:r>
    </w:p>
    <w:p w:rsidR="00000000" w:rsidDel="00000000" w:rsidP="00000000" w:rsidRDefault="00000000" w:rsidRPr="00000000" w14:paraId="0000037A">
      <w:pPr>
        <w:pageBreakBefore w:val="0"/>
        <w:numPr>
          <w:ilvl w:val="0"/>
          <w:numId w:val="55"/>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Количество дней до самого раннего неоплаченного счета (перевернутая)</w:t>
      </w:r>
    </w:p>
    <w:p w:rsidR="00000000" w:rsidDel="00000000" w:rsidP="00000000" w:rsidRDefault="00000000" w:rsidRPr="00000000" w14:paraId="0000037B">
      <w:pPr>
        <w:pageBreakBefore w:val="0"/>
        <w:numPr>
          <w:ilvl w:val="0"/>
          <w:numId w:val="94"/>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Доход / расходы</w:t>
      </w:r>
    </w:p>
    <w:p w:rsidR="00000000" w:rsidDel="00000000" w:rsidP="00000000" w:rsidRDefault="00000000" w:rsidRPr="00000000" w14:paraId="0000037C">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37D">
      <w:pPr>
        <w:pStyle w:val="Heading2"/>
        <w:numPr>
          <w:ilvl w:val="0"/>
          <w:numId w:val="41"/>
        </w:numPr>
        <w:spacing w:after="0" w:line="276" w:lineRule="auto"/>
        <w:ind w:left="566.9291338582675" w:hanging="283.46456692913375"/>
        <w:rPr>
          <w:rFonts w:ascii="Calibri" w:cs="Calibri" w:eastAsia="Calibri" w:hAnsi="Calibri"/>
          <w:i w:val="0"/>
          <w:sz w:val="24"/>
          <w:szCs w:val="24"/>
        </w:rPr>
      </w:pPr>
      <w:bookmarkStart w:colFirst="0" w:colLast="0" w:name="_oq24m8fzl3e3" w:id="109"/>
      <w:bookmarkEnd w:id="109"/>
      <w:r w:rsidDel="00000000" w:rsidR="00000000" w:rsidRPr="00000000">
        <w:rPr>
          <w:rFonts w:ascii="Calibri" w:cs="Calibri" w:eastAsia="Calibri" w:hAnsi="Calibri"/>
          <w:i w:val="0"/>
          <w:sz w:val="24"/>
          <w:szCs w:val="24"/>
          <w:rtl w:val="0"/>
        </w:rPr>
        <w:t xml:space="preserve">Просроченная кредиторская задолженность (перевернутая) (ГСД) </w:t>
      </w:r>
    </w:p>
    <w:p w:rsidR="00000000" w:rsidDel="00000000" w:rsidP="00000000" w:rsidRDefault="00000000" w:rsidRPr="00000000" w14:paraId="0000037E">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См. описание в статистиках 3-го отделения.</w:t>
      </w:r>
    </w:p>
    <w:p w:rsidR="00000000" w:rsidDel="00000000" w:rsidP="00000000" w:rsidRDefault="00000000" w:rsidRPr="00000000" w14:paraId="0000037F">
      <w:pPr>
        <w:pStyle w:val="Heading2"/>
        <w:numPr>
          <w:ilvl w:val="0"/>
          <w:numId w:val="5"/>
        </w:numPr>
        <w:spacing w:after="0" w:line="276" w:lineRule="auto"/>
        <w:ind w:left="566.9291338582675" w:hanging="283.46456692913375"/>
        <w:rPr/>
      </w:pPr>
      <w:bookmarkStart w:colFirst="0" w:colLast="0" w:name="_pquottkm4k7b" w:id="110"/>
      <w:bookmarkEnd w:id="110"/>
      <w:r w:rsidDel="00000000" w:rsidR="00000000" w:rsidRPr="00000000">
        <w:rPr>
          <w:rFonts w:ascii="Calibri" w:cs="Calibri" w:eastAsia="Calibri" w:hAnsi="Calibri"/>
          <w:i w:val="0"/>
          <w:sz w:val="24"/>
          <w:szCs w:val="24"/>
          <w:rtl w:val="0"/>
        </w:rPr>
        <w:t xml:space="preserve">Количество дней до самого раннего неоплаченного счета (перевернутая)</w:t>
      </w:r>
      <w:r w:rsidDel="00000000" w:rsidR="00000000" w:rsidRPr="00000000">
        <w:rPr>
          <w:rtl w:val="0"/>
        </w:rPr>
        <w:t xml:space="preserve"> </w:t>
      </w:r>
    </w:p>
    <w:p w:rsidR="00000000" w:rsidDel="00000000" w:rsidP="00000000" w:rsidRDefault="00000000" w:rsidRPr="00000000" w14:paraId="00000380">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Чтобы посчитать эту статистику, нужно взять самый старый просроченный неоплаченный счёт и посчитать, сколько календарных дней прошло с даты, когда он должен был быть оплачен до конца текущей отчетной недели. Статистика перевернутая. Данные для статистики берутся в 1С, во вкладке закупки, отчет кредиторская задолженность по срокам. В этом отчете выбирается самый давний неоплаченный счет.  </w:t>
      </w:r>
    </w:p>
    <w:p w:rsidR="00000000" w:rsidDel="00000000" w:rsidP="00000000" w:rsidRDefault="00000000" w:rsidRPr="00000000" w14:paraId="00000381">
      <w:pPr>
        <w:pStyle w:val="Heading2"/>
        <w:numPr>
          <w:ilvl w:val="0"/>
          <w:numId w:val="86"/>
        </w:numPr>
        <w:spacing w:after="0" w:line="276" w:lineRule="auto"/>
        <w:ind w:left="566.9291338582675" w:hanging="283.46456692913375"/>
        <w:jc w:val="both"/>
        <w:rPr/>
      </w:pPr>
      <w:bookmarkStart w:colFirst="0" w:colLast="0" w:name="_7h2hr27bzqxy" w:id="111"/>
      <w:bookmarkEnd w:id="111"/>
      <w:r w:rsidDel="00000000" w:rsidR="00000000" w:rsidRPr="00000000">
        <w:rPr>
          <w:rFonts w:ascii="Calibri" w:cs="Calibri" w:eastAsia="Calibri" w:hAnsi="Calibri"/>
          <w:i w:val="0"/>
          <w:sz w:val="24"/>
          <w:szCs w:val="24"/>
          <w:rtl w:val="0"/>
        </w:rPr>
        <w:t xml:space="preserve">Доход / расходы</w:t>
      </w:r>
      <w:r w:rsidDel="00000000" w:rsidR="00000000" w:rsidRPr="00000000">
        <w:rPr>
          <w:rtl w:val="0"/>
        </w:rPr>
        <w:t xml:space="preserve"> </w:t>
      </w:r>
    </w:p>
    <w:p w:rsidR="00000000" w:rsidDel="00000000" w:rsidP="00000000" w:rsidRDefault="00000000" w:rsidRPr="00000000" w14:paraId="00000382">
      <w:pPr>
        <w:pageBreakBefore w:val="0"/>
        <w:spacing w:after="0" w:line="276" w:lineRule="auto"/>
        <w:ind w:hanging="15"/>
        <w:jc w:val="both"/>
        <w:rPr>
          <w:rFonts w:ascii="Calibri" w:cs="Calibri" w:eastAsia="Calibri" w:hAnsi="Calibri"/>
        </w:rPr>
      </w:pPr>
      <w:r w:rsidDel="00000000" w:rsidR="00000000" w:rsidRPr="00000000">
        <w:rPr>
          <w:rFonts w:ascii="Calibri" w:cs="Calibri" w:eastAsia="Calibri" w:hAnsi="Calibri"/>
          <w:rtl w:val="0"/>
        </w:rPr>
        <w:t xml:space="preserve">Это двойная статистика. Статистика “доход” описана выше. Статистика “Расходы” включает все расходы, которое произведены в течение отчетной недели, включая выплаты Офису Владельца, заработную плату и все остальные виды расходов.</w:t>
      </w:r>
    </w:p>
    <w:bookmarkStart w:colFirst="0" w:colLast="0" w:name="1opuj5n" w:id="112"/>
    <w:bookmarkEnd w:id="112"/>
    <w:p w:rsidR="00000000" w:rsidDel="00000000" w:rsidP="00000000" w:rsidRDefault="00000000" w:rsidRPr="00000000" w14:paraId="00000383">
      <w:pPr>
        <w:pStyle w:val="Heading1"/>
        <w:keepNext w:val="1"/>
        <w:spacing w:after="60" w:before="240" w:line="276" w:lineRule="auto"/>
        <w:rPr>
          <w:rFonts w:ascii="Calibri" w:cs="Calibri" w:eastAsia="Calibri" w:hAnsi="Calibri"/>
          <w:vertAlign w:val="baseline"/>
        </w:rPr>
      </w:pPr>
      <w:bookmarkStart w:colFirst="0" w:colLast="0" w:name="_48pi1tg" w:id="113"/>
      <w:bookmarkEnd w:id="113"/>
      <w:r w:rsidDel="00000000" w:rsidR="00000000" w:rsidRPr="00000000">
        <w:rPr>
          <w:rFonts w:ascii="Calibri" w:cs="Calibri" w:eastAsia="Calibri" w:hAnsi="Calibri"/>
          <w:vertAlign w:val="baseline"/>
          <w:rtl w:val="0"/>
        </w:rPr>
        <w:t xml:space="preserve">Отдел  9 — Учета. Начальник.</w:t>
      </w:r>
    </w:p>
    <w:p w:rsidR="00000000" w:rsidDel="00000000" w:rsidP="00000000" w:rsidRDefault="00000000" w:rsidRPr="00000000" w14:paraId="00000384">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385">
      <w:pPr>
        <w:pageBreakBefore w:val="0"/>
        <w:numPr>
          <w:ilvl w:val="0"/>
          <w:numId w:val="61"/>
        </w:numPr>
        <w:spacing w:after="0" w:line="276" w:lineRule="auto"/>
        <w:ind w:left="720" w:hanging="360"/>
        <w:rPr>
          <w:b w:val="1"/>
        </w:rPr>
      </w:pPr>
      <w:r w:rsidDel="00000000" w:rsidR="00000000" w:rsidRPr="00000000">
        <w:rPr>
          <w:rFonts w:ascii="Calibri" w:cs="Calibri" w:eastAsia="Calibri" w:hAnsi="Calibri"/>
          <w:b w:val="1"/>
          <w:rtl w:val="0"/>
        </w:rPr>
        <w:t xml:space="preserve">Сумма активов с учетом износа (ГСД)</w:t>
      </w:r>
    </w:p>
    <w:p w:rsidR="00000000" w:rsidDel="00000000" w:rsidP="00000000" w:rsidRDefault="00000000" w:rsidRPr="00000000" w14:paraId="00000386">
      <w:pPr>
        <w:pageBreakBefore w:val="0"/>
        <w:numPr>
          <w:ilvl w:val="0"/>
          <w:numId w:val="61"/>
        </w:numPr>
        <w:spacing w:after="0" w:line="276" w:lineRule="auto"/>
        <w:ind w:left="720" w:hanging="360"/>
        <w:rPr>
          <w:b w:val="1"/>
        </w:rPr>
      </w:pPr>
      <w:r w:rsidDel="00000000" w:rsidR="00000000" w:rsidRPr="00000000">
        <w:rPr>
          <w:rFonts w:ascii="Calibri" w:cs="Calibri" w:eastAsia="Calibri" w:hAnsi="Calibri"/>
          <w:b w:val="1"/>
          <w:rtl w:val="0"/>
        </w:rPr>
        <w:t xml:space="preserve">Стоимость основных средств с учетом износа</w:t>
      </w:r>
    </w:p>
    <w:p w:rsidR="00000000" w:rsidDel="00000000" w:rsidP="00000000" w:rsidRDefault="00000000" w:rsidRPr="00000000" w14:paraId="00000387">
      <w:pPr>
        <w:pageBreakBefore w:val="0"/>
        <w:numPr>
          <w:ilvl w:val="0"/>
          <w:numId w:val="61"/>
        </w:numPr>
        <w:spacing w:after="0" w:line="276" w:lineRule="auto"/>
        <w:ind w:left="720" w:hanging="360"/>
        <w:rPr>
          <w:b w:val="1"/>
        </w:rPr>
      </w:pPr>
      <w:r w:rsidDel="00000000" w:rsidR="00000000" w:rsidRPr="00000000">
        <w:rPr>
          <w:rFonts w:ascii="Calibri" w:cs="Calibri" w:eastAsia="Calibri" w:hAnsi="Calibri"/>
          <w:b w:val="1"/>
          <w:rtl w:val="0"/>
        </w:rPr>
        <w:t xml:space="preserve">Стоимость материальных ценностей на складе</w:t>
      </w:r>
    </w:p>
    <w:p w:rsidR="00000000" w:rsidDel="00000000" w:rsidP="00000000" w:rsidRDefault="00000000" w:rsidRPr="00000000" w14:paraId="00000388">
      <w:pPr>
        <w:pageBreakBefore w:val="0"/>
        <w:numPr>
          <w:ilvl w:val="0"/>
          <w:numId w:val="61"/>
        </w:numPr>
        <w:spacing w:after="0" w:line="276" w:lineRule="auto"/>
        <w:ind w:left="720" w:hanging="360"/>
        <w:rPr>
          <w:b w:val="1"/>
        </w:rPr>
      </w:pPr>
      <w:r w:rsidDel="00000000" w:rsidR="00000000" w:rsidRPr="00000000">
        <w:rPr>
          <w:rFonts w:ascii="Calibri" w:cs="Calibri" w:eastAsia="Calibri" w:hAnsi="Calibri"/>
          <w:b w:val="1"/>
          <w:rtl w:val="0"/>
        </w:rPr>
        <w:t xml:space="preserve">Баллы по проверочному списку отдела</w:t>
      </w:r>
    </w:p>
    <w:p w:rsidR="00000000" w:rsidDel="00000000" w:rsidP="00000000" w:rsidRDefault="00000000" w:rsidRPr="00000000" w14:paraId="00000389">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38A">
      <w:pPr>
        <w:pageBreakBefore w:val="0"/>
        <w:numPr>
          <w:ilvl w:val="0"/>
          <w:numId w:val="142"/>
        </w:numPr>
        <w:spacing w:after="0"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Сумма активов с учетом износа (ГСД)  </w:t>
      </w:r>
    </w:p>
    <w:p w:rsidR="00000000" w:rsidDel="00000000" w:rsidP="00000000" w:rsidRDefault="00000000" w:rsidRPr="00000000" w14:paraId="0000038B">
      <w:pPr>
        <w:pageBreakBefore w:val="0"/>
        <w:spacing w:line="276" w:lineRule="auto"/>
        <w:rPr>
          <w:rFonts w:ascii="Calibri" w:cs="Calibri" w:eastAsia="Calibri" w:hAnsi="Calibri"/>
        </w:rPr>
      </w:pPr>
      <w:hyperlink w:anchor="_y9aiqk54iiic">
        <w:r w:rsidDel="00000000" w:rsidR="00000000" w:rsidRPr="00000000">
          <w:rPr>
            <w:rFonts w:ascii="Calibri" w:cs="Calibri" w:eastAsia="Calibri" w:hAnsi="Calibri"/>
            <w:color w:val="1155cc"/>
            <w:u w:val="single"/>
            <w:rtl w:val="0"/>
          </w:rPr>
          <w:t xml:space="preserve">См. описание в статистиках 3-го отделения.</w:t>
        </w:r>
      </w:hyperlink>
      <w:r w:rsidDel="00000000" w:rsidR="00000000" w:rsidRPr="00000000">
        <w:rPr>
          <w:rtl w:val="0"/>
        </w:rPr>
      </w:r>
    </w:p>
    <w:p w:rsidR="00000000" w:rsidDel="00000000" w:rsidP="00000000" w:rsidRDefault="00000000" w:rsidRPr="00000000" w14:paraId="0000038C">
      <w:pPr>
        <w:pStyle w:val="Heading2"/>
        <w:numPr>
          <w:ilvl w:val="0"/>
          <w:numId w:val="106"/>
        </w:numPr>
        <w:spacing w:after="0" w:line="276" w:lineRule="auto"/>
        <w:ind w:left="720" w:hanging="360"/>
        <w:rPr>
          <w:rFonts w:ascii="Calibri" w:cs="Calibri" w:eastAsia="Calibri" w:hAnsi="Calibri"/>
          <w:i w:val="0"/>
          <w:sz w:val="24"/>
          <w:szCs w:val="24"/>
        </w:rPr>
      </w:pPr>
      <w:bookmarkStart w:colFirst="0" w:colLast="0" w:name="_nkgdmlstqihx" w:id="114"/>
      <w:bookmarkEnd w:id="114"/>
      <w:r w:rsidDel="00000000" w:rsidR="00000000" w:rsidRPr="00000000">
        <w:rPr>
          <w:rFonts w:ascii="Calibri" w:cs="Calibri" w:eastAsia="Calibri" w:hAnsi="Calibri"/>
          <w:i w:val="0"/>
          <w:sz w:val="24"/>
          <w:szCs w:val="24"/>
          <w:rtl w:val="0"/>
        </w:rPr>
        <w:t xml:space="preserve">Стоимость основных средств с учетом износа </w:t>
      </w:r>
    </w:p>
    <w:p w:rsidR="00000000" w:rsidDel="00000000" w:rsidP="00000000" w:rsidRDefault="00000000" w:rsidRPr="00000000" w14:paraId="0000038D">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В статистику включают общую стоимость основных средств компании с учетом износа. Чтобы посчитать стоимость основных средств, они должны быть правильно учтены и переданы в эксплуатацию ответственным лицам, назначены нормы амортизации, и произведен расчет стоимости с учетом износа. </w:t>
      </w:r>
    </w:p>
    <w:p w:rsidR="00000000" w:rsidDel="00000000" w:rsidP="00000000" w:rsidRDefault="00000000" w:rsidRPr="00000000" w14:paraId="0000038E">
      <w:pPr>
        <w:pStyle w:val="Heading2"/>
        <w:numPr>
          <w:ilvl w:val="0"/>
          <w:numId w:val="42"/>
        </w:numPr>
        <w:spacing w:after="0" w:line="276" w:lineRule="auto"/>
        <w:ind w:left="720" w:hanging="360"/>
        <w:rPr/>
      </w:pPr>
      <w:bookmarkStart w:colFirst="0" w:colLast="0" w:name="_ybujbzz2wy19" w:id="115"/>
      <w:bookmarkEnd w:id="115"/>
      <w:r w:rsidDel="00000000" w:rsidR="00000000" w:rsidRPr="00000000">
        <w:rPr>
          <w:rFonts w:ascii="Calibri" w:cs="Calibri" w:eastAsia="Calibri" w:hAnsi="Calibri"/>
          <w:i w:val="0"/>
          <w:sz w:val="24"/>
          <w:szCs w:val="24"/>
          <w:rtl w:val="0"/>
        </w:rPr>
        <w:t xml:space="preserve">Стоимость материальных ценностей на складе </w:t>
      </w:r>
    </w:p>
    <w:p w:rsidR="00000000" w:rsidDel="00000000" w:rsidP="00000000" w:rsidRDefault="00000000" w:rsidRPr="00000000" w14:paraId="0000038F">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В статистику включают общую стоимость складских запасов на конец отчетной недели.</w:t>
      </w:r>
    </w:p>
    <w:p w:rsidR="00000000" w:rsidDel="00000000" w:rsidP="00000000" w:rsidRDefault="00000000" w:rsidRPr="00000000" w14:paraId="00000390">
      <w:pPr>
        <w:pStyle w:val="Heading2"/>
        <w:numPr>
          <w:ilvl w:val="0"/>
          <w:numId w:val="99"/>
        </w:numPr>
        <w:spacing w:after="0" w:line="276" w:lineRule="auto"/>
        <w:ind w:left="720" w:hanging="360"/>
        <w:rPr/>
      </w:pPr>
      <w:bookmarkStart w:colFirst="0" w:colLast="0" w:name="_2gyf9ibz7bvg" w:id="116"/>
      <w:bookmarkEnd w:id="116"/>
      <w:r w:rsidDel="00000000" w:rsidR="00000000" w:rsidRPr="00000000">
        <w:rPr>
          <w:rFonts w:ascii="Calibri" w:cs="Calibri" w:eastAsia="Calibri" w:hAnsi="Calibri"/>
          <w:i w:val="0"/>
          <w:sz w:val="24"/>
          <w:szCs w:val="24"/>
          <w:rtl w:val="0"/>
        </w:rPr>
        <w:t xml:space="preserve">Баллы по проверочному списку отдела</w:t>
      </w:r>
      <w:r w:rsidDel="00000000" w:rsidR="00000000" w:rsidRPr="00000000">
        <w:rPr>
          <w:rtl w:val="0"/>
        </w:rPr>
        <w:t xml:space="preserve"> </w:t>
      </w:r>
    </w:p>
    <w:p w:rsidR="00000000" w:rsidDel="00000000" w:rsidP="00000000" w:rsidRDefault="00000000" w:rsidRPr="00000000" w14:paraId="00000391">
      <w:pPr>
        <w:pageBreakBefore w:val="0"/>
        <w:spacing w:line="276" w:lineRule="auto"/>
        <w:jc w:val="both"/>
        <w:rPr>
          <w:rFonts w:ascii="Calibri" w:cs="Calibri" w:eastAsia="Calibri" w:hAnsi="Calibri"/>
        </w:rPr>
      </w:pPr>
      <w:r w:rsidDel="00000000" w:rsidR="00000000" w:rsidRPr="00000000">
        <w:rPr>
          <w:rFonts w:ascii="Calibri" w:cs="Calibri" w:eastAsia="Calibri" w:hAnsi="Calibri"/>
          <w:sz w:val="22"/>
          <w:szCs w:val="22"/>
          <w:rtl w:val="0"/>
        </w:rPr>
        <w:t xml:space="preserve">В колонке план необходимо проставить баллы по продуктам, которые сотрудник запланировал произвести за неделю (задачи из Боевого плана).</w:t>
      </w:r>
      <w:r w:rsidDel="00000000" w:rsidR="00000000" w:rsidRPr="00000000">
        <w:rPr>
          <w:rFonts w:ascii="Calibri" w:cs="Calibri" w:eastAsia="Calibri" w:hAnsi="Calibri"/>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 Проверочный список составляется и дополняются начальником отдела, одобряется Исполнительным директором. За каждый пункт проверочного списка, который был ложно указан, как выполненный из статистики вычитается 5-и кратное количество баллов соответствующего пункта.</w:t>
      </w:r>
    </w:p>
    <w:p w:rsidR="00000000" w:rsidDel="00000000" w:rsidP="00000000" w:rsidRDefault="00000000" w:rsidRPr="00000000" w14:paraId="00000392">
      <w:pPr>
        <w:pageBreakBefore w:val="0"/>
        <w:spacing w:line="276" w:lineRule="auto"/>
        <w:rPr>
          <w:rFonts w:ascii="Calibri" w:cs="Calibri" w:eastAsia="Calibri" w:hAnsi="Calibri"/>
          <w:b w:val="1"/>
        </w:rPr>
      </w:pPr>
      <w:commentRangeStart w:id="70"/>
      <w:r w:rsidDel="00000000" w:rsidR="00000000" w:rsidRPr="00000000">
        <w:rPr>
          <w:rFonts w:ascii="Calibri" w:cs="Calibri" w:eastAsia="Calibri" w:hAnsi="Calibri"/>
          <w:i w:val="1"/>
          <w:rtl w:val="0"/>
        </w:rPr>
        <w:t xml:space="preserve">Пример проверочного списка</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393">
      <w:pPr>
        <w:widowControl w:val="1"/>
        <w:tabs>
          <w:tab w:val="left" w:leader="none" w:pos="284"/>
        </w:tabs>
        <w:spacing w:after="240" w:before="240" w:line="240" w:lineRule="auto"/>
        <w:ind w:firstLine="708.6614173228347"/>
        <w:jc w:val="both"/>
        <w:rPr>
          <w:rFonts w:ascii="Calibri" w:cs="Calibri" w:eastAsia="Calibri" w:hAnsi="Calibri"/>
          <w:b w:val="1"/>
        </w:rPr>
      </w:pPr>
      <w:r w:rsidDel="00000000" w:rsidR="00000000" w:rsidRPr="00000000">
        <w:rPr>
          <w:rFonts w:ascii="Calibri" w:cs="Calibri" w:eastAsia="Calibri" w:hAnsi="Calibri"/>
          <w:b w:val="1"/>
          <w:sz w:val="22"/>
          <w:szCs w:val="22"/>
        </w:rPr>
        <w:drawing>
          <wp:inline distB="114300" distT="114300" distL="114300" distR="114300">
            <wp:extent cx="5399752" cy="4141788"/>
            <wp:effectExtent b="0" l="0" r="0" t="0"/>
            <wp:docPr id="1" name="image1.png"/>
            <a:graphic>
              <a:graphicData uri="http://schemas.openxmlformats.org/drawingml/2006/picture">
                <pic:pic>
                  <pic:nvPicPr>
                    <pic:cNvPr id="0" name="image1.png"/>
                    <pic:cNvPicPr preferRelativeResize="0"/>
                  </pic:nvPicPr>
                  <pic:blipFill>
                    <a:blip r:embed="rId31"/>
                    <a:srcRect b="0" l="0" r="29494" t="4735"/>
                    <a:stretch>
                      <a:fillRect/>
                    </a:stretch>
                  </pic:blipFill>
                  <pic:spPr>
                    <a:xfrm>
                      <a:off x="0" y="0"/>
                      <a:ext cx="5399752" cy="4141788"/>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keepNext w:val="1"/>
        <w:spacing w:after="60" w:before="240" w:line="276" w:lineRule="auto"/>
        <w:rPr>
          <w:rFonts w:ascii="Calibri" w:cs="Calibri" w:eastAsia="Calibri" w:hAnsi="Calibri"/>
          <w:b w:val="1"/>
        </w:rPr>
      </w:pPr>
      <w:bookmarkStart w:colFirst="0" w:colLast="0" w:name="_48pi1tg" w:id="113"/>
      <w:bookmarkEnd w:id="113"/>
      <w:r w:rsidDel="00000000" w:rsidR="00000000" w:rsidRPr="00000000">
        <w:rPr>
          <w:rFonts w:ascii="Calibri" w:cs="Calibri" w:eastAsia="Calibri" w:hAnsi="Calibri"/>
          <w:b w:val="1"/>
          <w:rtl w:val="0"/>
        </w:rPr>
        <w:t xml:space="preserve">Бухгалтер производства Европа. </w:t>
      </w:r>
    </w:p>
    <w:p w:rsidR="00000000" w:rsidDel="00000000" w:rsidP="00000000" w:rsidRDefault="00000000" w:rsidRPr="00000000" w14:paraId="00000395">
      <w:pPr>
        <w:keepNext w:val="1"/>
        <w:spacing w:after="60" w:before="240" w:line="276" w:lineRule="auto"/>
        <w:rPr>
          <w:rFonts w:ascii="Calibri" w:cs="Calibri" w:eastAsia="Calibri" w:hAnsi="Calibri"/>
          <w:b w:val="1"/>
        </w:rPr>
      </w:pPr>
      <w:bookmarkStart w:colFirst="0" w:colLast="0" w:name="_vi27lvz0gorq" w:id="117"/>
      <w:bookmarkEnd w:id="117"/>
      <w:r w:rsidDel="00000000" w:rsidR="00000000" w:rsidRPr="00000000">
        <w:rPr>
          <w:rFonts w:ascii="Calibri" w:cs="Calibri" w:eastAsia="Calibri" w:hAnsi="Calibri"/>
          <w:b w:val="1"/>
          <w:rtl w:val="0"/>
        </w:rPr>
        <w:t xml:space="preserve">Статистики:</w:t>
      </w:r>
    </w:p>
    <w:p w:rsidR="00000000" w:rsidDel="00000000" w:rsidP="00000000" w:rsidRDefault="00000000" w:rsidRPr="00000000" w14:paraId="00000396">
      <w:pPr>
        <w:numPr>
          <w:ilvl w:val="0"/>
          <w:numId w:val="128"/>
        </w:numPr>
        <w:spacing w:after="0" w:line="276" w:lineRule="auto"/>
        <w:ind w:left="566.9291338582675" w:hanging="283.46456692913375"/>
        <w:rPr>
          <w:b w:val="1"/>
        </w:rPr>
      </w:pPr>
      <w:r w:rsidDel="00000000" w:rsidR="00000000" w:rsidRPr="00000000">
        <w:rPr>
          <w:rFonts w:ascii="Calibri" w:cs="Calibri" w:eastAsia="Calibri" w:hAnsi="Calibri"/>
          <w:b w:val="1"/>
          <w:rtl w:val="0"/>
        </w:rPr>
        <w:t xml:space="preserve">Баллы по проверочному списку</w:t>
      </w:r>
    </w:p>
    <w:p w:rsidR="00000000" w:rsidDel="00000000" w:rsidP="00000000" w:rsidRDefault="00000000" w:rsidRPr="00000000" w14:paraId="00000397">
      <w:pPr>
        <w:spacing w:after="0" w:line="276"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98">
      <w:pPr>
        <w:spacing w:after="0"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Описание статистик:</w:t>
      </w:r>
    </w:p>
    <w:p w:rsidR="00000000" w:rsidDel="00000000" w:rsidP="00000000" w:rsidRDefault="00000000" w:rsidRPr="00000000" w14:paraId="00000399">
      <w:pPr>
        <w:pStyle w:val="Heading2"/>
        <w:numPr>
          <w:ilvl w:val="0"/>
          <w:numId w:val="128"/>
        </w:numPr>
        <w:spacing w:after="0" w:line="276" w:lineRule="auto"/>
        <w:ind w:left="566.9291338582675" w:hanging="300"/>
        <w:rPr>
          <w:b w:val="1"/>
        </w:rPr>
      </w:pPr>
      <w:bookmarkStart w:colFirst="0" w:colLast="0" w:name="_w92rlsxelsmb" w:id="118"/>
      <w:bookmarkEnd w:id="118"/>
      <w:r w:rsidDel="00000000" w:rsidR="00000000" w:rsidRPr="00000000">
        <w:rPr>
          <w:rFonts w:ascii="Calibri" w:cs="Calibri" w:eastAsia="Calibri" w:hAnsi="Calibri"/>
          <w:i w:val="0"/>
          <w:sz w:val="24"/>
          <w:szCs w:val="24"/>
          <w:rtl w:val="0"/>
        </w:rPr>
        <w:t xml:space="preserve">Баллы по проверочному списку</w:t>
      </w:r>
    </w:p>
    <w:p w:rsidR="00000000" w:rsidDel="00000000" w:rsidP="00000000" w:rsidRDefault="00000000" w:rsidRPr="00000000" w14:paraId="0000039A">
      <w:pPr>
        <w:spacing w:after="0" w:line="276" w:lineRule="auto"/>
        <w:jc w:val="both"/>
        <w:rPr>
          <w:rFonts w:ascii="Calibri" w:cs="Calibri" w:eastAsia="Calibri" w:hAnsi="Calibri"/>
          <w:b w:val="1"/>
        </w:rPr>
      </w:pPr>
      <w:r w:rsidDel="00000000" w:rsidR="00000000" w:rsidRPr="00000000">
        <w:rPr>
          <w:rFonts w:ascii="Calibri" w:cs="Calibri" w:eastAsia="Calibri" w:hAnsi="Calibri"/>
          <w:sz w:val="22"/>
          <w:szCs w:val="22"/>
          <w:rtl w:val="0"/>
        </w:rPr>
        <w:t xml:space="preserve">В колонке план необходимо проставить баллы по продуктам, которые сотрудник запланировал произвести за неделю. </w:t>
      </w:r>
      <w:r w:rsidDel="00000000" w:rsidR="00000000" w:rsidRPr="00000000">
        <w:rPr>
          <w:rFonts w:ascii="Calibri" w:cs="Calibri" w:eastAsia="Calibri" w:hAnsi="Calibri"/>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w:t>
      </w:r>
      <w:r w:rsidDel="00000000" w:rsidR="00000000" w:rsidRPr="00000000">
        <w:rPr>
          <w:rtl w:val="0"/>
        </w:rPr>
      </w:r>
    </w:p>
    <w:p w:rsidR="00000000" w:rsidDel="00000000" w:rsidP="00000000" w:rsidRDefault="00000000" w:rsidRPr="00000000" w14:paraId="0000039B">
      <w:pPr>
        <w:widowControl w:val="1"/>
        <w:spacing w:after="0" w:line="276" w:lineRule="auto"/>
        <w:rPr>
          <w:rFonts w:ascii="Calibri" w:cs="Calibri" w:eastAsia="Calibri" w:hAnsi="Calibri"/>
        </w:rPr>
      </w:pPr>
      <w:r w:rsidDel="00000000" w:rsidR="00000000" w:rsidRPr="00000000">
        <w:rPr>
          <w:rFonts w:ascii="Calibri" w:cs="Calibri" w:eastAsia="Calibri" w:hAnsi="Calibri"/>
          <w:rtl w:val="0"/>
        </w:rPr>
        <w:t xml:space="preserve">Выполнив  функции согласно  проверочного списка  мы получаем общее кол-во баллов =100% в неделю - </w:t>
      </w:r>
      <w:hyperlink r:id="rId32">
        <w:r w:rsidDel="00000000" w:rsidR="00000000" w:rsidRPr="00000000">
          <w:rPr>
            <w:color w:val="0000ee"/>
            <w:u w:val="single"/>
            <w:shd w:fill="auto" w:val="clear"/>
            <w:rtl w:val="0"/>
          </w:rPr>
          <w:t xml:space="preserve">Проверочный список бухгалтера производства  ББ Европа</w:t>
        </w:r>
      </w:hyperlink>
      <w:r w:rsidDel="00000000" w:rsidR="00000000" w:rsidRPr="00000000">
        <w:rPr>
          <w:rtl w:val="0"/>
        </w:rPr>
      </w:r>
    </w:p>
    <w:p w:rsidR="00000000" w:rsidDel="00000000" w:rsidP="00000000" w:rsidRDefault="00000000" w:rsidRPr="00000000" w14:paraId="0000039C">
      <w:pPr>
        <w:widowControl w:val="1"/>
        <w:spacing w:after="0" w:line="276" w:lineRule="auto"/>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39D">
      <w:pPr>
        <w:keepNext w:val="1"/>
        <w:spacing w:after="60" w:before="240" w:line="276" w:lineRule="auto"/>
        <w:rPr>
          <w:rFonts w:ascii="Calibri" w:cs="Calibri" w:eastAsia="Calibri" w:hAnsi="Calibri"/>
          <w:b w:val="1"/>
        </w:rPr>
      </w:pPr>
      <w:bookmarkStart w:colFirst="0" w:colLast="0" w:name="_48pi1tg" w:id="113"/>
      <w:bookmarkEnd w:id="113"/>
      <w:r w:rsidDel="00000000" w:rsidR="00000000" w:rsidRPr="00000000">
        <w:rPr>
          <w:rFonts w:ascii="Calibri" w:cs="Calibri" w:eastAsia="Calibri" w:hAnsi="Calibri"/>
          <w:b w:val="1"/>
          <w:rtl w:val="0"/>
        </w:rPr>
        <w:t xml:space="preserve">Бухгалтер производства Каменское. </w:t>
      </w:r>
    </w:p>
    <w:p w:rsidR="00000000" w:rsidDel="00000000" w:rsidP="00000000" w:rsidRDefault="00000000" w:rsidRPr="00000000" w14:paraId="0000039E">
      <w:pPr>
        <w:keepNext w:val="1"/>
        <w:spacing w:after="60" w:before="240" w:line="276" w:lineRule="auto"/>
        <w:rPr>
          <w:rFonts w:ascii="Calibri" w:cs="Calibri" w:eastAsia="Calibri" w:hAnsi="Calibri"/>
          <w:b w:val="1"/>
        </w:rPr>
      </w:pPr>
      <w:bookmarkStart w:colFirst="0" w:colLast="0" w:name="_vi27lvz0gorq" w:id="117"/>
      <w:bookmarkEnd w:id="117"/>
      <w:r w:rsidDel="00000000" w:rsidR="00000000" w:rsidRPr="00000000">
        <w:rPr>
          <w:rFonts w:ascii="Calibri" w:cs="Calibri" w:eastAsia="Calibri" w:hAnsi="Calibri"/>
          <w:b w:val="1"/>
          <w:rtl w:val="0"/>
        </w:rPr>
        <w:t xml:space="preserve">Статистики:</w:t>
      </w:r>
    </w:p>
    <w:p w:rsidR="00000000" w:rsidDel="00000000" w:rsidP="00000000" w:rsidRDefault="00000000" w:rsidRPr="00000000" w14:paraId="0000039F">
      <w:pPr>
        <w:numPr>
          <w:ilvl w:val="0"/>
          <w:numId w:val="128"/>
        </w:numPr>
        <w:spacing w:after="0" w:line="276" w:lineRule="auto"/>
        <w:ind w:left="566.9291338582675" w:hanging="300"/>
        <w:rPr>
          <w:b w:val="1"/>
        </w:rPr>
      </w:pPr>
      <w:r w:rsidDel="00000000" w:rsidR="00000000" w:rsidRPr="00000000">
        <w:rPr>
          <w:rFonts w:ascii="Calibri" w:cs="Calibri" w:eastAsia="Calibri" w:hAnsi="Calibri"/>
          <w:b w:val="1"/>
          <w:rtl w:val="0"/>
        </w:rPr>
        <w:t xml:space="preserve">Баллы по проверочному списку</w:t>
      </w:r>
    </w:p>
    <w:p w:rsidR="00000000" w:rsidDel="00000000" w:rsidP="00000000" w:rsidRDefault="00000000" w:rsidRPr="00000000" w14:paraId="000003A0">
      <w:pPr>
        <w:spacing w:after="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A1">
      <w:pPr>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Описание статистик:</w:t>
      </w:r>
    </w:p>
    <w:p w:rsidR="00000000" w:rsidDel="00000000" w:rsidP="00000000" w:rsidRDefault="00000000" w:rsidRPr="00000000" w14:paraId="000003A2">
      <w:pPr>
        <w:pStyle w:val="Heading2"/>
        <w:numPr>
          <w:ilvl w:val="0"/>
          <w:numId w:val="128"/>
        </w:numPr>
        <w:spacing w:after="0" w:line="276" w:lineRule="auto"/>
        <w:ind w:left="566.9291338582675" w:hanging="300"/>
        <w:rPr>
          <w:b w:val="1"/>
        </w:rPr>
      </w:pPr>
      <w:bookmarkStart w:colFirst="0" w:colLast="0" w:name="_onugdzggtecu" w:id="119"/>
      <w:bookmarkEnd w:id="119"/>
      <w:r w:rsidDel="00000000" w:rsidR="00000000" w:rsidRPr="00000000">
        <w:rPr>
          <w:rFonts w:ascii="Calibri" w:cs="Calibri" w:eastAsia="Calibri" w:hAnsi="Calibri"/>
          <w:i w:val="0"/>
          <w:sz w:val="24"/>
          <w:szCs w:val="24"/>
          <w:rtl w:val="0"/>
        </w:rPr>
        <w:t xml:space="preserve">Баллы по проверочному списку</w:t>
      </w:r>
    </w:p>
    <w:p w:rsidR="00000000" w:rsidDel="00000000" w:rsidP="00000000" w:rsidRDefault="00000000" w:rsidRPr="00000000" w14:paraId="000003A3">
      <w:pPr>
        <w:spacing w:after="0" w:line="276" w:lineRule="auto"/>
        <w:jc w:val="both"/>
        <w:rPr>
          <w:rFonts w:ascii="Calibri" w:cs="Calibri" w:eastAsia="Calibri" w:hAnsi="Calibri"/>
          <w:b w:val="1"/>
        </w:rPr>
      </w:pPr>
      <w:r w:rsidDel="00000000" w:rsidR="00000000" w:rsidRPr="00000000">
        <w:rPr>
          <w:rFonts w:ascii="Calibri" w:cs="Calibri" w:eastAsia="Calibri" w:hAnsi="Calibri"/>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w:t>
      </w:r>
      <w:r w:rsidDel="00000000" w:rsidR="00000000" w:rsidRPr="00000000">
        <w:rPr>
          <w:rtl w:val="0"/>
        </w:rPr>
      </w:r>
    </w:p>
    <w:p w:rsidR="00000000" w:rsidDel="00000000" w:rsidP="00000000" w:rsidRDefault="00000000" w:rsidRPr="00000000" w14:paraId="000003A4">
      <w:pPr>
        <w:widowControl w:val="1"/>
        <w:spacing w:after="0" w:line="276" w:lineRule="auto"/>
        <w:rPr>
          <w:rFonts w:ascii="Calibri" w:cs="Calibri" w:eastAsia="Calibri" w:hAnsi="Calibri"/>
        </w:rPr>
      </w:pPr>
      <w:r w:rsidDel="00000000" w:rsidR="00000000" w:rsidRPr="00000000">
        <w:rPr>
          <w:rFonts w:ascii="Calibri" w:cs="Calibri" w:eastAsia="Calibri" w:hAnsi="Calibri"/>
          <w:rtl w:val="0"/>
        </w:rPr>
        <w:t xml:space="preserve">Выполнив  функции согласно  проверочного списка  мы получаем общее кол-во баллов =100% в неделю </w:t>
      </w:r>
    </w:p>
    <w:p w:rsidR="00000000" w:rsidDel="00000000" w:rsidP="00000000" w:rsidRDefault="00000000" w:rsidRPr="00000000" w14:paraId="000003A5">
      <w:pPr>
        <w:widowControl w:val="1"/>
        <w:spacing w:after="0" w:line="276" w:lineRule="auto"/>
        <w:rPr>
          <w:rFonts w:ascii="Calibri" w:cs="Calibri" w:eastAsia="Calibri" w:hAnsi="Calibri"/>
        </w:rPr>
      </w:pPr>
      <w:r w:rsidDel="00000000" w:rsidR="00000000" w:rsidRPr="00000000">
        <w:rPr>
          <w:rFonts w:ascii="Calibri" w:cs="Calibri" w:eastAsia="Calibri" w:hAnsi="Calibri"/>
          <w:rtl w:val="0"/>
        </w:rPr>
        <w:t xml:space="preserve">Ссылка на проверочный </w:t>
      </w:r>
      <w:hyperlink r:id="rId33">
        <w:r w:rsidDel="00000000" w:rsidR="00000000" w:rsidRPr="00000000">
          <w:rPr>
            <w:rFonts w:ascii="Calibri" w:cs="Calibri" w:eastAsia="Calibri" w:hAnsi="Calibri"/>
            <w:color w:val="1155cc"/>
            <w:u w:val="single"/>
            <w:rtl w:val="0"/>
          </w:rPr>
          <w:t xml:space="preserve">список</w:t>
        </w:r>
      </w:hyperlink>
      <w:r w:rsidDel="00000000" w:rsidR="00000000" w:rsidRPr="00000000">
        <w:rPr>
          <w:rtl w:val="0"/>
        </w:rPr>
      </w:r>
    </w:p>
    <w:p w:rsidR="00000000" w:rsidDel="00000000" w:rsidP="00000000" w:rsidRDefault="00000000" w:rsidRPr="00000000" w14:paraId="000003A6">
      <w:pPr>
        <w:pStyle w:val="Heading1"/>
        <w:keepNext w:val="1"/>
        <w:spacing w:after="60" w:before="240" w:line="276" w:lineRule="auto"/>
        <w:rPr>
          <w:rFonts w:ascii="Calibri" w:cs="Calibri" w:eastAsia="Calibri" w:hAnsi="Calibri"/>
          <w:sz w:val="32"/>
          <w:szCs w:val="32"/>
          <w:vertAlign w:val="baseline"/>
        </w:rPr>
      </w:pPr>
      <w:bookmarkStart w:colFirst="0" w:colLast="0" w:name="_2nusc19" w:id="120"/>
      <w:bookmarkEnd w:id="120"/>
      <w:r w:rsidDel="00000000" w:rsidR="00000000" w:rsidRPr="00000000">
        <w:rPr>
          <w:rFonts w:ascii="Calibri" w:cs="Calibri" w:eastAsia="Calibri" w:hAnsi="Calibri"/>
          <w:sz w:val="32"/>
          <w:szCs w:val="32"/>
          <w:vertAlign w:val="baseline"/>
          <w:rtl w:val="0"/>
        </w:rPr>
        <w:t xml:space="preserve">Отделение 4 </w:t>
      </w:r>
      <w:r w:rsidDel="00000000" w:rsidR="00000000" w:rsidRPr="00000000">
        <w:rPr>
          <w:rFonts w:ascii="Calibri" w:cs="Calibri" w:eastAsia="Calibri" w:hAnsi="Calibri"/>
          <w:i w:val="1"/>
          <w:sz w:val="28"/>
          <w:szCs w:val="28"/>
          <w:vertAlign w:val="baseline"/>
          <w:rtl w:val="0"/>
        </w:rPr>
        <w:t xml:space="preserve">—</w:t>
      </w:r>
      <w:r w:rsidDel="00000000" w:rsidR="00000000" w:rsidRPr="00000000">
        <w:rPr>
          <w:rFonts w:ascii="Calibri" w:cs="Calibri" w:eastAsia="Calibri" w:hAnsi="Calibri"/>
          <w:sz w:val="32"/>
          <w:szCs w:val="32"/>
          <w:vertAlign w:val="baseline"/>
          <w:rtl w:val="0"/>
        </w:rPr>
        <w:t xml:space="preserve"> Техническое. Руководитель.</w:t>
      </w:r>
    </w:p>
    <w:p w:rsidR="00000000" w:rsidDel="00000000" w:rsidP="00000000" w:rsidRDefault="00000000" w:rsidRPr="00000000" w14:paraId="000003A7">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3A8">
      <w:pPr>
        <w:pageBreakBefore w:val="0"/>
        <w:numPr>
          <w:ilvl w:val="0"/>
          <w:numId w:val="128"/>
        </w:numPr>
        <w:spacing w:after="0" w:line="276" w:lineRule="auto"/>
        <w:ind w:left="566.9291338582675" w:hanging="300"/>
        <w:rPr>
          <w:b w:val="1"/>
        </w:rPr>
      </w:pPr>
      <w:r w:rsidDel="00000000" w:rsidR="00000000" w:rsidRPr="00000000">
        <w:rPr>
          <w:rFonts w:ascii="Calibri" w:cs="Calibri" w:eastAsia="Calibri" w:hAnsi="Calibri"/>
          <w:b w:val="1"/>
          <w:rtl w:val="0"/>
        </w:rPr>
        <w:t xml:space="preserve">Количество доставленного товара в срок (ГСД)</w:t>
      </w:r>
    </w:p>
    <w:p w:rsidR="00000000" w:rsidDel="00000000" w:rsidP="00000000" w:rsidRDefault="00000000" w:rsidRPr="00000000" w14:paraId="000003A9">
      <w:pPr>
        <w:numPr>
          <w:ilvl w:val="0"/>
          <w:numId w:val="128"/>
        </w:numPr>
        <w:ind w:left="566.9291338582675" w:hanging="300"/>
        <w:rPr>
          <w:b w:val="1"/>
        </w:rPr>
      </w:pPr>
      <w:bookmarkStart w:colFirst="0" w:colLast="0" w:name="_2250f4o" w:id="121"/>
      <w:bookmarkEnd w:id="121"/>
      <w:r w:rsidDel="00000000" w:rsidR="00000000" w:rsidRPr="00000000">
        <w:rPr>
          <w:rFonts w:ascii="Calibri" w:cs="Calibri" w:eastAsia="Calibri" w:hAnsi="Calibri"/>
          <w:b w:val="1"/>
          <w:rtl w:val="0"/>
        </w:rPr>
        <w:t xml:space="preserve">Количество товара производство которого было полностью обеспечено</w:t>
      </w:r>
      <w:r w:rsidDel="00000000" w:rsidR="00000000" w:rsidRPr="00000000">
        <w:rPr>
          <w:rtl w:val="0"/>
        </w:rPr>
      </w:r>
    </w:p>
    <w:p w:rsidR="00000000" w:rsidDel="00000000" w:rsidP="00000000" w:rsidRDefault="00000000" w:rsidRPr="00000000" w14:paraId="000003AA">
      <w:pPr>
        <w:numPr>
          <w:ilvl w:val="0"/>
          <w:numId w:val="128"/>
        </w:numPr>
        <w:spacing w:after="0" w:line="276" w:lineRule="auto"/>
        <w:ind w:left="566.9291338582675" w:hanging="300"/>
        <w:rPr>
          <w:b w:val="1"/>
        </w:rPr>
      </w:pPr>
      <w:r w:rsidDel="00000000" w:rsidR="00000000" w:rsidRPr="00000000">
        <w:rPr>
          <w:rFonts w:ascii="Calibri" w:cs="Calibri" w:eastAsia="Calibri" w:hAnsi="Calibri"/>
          <w:b w:val="1"/>
          <w:rtl w:val="0"/>
        </w:rPr>
        <w:t xml:space="preserve">Количество произведенного продукта  (Украина)</w:t>
      </w:r>
    </w:p>
    <w:p w:rsidR="00000000" w:rsidDel="00000000" w:rsidP="00000000" w:rsidRDefault="00000000" w:rsidRPr="00000000" w14:paraId="000003AB">
      <w:pPr>
        <w:pageBreakBefore w:val="0"/>
        <w:numPr>
          <w:ilvl w:val="0"/>
          <w:numId w:val="128"/>
        </w:numPr>
        <w:spacing w:after="0" w:line="276" w:lineRule="auto"/>
        <w:ind w:left="566.9291338582675" w:hanging="300"/>
        <w:rPr>
          <w:b w:val="1"/>
        </w:rPr>
      </w:pPr>
      <w:r w:rsidDel="00000000" w:rsidR="00000000" w:rsidRPr="00000000">
        <w:rPr>
          <w:rtl w:val="0"/>
        </w:rPr>
      </w:r>
    </w:p>
    <w:p w:rsidR="00000000" w:rsidDel="00000000" w:rsidP="00000000" w:rsidRDefault="00000000" w:rsidRPr="00000000" w14:paraId="000003AC">
      <w:pPr>
        <w:pageBreakBefore w:val="0"/>
        <w:numPr>
          <w:ilvl w:val="0"/>
          <w:numId w:val="128"/>
        </w:numPr>
        <w:spacing w:after="0" w:line="276" w:lineRule="auto"/>
        <w:ind w:left="566.9291338582675" w:hanging="300"/>
        <w:rPr>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AD">
      <w:pPr>
        <w:pageBreakBefore w:val="0"/>
        <w:numPr>
          <w:ilvl w:val="0"/>
          <w:numId w:val="128"/>
        </w:numPr>
        <w:spacing w:after="0" w:line="276" w:lineRule="auto"/>
        <w:ind w:left="566.9291338582675" w:hanging="300"/>
        <w:rPr>
          <w:b w:val="1"/>
        </w:rPr>
      </w:pPr>
      <w:r w:rsidDel="00000000" w:rsidR="00000000" w:rsidRPr="00000000">
        <w:rPr>
          <w:rtl w:val="0"/>
        </w:rPr>
      </w:r>
    </w:p>
    <w:p w:rsidR="00000000" w:rsidDel="00000000" w:rsidP="00000000" w:rsidRDefault="00000000" w:rsidRPr="00000000" w14:paraId="000003AE">
      <w:pPr>
        <w:pageBreakBefore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Описание статистик:</w:t>
      </w:r>
    </w:p>
    <w:p w:rsidR="00000000" w:rsidDel="00000000" w:rsidP="00000000" w:rsidRDefault="00000000" w:rsidRPr="00000000" w14:paraId="000003AF">
      <w:pPr>
        <w:pStyle w:val="Heading2"/>
        <w:keepNext w:val="1"/>
        <w:numPr>
          <w:ilvl w:val="0"/>
          <w:numId w:val="128"/>
        </w:numPr>
        <w:spacing w:after="0" w:before="240" w:line="276" w:lineRule="auto"/>
        <w:ind w:left="566.9291338582675" w:hanging="300"/>
        <w:rPr/>
      </w:pPr>
      <w:bookmarkStart w:colFirst="0" w:colLast="0" w:name="_1302m92" w:id="122"/>
      <w:bookmarkEnd w:id="122"/>
      <w:r w:rsidDel="00000000" w:rsidR="00000000" w:rsidRPr="00000000">
        <w:rPr>
          <w:rFonts w:ascii="Calibri" w:cs="Calibri" w:eastAsia="Calibri" w:hAnsi="Calibri"/>
          <w:i w:val="0"/>
          <w:sz w:val="24"/>
          <w:szCs w:val="24"/>
          <w:vertAlign w:val="baseline"/>
          <w:rtl w:val="0"/>
        </w:rPr>
        <w:t xml:space="preserve">Количество доставленного товара в срок (ГСД)</w:t>
      </w:r>
      <w:r w:rsidDel="00000000" w:rsidR="00000000" w:rsidRPr="00000000">
        <w:rPr>
          <w:sz w:val="28"/>
          <w:szCs w:val="28"/>
          <w:vertAlign w:val="baseline"/>
          <w:rtl w:val="0"/>
        </w:rPr>
        <w:t xml:space="preserve">:</w:t>
      </w:r>
    </w:p>
    <w:p w:rsidR="00000000" w:rsidDel="00000000" w:rsidP="00000000" w:rsidRDefault="00000000" w:rsidRPr="00000000" w14:paraId="000003B0">
      <w:pPr>
        <w:pageBreakBefore w:val="0"/>
        <w:spacing w:line="276" w:lineRule="auto"/>
        <w:rPr>
          <w:ins w:author="Мария Исаева" w:id="117" w:date="2023-11-22T09:07:10Z"/>
          <w:rFonts w:ascii="Calibri" w:cs="Calibri" w:eastAsia="Calibri" w:hAnsi="Calibri"/>
        </w:rPr>
      </w:pPr>
      <w:del w:author="Мария Исаева" w:id="117" w:date="2023-11-22T09:07:10Z">
        <w:commentRangeStart w:id="71"/>
        <w:r w:rsidDel="00000000" w:rsidR="00000000" w:rsidRPr="00000000">
          <w:rPr>
            <w:rFonts w:ascii="Calibri" w:cs="Calibri" w:eastAsia="Calibri" w:hAnsi="Calibri"/>
            <w:rtl w:val="0"/>
          </w:rPr>
          <w:delText xml:space="preserve">В статистику считается общее количество доставленного товара в срок, в указанное место. При этом, данные о сроках берутся в таблице, в которой 2-е и 4-е отделения согласовывают срок поставки в момент передачи заказа в 4-е отделение. Тот срок, который в момент передачи заказа от 2-го отделения в 4-е отделение был согласован с покупателем. Сроки не могут меняться ни сотрудниками 2-го отделения ни сотрудниками 4-го отделения без письма от покупателя, что он согласовывает новый срок, и данный перенос сроков не привлечет к срыву обеспечения производства покупателя. Товар, который доставлен покупателю не в срок в эту статистику не считается. Так же в статистике отображается квота, которую необходимо выполнить на этой </w:delText>
        </w:r>
        <w:r w:rsidDel="00000000" w:rsidR="00000000" w:rsidRPr="00000000">
          <w:rPr>
            <w:rFonts w:ascii="Calibri" w:cs="Calibri" w:eastAsia="Calibri" w:hAnsi="Calibri"/>
            <w:rtl w:val="0"/>
          </w:rPr>
          <w:delText xml:space="preserve">отчетной неделе. </w:delText>
        </w:r>
      </w:del>
      <w:ins w:author="Мария Исаева" w:id="117" w:date="2023-11-22T09:07:10Z">
        <w:commentRangeEnd w:id="71"/>
        <w:r w:rsidDel="00000000" w:rsidR="00000000" w:rsidRPr="00000000">
          <w:commentReference w:id="71"/>
        </w:r>
        <w:r w:rsidDel="00000000" w:rsidR="00000000" w:rsidRPr="00000000">
          <w:rPr>
            <w:rtl w:val="0"/>
          </w:rPr>
        </w:r>
      </w:ins>
    </w:p>
    <w:p w:rsidR="00000000" w:rsidDel="00000000" w:rsidP="00000000" w:rsidRDefault="00000000" w:rsidRPr="00000000" w14:paraId="000003B1">
      <w:pPr>
        <w:pageBreakBefore w:val="0"/>
        <w:spacing w:line="276" w:lineRule="auto"/>
        <w:jc w:val="both"/>
        <w:rPr>
          <w:ins w:author="Мария Исаева" w:id="117" w:date="2023-11-22T09:07:10Z"/>
          <w:rFonts w:ascii="Calibri" w:cs="Calibri" w:eastAsia="Calibri" w:hAnsi="Calibri"/>
        </w:rPr>
      </w:pPr>
      <w:ins w:author="Мария Исаева" w:id="117" w:date="2023-11-22T09:07:10Z">
        <w:r w:rsidDel="00000000" w:rsidR="00000000" w:rsidRPr="00000000">
          <w:rPr>
            <w:rFonts w:ascii="Calibri" w:cs="Calibri" w:eastAsia="Calibri" w:hAnsi="Calibri"/>
            <w:rtl w:val="0"/>
          </w:rPr>
          <w:t xml:space="preserve">В статистику считается общие количество доставленного товара в срок , в указанное место . Сроки доставки , количество согласовываются с 2 отделением еженедельно опираясь на план производства , и сроки указанные клиентом при размещении заказа . После получения данных каждый понедельник  от НО11 по плану производства на текущую  неделю происходит согласование с 2 отделением количества </w:t>
        </w:r>
        <w:r w:rsidDel="00000000" w:rsidR="00000000" w:rsidRPr="00000000">
          <w:rPr>
            <w:rFonts w:ascii="Calibri" w:cs="Calibri" w:eastAsia="Calibri" w:hAnsi="Calibri"/>
            <w:rtl w:val="0"/>
          </w:rPr>
          <w:t xml:space="preserve">биг бегов</w:t>
        </w:r>
        <w:r w:rsidDel="00000000" w:rsidR="00000000" w:rsidRPr="00000000">
          <w:rPr>
            <w:rFonts w:ascii="Calibri" w:cs="Calibri" w:eastAsia="Calibri" w:hAnsi="Calibri"/>
            <w:rtl w:val="0"/>
          </w:rPr>
          <w:t xml:space="preserve"> которые необходимо вывезти согласно готовности заказов . В случае если клиент не готов по какой либо причине забрать заказ то такой заказ в квоту не ставится , а переносится в квоту будущих недель когда он будет готов принять груз. Все остальные заказы которые 2 отделение указывает к вывозу ставятся в квоту .</w:t>
        </w:r>
        <w:r w:rsidDel="00000000" w:rsidR="00000000" w:rsidRPr="00000000">
          <w:rPr>
            <w:rtl w:val="0"/>
          </w:rPr>
        </w:r>
      </w:ins>
    </w:p>
    <w:p w:rsidR="00000000" w:rsidDel="00000000" w:rsidP="00000000" w:rsidRDefault="00000000" w:rsidRPr="00000000" w14:paraId="000003B2">
      <w:pPr>
        <w:pStyle w:val="Heading2"/>
        <w:numPr>
          <w:ilvl w:val="0"/>
          <w:numId w:val="128"/>
        </w:numPr>
        <w:ind w:left="566.9291338582675" w:hanging="300"/>
        <w:jc w:val="both"/>
        <w:rPr>
          <w:ins w:author="Мария Исаева" w:id="117" w:date="2023-11-22T09:07:10Z"/>
          <w:b w:val="1"/>
        </w:rPr>
      </w:pPr>
      <w:ins w:author="Мария Исаева" w:id="117" w:date="2023-11-22T09:07:10Z">
        <w:bookmarkStart w:colFirst="0" w:colLast="0" w:name="_2250f4o" w:id="121"/>
        <w:bookmarkEnd w:id="121"/>
        <w:r w:rsidDel="00000000" w:rsidR="00000000" w:rsidRPr="00000000">
          <w:rPr>
            <w:rFonts w:ascii="Calibri" w:cs="Calibri" w:eastAsia="Calibri" w:hAnsi="Calibri"/>
            <w:b w:val="1"/>
            <w:rtl w:val="0"/>
          </w:rPr>
          <w:t xml:space="preserve">Количество товара производство которого было полностью обеспечено</w:t>
        </w:r>
      </w:ins>
    </w:p>
    <w:p w:rsidR="00000000" w:rsidDel="00000000" w:rsidP="00000000" w:rsidRDefault="00000000" w:rsidRPr="00000000" w14:paraId="000003B3">
      <w:pPr>
        <w:ind w:left="0" w:firstLine="0"/>
        <w:jc w:val="both"/>
        <w:rPr>
          <w:ins w:author="Мария Исаева" w:id="117" w:date="2023-11-22T09:07:10Z"/>
          <w:rFonts w:ascii="Calibri" w:cs="Calibri" w:eastAsia="Calibri" w:hAnsi="Calibri"/>
        </w:rPr>
      </w:pPr>
      <w:ins w:author="Мария Исаева" w:id="117" w:date="2023-11-22T09:07:10Z">
        <w:r w:rsidDel="00000000" w:rsidR="00000000" w:rsidRPr="00000000">
          <w:rPr>
            <w:rFonts w:ascii="Calibri" w:cs="Calibri" w:eastAsia="Calibri" w:hAnsi="Calibri"/>
            <w:rtl w:val="0"/>
          </w:rPr>
          <w:t xml:space="preserve">В статистику считается количество заказов (</w:t>
        </w:r>
        <w:r w:rsidDel="00000000" w:rsidR="00000000" w:rsidRPr="00000000">
          <w:rPr>
            <w:rFonts w:ascii="Calibri" w:cs="Calibri" w:eastAsia="Calibri" w:hAnsi="Calibri"/>
            <w:rtl w:val="0"/>
          </w:rPr>
          <w:t xml:space="preserve">биг бегов</w:t>
        </w:r>
        <w:r w:rsidDel="00000000" w:rsidR="00000000" w:rsidRPr="00000000">
          <w:rPr>
            <w:rFonts w:ascii="Calibri" w:cs="Calibri" w:eastAsia="Calibri" w:hAnsi="Calibri"/>
            <w:rtl w:val="0"/>
          </w:rPr>
          <w:t xml:space="preserve"> ) которое нуждается в обеспечении отталкиваясь от планов на производства 11 отдела .Еженедельно каждый понедельник после получения планов производства от НО 11, НО10 опираясь на план и остатки на складах высчитывает количество бегов которое нуждается в обеспечении эта цифра и является квотой .</w:t>
        </w:r>
      </w:ins>
      <w:ins w:author="Админ Сайта" w:id="118" w:date="2023-12-04T13:57:34Z">
        <w:r w:rsidDel="00000000" w:rsidR="00000000" w:rsidRPr="00000000">
          <w:rPr>
            <w:rFonts w:ascii="Calibri" w:cs="Calibri" w:eastAsia="Calibri" w:hAnsi="Calibri"/>
            <w:rtl w:val="0"/>
          </w:rPr>
          <w:t xml:space="preserve"> В статистику так же считается фактические данные по обеспечению.</w:t>
        </w:r>
      </w:ins>
      <w:ins w:author="Мария Исаева" w:id="117" w:date="2023-11-22T09:07:10Z">
        <w:bookmarkStart w:colFirst="0" w:colLast="0" w:name="_lxm0apyscpit" w:id="123"/>
        <w:bookmarkEnd w:id="123"/>
        <w:del w:author="Админ Сайта" w:id="118" w:date="2023-12-04T13:57:34Z">
          <w:r w:rsidDel="00000000" w:rsidR="00000000" w:rsidRPr="00000000">
            <w:rPr>
              <w:rFonts w:ascii="Calibri" w:cs="Calibri" w:eastAsia="Calibri" w:hAnsi="Calibri"/>
              <w:rtl w:val="0"/>
            </w:rPr>
            <w:delText xml:space="preserve"> в cnnbcnbre так же считается фактические данные по обеспечению.</w:delText>
          </w:r>
        </w:del>
        <w:r w:rsidDel="00000000" w:rsidR="00000000" w:rsidRPr="00000000">
          <w:rPr>
            <w:rtl w:val="0"/>
          </w:rPr>
        </w:r>
      </w:ins>
    </w:p>
    <w:p w:rsidR="00000000" w:rsidDel="00000000" w:rsidP="00000000" w:rsidRDefault="00000000" w:rsidRPr="00000000" w14:paraId="000003B4">
      <w:pPr>
        <w:pStyle w:val="Heading2"/>
        <w:numPr>
          <w:ilvl w:val="0"/>
          <w:numId w:val="128"/>
        </w:numPr>
        <w:spacing w:after="0" w:line="276" w:lineRule="auto"/>
        <w:ind w:left="566.9291338582675" w:hanging="300"/>
        <w:rPr>
          <w:ins w:author="Мария Исаева" w:id="117" w:date="2023-11-22T09:07:10Z"/>
          <w:b w:val="1"/>
        </w:rPr>
      </w:pPr>
      <w:ins w:author="Мария Исаева" w:id="117" w:date="2023-11-22T09:07:10Z">
        <w:bookmarkStart w:colFirst="0" w:colLast="0" w:name="_njnvpi297kco" w:id="124"/>
        <w:bookmarkEnd w:id="124"/>
        <w:r w:rsidDel="00000000" w:rsidR="00000000" w:rsidRPr="00000000">
          <w:rPr>
            <w:rFonts w:ascii="Calibri" w:cs="Calibri" w:eastAsia="Calibri" w:hAnsi="Calibri"/>
            <w:b w:val="1"/>
            <w:rtl w:val="0"/>
          </w:rPr>
          <w:t xml:space="preserve">Количество произведенного продукта  (Украина)</w:t>
        </w:r>
      </w:ins>
    </w:p>
    <w:p w:rsidR="00000000" w:rsidDel="00000000" w:rsidP="00000000" w:rsidRDefault="00000000" w:rsidRPr="00000000" w14:paraId="000003B5">
      <w:pPr>
        <w:spacing w:line="276" w:lineRule="auto"/>
        <w:rPr>
          <w:ins w:author="Мария Исаева" w:id="117" w:date="2023-11-22T09:07:10Z"/>
          <w:rFonts w:ascii="Calibri" w:cs="Calibri" w:eastAsia="Calibri" w:hAnsi="Calibri"/>
        </w:rPr>
      </w:pPr>
      <w:ins w:author="Мария Исаева" w:id="117" w:date="2023-11-22T09:07:10Z">
        <w:commentRangeStart w:id="72"/>
        <w:r w:rsidDel="00000000" w:rsidR="00000000" w:rsidRPr="00000000">
          <w:rPr>
            <w:rFonts w:ascii="Calibri" w:cs="Calibri" w:eastAsia="Calibri" w:hAnsi="Calibri"/>
            <w:rtl w:val="0"/>
          </w:rPr>
          <w:t xml:space="preserve">В данную статистику считается произведенный и готовый к </w:t>
        </w:r>
        <w:r w:rsidDel="00000000" w:rsidR="00000000" w:rsidRPr="00000000">
          <w:rPr>
            <w:rFonts w:ascii="Calibri" w:cs="Calibri" w:eastAsia="Calibri" w:hAnsi="Calibri"/>
            <w:rtl w:val="0"/>
          </w:rPr>
          <w:t xml:space="preserve">отгрузке продук</w:t>
        </w:r>
        <w:r w:rsidDel="00000000" w:rsidR="00000000" w:rsidRPr="00000000">
          <w:rPr>
            <w:rFonts w:ascii="Calibri" w:cs="Calibri" w:eastAsia="Calibri" w:hAnsi="Calibri"/>
            <w:rtl w:val="0"/>
          </w:rPr>
          <w:t xml:space="preserve">т с производства.</w:t>
        </w:r>
        <w:commentRangeEnd w:id="72"/>
        <w:r w:rsidDel="00000000" w:rsidR="00000000" w:rsidRPr="00000000">
          <w:commentReference w:id="72"/>
        </w:r>
        <w:r w:rsidDel="00000000" w:rsidR="00000000" w:rsidRPr="00000000">
          <w:rPr>
            <w:rtl w:val="0"/>
          </w:rPr>
        </w:r>
      </w:ins>
    </w:p>
    <w:p w:rsidR="00000000" w:rsidDel="00000000" w:rsidP="00000000" w:rsidRDefault="00000000" w:rsidRPr="00000000" w14:paraId="000003B6">
      <w:pPr>
        <w:spacing w:line="276" w:lineRule="auto"/>
        <w:rPr>
          <w:ins w:author="Мария Исаева" w:id="117" w:date="2023-11-22T09:07:10Z"/>
          <w:rFonts w:ascii="Calibri" w:cs="Calibri" w:eastAsia="Calibri" w:hAnsi="Calibri"/>
        </w:rPr>
      </w:pPr>
      <w:ins w:author="Мария Исаева" w:id="117" w:date="2023-11-22T09:07:10Z">
        <w:r w:rsidDel="00000000" w:rsidR="00000000" w:rsidRPr="00000000">
          <w:rPr>
            <w:rFonts w:ascii="Calibri" w:cs="Calibri" w:eastAsia="Calibri" w:hAnsi="Calibri"/>
            <w:rtl w:val="0"/>
          </w:rPr>
          <w:t xml:space="preserve">Инструкцию по расчету квоты в Украине можно найти</w:t>
        </w:r>
        <w:r w:rsidDel="00000000" w:rsidR="00000000" w:rsidRPr="00000000">
          <w:fldChar w:fldCharType="begin"/>
        </w:r>
        <w:r w:rsidDel="00000000" w:rsidR="00000000" w:rsidRPr="00000000">
          <w:instrText xml:space="preserve">HYPERLINK "https://docs.google.com/document/d/1w4dtV6kBtn3iAuyjESs6sPHo3AlDvFB58bnCU7gOBuU/edit#heading=h.1tuee74"</w:instrText>
        </w:r>
        <w:r w:rsidDel="00000000" w:rsidR="00000000" w:rsidRPr="00000000">
          <w:fldChar w:fldCharType="separate"/>
        </w:r>
        <w:r w:rsidDel="00000000" w:rsidR="00000000" w:rsidRPr="00000000">
          <w:rPr>
            <w:rFonts w:ascii="Calibri" w:cs="Calibri" w:eastAsia="Calibri" w:hAnsi="Calibri"/>
            <w:rtl w:val="0"/>
          </w:rPr>
          <w:t xml:space="preserve"> тут</w:t>
        </w:r>
        <w:r w:rsidDel="00000000" w:rsidR="00000000" w:rsidRPr="00000000">
          <w:fldChar w:fldCharType="end"/>
        </w:r>
        <w:r w:rsidDel="00000000" w:rsidR="00000000" w:rsidRPr="00000000">
          <w:rPr>
            <w:rFonts w:ascii="Calibri" w:cs="Calibri" w:eastAsia="Calibri" w:hAnsi="Calibri"/>
            <w:rtl w:val="0"/>
          </w:rPr>
          <w:t xml:space="preserve">. </w:t>
        </w:r>
        <w:r w:rsidDel="00000000" w:rsidR="00000000" w:rsidRPr="00000000">
          <w:rPr>
            <w:rtl w:val="0"/>
          </w:rPr>
        </w:r>
      </w:ins>
    </w:p>
    <w:p w:rsidR="00000000" w:rsidDel="00000000" w:rsidP="00000000" w:rsidRDefault="00000000" w:rsidRPr="00000000" w14:paraId="000003B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vertAlign w:val="baseline"/>
          <w:rPrChange w:author="Мария Исаева" w:id="119" w:date="2023-11-22T10:50:09Z">
            <w:rPr>
              <w:rFonts w:ascii="Calibri" w:cs="Calibri" w:eastAsia="Calibri" w:hAnsi="Calibri"/>
              <w:b w:val="1"/>
              <w:smallCaps w:val="0"/>
              <w:strike w:val="0"/>
              <w:color w:val="000000"/>
              <w:sz w:val="21"/>
              <w:szCs w:val="21"/>
              <w:u w:val="none"/>
              <w:shd w:fill="auto" w:val="clear"/>
              <w:vertAlign w:val="baseline"/>
            </w:rPr>
          </w:rPrChange>
        </w:rPr>
        <w:pPrChange w:author="Мария Исаева" w:id="0" w:date="2023-05-31T10:57:08Z">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pPrChange>
      </w:pPr>
      <w:bookmarkStart w:colFirst="0" w:colLast="0" w:name="_319y80a" w:id="125"/>
      <w:bookmarkEnd w:id="125"/>
      <w:r w:rsidDel="00000000" w:rsidR="00000000" w:rsidRPr="00000000">
        <w:rPr>
          <w:rFonts w:ascii="Calibri" w:cs="Calibri" w:eastAsia="Calibri" w:hAnsi="Calibri"/>
          <w:b w:val="1"/>
          <w:sz w:val="32"/>
          <w:szCs w:val="32"/>
          <w:vertAlign w:val="baseline"/>
          <w:rtl w:val="0"/>
          <w:rPrChange w:author="Мария Исаева" w:id="119" w:date="2023-11-22T10:50:09Z">
            <w:rPr>
              <w:rFonts w:ascii="Calibri" w:cs="Calibri" w:eastAsia="Calibri" w:hAnsi="Calibri"/>
              <w:b w:val="1"/>
              <w:smallCaps w:val="0"/>
              <w:strike w:val="0"/>
              <w:color w:val="000000"/>
              <w:sz w:val="28"/>
              <w:szCs w:val="28"/>
              <w:u w:val="none"/>
              <w:shd w:fill="auto" w:val="clear"/>
              <w:vertAlign w:val="baseline"/>
            </w:rPr>
          </w:rPrChange>
        </w:rPr>
        <w:t xml:space="preserve">Отдел  10 — </w:t>
      </w:r>
      <w:r w:rsidDel="00000000" w:rsidR="00000000" w:rsidRPr="00000000">
        <w:rPr>
          <w:rFonts w:ascii="Calibri" w:cs="Calibri" w:eastAsia="Calibri" w:hAnsi="Calibri"/>
          <w:b w:val="1"/>
          <w:sz w:val="32"/>
          <w:szCs w:val="32"/>
          <w:vertAlign w:val="baseline"/>
          <w:rtl w:val="0"/>
          <w:rPrChange w:author="Мария Исаева" w:id="119" w:date="2023-11-22T10:50:09Z">
            <w:rPr>
              <w:rFonts w:ascii="Calibri" w:cs="Calibri" w:eastAsia="Calibri" w:hAnsi="Calibri"/>
              <w:b w:val="1"/>
              <w:smallCaps w:val="0"/>
              <w:strike w:val="0"/>
              <w:color w:val="000000"/>
              <w:sz w:val="21"/>
              <w:szCs w:val="21"/>
              <w:u w:val="none"/>
              <w:shd w:fill="auto" w:val="clear"/>
              <w:vertAlign w:val="baseline"/>
            </w:rPr>
          </w:rPrChange>
        </w:rPr>
        <w:t xml:space="preserve">ОТДЕЛ ПЛАНИРОВАНИЯ</w:t>
      </w:r>
      <w:r w:rsidDel="00000000" w:rsidR="00000000" w:rsidRPr="00000000">
        <w:rPr>
          <w:rFonts w:ascii="Calibri" w:cs="Calibri" w:eastAsia="Calibri" w:hAnsi="Calibri"/>
          <w:b w:val="1"/>
          <w:sz w:val="32"/>
          <w:szCs w:val="32"/>
          <w:rtl w:val="0"/>
          <w:rPrChange w:author="Мария Исаева" w:id="119" w:date="2023-11-22T10:50:09Z">
            <w:rPr>
              <w:rFonts w:ascii="Calibri" w:cs="Calibri" w:eastAsia="Calibri" w:hAnsi="Calibri"/>
              <w:b w:val="1"/>
              <w:sz w:val="21"/>
              <w:szCs w:val="21"/>
            </w:rPr>
          </w:rPrChange>
        </w:rPr>
        <w:t xml:space="preserve"> И </w:t>
      </w:r>
      <w:r w:rsidDel="00000000" w:rsidR="00000000" w:rsidRPr="00000000">
        <w:rPr>
          <w:rFonts w:ascii="Calibri" w:cs="Calibri" w:eastAsia="Calibri" w:hAnsi="Calibri"/>
          <w:b w:val="1"/>
          <w:sz w:val="32"/>
          <w:szCs w:val="32"/>
          <w:vertAlign w:val="baseline"/>
          <w:rtl w:val="0"/>
          <w:rPrChange w:author="Мария Исаева" w:id="119" w:date="2023-11-22T10:50:09Z">
            <w:rPr>
              <w:rFonts w:ascii="Calibri" w:cs="Calibri" w:eastAsia="Calibri" w:hAnsi="Calibri"/>
              <w:b w:val="1"/>
              <w:smallCaps w:val="0"/>
              <w:strike w:val="0"/>
              <w:color w:val="000000"/>
              <w:sz w:val="21"/>
              <w:szCs w:val="21"/>
              <w:u w:val="none"/>
              <w:shd w:fill="auto" w:val="clear"/>
              <w:vertAlign w:val="baseline"/>
            </w:rPr>
          </w:rPrChange>
        </w:rPr>
        <w:t xml:space="preserve"> КОМПЛЕКТАЦИИ ПРОИЗВОДСТВА</w:t>
      </w:r>
      <w:r w:rsidDel="00000000" w:rsidR="00000000" w:rsidRPr="00000000">
        <w:rPr>
          <w:rtl w:val="0"/>
        </w:rPr>
      </w:r>
    </w:p>
    <w:p w:rsidR="00000000" w:rsidDel="00000000" w:rsidP="00000000" w:rsidRDefault="00000000" w:rsidRPr="00000000" w14:paraId="000003B8">
      <w:pPr>
        <w:pageBreakBefore w:val="0"/>
        <w:spacing w:line="276" w:lineRule="auto"/>
        <w:rPr>
          <w:ins w:author="Мария Исаева" w:id="121" w:date="2023-05-31T10:57:11Z"/>
          <w:rFonts w:ascii="Calibri" w:cs="Calibri" w:eastAsia="Calibri" w:hAnsi="Calibri"/>
          <w:b w:val="1"/>
        </w:rPr>
      </w:pPr>
      <w:r w:rsidDel="00000000" w:rsidR="00000000" w:rsidRPr="00000000">
        <w:rPr>
          <w:rFonts w:ascii="Calibri" w:cs="Calibri" w:eastAsia="Calibri" w:hAnsi="Calibri"/>
          <w:b w:val="1"/>
          <w:rtl w:val="0"/>
        </w:rPr>
        <w:t xml:space="preserve">Статистики:</w:t>
      </w:r>
      <w:ins w:author="Мария Исаева" w:id="121" w:date="2023-05-31T10:57:11Z">
        <w:r w:rsidDel="00000000" w:rsidR="00000000" w:rsidRPr="00000000">
          <w:rPr>
            <w:rtl w:val="0"/>
          </w:rPr>
        </w:r>
      </w:ins>
    </w:p>
    <w:p w:rsidR="00000000" w:rsidDel="00000000" w:rsidP="00000000" w:rsidRDefault="00000000" w:rsidRPr="00000000" w14:paraId="000003B9">
      <w:pPr>
        <w:pStyle w:val="Heading2"/>
        <w:numPr>
          <w:ilvl w:val="0"/>
          <w:numId w:val="128"/>
        </w:numPr>
        <w:ind w:left="566.9291338582675" w:hanging="300"/>
        <w:rPr>
          <w:ins w:author="Мария Исаева" w:id="121" w:date="2023-05-31T10:57:11Z"/>
        </w:rPr>
      </w:pPr>
      <w:ins w:author="Мария Исаева" w:id="121" w:date="2023-05-31T10:57:11Z">
        <w:bookmarkStart w:colFirst="0" w:colLast="0" w:name="_2250f4o" w:id="121"/>
        <w:bookmarkEnd w:id="121"/>
        <w:r w:rsidDel="00000000" w:rsidR="00000000" w:rsidRPr="00000000">
          <w:rPr>
            <w:rFonts w:ascii="Calibri" w:cs="Calibri" w:eastAsia="Calibri" w:hAnsi="Calibri"/>
            <w:i w:val="0"/>
            <w:sz w:val="24"/>
            <w:szCs w:val="24"/>
            <w:rtl w:val="0"/>
          </w:rPr>
          <w:t xml:space="preserve">Количество товара производство которого было полностью обеспечено</w:t>
        </w:r>
      </w:ins>
    </w:p>
    <w:p w:rsidR="00000000" w:rsidDel="00000000" w:rsidP="00000000" w:rsidRDefault="00000000" w:rsidRPr="00000000" w14:paraId="000003BA">
      <w:pPr>
        <w:spacing w:line="276" w:lineRule="auto"/>
        <w:rPr>
          <w:ins w:author="Мария Исаева" w:id="121" w:date="2023-05-31T10:57:11Z"/>
          <w:rFonts w:ascii="Calibri" w:cs="Calibri" w:eastAsia="Calibri" w:hAnsi="Calibri"/>
          <w:sz w:val="20"/>
          <w:szCs w:val="20"/>
        </w:rPr>
      </w:pPr>
      <w:ins w:author="Мария Исаева" w:id="121" w:date="2023-05-31T10:57:11Z">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ins>
    </w:p>
    <w:p w:rsidR="00000000" w:rsidDel="00000000" w:rsidP="00000000" w:rsidRDefault="00000000" w:rsidRPr="00000000" w14:paraId="000003BB">
      <w:pPr>
        <w:ind w:left="0" w:firstLine="0"/>
        <w:rPr>
          <w:rFonts w:ascii="Arial" w:cs="Arial" w:eastAsia="Arial" w:hAnsi="Arial"/>
          <w:b w:val="0"/>
          <w:i w:val="0"/>
          <w:smallCaps w:val="0"/>
          <w:strike w:val="0"/>
          <w:color w:val="000000"/>
          <w:sz w:val="22"/>
          <w:szCs w:val="22"/>
          <w:u w:val="none"/>
          <w:shd w:fill="auto" w:val="clear"/>
          <w:vertAlign w:val="baseline"/>
          <w:rPrChange w:author="Мария Исаева" w:id="122" w:date="2023-05-31T10:57:11Z">
            <w:rPr>
              <w:rFonts w:ascii="Calibri" w:cs="Calibri" w:eastAsia="Calibri" w:hAnsi="Calibri"/>
              <w:b w:val="1"/>
              <w:sz w:val="28"/>
              <w:szCs w:val="28"/>
            </w:rPr>
          </w:rPrChange>
        </w:rPr>
        <w:pPrChange w:author="Мария Исаева" w:id="0" w:date="2023-05-31T10:57:11Z">
          <w:pPr>
            <w:ind w:left="0" w:firstLine="0"/>
          </w:pPr>
        </w:pPrChange>
      </w:pPr>
      <w:ins w:author="Мария Исаева" w:id="121" w:date="2023-05-31T10:57:11Z">
        <w:r w:rsidDel="00000000" w:rsidR="00000000" w:rsidRPr="00000000">
          <w:fldChar w:fldCharType="begin"/>
        </w:r>
        <w:r w:rsidDel="00000000" w:rsidR="00000000" w:rsidRPr="00000000">
          <w:instrText xml:space="preserve">HYPERLINK \l "_2nusc19"</w:instrText>
        </w:r>
        <w:r w:rsidDel="00000000" w:rsidR="00000000" w:rsidRPr="00000000">
          <w:fldChar w:fldCharType="separate"/>
        </w:r>
        <w:r w:rsidDel="00000000" w:rsidR="00000000" w:rsidRPr="00000000">
          <w:rPr>
            <w:rFonts w:ascii="Calibri" w:cs="Calibri" w:eastAsia="Calibri" w:hAnsi="Calibri"/>
            <w:rtl w:val="0"/>
          </w:rPr>
          <w:t xml:space="preserve">См. описание в статистиках 4-го отделения.</w:t>
        </w:r>
        <w:r w:rsidDel="00000000" w:rsidR="00000000" w:rsidRPr="00000000">
          <w:fldChar w:fldCharType="end"/>
        </w:r>
      </w:ins>
      <w:r w:rsidDel="00000000" w:rsidR="00000000" w:rsidRPr="00000000">
        <w:rPr>
          <w:rtl w:val="0"/>
        </w:rPr>
      </w:r>
    </w:p>
    <w:p w:rsidR="00000000" w:rsidDel="00000000" w:rsidP="00000000" w:rsidRDefault="00000000" w:rsidRPr="00000000" w14:paraId="000003BC">
      <w:pPr>
        <w:keepNext w:val="1"/>
        <w:pageBreakBefore w:val="0"/>
        <w:numPr>
          <w:ilvl w:val="0"/>
          <w:numId w:val="128"/>
        </w:numPr>
        <w:spacing w:after="0" w:before="240" w:line="276" w:lineRule="auto"/>
        <w:ind w:left="720" w:hanging="294.80314960629914"/>
        <w:rPr>
          <w:del w:author="Мария Исаева" w:id="123" w:date="2023-05-31T10:56:46Z"/>
          <w:b w:val="1"/>
        </w:rPr>
      </w:pPr>
      <w:del w:author="Мария Исаева" w:id="123" w:date="2023-05-31T10:56:46Z">
        <w:bookmarkStart w:colFirst="0" w:colLast="0" w:name="_2fk6b3p" w:id="126"/>
        <w:bookmarkEnd w:id="126"/>
        <w:r w:rsidDel="00000000" w:rsidR="00000000" w:rsidRPr="00000000">
          <w:rPr>
            <w:rFonts w:ascii="Calibri" w:cs="Calibri" w:eastAsia="Calibri" w:hAnsi="Calibri"/>
            <w:b w:val="1"/>
            <w:sz w:val="28"/>
            <w:szCs w:val="28"/>
            <w:rtl w:val="0"/>
          </w:rPr>
          <w:delText xml:space="preserve">Сумма закупленного материала согласно плана 10 отдела  (ГСД)</w:delText>
        </w:r>
        <w:r w:rsidDel="00000000" w:rsidR="00000000" w:rsidRPr="00000000">
          <w:rPr>
            <w:rtl w:val="0"/>
          </w:rPr>
        </w:r>
      </w:del>
    </w:p>
    <w:p w:rsidR="00000000" w:rsidDel="00000000" w:rsidP="00000000" w:rsidRDefault="00000000" w:rsidRPr="00000000" w14:paraId="000003BD">
      <w:pPr>
        <w:pageBreakBefore w:val="0"/>
        <w:numPr>
          <w:ilvl w:val="0"/>
          <w:numId w:val="128"/>
        </w:numPr>
        <w:spacing w:after="0" w:line="276" w:lineRule="auto"/>
        <w:ind w:left="720" w:hanging="294.80314960629914"/>
        <w:rPr>
          <w:del w:author="Мария Исаева" w:id="123" w:date="2023-05-31T10:56:46Z"/>
        </w:rPr>
      </w:pPr>
      <w:del w:author="Мария Исаева" w:id="123" w:date="2023-05-31T10:56:46Z">
        <w:r w:rsidDel="00000000" w:rsidR="00000000" w:rsidRPr="00000000">
          <w:rPr>
            <w:rFonts w:ascii="Calibri" w:cs="Calibri" w:eastAsia="Calibri" w:hAnsi="Calibri"/>
            <w:b w:val="1"/>
            <w:rtl w:val="0"/>
          </w:rPr>
          <w:delText xml:space="preserve"> Сумма запланированных к закупке материалов, необходимых для производства товара. </w:delText>
        </w:r>
        <w:r w:rsidDel="00000000" w:rsidR="00000000" w:rsidRPr="00000000">
          <w:rPr>
            <w:rtl w:val="0"/>
          </w:rPr>
        </w:r>
      </w:del>
    </w:p>
    <w:p w:rsidR="00000000" w:rsidDel="00000000" w:rsidP="00000000" w:rsidRDefault="00000000" w:rsidRPr="00000000" w14:paraId="000003BE">
      <w:pPr>
        <w:keepNext w:val="1"/>
        <w:keepLines w:val="0"/>
        <w:pageBreakBefore w:val="0"/>
        <w:widowControl w:val="0"/>
        <w:numPr>
          <w:ilvl w:val="0"/>
          <w:numId w:val="128"/>
        </w:numPr>
        <w:pBdr>
          <w:top w:space="0" w:sz="0" w:val="nil"/>
          <w:left w:space="0" w:sz="0" w:val="nil"/>
          <w:bottom w:space="0" w:sz="0" w:val="nil"/>
          <w:right w:space="0" w:sz="0" w:val="nil"/>
          <w:between w:space="0" w:sz="0" w:val="nil"/>
        </w:pBdr>
        <w:shd w:fill="auto" w:val="clear"/>
        <w:spacing w:after="0" w:before="240" w:line="276" w:lineRule="auto"/>
        <w:ind w:left="720" w:right="0" w:hanging="294.80314960629914"/>
        <w:jc w:val="left"/>
        <w:rPr>
          <w:del w:author="Мария Исаева" w:id="123" w:date="2023-05-31T10:56:46Z"/>
          <w:b w:val="1"/>
          <w:smallCaps w:val="0"/>
          <w:strike w:val="0"/>
          <w:color w:val="000000"/>
          <w:shd w:fill="auto" w:val="clear"/>
          <w:vertAlign w:val="baseline"/>
        </w:rPr>
      </w:pPr>
      <w:del w:author="Мария Исаева" w:id="123" w:date="2023-05-31T10:56:46Z">
        <w:bookmarkStart w:colFirst="0" w:colLast="0" w:name="_1gf8i83" w:id="127"/>
        <w:bookmarkEnd w:id="12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delText xml:space="preserve"> </w:delTex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delText xml:space="preserve">Сумма запланированных к закупке материалов, необходимых для производства товара</w:delText>
        </w:r>
        <w:r w:rsidDel="00000000" w:rsidR="00000000" w:rsidRPr="00000000">
          <w:rPr>
            <w:rtl w:val="0"/>
          </w:rPr>
        </w:r>
      </w:del>
    </w:p>
    <w:p w:rsidR="00000000" w:rsidDel="00000000" w:rsidP="00000000" w:rsidRDefault="00000000" w:rsidRPr="00000000" w14:paraId="000003BF">
      <w:pPr>
        <w:pageBreakBefore w:val="0"/>
        <w:spacing w:line="276" w:lineRule="auto"/>
        <w:rPr>
          <w:del w:author="Мария Исаева" w:id="123" w:date="2023-05-31T10:56:46Z"/>
          <w:rFonts w:ascii="Calibri" w:cs="Calibri" w:eastAsia="Calibri" w:hAnsi="Calibri"/>
        </w:rPr>
      </w:pPr>
      <w:del w:author="Мария Исаева" w:id="123" w:date="2023-05-31T10:56:46Z">
        <w:r w:rsidDel="00000000" w:rsidR="00000000" w:rsidRPr="00000000">
          <w:rPr>
            <w:rFonts w:ascii="Calibri" w:cs="Calibri" w:eastAsia="Calibri" w:hAnsi="Calibri"/>
            <w:rtl w:val="0"/>
          </w:rPr>
          <w:delText xml:space="preserve">См. описание в статистиках 4-го отделения </w:delText>
        </w:r>
        <w:r w:rsidDel="00000000" w:rsidR="00000000" w:rsidRPr="00000000">
          <w:fldChar w:fldCharType="begin"/>
        </w:r>
        <w:r w:rsidDel="00000000" w:rsidR="00000000" w:rsidRPr="00000000">
          <w:delInstrText xml:space="preserve">HYPERLINK \l "_3mzq4wv"</w:delInstrText>
        </w:r>
        <w:r w:rsidDel="00000000" w:rsidR="00000000" w:rsidRPr="00000000">
          <w:fldChar w:fldCharType="separate"/>
        </w:r>
        <w:r w:rsidDel="00000000" w:rsidR="00000000" w:rsidRPr="00000000">
          <w:rPr>
            <w:rFonts w:ascii="Calibri" w:cs="Calibri" w:eastAsia="Calibri" w:hAnsi="Calibri"/>
            <w:color w:val="1155cc"/>
            <w:u w:val="single"/>
            <w:rtl w:val="0"/>
          </w:rPr>
          <w:delText xml:space="preserve">Сумма запланированных к закупке материалов, необходимых для производства товара.</w:delText>
        </w:r>
        <w:r w:rsidDel="00000000" w:rsidR="00000000" w:rsidRPr="00000000">
          <w:fldChar w:fldCharType="end"/>
        </w:r>
        <w:r w:rsidDel="00000000" w:rsidR="00000000" w:rsidRPr="00000000">
          <w:rPr>
            <w:rtl w:val="0"/>
          </w:rPr>
        </w:r>
      </w:del>
    </w:p>
    <w:p w:rsidR="00000000" w:rsidDel="00000000" w:rsidP="00000000" w:rsidRDefault="00000000" w:rsidRPr="00000000" w14:paraId="000003C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del w:author="Мария Исаева" w:id="123" w:date="2023-05-31T10:56:46Z"/>
          <w:rFonts w:ascii="Calibri" w:cs="Calibri" w:eastAsia="Calibri" w:hAnsi="Calibri"/>
          <w:b w:val="1"/>
        </w:rPr>
      </w:pPr>
      <w:del w:author="Мария Исаева" w:id="123" w:date="2023-05-31T10:56:46Z">
        <w:bookmarkStart w:colFirst="0" w:colLast="0" w:name="_40ew0vw" w:id="128"/>
        <w:bookmarkEnd w:id="128"/>
        <w:r w:rsidDel="00000000" w:rsidR="00000000" w:rsidRPr="00000000">
          <w:rPr>
            <w:rFonts w:ascii="Calibri" w:cs="Calibri" w:eastAsia="Calibri" w:hAnsi="Calibri"/>
            <w:b w:val="1"/>
            <w:rtl w:val="0"/>
          </w:rPr>
          <w:delText xml:space="preserve">Статистики:</w:delText>
        </w:r>
      </w:del>
    </w:p>
    <w:p w:rsidR="00000000" w:rsidDel="00000000" w:rsidP="00000000" w:rsidRDefault="00000000" w:rsidRPr="00000000" w14:paraId="000003C1">
      <w:pPr>
        <w:pageBreakBefore w:val="0"/>
        <w:numPr>
          <w:ilvl w:val="0"/>
          <w:numId w:val="128"/>
        </w:numPr>
        <w:spacing w:after="0" w:line="276" w:lineRule="auto"/>
        <w:ind w:left="720" w:hanging="294.80314960629914"/>
        <w:rPr>
          <w:del w:author="Мария Исаева" w:id="123" w:date="2023-05-31T10:56:46Z"/>
        </w:rPr>
      </w:pPr>
      <w:del w:author="Мария Исаева" w:id="123" w:date="2023-05-31T10:56:46Z">
        <w:r w:rsidDel="00000000" w:rsidR="00000000" w:rsidRPr="00000000">
          <w:rPr>
            <w:rFonts w:ascii="Calibri" w:cs="Calibri" w:eastAsia="Calibri" w:hAnsi="Calibri"/>
            <w:b w:val="1"/>
            <w:sz w:val="28"/>
            <w:szCs w:val="28"/>
            <w:rtl w:val="0"/>
          </w:rPr>
          <w:delText xml:space="preserve">Сумма закупленного материала согласно плана 10 отдела</w:delText>
        </w:r>
        <w:r w:rsidDel="00000000" w:rsidR="00000000" w:rsidRPr="00000000">
          <w:rPr>
            <w:rFonts w:ascii="Calibri" w:cs="Calibri" w:eastAsia="Calibri" w:hAnsi="Calibri"/>
            <w:b w:val="1"/>
            <w:rtl w:val="0"/>
          </w:rPr>
          <w:delText xml:space="preserve">  (ГСД)</w:delText>
        </w:r>
        <w:r w:rsidDel="00000000" w:rsidR="00000000" w:rsidRPr="00000000">
          <w:rPr>
            <w:rtl w:val="0"/>
          </w:rPr>
        </w:r>
      </w:del>
    </w:p>
    <w:p w:rsidR="00000000" w:rsidDel="00000000" w:rsidP="00000000" w:rsidRDefault="00000000" w:rsidRPr="00000000" w14:paraId="000003C2">
      <w:pPr>
        <w:pageBreakBefore w:val="0"/>
        <w:numPr>
          <w:ilvl w:val="0"/>
          <w:numId w:val="128"/>
        </w:numPr>
        <w:spacing w:after="0" w:line="276" w:lineRule="auto"/>
        <w:ind w:left="720" w:hanging="294.80314960629914"/>
        <w:rPr>
          <w:del w:author="Мария Исаева" w:id="123" w:date="2023-05-31T10:56:46Z"/>
        </w:rPr>
      </w:pPr>
      <w:del w:author="Мария Исаева" w:id="123" w:date="2023-05-31T10:56:46Z">
        <w:r w:rsidDel="00000000" w:rsidR="00000000" w:rsidRPr="00000000">
          <w:rPr>
            <w:rFonts w:ascii="Calibri" w:cs="Calibri" w:eastAsia="Calibri" w:hAnsi="Calibri"/>
            <w:b w:val="1"/>
            <w:rtl w:val="0"/>
          </w:rPr>
          <w:delText xml:space="preserve">Количество отгруженного товара от сторонних поставщиков </w:delText>
        </w:r>
        <w:r w:rsidDel="00000000" w:rsidR="00000000" w:rsidRPr="00000000">
          <w:rPr>
            <w:rtl w:val="0"/>
          </w:rPr>
        </w:r>
      </w:del>
    </w:p>
    <w:p w:rsidR="00000000" w:rsidDel="00000000" w:rsidP="00000000" w:rsidRDefault="00000000" w:rsidRPr="00000000" w14:paraId="000003C3">
      <w:pPr>
        <w:pageBreakBefore w:val="0"/>
        <w:spacing w:line="276" w:lineRule="auto"/>
        <w:rPr>
          <w:del w:author="Мария Исаева" w:id="123" w:date="2023-05-31T10:56:46Z"/>
          <w:rFonts w:ascii="Calibri" w:cs="Calibri" w:eastAsia="Calibri" w:hAnsi="Calibri"/>
          <w:b w:val="1"/>
        </w:rPr>
      </w:pPr>
      <w:del w:author="Мария Исаева" w:id="123" w:date="2023-05-31T10:56:46Z">
        <w:r w:rsidDel="00000000" w:rsidR="00000000" w:rsidRPr="00000000">
          <w:rPr>
            <w:rFonts w:ascii="Calibri" w:cs="Calibri" w:eastAsia="Calibri" w:hAnsi="Calibri"/>
            <w:b w:val="1"/>
            <w:rtl w:val="0"/>
          </w:rPr>
          <w:delText xml:space="preserve">Описание статистик:</w:delText>
        </w:r>
      </w:del>
    </w:p>
    <w:p w:rsidR="00000000" w:rsidDel="00000000" w:rsidP="00000000" w:rsidRDefault="00000000" w:rsidRPr="00000000" w14:paraId="000003C4">
      <w:pPr>
        <w:keepNext w:val="1"/>
        <w:keepLines w:val="0"/>
        <w:pageBreakBefore w:val="0"/>
        <w:widowControl w:val="0"/>
        <w:numPr>
          <w:ilvl w:val="0"/>
          <w:numId w:val="128"/>
        </w:numPr>
        <w:pBdr>
          <w:top w:space="0" w:sz="0" w:val="nil"/>
          <w:left w:space="0" w:sz="0" w:val="nil"/>
          <w:bottom w:space="0" w:sz="0" w:val="nil"/>
          <w:right w:space="0" w:sz="0" w:val="nil"/>
          <w:between w:space="0" w:sz="0" w:val="nil"/>
        </w:pBdr>
        <w:shd w:fill="auto" w:val="clear"/>
        <w:spacing w:after="0" w:before="240" w:line="276" w:lineRule="auto"/>
        <w:ind w:left="720" w:right="0" w:hanging="294.80314960629914"/>
        <w:jc w:val="left"/>
        <w:rPr>
          <w:del w:author="Мария Исаева" w:id="123" w:date="2023-05-31T10:56:46Z"/>
          <w:b w:val="1"/>
          <w:smallCaps w:val="0"/>
          <w:strike w:val="0"/>
          <w:color w:val="000000"/>
          <w:shd w:fill="auto" w:val="clear"/>
          <w:vertAlign w:val="baseline"/>
        </w:rPr>
      </w:pPr>
      <w:del w:author="Мария Исаева" w:id="123" w:date="2023-05-31T10:56:46Z">
        <w:bookmarkStart w:colFirst="0" w:colLast="0" w:name="_2fk6b3p" w:id="126"/>
        <w:bookmarkEnd w:id="12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delText xml:space="preserve">Сумма закупленного материала согласно плана 10 отдела  (ГСД)</w:delText>
        </w:r>
      </w:del>
    </w:p>
    <w:p w:rsidR="00000000" w:rsidDel="00000000" w:rsidP="00000000" w:rsidRDefault="00000000" w:rsidRPr="00000000" w14:paraId="000003C5">
      <w:pPr>
        <w:pageBreakBefore w:val="0"/>
        <w:spacing w:line="276" w:lineRule="auto"/>
        <w:rPr>
          <w:del w:author="Мария Исаева" w:id="123" w:date="2023-05-31T10:56:46Z"/>
          <w:rFonts w:ascii="Calibri" w:cs="Calibri" w:eastAsia="Calibri" w:hAnsi="Calibri"/>
          <w:b w:val="1"/>
        </w:rPr>
      </w:pPr>
      <w:del w:author="Мария Исаева" w:id="123" w:date="2023-05-31T10:56:46Z">
        <w:r w:rsidDel="00000000" w:rsidR="00000000" w:rsidRPr="00000000">
          <w:rPr>
            <w:rFonts w:ascii="Calibri" w:cs="Calibri" w:eastAsia="Calibri" w:hAnsi="Calibri"/>
            <w:rtl w:val="0"/>
          </w:rPr>
          <w:delText xml:space="preserve">См. описание в статистиках 4-го отделения. </w:delText>
        </w:r>
        <w:r w:rsidDel="00000000" w:rsidR="00000000" w:rsidRPr="00000000">
          <w:rPr>
            <w:rtl w:val="0"/>
          </w:rPr>
        </w:r>
      </w:del>
    </w:p>
    <w:p w:rsidR="00000000" w:rsidDel="00000000" w:rsidP="00000000" w:rsidRDefault="00000000" w:rsidRPr="00000000" w14:paraId="000003C6">
      <w:pPr>
        <w:keepNext w:val="1"/>
        <w:keepLines w:val="0"/>
        <w:pageBreakBefore w:val="0"/>
        <w:widowControl w:val="0"/>
        <w:numPr>
          <w:ilvl w:val="0"/>
          <w:numId w:val="128"/>
        </w:numPr>
        <w:pBdr>
          <w:top w:space="0" w:sz="0" w:val="nil"/>
          <w:left w:space="0" w:sz="0" w:val="nil"/>
          <w:bottom w:space="0" w:sz="0" w:val="nil"/>
          <w:right w:space="0" w:sz="0" w:val="nil"/>
          <w:between w:space="0" w:sz="0" w:val="nil"/>
        </w:pBdr>
        <w:shd w:fill="auto" w:val="clear"/>
        <w:spacing w:after="0" w:before="240" w:line="276" w:lineRule="auto"/>
        <w:ind w:left="720" w:right="0" w:hanging="294.80314960629914"/>
        <w:jc w:val="left"/>
        <w:rPr>
          <w:del w:author="Мария Исаева" w:id="123" w:date="2023-05-31T10:56:46Z"/>
          <w:b w:val="1"/>
          <w:smallCaps w:val="0"/>
          <w:strike w:val="0"/>
          <w:color w:val="000000"/>
          <w:shd w:fill="auto" w:val="clear"/>
          <w:vertAlign w:val="baseline"/>
        </w:rPr>
      </w:pPr>
      <w:del w:author="Мария Исаева" w:id="123" w:date="2023-05-31T10:56:46Z">
        <w:bookmarkStart w:colFirst="0" w:colLast="0" w:name="_upglbi" w:id="129"/>
        <w:bookmarkEnd w:id="1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delText xml:space="preserve">Количество отгруженного товара от сторонних поставщиков </w:delText>
        </w:r>
      </w:del>
    </w:p>
    <w:p w:rsidR="00000000" w:rsidDel="00000000" w:rsidP="00000000" w:rsidRDefault="00000000" w:rsidRPr="00000000" w14:paraId="000003C7">
      <w:pPr>
        <w:pageBreakBefore w:val="0"/>
        <w:spacing w:line="276" w:lineRule="auto"/>
        <w:rPr>
          <w:del w:author="Мария Исаева" w:id="123" w:date="2023-05-31T10:56:46Z"/>
          <w:rFonts w:ascii="Calibri" w:cs="Calibri" w:eastAsia="Calibri" w:hAnsi="Calibri"/>
          <w:b w:val="1"/>
        </w:rPr>
      </w:pPr>
      <w:del w:author="Мария Исаева" w:id="123" w:date="2023-05-31T10:56:46Z">
        <w:r w:rsidDel="00000000" w:rsidR="00000000" w:rsidRPr="00000000">
          <w:rPr>
            <w:rFonts w:ascii="Calibri" w:cs="Calibri" w:eastAsia="Calibri" w:hAnsi="Calibri"/>
            <w:rtl w:val="0"/>
          </w:rPr>
          <w:delText xml:space="preserve">В статистику включается общее количество товара, которое было закуплено и отгружено клиентам от сторонних производителей. В статистику считаются тонны закупленного и отгруженного товара. Данные для статистики берутся в 1 С в отчете продажи, количество товара, которые отгрузились клиенту на основании приходной накладной. Так же в статистике отображается квота, которую необходимо выполнить на этой отчетной неделе. Квота для данной статистики- это план 10 отдела по закупку  товара от сторонних поставщиков.</w:delText>
        </w:r>
        <w:r w:rsidDel="00000000" w:rsidR="00000000" w:rsidRPr="00000000">
          <w:rPr>
            <w:rtl w:val="0"/>
          </w:rPr>
        </w:r>
      </w:del>
    </w:p>
    <w:p w:rsidR="00000000" w:rsidDel="00000000" w:rsidP="00000000" w:rsidRDefault="00000000" w:rsidRPr="00000000" w14:paraId="000003C8">
      <w:pPr>
        <w:pStyle w:val="Heading1"/>
        <w:keepNext w:val="1"/>
        <w:spacing w:after="60" w:before="240" w:line="276" w:lineRule="auto"/>
        <w:rPr>
          <w:vertAlign w:val="baseline"/>
        </w:rPr>
      </w:pPr>
      <w:bookmarkStart w:colFirst="0" w:colLast="0" w:name="_3ep43zb" w:id="130"/>
      <w:bookmarkEnd w:id="130"/>
      <w:r w:rsidDel="00000000" w:rsidR="00000000" w:rsidRPr="00000000">
        <w:rPr>
          <w:rFonts w:ascii="Calibri" w:cs="Calibri" w:eastAsia="Calibri" w:hAnsi="Calibri"/>
          <w:vertAlign w:val="baseline"/>
          <w:rtl w:val="0"/>
        </w:rPr>
        <w:t xml:space="preserve">Отдел  11  — Производство</w:t>
      </w:r>
      <w:r w:rsidDel="00000000" w:rsidR="00000000" w:rsidRPr="00000000">
        <w:rPr>
          <w:vertAlign w:val="baseline"/>
          <w:rtl w:val="0"/>
        </w:rPr>
        <w:t xml:space="preserve">  </w:t>
      </w:r>
    </w:p>
    <w:p w:rsidR="00000000" w:rsidDel="00000000" w:rsidP="00000000" w:rsidRDefault="00000000" w:rsidRPr="00000000" w14:paraId="000003C9">
      <w:pPr>
        <w:pageBreakBefore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Статистики:</w:t>
      </w:r>
    </w:p>
    <w:p w:rsidR="00000000" w:rsidDel="00000000" w:rsidP="00000000" w:rsidRDefault="00000000" w:rsidRPr="00000000" w14:paraId="000003CA">
      <w:pPr>
        <w:pageBreakBefore w:val="0"/>
        <w:numPr>
          <w:ilvl w:val="0"/>
          <w:numId w:val="128"/>
        </w:numPr>
        <w:spacing w:after="0" w:line="276" w:lineRule="auto"/>
        <w:ind w:left="566.9291338582675" w:hanging="300"/>
        <w:rPr/>
      </w:pPr>
      <w:r w:rsidDel="00000000" w:rsidR="00000000" w:rsidRPr="00000000">
        <w:rPr>
          <w:rFonts w:ascii="Calibri" w:cs="Calibri" w:eastAsia="Calibri" w:hAnsi="Calibri"/>
          <w:b w:val="1"/>
          <w:rtl w:val="0"/>
        </w:rPr>
        <w:t xml:space="preserve">Количество произведенного продукта(ГСД)  (Украина)</w:t>
      </w:r>
    </w:p>
    <w:p w:rsidR="00000000" w:rsidDel="00000000" w:rsidP="00000000" w:rsidRDefault="00000000" w:rsidRPr="00000000" w14:paraId="000003CB">
      <w:pPr>
        <w:widowControl w:val="1"/>
        <w:numPr>
          <w:ilvl w:val="0"/>
          <w:numId w:val="128"/>
        </w:numPr>
        <w:spacing w:after="0" w:line="276" w:lineRule="auto"/>
        <w:ind w:left="566.9291338582675" w:hanging="300"/>
        <w:rPr>
          <w:b w:val="1"/>
        </w:rPr>
      </w:pPr>
      <w:del w:author="Мария Исаева" w:id="124" w:date="2023-11-22T09:06:42Z">
        <w:r w:rsidDel="00000000" w:rsidR="00000000" w:rsidRPr="00000000">
          <w:rPr>
            <w:rFonts w:ascii="Calibri" w:cs="Calibri" w:eastAsia="Calibri" w:hAnsi="Calibri"/>
            <w:b w:val="1"/>
            <w:rtl w:val="0"/>
          </w:rPr>
          <w:delText xml:space="preserve">Кол-во произведенного продукта/ квота ГСД (Европа)</w:delText>
        </w:r>
      </w:del>
      <w:r w:rsidDel="00000000" w:rsidR="00000000" w:rsidRPr="00000000">
        <w:rPr>
          <w:rtl w:val="0"/>
        </w:rPr>
      </w:r>
    </w:p>
    <w:p w:rsidR="00000000" w:rsidDel="00000000" w:rsidP="00000000" w:rsidRDefault="00000000" w:rsidRPr="00000000" w14:paraId="000003CC">
      <w:pPr>
        <w:pageBreakBefore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Описание статистик:</w:t>
      </w:r>
    </w:p>
    <w:p w:rsidR="00000000" w:rsidDel="00000000" w:rsidP="00000000" w:rsidRDefault="00000000" w:rsidRPr="00000000" w14:paraId="000003CD">
      <w:pPr>
        <w:spacing w:line="276" w:lineRule="auto"/>
        <w:rPr>
          <w:rFonts w:ascii="Calibri" w:cs="Calibri" w:eastAsia="Calibri" w:hAnsi="Calibri"/>
          <w:b w:val="1"/>
        </w:rPr>
      </w:pPr>
      <w:hyperlink w:anchor="_2nusc19">
        <w:r w:rsidDel="00000000" w:rsidR="00000000" w:rsidRPr="00000000">
          <w:rPr>
            <w:rFonts w:ascii="Calibri" w:cs="Calibri" w:eastAsia="Calibri" w:hAnsi="Calibri"/>
            <w:color w:val="1155cc"/>
            <w:u w:val="single"/>
            <w:rtl w:val="0"/>
          </w:rPr>
          <w:t xml:space="preserve">См. описание в статистиках 4-го отделения.</w:t>
        </w:r>
      </w:hyperlink>
      <w:r w:rsidDel="00000000" w:rsidR="00000000" w:rsidRPr="00000000">
        <w:rPr>
          <w:rtl w:val="0"/>
        </w:rPr>
      </w:r>
    </w:p>
    <w:p w:rsidR="00000000" w:rsidDel="00000000" w:rsidP="00000000" w:rsidRDefault="00000000" w:rsidRPr="00000000" w14:paraId="000003CE">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CF">
      <w:pPr>
        <w:pStyle w:val="Heading1"/>
        <w:keepNext w:val="1"/>
        <w:spacing w:after="60" w:before="240" w:line="276" w:lineRule="auto"/>
        <w:rPr>
          <w:rFonts w:ascii="Calibri" w:cs="Calibri" w:eastAsia="Calibri" w:hAnsi="Calibri"/>
          <w:vertAlign w:val="baseline"/>
        </w:rPr>
      </w:pPr>
      <w:bookmarkStart w:colFirst="0" w:colLast="0" w:name="_4du1wux" w:id="131"/>
      <w:bookmarkEnd w:id="131"/>
      <w:r w:rsidDel="00000000" w:rsidR="00000000" w:rsidRPr="00000000">
        <w:rPr>
          <w:vertAlign w:val="baseline"/>
          <w:rtl w:val="0"/>
        </w:rPr>
        <w:t xml:space="preserve"> </w:t>
      </w:r>
      <w:r w:rsidDel="00000000" w:rsidR="00000000" w:rsidRPr="00000000">
        <w:rPr>
          <w:rFonts w:ascii="Calibri" w:cs="Calibri" w:eastAsia="Calibri" w:hAnsi="Calibri"/>
          <w:vertAlign w:val="baseline"/>
          <w:rtl w:val="0"/>
        </w:rPr>
        <w:t xml:space="preserve">Отдел  12 — Отдел доставки</w:t>
      </w:r>
    </w:p>
    <w:p w:rsidR="00000000" w:rsidDel="00000000" w:rsidP="00000000" w:rsidRDefault="00000000" w:rsidRPr="00000000" w14:paraId="000003D0">
      <w:pPr>
        <w:pageBreakBefore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Статистика:</w:t>
      </w:r>
    </w:p>
    <w:p w:rsidR="00000000" w:rsidDel="00000000" w:rsidP="00000000" w:rsidRDefault="00000000" w:rsidRPr="00000000" w14:paraId="000003D1">
      <w:pPr>
        <w:pageBreakBefore w:val="0"/>
        <w:numPr>
          <w:ilvl w:val="0"/>
          <w:numId w:val="128"/>
        </w:numPr>
        <w:spacing w:after="0" w:line="276" w:lineRule="auto"/>
        <w:ind w:left="566.9291338582675" w:hanging="300"/>
        <w:rPr>
          <w:b w:val="1"/>
        </w:rPr>
      </w:pPr>
      <w:r w:rsidDel="00000000" w:rsidR="00000000" w:rsidRPr="00000000">
        <w:rPr>
          <w:rFonts w:ascii="Calibri" w:cs="Calibri" w:eastAsia="Calibri" w:hAnsi="Calibri"/>
          <w:b w:val="1"/>
          <w:rtl w:val="0"/>
        </w:rPr>
        <w:t xml:space="preserve">Количество доставленного товара в срок (ГСД)</w:t>
      </w:r>
    </w:p>
    <w:p w:rsidR="00000000" w:rsidDel="00000000" w:rsidP="00000000" w:rsidRDefault="00000000" w:rsidRPr="00000000" w14:paraId="000003D2">
      <w:pPr>
        <w:pageBreakBefore w:val="0"/>
        <w:numPr>
          <w:ilvl w:val="0"/>
          <w:numId w:val="128"/>
        </w:numPr>
        <w:spacing w:after="0" w:line="276" w:lineRule="auto"/>
        <w:ind w:left="720" w:hanging="294.80314960629914"/>
        <w:rPr>
          <w:b w:val="1"/>
        </w:rPr>
      </w:pPr>
      <w:r w:rsidDel="00000000" w:rsidR="00000000" w:rsidRPr="00000000">
        <w:rPr>
          <w:rtl w:val="0"/>
        </w:rPr>
      </w:r>
    </w:p>
    <w:p w:rsidR="00000000" w:rsidDel="00000000" w:rsidP="00000000" w:rsidRDefault="00000000" w:rsidRPr="00000000" w14:paraId="000003D3">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Описание статистик:</w:t>
      </w:r>
    </w:p>
    <w:p w:rsidR="00000000" w:rsidDel="00000000" w:rsidP="00000000" w:rsidRDefault="00000000" w:rsidRPr="00000000" w14:paraId="000003D4">
      <w:pPr>
        <w:spacing w:line="276" w:lineRule="auto"/>
        <w:rPr>
          <w:rFonts w:ascii="Calibri" w:cs="Calibri" w:eastAsia="Calibri" w:hAnsi="Calibri"/>
          <w:b w:val="1"/>
        </w:rPr>
      </w:pPr>
      <w:hyperlink w:anchor="_1302m92">
        <w:r w:rsidDel="00000000" w:rsidR="00000000" w:rsidRPr="00000000">
          <w:rPr>
            <w:rFonts w:ascii="Calibri" w:cs="Calibri" w:eastAsia="Calibri" w:hAnsi="Calibri"/>
            <w:color w:val="1155cc"/>
            <w:u w:val="single"/>
            <w:rtl w:val="0"/>
          </w:rPr>
          <w:t xml:space="preserve">См. описание в статистиках 4-го отделения</w:t>
        </w:r>
      </w:hyperlink>
      <w:r w:rsidDel="00000000" w:rsidR="00000000" w:rsidRPr="00000000">
        <w:rPr>
          <w:rFonts w:ascii="Calibri" w:cs="Calibri" w:eastAsia="Calibri" w:hAnsi="Calibri"/>
          <w:rtl w:val="0"/>
        </w:rPr>
        <w:t xml:space="preserve">.</w:t>
      </w:r>
      <w:r w:rsidDel="00000000" w:rsidR="00000000" w:rsidRPr="00000000">
        <w:rPr>
          <w:rtl w:val="0"/>
        </w:rPr>
      </w:r>
    </w:p>
    <w:bookmarkStart w:colFirst="0" w:colLast="0" w:name="3s49zyc" w:id="132"/>
    <w:bookmarkEnd w:id="132"/>
    <w:p w:rsidR="00000000" w:rsidDel="00000000" w:rsidP="00000000" w:rsidRDefault="00000000" w:rsidRPr="00000000" w14:paraId="000003D5">
      <w:pPr>
        <w:pStyle w:val="Heading1"/>
        <w:keepNext w:val="1"/>
        <w:spacing w:after="60" w:before="240" w:line="276" w:lineRule="auto"/>
        <w:rPr>
          <w:vertAlign w:val="baseline"/>
        </w:rPr>
      </w:pPr>
      <w:bookmarkStart w:colFirst="0" w:colLast="0" w:name="_279ka65" w:id="133"/>
      <w:bookmarkEnd w:id="133"/>
      <w:r w:rsidDel="00000000" w:rsidR="00000000" w:rsidRPr="00000000">
        <w:rPr>
          <w:rFonts w:ascii="Calibri" w:cs="Calibri" w:eastAsia="Calibri" w:hAnsi="Calibri"/>
          <w:vertAlign w:val="baseline"/>
          <w:rtl w:val="0"/>
        </w:rPr>
        <w:t xml:space="preserve">Отделение 5 — Квалификации. Руководитель</w:t>
      </w:r>
      <w:r w:rsidDel="00000000" w:rsidR="00000000" w:rsidRPr="00000000">
        <w:rPr>
          <w:vertAlign w:val="baseline"/>
          <w:rtl w:val="0"/>
        </w:rPr>
        <w:t xml:space="preserve">.</w:t>
      </w:r>
    </w:p>
    <w:p w:rsidR="00000000" w:rsidDel="00000000" w:rsidP="00000000" w:rsidRDefault="00000000" w:rsidRPr="00000000" w14:paraId="000003D6">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3D7">
      <w:pPr>
        <w:pageBreakBefore w:val="0"/>
        <w:numPr>
          <w:ilvl w:val="0"/>
          <w:numId w:val="29"/>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Валовая прибыль на одного сотрудника (ГСД)</w:t>
      </w:r>
    </w:p>
    <w:p w:rsidR="00000000" w:rsidDel="00000000" w:rsidP="00000000" w:rsidRDefault="00000000" w:rsidRPr="00000000" w14:paraId="000003D8">
      <w:pPr>
        <w:pageBreakBefore w:val="0"/>
        <w:numPr>
          <w:ilvl w:val="0"/>
          <w:numId w:val="29"/>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Стоимость предоставленного продукта, который соответствует стандартам компании</w:t>
      </w:r>
    </w:p>
    <w:p w:rsidR="00000000" w:rsidDel="00000000" w:rsidP="00000000" w:rsidRDefault="00000000" w:rsidRPr="00000000" w14:paraId="000003D9">
      <w:pPr>
        <w:pageBreakBefore w:val="0"/>
        <w:numPr>
          <w:ilvl w:val="0"/>
          <w:numId w:val="29"/>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Выполненные задачи обучения по индивидуальным программам</w:t>
      </w:r>
    </w:p>
    <w:p w:rsidR="00000000" w:rsidDel="00000000" w:rsidP="00000000" w:rsidRDefault="00000000" w:rsidRPr="00000000" w14:paraId="000003DA">
      <w:pPr>
        <w:pageBreakBefore w:val="0"/>
        <w:numPr>
          <w:ilvl w:val="0"/>
          <w:numId w:val="29"/>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Количество выполненных задач по программам качества</w:t>
      </w:r>
    </w:p>
    <w:p w:rsidR="00000000" w:rsidDel="00000000" w:rsidP="00000000" w:rsidRDefault="00000000" w:rsidRPr="00000000" w14:paraId="000003DB">
      <w:pPr>
        <w:pageBreakBefore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Описание статистик:</w:t>
      </w:r>
    </w:p>
    <w:p w:rsidR="00000000" w:rsidDel="00000000" w:rsidP="00000000" w:rsidRDefault="00000000" w:rsidRPr="00000000" w14:paraId="000003DC">
      <w:pPr>
        <w:pStyle w:val="Heading2"/>
        <w:numPr>
          <w:ilvl w:val="0"/>
          <w:numId w:val="63"/>
        </w:numPr>
        <w:spacing w:after="0" w:line="276" w:lineRule="auto"/>
        <w:ind w:left="720" w:hanging="360"/>
        <w:rPr>
          <w:rFonts w:ascii="Calibri" w:cs="Calibri" w:eastAsia="Calibri" w:hAnsi="Calibri"/>
          <w:i w:val="0"/>
          <w:sz w:val="24"/>
          <w:szCs w:val="24"/>
        </w:rPr>
      </w:pPr>
      <w:bookmarkStart w:colFirst="0" w:colLast="0" w:name="_ys3jq4v44itb" w:id="134"/>
      <w:bookmarkEnd w:id="134"/>
      <w:r w:rsidDel="00000000" w:rsidR="00000000" w:rsidRPr="00000000">
        <w:rPr>
          <w:rFonts w:ascii="Calibri" w:cs="Calibri" w:eastAsia="Calibri" w:hAnsi="Calibri"/>
          <w:i w:val="0"/>
          <w:sz w:val="24"/>
          <w:szCs w:val="24"/>
          <w:rtl w:val="0"/>
        </w:rPr>
        <w:t xml:space="preserve">Валовая прибыль на</w:t>
      </w:r>
      <w:r w:rsidDel="00000000" w:rsidR="00000000" w:rsidRPr="00000000">
        <w:rPr>
          <w:rFonts w:ascii="Calibri" w:cs="Calibri" w:eastAsia="Calibri" w:hAnsi="Calibri"/>
          <w:i w:val="0"/>
          <w:sz w:val="24"/>
          <w:szCs w:val="24"/>
          <w:rtl w:val="0"/>
        </w:rPr>
        <w:t xml:space="preserve"> одного сотрудника (ГСД) </w:t>
      </w:r>
      <w:r w:rsidDel="00000000" w:rsidR="00000000" w:rsidRPr="00000000">
        <w:rPr>
          <w:rFonts w:ascii="Calibri" w:cs="Calibri" w:eastAsia="Calibri" w:hAnsi="Calibri"/>
          <w:i w:val="0"/>
          <w:sz w:val="24"/>
          <w:szCs w:val="24"/>
          <w:rtl w:val="0"/>
        </w:rPr>
        <w:t xml:space="preserve"> </w:t>
      </w:r>
    </w:p>
    <w:p w:rsidR="00000000" w:rsidDel="00000000" w:rsidP="00000000" w:rsidRDefault="00000000" w:rsidRPr="00000000" w14:paraId="000003DD">
      <w:pPr>
        <w:pageBreakBefore w:val="0"/>
        <w:spacing w:line="276" w:lineRule="auto"/>
        <w:jc w:val="both"/>
        <w:rPr>
          <w:rFonts w:ascii="Calibri" w:cs="Calibri" w:eastAsia="Calibri" w:hAnsi="Calibri"/>
          <w:color w:val="000000"/>
        </w:rPr>
      </w:pPr>
      <w:r w:rsidDel="00000000" w:rsidR="00000000" w:rsidRPr="00000000">
        <w:rPr>
          <w:rFonts w:ascii="Calibri" w:cs="Calibri" w:eastAsia="Calibri" w:hAnsi="Calibri"/>
          <w:rtl w:val="0"/>
        </w:rPr>
        <w:t xml:space="preserve">Чтобы посчитать эту статистику, необходимо валовую прибыль по зашедшим деньгам за неделю разделить на общее количество сотрудников офиса и ИТР производства на конец недели. Таким образом, вы получаете цифру, которая показывает, увеличивается или уменьшается средняя эффективность работы сотрудника компании, считается не количество постов, а количество людей работающих в компании. </w:t>
      </w:r>
      <w:r w:rsidDel="00000000" w:rsidR="00000000" w:rsidRPr="00000000">
        <w:rPr>
          <w:rFonts w:ascii="Calibri" w:cs="Calibri" w:eastAsia="Calibri" w:hAnsi="Calibri"/>
          <w:color w:val="000000"/>
          <w:rtl w:val="0"/>
        </w:rPr>
        <w:t xml:space="preserve">Так же в статистике отображается квота, которую необходимо выполнить на этой отчетной неделе. </w:t>
      </w:r>
    </w:p>
    <w:p w:rsidR="00000000" w:rsidDel="00000000" w:rsidP="00000000" w:rsidRDefault="00000000" w:rsidRPr="00000000" w14:paraId="000003DE">
      <w:pPr>
        <w:pStyle w:val="Heading2"/>
        <w:numPr>
          <w:ilvl w:val="0"/>
          <w:numId w:val="83"/>
        </w:numPr>
        <w:spacing w:after="0" w:line="276" w:lineRule="auto"/>
        <w:ind w:left="566.9291338582675" w:hanging="283.46456692913375"/>
        <w:rPr>
          <w:rFonts w:ascii="Calibri" w:cs="Calibri" w:eastAsia="Calibri" w:hAnsi="Calibri"/>
          <w:i w:val="0"/>
          <w:sz w:val="24"/>
          <w:szCs w:val="24"/>
        </w:rPr>
      </w:pPr>
      <w:bookmarkStart w:colFirst="0" w:colLast="0" w:name="_b33ed1dick3" w:id="135"/>
      <w:bookmarkEnd w:id="135"/>
      <w:r w:rsidDel="00000000" w:rsidR="00000000" w:rsidRPr="00000000">
        <w:rPr>
          <w:rFonts w:ascii="Calibri" w:cs="Calibri" w:eastAsia="Calibri" w:hAnsi="Calibri"/>
          <w:i w:val="0"/>
          <w:sz w:val="24"/>
          <w:szCs w:val="24"/>
          <w:rtl w:val="0"/>
        </w:rPr>
        <w:t xml:space="preserve">Стоимость предоставленного продукта, который соответствует стандартам компании  </w:t>
      </w:r>
    </w:p>
    <w:p w:rsidR="00000000" w:rsidDel="00000000" w:rsidP="00000000" w:rsidRDefault="00000000" w:rsidRPr="00000000" w14:paraId="000003DF">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В статистику включают общая стоимость предоставленного клиентам в течение недели продукта, качество которого было проверено отделом Качества и в результате было установлено, что продукт соответствует техническим стандартам качества, предоставлен вовремя и в полном объеме и клиент удовлетворен уровнем обслуживания. В статистику не считается предоставленный продукт, качество которого не было проверено, и качество которого не соответствует стандартам компании. </w:t>
      </w:r>
      <w:r w:rsidDel="00000000" w:rsidR="00000000" w:rsidRPr="00000000">
        <w:rPr>
          <w:rFonts w:ascii="Calibri" w:cs="Calibri" w:eastAsia="Calibri" w:hAnsi="Calibri"/>
          <w:color w:val="000000"/>
          <w:rtl w:val="0"/>
        </w:rPr>
        <w:t xml:space="preserve">Так</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же в статистике отображается стоимость предоставленного </w:t>
      </w:r>
      <w:r w:rsidDel="00000000" w:rsidR="00000000" w:rsidRPr="00000000">
        <w:rPr>
          <w:rFonts w:ascii="Calibri" w:cs="Calibri" w:eastAsia="Calibri" w:hAnsi="Calibri"/>
          <w:rtl w:val="0"/>
        </w:rPr>
        <w:t xml:space="preserve">продукта</w:t>
      </w:r>
      <w:r w:rsidDel="00000000" w:rsidR="00000000" w:rsidRPr="00000000">
        <w:rPr>
          <w:rFonts w:ascii="Calibri" w:cs="Calibri" w:eastAsia="Calibri" w:hAnsi="Calibri"/>
          <w:color w:val="000000"/>
          <w:rtl w:val="0"/>
        </w:rPr>
        <w:t xml:space="preserve">, котор</w:t>
      </w:r>
      <w:r w:rsidDel="00000000" w:rsidR="00000000" w:rsidRPr="00000000">
        <w:rPr>
          <w:rFonts w:ascii="Calibri" w:cs="Calibri" w:eastAsia="Calibri" w:hAnsi="Calibri"/>
          <w:rtl w:val="0"/>
        </w:rPr>
        <w:t xml:space="preserve">ый был предоставлен за отчетный период</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3E0">
      <w:pPr>
        <w:pStyle w:val="Heading2"/>
        <w:numPr>
          <w:ilvl w:val="0"/>
          <w:numId w:val="120"/>
        </w:numPr>
        <w:spacing w:after="0" w:line="276" w:lineRule="auto"/>
        <w:ind w:left="566.9291338582675" w:hanging="283.46456692913375"/>
        <w:rPr>
          <w:rFonts w:ascii="Calibri" w:cs="Calibri" w:eastAsia="Calibri" w:hAnsi="Calibri"/>
          <w:i w:val="0"/>
          <w:sz w:val="24"/>
          <w:szCs w:val="24"/>
        </w:rPr>
      </w:pPr>
      <w:bookmarkStart w:colFirst="0" w:colLast="0" w:name="_a7s8772n78" w:id="136"/>
      <w:bookmarkEnd w:id="136"/>
      <w:r w:rsidDel="00000000" w:rsidR="00000000" w:rsidRPr="00000000">
        <w:rPr>
          <w:rFonts w:ascii="Calibri" w:cs="Calibri" w:eastAsia="Calibri" w:hAnsi="Calibri"/>
          <w:i w:val="0"/>
          <w:sz w:val="24"/>
          <w:szCs w:val="24"/>
          <w:rtl w:val="0"/>
        </w:rPr>
        <w:t xml:space="preserve">Выполненные задачи обучения по индивидуальным программам</w:t>
      </w:r>
    </w:p>
    <w:p w:rsidR="00000000" w:rsidDel="00000000" w:rsidP="00000000" w:rsidRDefault="00000000" w:rsidRPr="00000000" w14:paraId="000003E1">
      <w:pPr>
        <w:pageBreakBefore w:val="0"/>
        <w:spacing w:line="276" w:lineRule="auto"/>
        <w:jc w:val="both"/>
        <w:rPr>
          <w:rFonts w:ascii="Calibri" w:cs="Calibri" w:eastAsia="Calibri" w:hAnsi="Calibri"/>
          <w:color w:val="000000"/>
        </w:rPr>
      </w:pPr>
      <w:r w:rsidDel="00000000" w:rsidR="00000000" w:rsidRPr="00000000">
        <w:rPr>
          <w:rFonts w:ascii="Calibri" w:cs="Calibri" w:eastAsia="Calibri" w:hAnsi="Calibri"/>
          <w:rtl w:val="0"/>
        </w:rPr>
        <w:t xml:space="preserve">Для того чтобы подсчитать эту статистику, необходимо чтобы для сотрудников были  разработаны индивидуальные программы по обучению. Так как компания находится в состоянии развития, то индивидуальные программы по обучению будут дополняться  довольно долго. Но в любой момент времени для каждого из сотрудников должна быть действующая программа по его индивидуальному обучению. Такая программа составляется на основе типовой программы для должности и результатов аттестации. Она включает задачи по внутреннему и внешнему обучению любого вида (самостоятельное, очное, заочное), выполнение которых необходимо для повышения квалификации сотрудника и его профессионального роста. В статистику считается общее количество выполненных за неделю задач по индивидуальным программам всех сотрудников компании, выполнение которых было проверено и подтверждено 14-м отделом. </w:t>
      </w:r>
      <w:r w:rsidDel="00000000" w:rsidR="00000000" w:rsidRPr="00000000">
        <w:rPr>
          <w:rFonts w:ascii="Calibri" w:cs="Calibri" w:eastAsia="Calibri" w:hAnsi="Calibri"/>
          <w:color w:val="000000"/>
          <w:rtl w:val="0"/>
        </w:rPr>
        <w:t xml:space="preserve">Так же в статистике отображается квота, которую необходимо выполнить на этой отчетной неделе. </w:t>
      </w:r>
    </w:p>
    <w:p w:rsidR="00000000" w:rsidDel="00000000" w:rsidP="00000000" w:rsidRDefault="00000000" w:rsidRPr="00000000" w14:paraId="000003E2">
      <w:pPr>
        <w:pStyle w:val="Heading2"/>
        <w:numPr>
          <w:ilvl w:val="0"/>
          <w:numId w:val="159"/>
        </w:numPr>
        <w:spacing w:after="0" w:line="276" w:lineRule="auto"/>
        <w:ind w:left="720" w:hanging="360"/>
        <w:jc w:val="both"/>
        <w:rPr>
          <w:rFonts w:ascii="Calibri" w:cs="Calibri" w:eastAsia="Calibri" w:hAnsi="Calibri"/>
          <w:i w:val="0"/>
          <w:sz w:val="24"/>
          <w:szCs w:val="24"/>
        </w:rPr>
      </w:pPr>
      <w:bookmarkStart w:colFirst="0" w:colLast="0" w:name="_frvylrhmxuis" w:id="137"/>
      <w:bookmarkEnd w:id="137"/>
      <w:r w:rsidDel="00000000" w:rsidR="00000000" w:rsidRPr="00000000">
        <w:rPr>
          <w:rFonts w:ascii="Calibri" w:cs="Calibri" w:eastAsia="Calibri" w:hAnsi="Calibri"/>
          <w:i w:val="0"/>
          <w:sz w:val="24"/>
          <w:szCs w:val="24"/>
          <w:rtl w:val="0"/>
        </w:rPr>
        <w:t xml:space="preserve">Количество выполненных задач по программам качества</w:t>
      </w:r>
    </w:p>
    <w:p w:rsidR="00000000" w:rsidDel="00000000" w:rsidP="00000000" w:rsidRDefault="00000000" w:rsidRPr="00000000" w14:paraId="000003E3">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Статистика двойная:  В график “Все задачи” считают количество задач по разработанным отделом 15 программам совершенствования качества, срок которых заканчивается на текущей отчетной неделе. Во график “факт” считается количество задач, которые фактически выполнены на текущей отчетной неделе. Чтобы посчитать задачу в статистику - от исполнителя, должен быть получен доклад о выполнении задачи с доказательством, и этот доклад должен быть проверен постановщиком задачи. </w:t>
      </w:r>
    </w:p>
    <w:bookmarkStart w:colFirst="0" w:colLast="0" w:name="meukdy" w:id="138"/>
    <w:bookmarkEnd w:id="138"/>
    <w:p w:rsidR="00000000" w:rsidDel="00000000" w:rsidP="00000000" w:rsidRDefault="00000000" w:rsidRPr="00000000" w14:paraId="000003E4">
      <w:pPr>
        <w:pStyle w:val="Heading1"/>
        <w:keepNext w:val="1"/>
        <w:spacing w:after="60" w:before="240" w:line="276" w:lineRule="auto"/>
        <w:rPr>
          <w:rFonts w:ascii="Calibri" w:cs="Calibri" w:eastAsia="Calibri" w:hAnsi="Calibri"/>
          <w:vertAlign w:val="baseline"/>
        </w:rPr>
      </w:pPr>
      <w:bookmarkStart w:colFirst="0" w:colLast="0" w:name="_36ei31r" w:id="139"/>
      <w:bookmarkEnd w:id="139"/>
      <w:r w:rsidDel="00000000" w:rsidR="00000000" w:rsidRPr="00000000">
        <w:rPr>
          <w:rFonts w:ascii="Calibri" w:cs="Calibri" w:eastAsia="Calibri" w:hAnsi="Calibri"/>
          <w:vertAlign w:val="baseline"/>
          <w:rtl w:val="0"/>
        </w:rPr>
        <w:t xml:space="preserve">Отдел  13 — Качества. Начальник.</w:t>
      </w:r>
    </w:p>
    <w:p w:rsidR="00000000" w:rsidDel="00000000" w:rsidP="00000000" w:rsidRDefault="00000000" w:rsidRPr="00000000" w14:paraId="000003E5">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3E6">
      <w:pPr>
        <w:pageBreakBefore w:val="0"/>
        <w:numPr>
          <w:ilvl w:val="0"/>
          <w:numId w:val="83"/>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Стоимость предоставленного продукта, который соответствует стандартам компании (ГСД)</w:t>
      </w:r>
    </w:p>
    <w:p w:rsidR="00000000" w:rsidDel="00000000" w:rsidP="00000000" w:rsidRDefault="00000000" w:rsidRPr="00000000" w14:paraId="000003E7">
      <w:pPr>
        <w:pageBreakBefore w:val="0"/>
        <w:numPr>
          <w:ilvl w:val="0"/>
          <w:numId w:val="130"/>
        </w:numPr>
        <w:pBdr>
          <w:top w:space="0" w:sz="0" w:val="nil"/>
          <w:left w:space="0" w:sz="0" w:val="nil"/>
          <w:bottom w:space="0" w:sz="0" w:val="nil"/>
          <w:right w:space="0" w:sz="0" w:val="nil"/>
          <w:between w:space="0" w:sz="0" w:val="nil"/>
        </w:pBd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Отгрузки, по которым получена обратная связь/отгрузки, по которым выявлен некачественно предоставленный продукт</w:t>
      </w:r>
    </w:p>
    <w:p w:rsidR="00000000" w:rsidDel="00000000" w:rsidP="00000000" w:rsidRDefault="00000000" w:rsidRPr="00000000" w14:paraId="000003E8">
      <w:pPr>
        <w:pageBreakBefore w:val="0"/>
        <w:numPr>
          <w:ilvl w:val="0"/>
          <w:numId w:val="130"/>
        </w:numPr>
        <w:pBdr>
          <w:top w:space="0" w:sz="0" w:val="nil"/>
          <w:left w:space="0" w:sz="0" w:val="nil"/>
          <w:bottom w:space="0" w:sz="0" w:val="nil"/>
          <w:right w:space="0" w:sz="0" w:val="nil"/>
          <w:between w:space="0" w:sz="0" w:val="nil"/>
        </w:pBd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Не улаженные / улаженные отклонения от стандартов качества</w:t>
      </w:r>
    </w:p>
    <w:p w:rsidR="00000000" w:rsidDel="00000000" w:rsidP="00000000" w:rsidRDefault="00000000" w:rsidRPr="00000000" w14:paraId="000003E9">
      <w:pPr>
        <w:pageBreakBefore w:val="0"/>
        <w:spacing w:line="276" w:lineRule="auto"/>
        <w:ind w:left="566.9291338582675" w:hanging="283.46456692913375"/>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3EA">
      <w:pPr>
        <w:pageBreakBefore w:val="0"/>
        <w:numPr>
          <w:ilvl w:val="0"/>
          <w:numId w:val="75"/>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Стоимость предоставленного продукта который соответствует стандартам компании (ГСД)</w:t>
      </w:r>
    </w:p>
    <w:p w:rsidR="00000000" w:rsidDel="00000000" w:rsidP="00000000" w:rsidRDefault="00000000" w:rsidRPr="00000000" w14:paraId="000003EB">
      <w:pPr>
        <w:pageBreakBefore w:val="0"/>
        <w:spacing w:line="276" w:lineRule="auto"/>
        <w:ind w:left="566.9291338582675" w:hanging="283.46456692913375"/>
        <w:rPr>
          <w:rFonts w:ascii="Calibri" w:cs="Calibri" w:eastAsia="Calibri" w:hAnsi="Calibri"/>
        </w:rPr>
      </w:pPr>
      <w:hyperlink w:anchor="_b33ed1dick3">
        <w:r w:rsidDel="00000000" w:rsidR="00000000" w:rsidRPr="00000000">
          <w:rPr>
            <w:rFonts w:ascii="Calibri" w:cs="Calibri" w:eastAsia="Calibri" w:hAnsi="Calibri"/>
            <w:color w:val="1155cc"/>
            <w:u w:val="single"/>
            <w:rtl w:val="0"/>
          </w:rPr>
          <w:t xml:space="preserve">См. описание в статистиках 5 отделения</w:t>
        </w:r>
      </w:hyperlink>
      <w:r w:rsidDel="00000000" w:rsidR="00000000" w:rsidRPr="00000000">
        <w:rPr>
          <w:rtl w:val="0"/>
        </w:rPr>
      </w:r>
    </w:p>
    <w:p w:rsidR="00000000" w:rsidDel="00000000" w:rsidP="00000000" w:rsidRDefault="00000000" w:rsidRPr="00000000" w14:paraId="000003EC">
      <w:pPr>
        <w:pStyle w:val="Heading2"/>
        <w:numPr>
          <w:ilvl w:val="0"/>
          <w:numId w:val="120"/>
        </w:numPr>
        <w:spacing w:after="0" w:line="276" w:lineRule="auto"/>
        <w:ind w:left="566.9291338582675" w:hanging="283.46456692913375"/>
        <w:rPr>
          <w:rFonts w:ascii="Calibri" w:cs="Calibri" w:eastAsia="Calibri" w:hAnsi="Calibri"/>
          <w:i w:val="0"/>
          <w:sz w:val="24"/>
          <w:szCs w:val="24"/>
        </w:rPr>
      </w:pPr>
      <w:bookmarkStart w:colFirst="0" w:colLast="0" w:name="_bylpx4l2fqq6" w:id="140"/>
      <w:bookmarkEnd w:id="140"/>
      <w:r w:rsidDel="00000000" w:rsidR="00000000" w:rsidRPr="00000000">
        <w:rPr>
          <w:rFonts w:ascii="Calibri" w:cs="Calibri" w:eastAsia="Calibri" w:hAnsi="Calibri"/>
          <w:i w:val="0"/>
          <w:sz w:val="24"/>
          <w:szCs w:val="24"/>
          <w:rtl w:val="0"/>
        </w:rPr>
        <w:t xml:space="preserve">Отгрузки, по которым получена обратная связь/отгрузки, по которым выявлен некачественно предоставленный продукт</w:t>
      </w:r>
    </w:p>
    <w:p w:rsidR="00000000" w:rsidDel="00000000" w:rsidP="00000000" w:rsidRDefault="00000000" w:rsidRPr="00000000" w14:paraId="000003ED">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Это двойная статистика. Отгрузки, по которым полученная обратная связь – включает в себя общее количество клиентов, по которым отгрузили товар и совершили звонок, для получения обратной связи на прошлой неделе. Отгрузки, по которым выявлен некачественно предоставленный продукт – количество клиентов, которые обнаружили брак в производстве продукта на прошлой неделе, клиент поставил оценочный балл ниже 9.</w:t>
      </w:r>
    </w:p>
    <w:p w:rsidR="00000000" w:rsidDel="00000000" w:rsidP="00000000" w:rsidRDefault="00000000" w:rsidRPr="00000000" w14:paraId="000003EE">
      <w:pPr>
        <w:pStyle w:val="Heading2"/>
        <w:widowControl w:val="1"/>
        <w:numPr>
          <w:ilvl w:val="0"/>
          <w:numId w:val="109"/>
        </w:numPr>
        <w:spacing w:after="0" w:line="276" w:lineRule="auto"/>
        <w:ind w:left="566.9291338582675" w:hanging="283.46456692913375"/>
        <w:rPr/>
      </w:pPr>
      <w:bookmarkStart w:colFirst="0" w:colLast="0" w:name="_pej26e4bm37v" w:id="141"/>
      <w:bookmarkEnd w:id="141"/>
      <w:r w:rsidDel="00000000" w:rsidR="00000000" w:rsidRPr="00000000">
        <w:rPr>
          <w:rFonts w:ascii="Calibri" w:cs="Calibri" w:eastAsia="Calibri" w:hAnsi="Calibri"/>
          <w:i w:val="0"/>
          <w:sz w:val="24"/>
          <w:szCs w:val="24"/>
          <w:rtl w:val="0"/>
        </w:rPr>
        <w:t xml:space="preserve">Не улаженные / улаженные отклонения от стандартов качества</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Это двойная статистика. Не улаженные отклонения от стандартов качества — общее количество выявленных случаев, некачественно предоставленного продукта, которые еще не были улажены, а не количество клиентов, по которым были выявлены отклонения. Они могли быть выявлены на текущей неделе, или раньше. Отклонения — это случаи, когда был обнаружен брак в производстве продукта, клиент был недоволен продуктом или обслуживанием и т.п. Улаженные отклонения — это отклонения, для которых были успешно выполнены действия по регулированию, в результате клиент получил качественный продукт и остался доволен сотрудничеством. В статистику включают количество таких случаев в течение недели.</w:t>
      </w:r>
    </w:p>
    <w:bookmarkStart w:colFirst="0" w:colLast="0" w:name="1ljsd9k" w:id="142"/>
    <w:bookmarkEnd w:id="142"/>
    <w:p w:rsidR="00000000" w:rsidDel="00000000" w:rsidP="00000000" w:rsidRDefault="00000000" w:rsidRPr="00000000" w14:paraId="000003F0">
      <w:pPr>
        <w:pStyle w:val="Heading1"/>
        <w:keepNext w:val="1"/>
        <w:spacing w:after="60" w:before="240" w:line="276" w:lineRule="auto"/>
        <w:rPr>
          <w:rFonts w:ascii="Calibri" w:cs="Calibri" w:eastAsia="Calibri" w:hAnsi="Calibri"/>
          <w:vertAlign w:val="baseline"/>
        </w:rPr>
      </w:pPr>
      <w:bookmarkStart w:colFirst="0" w:colLast="0" w:name="_45jfvxd" w:id="143"/>
      <w:bookmarkEnd w:id="143"/>
      <w:r w:rsidDel="00000000" w:rsidR="00000000" w:rsidRPr="00000000">
        <w:rPr>
          <w:rFonts w:ascii="Calibri" w:cs="Calibri" w:eastAsia="Calibri" w:hAnsi="Calibri"/>
          <w:vertAlign w:val="baseline"/>
          <w:rtl w:val="0"/>
        </w:rPr>
        <w:t xml:space="preserve">Отдел  14 — Обучения. Начальник.</w:t>
      </w:r>
    </w:p>
    <w:p w:rsidR="00000000" w:rsidDel="00000000" w:rsidP="00000000" w:rsidRDefault="00000000" w:rsidRPr="00000000" w14:paraId="000003F1">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3F2">
      <w:pPr>
        <w:pageBreakBefore w:val="0"/>
        <w:numPr>
          <w:ilvl w:val="0"/>
          <w:numId w:val="72"/>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Выполненные задачи обучения по индивидуальным программам (ГСД)  </w:t>
      </w:r>
    </w:p>
    <w:p w:rsidR="00000000" w:rsidDel="00000000" w:rsidP="00000000" w:rsidRDefault="00000000" w:rsidRPr="00000000" w14:paraId="000003F3">
      <w:pPr>
        <w:pageBreakBefore w:val="0"/>
        <w:spacing w:line="276" w:lineRule="auto"/>
        <w:rPr>
          <w:rFonts w:ascii="Calibri" w:cs="Calibri" w:eastAsia="Calibri" w:hAnsi="Calibri"/>
          <w:b w:val="1"/>
          <w:i w:val="1"/>
          <w:sz w:val="28"/>
          <w:szCs w:val="28"/>
        </w:rPr>
      </w:pPr>
      <w:hyperlink w:anchor="_a7s8772n78">
        <w:r w:rsidDel="00000000" w:rsidR="00000000" w:rsidRPr="00000000">
          <w:rPr>
            <w:rFonts w:ascii="Calibri" w:cs="Calibri" w:eastAsia="Calibri" w:hAnsi="Calibri"/>
            <w:color w:val="1155cc"/>
            <w:u w:val="single"/>
            <w:rtl w:val="0"/>
          </w:rPr>
          <w:t xml:space="preserve">См. описание в статистиках 5-го отделения.</w:t>
        </w:r>
      </w:hyperlink>
      <w:r w:rsidDel="00000000" w:rsidR="00000000" w:rsidRPr="00000000">
        <w:rPr>
          <w:rtl w:val="0"/>
        </w:rPr>
      </w:r>
    </w:p>
    <w:bookmarkStart w:colFirst="0" w:colLast="0" w:name="2koq656" w:id="144"/>
    <w:bookmarkEnd w:id="144"/>
    <w:p w:rsidR="00000000" w:rsidDel="00000000" w:rsidP="00000000" w:rsidRDefault="00000000" w:rsidRPr="00000000" w14:paraId="000003F4">
      <w:pPr>
        <w:pStyle w:val="Heading1"/>
        <w:keepNext w:val="1"/>
        <w:spacing w:after="60" w:before="240" w:line="276" w:lineRule="auto"/>
        <w:rPr>
          <w:rFonts w:ascii="Calibri" w:cs="Calibri" w:eastAsia="Calibri" w:hAnsi="Calibri"/>
          <w:vertAlign w:val="baseline"/>
        </w:rPr>
      </w:pPr>
      <w:bookmarkStart w:colFirst="0" w:colLast="0" w:name="_zu0gcz" w:id="145"/>
      <w:bookmarkEnd w:id="145"/>
      <w:r w:rsidDel="00000000" w:rsidR="00000000" w:rsidRPr="00000000">
        <w:rPr>
          <w:rFonts w:ascii="Calibri" w:cs="Calibri" w:eastAsia="Calibri" w:hAnsi="Calibri"/>
          <w:vertAlign w:val="baseline"/>
          <w:rtl w:val="0"/>
        </w:rPr>
        <w:t xml:space="preserve">Отдел  15 — Коррекции. Начальник. </w:t>
      </w:r>
    </w:p>
    <w:p w:rsidR="00000000" w:rsidDel="00000000" w:rsidP="00000000" w:rsidRDefault="00000000" w:rsidRPr="00000000" w14:paraId="000003F5">
      <w:pPr>
        <w:pageBreakBefore w:val="0"/>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F6">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3F7">
      <w:pPr>
        <w:pageBreakBefore w:val="0"/>
        <w:numPr>
          <w:ilvl w:val="0"/>
          <w:numId w:val="121"/>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Валовая прибыль на одного сотрудника (ГСД) </w:t>
      </w:r>
    </w:p>
    <w:p w:rsidR="00000000" w:rsidDel="00000000" w:rsidP="00000000" w:rsidRDefault="00000000" w:rsidRPr="00000000" w14:paraId="000003F8">
      <w:pPr>
        <w:pageBreakBefore w:val="0"/>
        <w:numPr>
          <w:ilvl w:val="0"/>
          <w:numId w:val="122"/>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Количество выполненных задач по программам качества</w:t>
      </w:r>
    </w:p>
    <w:p w:rsidR="00000000" w:rsidDel="00000000" w:rsidP="00000000" w:rsidRDefault="00000000" w:rsidRPr="00000000" w14:paraId="000003F9">
      <w:pPr>
        <w:pageBreakBefore w:val="0"/>
        <w:spacing w:line="276" w:lineRule="auto"/>
        <w:rPr>
          <w:rFonts w:ascii="Calibri" w:cs="Calibri" w:eastAsia="Calibri" w:hAnsi="Calibri"/>
        </w:rPr>
      </w:pPr>
      <w:hyperlink w:anchor="_ys3jq4v44itb">
        <w:r w:rsidDel="00000000" w:rsidR="00000000" w:rsidRPr="00000000">
          <w:rPr>
            <w:rFonts w:ascii="Calibri" w:cs="Calibri" w:eastAsia="Calibri" w:hAnsi="Calibri"/>
            <w:color w:val="1155cc"/>
            <w:u w:val="single"/>
            <w:rtl w:val="0"/>
          </w:rPr>
          <w:t xml:space="preserve">См. описание в статистиках 5-го отделения.</w:t>
        </w:r>
      </w:hyperlink>
      <w:r w:rsidDel="00000000" w:rsidR="00000000" w:rsidRPr="00000000">
        <w:rPr>
          <w:rtl w:val="0"/>
        </w:rPr>
      </w:r>
    </w:p>
    <w:bookmarkStart w:colFirst="0" w:colLast="0" w:name="3jtnz0s" w:id="146"/>
    <w:bookmarkEnd w:id="146"/>
    <w:p w:rsidR="00000000" w:rsidDel="00000000" w:rsidP="00000000" w:rsidRDefault="00000000" w:rsidRPr="00000000" w14:paraId="000003FA">
      <w:pPr>
        <w:pStyle w:val="Heading1"/>
        <w:keepNext w:val="1"/>
        <w:spacing w:after="60" w:before="240" w:line="276" w:lineRule="auto"/>
        <w:rPr>
          <w:rFonts w:ascii="Calibri" w:cs="Calibri" w:eastAsia="Calibri" w:hAnsi="Calibri"/>
          <w:vertAlign w:val="baseline"/>
        </w:rPr>
      </w:pPr>
      <w:bookmarkStart w:colFirst="0" w:colLast="0" w:name="_1yyy98l" w:id="147"/>
      <w:bookmarkEnd w:id="147"/>
      <w:r w:rsidDel="00000000" w:rsidR="00000000" w:rsidRPr="00000000">
        <w:rPr>
          <w:rFonts w:ascii="Calibri" w:cs="Calibri" w:eastAsia="Calibri" w:hAnsi="Calibri"/>
          <w:vertAlign w:val="baseline"/>
          <w:rtl w:val="0"/>
        </w:rPr>
        <w:t xml:space="preserve">Отделение 6 — По работе с публикой. Руководитель.</w:t>
      </w:r>
    </w:p>
    <w:p w:rsidR="00000000" w:rsidDel="00000000" w:rsidP="00000000" w:rsidRDefault="00000000" w:rsidRPr="00000000" w14:paraId="000003FB">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FC">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3FD">
      <w:pPr>
        <w:pageBreakBefore w:val="0"/>
        <w:numPr>
          <w:ilvl w:val="0"/>
          <w:numId w:val="104"/>
        </w:numPr>
        <w:spacing w:after="0" w:line="276" w:lineRule="auto"/>
        <w:ind w:left="566.9291338582675" w:hanging="283.46456692913375"/>
        <w:rPr>
          <w:rFonts w:ascii="Calibri" w:cs="Calibri" w:eastAsia="Calibri" w:hAnsi="Calibri"/>
          <w:b w:val="1"/>
        </w:rPr>
      </w:pPr>
      <w:ins w:author="Админ Сайта" w:id="125" w:date="2023-12-04T14:04:09Z">
        <w:r w:rsidDel="00000000" w:rsidR="00000000" w:rsidRPr="00000000">
          <w:rPr>
            <w:rFonts w:ascii="Calibri" w:cs="Calibri" w:eastAsia="Calibri" w:hAnsi="Calibri"/>
            <w:rtl w:val="0"/>
          </w:rPr>
          <w:t xml:space="preserve">Количество новых клиентов переданных в 6 отдел ГСД</w:t>
        </w:r>
      </w:ins>
      <w:r w:rsidDel="00000000" w:rsidR="00000000" w:rsidRPr="00000000">
        <w:rPr>
          <w:rtl w:val="0"/>
        </w:rPr>
      </w:r>
    </w:p>
    <w:p w:rsidR="00000000" w:rsidDel="00000000" w:rsidP="00000000" w:rsidRDefault="00000000" w:rsidRPr="00000000" w14:paraId="000003FE">
      <w:pPr>
        <w:pageBreakBefore w:val="0"/>
        <w:numPr>
          <w:ilvl w:val="0"/>
          <w:numId w:val="104"/>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Баллы по проверочному списку связей с общественностью </w:t>
      </w:r>
      <w:del w:author="Админ Сайта" w:id="126" w:date="2023-12-04T14:04:29Z">
        <w:r w:rsidDel="00000000" w:rsidR="00000000" w:rsidRPr="00000000">
          <w:rPr>
            <w:rFonts w:ascii="Calibri" w:cs="Calibri" w:eastAsia="Calibri" w:hAnsi="Calibri"/>
            <w:b w:val="1"/>
            <w:rtl w:val="0"/>
          </w:rPr>
          <w:delText xml:space="preserve">ГСД</w:delText>
        </w:r>
      </w:del>
      <w:r w:rsidDel="00000000" w:rsidR="00000000" w:rsidRPr="00000000">
        <w:rPr>
          <w:rtl w:val="0"/>
        </w:rPr>
      </w:r>
    </w:p>
    <w:p w:rsidR="00000000" w:rsidDel="00000000" w:rsidP="00000000" w:rsidRDefault="00000000" w:rsidRPr="00000000" w14:paraId="000003FF">
      <w:pPr>
        <w:numPr>
          <w:ilvl w:val="0"/>
          <w:numId w:val="104"/>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Количество новых клиентов, полученных от партнеров </w:t>
      </w:r>
      <w:r w:rsidDel="00000000" w:rsidR="00000000" w:rsidRPr="00000000">
        <w:rPr>
          <w:rtl w:val="0"/>
        </w:rPr>
      </w:r>
    </w:p>
    <w:p w:rsidR="00000000" w:rsidDel="00000000" w:rsidP="00000000" w:rsidRDefault="00000000" w:rsidRPr="00000000" w14:paraId="00000400">
      <w:pPr>
        <w:pageBreakBefore w:val="0"/>
        <w:numPr>
          <w:ilvl w:val="0"/>
          <w:numId w:val="104"/>
        </w:numPr>
        <w:spacing w:after="0" w:line="276" w:lineRule="auto"/>
        <w:ind w:left="566.9291338582675" w:hanging="283.46456692913375"/>
        <w:rPr>
          <w:rFonts w:ascii="Calibri" w:cs="Calibri" w:eastAsia="Calibri" w:hAnsi="Calibri"/>
          <w:b w:val="1"/>
        </w:rPr>
      </w:pPr>
      <w:r w:rsidDel="00000000" w:rsidR="00000000" w:rsidRPr="00000000">
        <w:rPr>
          <w:rtl w:val="0"/>
        </w:rPr>
      </w:r>
    </w:p>
    <w:p w:rsidR="00000000" w:rsidDel="00000000" w:rsidP="00000000" w:rsidRDefault="00000000" w:rsidRPr="00000000" w14:paraId="00000401">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02">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403">
      <w:pPr>
        <w:pageBreakBefore w:val="0"/>
        <w:numPr>
          <w:ilvl w:val="0"/>
          <w:numId w:val="40"/>
        </w:numPr>
        <w:spacing w:after="0" w:line="276" w:lineRule="auto"/>
        <w:ind w:left="720" w:hanging="360"/>
        <w:rPr>
          <w:del w:author="Мария Исаева" w:id="127" w:date="2023-05-31T10:53:18Z"/>
          <w:rFonts w:ascii="Calibri" w:cs="Calibri" w:eastAsia="Calibri" w:hAnsi="Calibri"/>
          <w:b w:val="1"/>
        </w:rPr>
      </w:pPr>
      <w:del w:author="Мария Исаева" w:id="127" w:date="2023-05-31T10:53:18Z">
        <w:r w:rsidDel="00000000" w:rsidR="00000000" w:rsidRPr="00000000">
          <w:rPr>
            <w:rFonts w:ascii="Calibri" w:cs="Calibri" w:eastAsia="Calibri" w:hAnsi="Calibri"/>
            <w:b w:val="1"/>
            <w:rtl w:val="0"/>
          </w:rPr>
          <w:delText xml:space="preserve">Количество новых клиентов переданных в 6-й отдел (ГСД)</w:delText>
        </w:r>
      </w:del>
    </w:p>
    <w:p w:rsidR="00000000" w:rsidDel="00000000" w:rsidP="00000000" w:rsidRDefault="00000000" w:rsidRPr="00000000" w14:paraId="00000404">
      <w:pPr>
        <w:pageBreakBefore w:val="0"/>
        <w:spacing w:line="276" w:lineRule="auto"/>
        <w:jc w:val="both"/>
        <w:rPr>
          <w:rFonts w:ascii="Calibri" w:cs="Calibri" w:eastAsia="Calibri" w:hAnsi="Calibri"/>
        </w:rPr>
      </w:pPr>
      <w:del w:author="Мария Исаева" w:id="127" w:date="2023-05-31T10:53:18Z">
        <w:r w:rsidDel="00000000" w:rsidR="00000000" w:rsidRPr="00000000">
          <w:rPr>
            <w:rFonts w:ascii="Calibri" w:cs="Calibri" w:eastAsia="Calibri" w:hAnsi="Calibri"/>
            <w:rtl w:val="0"/>
          </w:rPr>
          <w:delText xml:space="preserve">В статистику считается каждый новый клиент, привлеченный благодаря деятельности 17-го и 18-го отделов, который был зарегистрирован в CRM (базе клиентов), проявил интерес к основным услугам компании, и его имя было передано во 6-й отдел.</w:delText>
        </w:r>
      </w:del>
      <w:r w:rsidDel="00000000" w:rsidR="00000000" w:rsidRPr="00000000">
        <w:rPr>
          <w:rtl w:val="0"/>
        </w:rPr>
      </w:r>
    </w:p>
    <w:p w:rsidR="00000000" w:rsidDel="00000000" w:rsidP="00000000" w:rsidRDefault="00000000" w:rsidRPr="00000000" w14:paraId="00000405">
      <w:pPr>
        <w:pStyle w:val="Heading2"/>
        <w:numPr>
          <w:ilvl w:val="0"/>
          <w:numId w:val="154"/>
        </w:numPr>
        <w:spacing w:after="0" w:line="276" w:lineRule="auto"/>
        <w:ind w:left="566.9291338582675" w:hanging="283.46456692913375"/>
        <w:rPr>
          <w:rFonts w:ascii="Calibri" w:cs="Calibri" w:eastAsia="Calibri" w:hAnsi="Calibri"/>
          <w:i w:val="0"/>
          <w:sz w:val="24"/>
          <w:szCs w:val="24"/>
        </w:rPr>
      </w:pPr>
      <w:bookmarkStart w:colFirst="0" w:colLast="0" w:name="_bafyqu8psam9" w:id="148"/>
      <w:bookmarkEnd w:id="148"/>
      <w:r w:rsidDel="00000000" w:rsidR="00000000" w:rsidRPr="00000000">
        <w:rPr>
          <w:rFonts w:ascii="Calibri" w:cs="Calibri" w:eastAsia="Calibri" w:hAnsi="Calibri"/>
          <w:i w:val="0"/>
          <w:sz w:val="24"/>
          <w:szCs w:val="24"/>
          <w:rtl w:val="0"/>
        </w:rPr>
        <w:t xml:space="preserve">Баллы по проверочному списку связей с общественностью</w:t>
      </w:r>
    </w:p>
    <w:p w:rsidR="00000000" w:rsidDel="00000000" w:rsidP="00000000" w:rsidRDefault="00000000" w:rsidRPr="00000000" w14:paraId="00000406">
      <w:pPr>
        <w:pageBreakBefore w:val="0"/>
        <w:spacing w:line="276" w:lineRule="auto"/>
        <w:jc w:val="both"/>
        <w:rPr>
          <w:del w:author="Мария Исаева" w:id="128" w:date="2023-05-31T10:51:18Z"/>
          <w:rFonts w:ascii="Calibri" w:cs="Calibri" w:eastAsia="Calibri" w:hAnsi="Calibri"/>
        </w:rPr>
      </w:pPr>
      <w:r w:rsidDel="00000000" w:rsidR="00000000" w:rsidRPr="00000000">
        <w:rPr>
          <w:rFonts w:ascii="Calibri" w:cs="Calibri" w:eastAsia="Calibri" w:hAnsi="Calibri"/>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 Квота считается исходя из общей суммы балов по тем задачам, которые планируются быть выполненными на </w:t>
      </w:r>
      <w:r w:rsidDel="00000000" w:rsidR="00000000" w:rsidRPr="00000000">
        <w:rPr>
          <w:rFonts w:ascii="Calibri" w:cs="Calibri" w:eastAsia="Calibri" w:hAnsi="Calibri"/>
          <w:rtl w:val="0"/>
        </w:rPr>
        <w:t xml:space="preserve">отчетной</w:t>
      </w:r>
      <w:r w:rsidDel="00000000" w:rsidR="00000000" w:rsidRPr="00000000">
        <w:rPr>
          <w:rFonts w:ascii="Calibri" w:cs="Calibri" w:eastAsia="Calibri" w:hAnsi="Calibri"/>
          <w:rtl w:val="0"/>
        </w:rPr>
        <w:t xml:space="preserve"> неделе </w:t>
      </w:r>
      <w:del w:author="Мария Исаева" w:id="128" w:date="2023-05-31T10:51:18Z">
        <w:r w:rsidDel="00000000" w:rsidR="00000000" w:rsidRPr="00000000">
          <w:rPr>
            <w:rFonts w:ascii="Calibri" w:cs="Calibri" w:eastAsia="Calibri" w:hAnsi="Calibri"/>
            <w:rtl w:val="0"/>
          </w:rPr>
          <w:delText xml:space="preserve">Проверочный список составляется и дополняется начальником отдела, одобряется Исполнительным директором. За каждый пункт проверочного списка, который был ложно указан как выполненный, из статистики вычитается 5-тикратное количество баллов соответствующего пункта.</w:delText>
        </w:r>
      </w:del>
    </w:p>
    <w:p w:rsidR="00000000" w:rsidDel="00000000" w:rsidP="00000000" w:rsidRDefault="00000000" w:rsidRPr="00000000" w14:paraId="00000407">
      <w:pPr>
        <w:rPr>
          <w:rFonts w:ascii="Calibri" w:cs="Calibri" w:eastAsia="Calibri" w:hAnsi="Calibri"/>
        </w:rPr>
        <w:pPrChange w:author="Мария Исаева" w:id="0" w:date="2023-05-31T10:51:18Z">
          <w:pPr/>
        </w:pPrChange>
      </w:pPr>
      <w:ins w:author="Мария Исаева" w:id="128" w:date="2023-05-31T10:51:18Z">
        <w:r w:rsidDel="00000000" w:rsidR="00000000" w:rsidRPr="00000000">
          <w:rPr>
            <w:rFonts w:ascii="Calibri" w:cs="Calibri" w:eastAsia="Calibri" w:hAnsi="Calibri"/>
            <w:rtl w:val="0"/>
          </w:rPr>
          <w:t xml:space="preserve">Проверочный список составляет и дополняет сотрудник, одобряет Владелец.</w:t>
        </w:r>
      </w:ins>
      <w:r w:rsidDel="00000000" w:rsidR="00000000" w:rsidRPr="00000000">
        <w:rPr>
          <w:rtl w:val="0"/>
        </w:rPr>
      </w:r>
    </w:p>
    <w:p w:rsidR="00000000" w:rsidDel="00000000" w:rsidP="00000000" w:rsidRDefault="00000000" w:rsidRPr="00000000" w14:paraId="00000408">
      <w:pPr>
        <w:pageBreakBefore w:val="0"/>
        <w:spacing w:line="276" w:lineRule="auto"/>
        <w:rPr>
          <w:rFonts w:ascii="Calibri" w:cs="Calibri" w:eastAsia="Calibri" w:hAnsi="Calibri"/>
        </w:rPr>
      </w:pPr>
      <w:r w:rsidDel="00000000" w:rsidR="00000000" w:rsidRPr="00000000">
        <w:rPr>
          <w:rFonts w:ascii="Calibri" w:cs="Calibri" w:eastAsia="Calibri" w:hAnsi="Calibri"/>
          <w:i w:val="1"/>
          <w:rtl w:val="0"/>
        </w:rPr>
        <w:t xml:space="preserve">Пример проверочного списка</w:t>
      </w:r>
      <w:ins w:author="Мария Исаева" w:id="130" w:date="2023-12-04T19:05:04Z">
        <w:r w:rsidDel="00000000" w:rsidR="00000000" w:rsidRPr="00000000">
          <w:rPr>
            <w:rFonts w:ascii="Calibri" w:cs="Calibri" w:eastAsia="Calibri" w:hAnsi="Calibri"/>
            <w:i w:val="1"/>
            <w:rtl w:val="0"/>
          </w:rPr>
          <w:t xml:space="preserve"> - </w:t>
        </w:r>
        <w:r w:rsidDel="00000000" w:rsidR="00000000" w:rsidRPr="00000000">
          <w:fldChar w:fldCharType="begin"/>
        </w:r>
        <w:r w:rsidDel="00000000" w:rsidR="00000000" w:rsidRPr="00000000">
          <w:instrText xml:space="preserve">HYPERLINK "https://docs.google.com/spreadsheets/d/1PAWvrUAaxtuNmVHh64FjlQg_dAc1xp3OKmf5nqvMb2A/edit#gid=610151114"</w:instrText>
        </w:r>
        <w:r w:rsidDel="00000000" w:rsidR="00000000" w:rsidRPr="00000000">
          <w:fldChar w:fldCharType="separate"/>
        </w:r>
        <w:r w:rsidDel="00000000" w:rsidR="00000000" w:rsidRPr="00000000">
          <w:rPr>
            <w:color w:val="0000ee"/>
            <w:u w:val="single"/>
            <w:shd w:fill="auto" w:val="clear"/>
            <w:rtl w:val="0"/>
          </w:rPr>
          <w:t xml:space="preserve">Проверочный список</w:t>
        </w:r>
        <w:r w:rsidDel="00000000" w:rsidR="00000000" w:rsidRPr="00000000">
          <w:fldChar w:fldCharType="end"/>
        </w:r>
      </w:ins>
      <w:r w:rsidDel="00000000" w:rsidR="00000000" w:rsidRPr="00000000">
        <w:rPr>
          <w:rtl w:val="0"/>
        </w:rPr>
      </w:r>
    </w:p>
    <w:p w:rsidR="00000000" w:rsidDel="00000000" w:rsidP="00000000" w:rsidRDefault="00000000" w:rsidRPr="00000000" w14:paraId="00000409">
      <w:pPr>
        <w:pageBreakBefore w:val="0"/>
        <w:spacing w:line="276" w:lineRule="auto"/>
        <w:rPr>
          <w:del w:author="Мария Исаева" w:id="131" w:date="2023-05-31T10:52:00Z"/>
          <w:rFonts w:ascii="Calibri" w:cs="Calibri" w:eastAsia="Calibri" w:hAnsi="Calibri"/>
        </w:rPr>
      </w:pPr>
      <w:del w:author="Мария Исаева" w:id="131" w:date="2023-05-31T10:52:00Z">
        <w:r w:rsidDel="00000000" w:rsidR="00000000" w:rsidRPr="00000000">
          <w:rPr>
            <w:rtl w:val="0"/>
          </w:rPr>
        </w:r>
      </w:del>
    </w:p>
    <w:tbl>
      <w:tblPr>
        <w:tblStyle w:val="Table3"/>
        <w:tblW w:w="10206.51181102362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5.3918932658526"/>
        <w:gridCol w:w="5989.186988104249"/>
        <w:gridCol w:w="3411.932929653521"/>
        <w:tblGridChange w:id="0">
          <w:tblGrid>
            <w:gridCol w:w="805.3918932658526"/>
            <w:gridCol w:w="5989.186988104249"/>
            <w:gridCol w:w="3411.932929653521"/>
          </w:tblGrid>
        </w:tblGridChange>
      </w:tblGrid>
      <w:tr>
        <w:trPr>
          <w:cantSplit w:val="0"/>
          <w:trHeight w:val="1605" w:hRule="atLeast"/>
          <w:tblHeader w:val="0"/>
          <w:del w:author="Мария Исаева" w:id="131" w:date="2023-05-31T10:52:00Z"/>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A">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tl w:val="0"/>
                </w:rPr>
              </w:r>
            </w:del>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B">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0"/>
                  <w:szCs w:val="20"/>
                  <w:rtl w:val="0"/>
                </w:rPr>
                <w:delText xml:space="preserve">здесь представлен тот продукт, который необходимо получить выполняя обязанности посту</w:delText>
              </w:r>
            </w:del>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C">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sz w:val="22"/>
                  <w:szCs w:val="22"/>
                  <w:rtl w:val="0"/>
                </w:rPr>
                <w:delText xml:space="preserve">в этой графе указано максимальное количество баллов, которые можно получить если есть продукт. если продукта нет, тогда количество баллов равно нулю</w:delText>
              </w:r>
              <w:r w:rsidDel="00000000" w:rsidR="00000000" w:rsidRPr="00000000">
                <w:rPr>
                  <w:rtl w:val="0"/>
                </w:rPr>
              </w:r>
            </w:del>
          </w:p>
        </w:tc>
      </w:tr>
      <w:tr>
        <w:trPr>
          <w:cantSplit w:val="0"/>
          <w:trHeight w:val="33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D">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0"/>
                  <w:szCs w:val="20"/>
                  <w:rtl w:val="0"/>
                </w:rPr>
                <w:delText xml:space="preserve">№</w:delText>
              </w:r>
            </w:del>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E">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0"/>
                  <w:szCs w:val="20"/>
                  <w:rtl w:val="0"/>
                </w:rPr>
                <w:delText xml:space="preserve">Продукт</w:delText>
              </w:r>
            </w:del>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F">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sz w:val="22"/>
                  <w:szCs w:val="22"/>
                  <w:rtl w:val="0"/>
                </w:rPr>
                <w:delText xml:space="preserve">Баллы</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0">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11">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80 % сотрудников компании подписаны на корпоративный Инстаграм</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12">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3">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14">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80 % сотрудников компании подписаны на корпоративный Фейсбук</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15">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6">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17">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80 % сотрудников компании подписаны на корпоративный LinkedIn</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18">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9">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1A">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80 % сотрудников компании подписаны на корпоративный Телеграм канал</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1B">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C">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1D">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80 % клиентов компании подписаны на корпоративный Инстаграм</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1E">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F">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6</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20">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80 % клиентов компании подписаны на корпоративный Фейсбук</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21">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2">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23">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80 % клиентов компании подписаны на корпоративный LinkedIn</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24">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5">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8</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26">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80 % клиентов компании подписаны на корпоративный Телеграм канал</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27">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8">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9</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29">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Подписалось на Инстаграм 10 новых пользователей за текущую отчетную неделю</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2A">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7</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B">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10</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2C">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Подписалось на Фейсбук 10 новых пользователей за текущую отчетную неделю</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2D">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7</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E">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11</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2F">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Подписалось на LinkedIn 10 новых пользователей за текущую отчетную неделю</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30">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7</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1">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12</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32">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Подписалось на Телеграм Канал 10 новых пользователей за текущую отчетную неделю</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33">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7</w:delText>
              </w:r>
              <w:r w:rsidDel="00000000" w:rsidR="00000000" w:rsidRPr="00000000">
                <w:rPr>
                  <w:rtl w:val="0"/>
                </w:rPr>
              </w:r>
            </w:del>
          </w:p>
        </w:tc>
      </w:tr>
      <w:tr>
        <w:trPr>
          <w:cantSplit w:val="0"/>
          <w:trHeight w:val="84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4">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13</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35">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в Instagram лайками,реакциями, комментариями , сделали репост в течении 24 часов после публикации поста</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36">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10</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7">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14</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38">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о хороших новостях компании в Фейсбук лайками,реакциями, комментариями , сделали репост в течении 24 часов после публикации поста</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39">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10</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A">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15</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3B">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о хороших новостях компании в LinkedIn лайками,реакциями, комментариями , сделали репост в течении 24 часов после публикации поста</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3C">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10</w:delText>
              </w:r>
              <w:r w:rsidDel="00000000" w:rsidR="00000000" w:rsidRPr="00000000">
                <w:rPr>
                  <w:rtl w:val="0"/>
                </w:rPr>
              </w:r>
            </w:del>
          </w:p>
        </w:tc>
      </w:tr>
      <w:tr>
        <w:trPr>
          <w:cantSplit w:val="0"/>
          <w:trHeight w:val="84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D">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16</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3E">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в Телеграм Канале лайками,реакциями, комментариями , сделали репост в соц сети в течении 24 часов после публикации поста</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3F">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0">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17</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41">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Сотрудник компании, которого компания отметила в публикаци/истории, сделал пост или репост на свою личную страницу в историю или в ленту Инстаграм с официальными хештегами компании, после публикации в течении 24 часов. ( 1 балл- за 1 репост)</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42">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3">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18</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44">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Сотрудник компании, которого компания отметила в публикаци/истории, сделал пост или репост на свою личную страницу в историю или в ленту Фейсбукс с официальными хештегами компании, после публикации в течении 24 часов. ( 1 балл- за 1 репост)</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45">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6">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19</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47">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Сотрудник компании, которого компания отметила в публикаци/истории, сделал пост или репост на свою личную страницу в историю или в ленту Linkedin c официальными хештегами компании, после публикации в течении 24 часов. ( 1 балл- за 1 репост)</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48">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w:delText>
              </w:r>
              <w:r w:rsidDel="00000000" w:rsidR="00000000" w:rsidRPr="00000000">
                <w:rPr>
                  <w:rtl w:val="0"/>
                </w:rPr>
              </w:r>
            </w:del>
          </w:p>
        </w:tc>
      </w:tr>
      <w:tr>
        <w:trPr>
          <w:cantSplit w:val="0"/>
          <w:trHeight w:val="84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9">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20</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4A">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На сайте поиска работы или сайте отзывов с работодателями размещенный честный отзыв о работе в компании (сотрудником,стажером), 1 раз в месяц</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4B">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45</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C">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21</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4D">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На сайтах по трудоустройству размещена актуальная информация о компании с перечнем всех преимуществ работы и видеороликах о Компании , в течении 2- х часов после изменений в компании, которые есть на сайтах (кадровых, продукция, контакты)</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4E">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25</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F">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22</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50">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На сайте компании, страницах и каналах компании размещена актуальная информация в течении 2- х часов после изменений в компании, которые есть на сайте (кадровых, продукция, контакты)</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51">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25</w:delText>
              </w:r>
              <w:r w:rsidDel="00000000" w:rsidR="00000000" w:rsidRPr="00000000">
                <w:rPr>
                  <w:rtl w:val="0"/>
                </w:rPr>
              </w:r>
            </w:del>
          </w:p>
        </w:tc>
      </w:tr>
      <w:tr>
        <w:trPr>
          <w:cantSplit w:val="0"/>
          <w:trHeight w:val="160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2">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23</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53">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Переданный в 1 отдел полученный запрос от подписчиков со страниц компании (Instagram Facebook LinkedIn) о желании работать в нашей Компании, в течении 2 часов после его получения в рабочее время, в случае получения запроса не в рабочее время, до 10 утра следующего рабочего дня. (3 балла за 1 переданный запрос)</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54">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3</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5">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24</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56">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Новые сотрудники компании (которые прошли тестовые дни и попали на стажировку в компанию) получили приветственный Welcome набор в течении 3-х дней после окончания тестовых дней</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57">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25</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8">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25</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59">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Полученная обратная связь от нового сотрудника о преимуществах работы в компании , важности и востребованности его должности. (ответы на опрос в течении 1-рабочего дня от момента получения Welcome набора )</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5A">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25</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B">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26</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5C">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Полученный отзыв от стажера после прохождения испытательного срока, о том как ему работается в компании на сайте поиска работ или отзывов о работодателе, в течении 3-х дней после окончания испытательного срока</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5D">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30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E">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27</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5F">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Полученная обратная связь на ЕКСИТ интервью с сотрудником, который увольняется или стажером не прошедшим исп.срок, в котором указывает всё что ему понравилось и всё что ему не понравилось до окончания заполнения направляющей формы</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60">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1">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28</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62">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в Instagram лайками,реакциями, комментариями , сделали репост на опубликованное </w:delText>
              </w:r>
              <w:r w:rsidDel="00000000" w:rsidR="00000000" w:rsidRPr="00000000">
                <w:rPr>
                  <w:rFonts w:ascii="Calibri" w:cs="Calibri" w:eastAsia="Calibri" w:hAnsi="Calibri"/>
                  <w:b w:val="1"/>
                  <w:sz w:val="22"/>
                  <w:szCs w:val="22"/>
                  <w:rtl w:val="0"/>
                </w:rPr>
                <w:delText xml:space="preserve">видео интервью с сотрудниками компании</w:delText>
              </w:r>
              <w:r w:rsidDel="00000000" w:rsidR="00000000" w:rsidRPr="00000000">
                <w:rPr>
                  <w:rFonts w:ascii="Calibri" w:cs="Calibri" w:eastAsia="Calibri" w:hAnsi="Calibri"/>
                  <w:sz w:val="22"/>
                  <w:szCs w:val="22"/>
                  <w:rtl w:val="0"/>
                </w:rPr>
                <w:delText xml:space="preserve">, в течении 24 часов после публикации 1 раз в отчетную неделю</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63">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4">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29</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65">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в Фейсбук лайками,реакциями, комментариями , сделали репост на опубликованное </w:delText>
              </w:r>
              <w:r w:rsidDel="00000000" w:rsidR="00000000" w:rsidRPr="00000000">
                <w:rPr>
                  <w:rFonts w:ascii="Calibri" w:cs="Calibri" w:eastAsia="Calibri" w:hAnsi="Calibri"/>
                  <w:b w:val="1"/>
                  <w:sz w:val="22"/>
                  <w:szCs w:val="22"/>
                  <w:rtl w:val="0"/>
                </w:rPr>
                <w:delText xml:space="preserve">видео интервью с сотрудниками компании</w:delText>
              </w:r>
              <w:r w:rsidDel="00000000" w:rsidR="00000000" w:rsidRPr="00000000">
                <w:rPr>
                  <w:rFonts w:ascii="Calibri" w:cs="Calibri" w:eastAsia="Calibri" w:hAnsi="Calibri"/>
                  <w:sz w:val="22"/>
                  <w:szCs w:val="22"/>
                  <w:rtl w:val="0"/>
                </w:rPr>
                <w:delText xml:space="preserve">,в течении 24 часов после публикации 1 раз в отчетную неделю</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66">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7">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30</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68">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в LinkedIn лайками,реакциями, комментариями , сделали репост на опубликованное </w:delText>
              </w:r>
              <w:r w:rsidDel="00000000" w:rsidR="00000000" w:rsidRPr="00000000">
                <w:rPr>
                  <w:rFonts w:ascii="Calibri" w:cs="Calibri" w:eastAsia="Calibri" w:hAnsi="Calibri"/>
                  <w:b w:val="1"/>
                  <w:sz w:val="22"/>
                  <w:szCs w:val="22"/>
                  <w:rtl w:val="0"/>
                </w:rPr>
                <w:delText xml:space="preserve">видео интервью с сотрудниками компании</w:delText>
              </w:r>
              <w:r w:rsidDel="00000000" w:rsidR="00000000" w:rsidRPr="00000000">
                <w:rPr>
                  <w:rFonts w:ascii="Calibri" w:cs="Calibri" w:eastAsia="Calibri" w:hAnsi="Calibri"/>
                  <w:sz w:val="22"/>
                  <w:szCs w:val="22"/>
                  <w:rtl w:val="0"/>
                </w:rPr>
                <w:delText xml:space="preserve">, в течении 24 часов после публикации 1 раз в отчетную неделю</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69">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A">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31</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6B">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в Телеграм Канале лайками,реакциями, комментариями , сделали репост на опубликованное </w:delText>
              </w:r>
              <w:r w:rsidDel="00000000" w:rsidR="00000000" w:rsidRPr="00000000">
                <w:rPr>
                  <w:rFonts w:ascii="Calibri" w:cs="Calibri" w:eastAsia="Calibri" w:hAnsi="Calibri"/>
                  <w:b w:val="1"/>
                  <w:sz w:val="22"/>
                  <w:szCs w:val="22"/>
                  <w:rtl w:val="0"/>
                </w:rPr>
                <w:delText xml:space="preserve">видео интервью с сотрудниками компании</w:delText>
              </w:r>
              <w:r w:rsidDel="00000000" w:rsidR="00000000" w:rsidRPr="00000000">
                <w:rPr>
                  <w:rFonts w:ascii="Calibri" w:cs="Calibri" w:eastAsia="Calibri" w:hAnsi="Calibri"/>
                  <w:sz w:val="22"/>
                  <w:szCs w:val="22"/>
                  <w:rtl w:val="0"/>
                </w:rPr>
                <w:delText xml:space="preserve">, в течении 24 часов после публикации 1 раз в отчетную неделю</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6C">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60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D">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32</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6E">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Полученная обратная связь от сотрудника или члена его семьи за врученный подарок или поздравление сотруднику Компании на личные и профессиональные праздники, так и на праздники их членов семьи или же на празднование какого-то выдающегося результата, который достиг сотрудник или его член семьи (в день поздравления)</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6F">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15</w:delText>
              </w:r>
              <w:r w:rsidDel="00000000" w:rsidR="00000000" w:rsidRPr="00000000">
                <w:rPr>
                  <w:rtl w:val="0"/>
                </w:rPr>
              </w:r>
            </w:del>
          </w:p>
        </w:tc>
      </w:tr>
      <w:tr>
        <w:trPr>
          <w:cantSplit w:val="0"/>
          <w:trHeight w:val="160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0">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33</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71">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Полученные благодарственные отзывы (о совместном мероприятии, которое организовала компания) от 30% сотрудников и их членов семьи (которые были на мероприятии) на их личных страницах (история, пост) в соцсетях с отметкой компании в течении 48-х часов после окончания мероприятия.</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72">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60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3">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34</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74">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в Инстаграм на публикации </w:delText>
              </w:r>
              <w:r w:rsidDel="00000000" w:rsidR="00000000" w:rsidRPr="00000000">
                <w:rPr>
                  <w:rFonts w:ascii="Calibri" w:cs="Calibri" w:eastAsia="Calibri" w:hAnsi="Calibri"/>
                  <w:b w:val="1"/>
                  <w:sz w:val="22"/>
                  <w:szCs w:val="22"/>
                  <w:rtl w:val="0"/>
                </w:rPr>
                <w:delText xml:space="preserve">о заботе о сотрудниках производств</w:delText>
              </w:r>
              <w:r w:rsidDel="00000000" w:rsidR="00000000" w:rsidRPr="00000000">
                <w:rPr>
                  <w:rFonts w:ascii="Calibri" w:cs="Calibri" w:eastAsia="Calibri" w:hAnsi="Calibri"/>
                  <w:sz w:val="22"/>
                  <w:szCs w:val="22"/>
                  <w:rtl w:val="0"/>
                </w:rPr>
                <w:delText xml:space="preserve">, обустройстве рабочих мест, поощрениях при выполнениях квот, заботе о здоровье (витамины, фрукты и прочее), в течении 24 часов после публикации</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75">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6">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35</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77">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в Фейсбук на публикации </w:delText>
              </w:r>
              <w:r w:rsidDel="00000000" w:rsidR="00000000" w:rsidRPr="00000000">
                <w:rPr>
                  <w:rFonts w:ascii="Calibri" w:cs="Calibri" w:eastAsia="Calibri" w:hAnsi="Calibri"/>
                  <w:b w:val="1"/>
                  <w:sz w:val="22"/>
                  <w:szCs w:val="22"/>
                  <w:rtl w:val="0"/>
                </w:rPr>
                <w:delText xml:space="preserve">о заботе о сотрудниках производств</w:delText>
              </w:r>
              <w:r w:rsidDel="00000000" w:rsidR="00000000" w:rsidRPr="00000000">
                <w:rPr>
                  <w:rFonts w:ascii="Calibri" w:cs="Calibri" w:eastAsia="Calibri" w:hAnsi="Calibri"/>
                  <w:sz w:val="22"/>
                  <w:szCs w:val="22"/>
                  <w:rtl w:val="0"/>
                </w:rPr>
                <w:delText xml:space="preserve">, обустройстве рабочих мест, поощрениях при выполнениях квот, заботе о здоровье (витамины, фрукты и прочее) в течении 24 часов после публикации</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78">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9">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36</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7A">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в LinkedIn на публикации</w:delText>
              </w:r>
              <w:r w:rsidDel="00000000" w:rsidR="00000000" w:rsidRPr="00000000">
                <w:rPr>
                  <w:rFonts w:ascii="Calibri" w:cs="Calibri" w:eastAsia="Calibri" w:hAnsi="Calibri"/>
                  <w:b w:val="1"/>
                  <w:sz w:val="22"/>
                  <w:szCs w:val="22"/>
                  <w:rtl w:val="0"/>
                </w:rPr>
                <w:delText xml:space="preserve"> о заботе о сотрудниках производств, </w:delText>
              </w:r>
              <w:r w:rsidDel="00000000" w:rsidR="00000000" w:rsidRPr="00000000">
                <w:rPr>
                  <w:rFonts w:ascii="Calibri" w:cs="Calibri" w:eastAsia="Calibri" w:hAnsi="Calibri"/>
                  <w:sz w:val="22"/>
                  <w:szCs w:val="22"/>
                  <w:rtl w:val="0"/>
                </w:rPr>
                <w:delText xml:space="preserve">обустройстве рабочих мест, поощрениях при выполнениях квот, заботе о здоровье (витамины, фрукты и прочее) в течении 24 часов после публикации</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7B">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C">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37</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7D">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в Инстаграм о возможности пройти как внутреннее, так и внешнее </w:delText>
              </w:r>
              <w:r w:rsidDel="00000000" w:rsidR="00000000" w:rsidRPr="00000000">
                <w:rPr>
                  <w:rFonts w:ascii="Calibri" w:cs="Calibri" w:eastAsia="Calibri" w:hAnsi="Calibri"/>
                  <w:b w:val="1"/>
                  <w:sz w:val="22"/>
                  <w:szCs w:val="22"/>
                  <w:rtl w:val="0"/>
                </w:rPr>
                <w:delText xml:space="preserve">обучение</w:delText>
              </w:r>
              <w:r w:rsidDel="00000000" w:rsidR="00000000" w:rsidRPr="00000000">
                <w:rPr>
                  <w:rFonts w:ascii="Calibri" w:cs="Calibri" w:eastAsia="Calibri" w:hAnsi="Calibri"/>
                  <w:sz w:val="22"/>
                  <w:szCs w:val="22"/>
                  <w:rtl w:val="0"/>
                </w:rPr>
                <w:delText xml:space="preserve">, о том, что Компания полностью оплачивает обучение своим сотрудникам. в течении 24 часов после публикации</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7E">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F">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38</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80">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в Фейсбук о возможности пройти как внутреннее, так и внешнее </w:delText>
              </w:r>
              <w:r w:rsidDel="00000000" w:rsidR="00000000" w:rsidRPr="00000000">
                <w:rPr>
                  <w:rFonts w:ascii="Calibri" w:cs="Calibri" w:eastAsia="Calibri" w:hAnsi="Calibri"/>
                  <w:b w:val="1"/>
                  <w:sz w:val="22"/>
                  <w:szCs w:val="22"/>
                  <w:rtl w:val="0"/>
                </w:rPr>
                <w:delText xml:space="preserve">обучение</w:delText>
              </w:r>
              <w:r w:rsidDel="00000000" w:rsidR="00000000" w:rsidRPr="00000000">
                <w:rPr>
                  <w:rFonts w:ascii="Calibri" w:cs="Calibri" w:eastAsia="Calibri" w:hAnsi="Calibri"/>
                  <w:sz w:val="22"/>
                  <w:szCs w:val="22"/>
                  <w:rtl w:val="0"/>
                </w:rPr>
                <w:delText xml:space="preserve">, о том, что Компания полностью оплачивает обучение своим сотрудникам. в течении 24 часов после публикации</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81">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2">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39</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83">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в LinkedIn о возможности пройти как внутреннее, так и внешнее </w:delText>
              </w:r>
              <w:r w:rsidDel="00000000" w:rsidR="00000000" w:rsidRPr="00000000">
                <w:rPr>
                  <w:rFonts w:ascii="Calibri" w:cs="Calibri" w:eastAsia="Calibri" w:hAnsi="Calibri"/>
                  <w:b w:val="1"/>
                  <w:sz w:val="22"/>
                  <w:szCs w:val="22"/>
                  <w:rtl w:val="0"/>
                </w:rPr>
                <w:delText xml:space="preserve">обучение</w:delText>
              </w:r>
              <w:r w:rsidDel="00000000" w:rsidR="00000000" w:rsidRPr="00000000">
                <w:rPr>
                  <w:rFonts w:ascii="Calibri" w:cs="Calibri" w:eastAsia="Calibri" w:hAnsi="Calibri"/>
                  <w:sz w:val="22"/>
                  <w:szCs w:val="22"/>
                  <w:rtl w:val="0"/>
                </w:rPr>
                <w:delText xml:space="preserve">, о том, что Компания полностью оплачивает обучение своим сотрудникам. в течении 24 часов после публикации</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84">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5">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40</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86">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70% подписчиков отреагировали на публикации в Телеграм Канале о возможности пройти как внутреннее, так и внешнее </w:delText>
              </w:r>
              <w:r w:rsidDel="00000000" w:rsidR="00000000" w:rsidRPr="00000000">
                <w:rPr>
                  <w:rFonts w:ascii="Calibri" w:cs="Calibri" w:eastAsia="Calibri" w:hAnsi="Calibri"/>
                  <w:b w:val="1"/>
                  <w:sz w:val="22"/>
                  <w:szCs w:val="22"/>
                  <w:rtl w:val="0"/>
                </w:rPr>
                <w:delText xml:space="preserve">обучение</w:delText>
              </w:r>
              <w:r w:rsidDel="00000000" w:rsidR="00000000" w:rsidRPr="00000000">
                <w:rPr>
                  <w:rFonts w:ascii="Calibri" w:cs="Calibri" w:eastAsia="Calibri" w:hAnsi="Calibri"/>
                  <w:sz w:val="22"/>
                  <w:szCs w:val="22"/>
                  <w:rtl w:val="0"/>
                </w:rPr>
                <w:delText xml:space="preserve">, о том, что Компания полностью оплачивает обучение своим сотрудникам, в течении 24 часов после публикации</w:delText>
              </w:r>
              <w:r w:rsidDel="00000000" w:rsidR="00000000" w:rsidRPr="00000000">
                <w:rPr>
                  <w:rtl w:val="0"/>
                </w:rPr>
              </w:r>
            </w:del>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87">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8">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41</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89">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Полученные благодарственные отзывы на личных страницах в соц сетях с отметкой компании, от 70% участников: детей/ родителей о проведенном мероприятии для ДЕТЕЙ сотрудников, согласно плана проведения мероприятий в течении 48-х часов после окончания мероприятия.</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8A">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70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B">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42</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8C">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Отправленные партнерам письма с информацией о Компании, о новостях Компании, о достижениях Компании, о том что произошло хорошего как внутри Компании, так и вне Компании, 2 раза в месяц, с 10-15 го числа и с 25-30/31 числа до 14:00</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8D">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25</w:delText>
              </w:r>
              <w:r w:rsidDel="00000000" w:rsidR="00000000" w:rsidRPr="00000000">
                <w:rPr>
                  <w:rtl w:val="0"/>
                </w:rPr>
              </w:r>
            </w:del>
          </w:p>
        </w:tc>
      </w:tr>
      <w:tr>
        <w:trPr>
          <w:cantSplit w:val="0"/>
          <w:trHeight w:val="160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E">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43</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8F">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Полученная обратная связь от Сотрудников клиентов компании за поздравленные с днем рождения, профессиональными праздниками согласно календарю, врученный подарок, открытка, и\или поздравление в сообщениях, на почту, Фейсбук, Инстаграм, в течении 5 часов после поздравления</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90">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15</w:delText>
              </w:r>
              <w:r w:rsidDel="00000000" w:rsidR="00000000" w:rsidRPr="00000000">
                <w:rPr>
                  <w:rtl w:val="0"/>
                </w:rPr>
              </w:r>
            </w:del>
          </w:p>
        </w:tc>
      </w:tr>
      <w:tr>
        <w:trPr>
          <w:cantSplit w:val="0"/>
          <w:trHeight w:val="160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1">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44</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92">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Полученная обратная связь в виде отзыва ( видео или постом, историей с отметкой нашей компании на странице) после проведенного мероприятия нашей компанией для клиента, сотрудников клиентов, родственников сотрудников клиентов и особенно детей сотрудников клиентов, в течении 48 часов после проведения мероприятия</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93">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80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4">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45</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95">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Размещенная статья в СМИ с упоминанием результатов работы Компании, либо с упоминанием каких либо достижений Компании или истории, связанные с Компанией, которая отправленная информация в СМИ для публикации 1 раз в месяц</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96">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90</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7">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46</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98">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Размещенные в соцсетях у СМИ интервью с сотрудниками Компании на безоплатной основе, 1 раз в месяц</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99">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65</w:delText>
              </w:r>
              <w:r w:rsidDel="00000000" w:rsidR="00000000" w:rsidRPr="00000000">
                <w:rPr>
                  <w:rtl w:val="0"/>
                </w:rPr>
              </w:r>
            </w:del>
          </w:p>
        </w:tc>
      </w:tr>
      <w:tr>
        <w:trPr>
          <w:cantSplit w:val="0"/>
          <w:trHeight w:val="160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A">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47</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9B">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Полученные подтверждающие письма от СМИ, о том, что они считают нашу компанию профессиональной и системной и знают, что наши статьи написаны на профессиональном уровне и всегда несут какую-либо ценность читателям, в течении 5 дней после публикации информации о компании в СМИ</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9C">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50</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D">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48</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9E">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Полученная награда для Компании (работодатель года по версии популярного сайта поиска работы, либо государственная премия работодатель года за заботу о сотрудниках компании, либо награда лидер отрасли за вклад в развитие экономики страны и тд), 1 раз в год до 1 декабря</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9F">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100</w:delText>
              </w:r>
              <w:r w:rsidDel="00000000" w:rsidR="00000000" w:rsidRPr="00000000">
                <w:rPr>
                  <w:rtl w:val="0"/>
                </w:rPr>
              </w:r>
            </w:del>
          </w:p>
        </w:tc>
      </w:tr>
      <w:tr>
        <w:trPr>
          <w:cantSplit w:val="0"/>
          <w:trHeight w:val="84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0">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49</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A1">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Полученный отзыв от Клиентов компании, которые стали нашими партнерами и инвестируют в компанию средства , в течении 24 часов после получения первых процентов</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2">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60</w:delText>
              </w:r>
              <w:r w:rsidDel="00000000" w:rsidR="00000000" w:rsidRPr="00000000">
                <w:rPr>
                  <w:rtl w:val="0"/>
                </w:rPr>
              </w:r>
            </w:del>
          </w:p>
        </w:tc>
      </w:tr>
      <w:tr>
        <w:trPr>
          <w:cantSplit w:val="0"/>
          <w:trHeight w:val="84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3">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50</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A4">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Клиентами компании полученный приветственный бонус за рекомендацию и за привлеченного в компанию Нового клиента (в течении 3 дней после привлечения клиента в компанию)</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5">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70</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6">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51</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A7">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Участие владельца как специалиста в области управления компании и внедрения инструментов управления во всевозможных мероприятиях, согласно календаря мероприятий</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8">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75</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9">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52</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AA">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Упоминание Владельца как специалиста в области управления компании и внедрения инструментов управления в публикациях и статьях в СМИ, постов в соц.сетях ( в течении 24- часов после проведенного мероприятия с участием Владельца)</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B">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70</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C">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53</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AD">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Полученная обратная связь в виде отзыва за предоставленные услуги консалтинга Компанией ВБА по внедрению инструментов управления (в течении 5 часов после мероприятия)</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E">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60</w:delText>
              </w:r>
              <w:r w:rsidDel="00000000" w:rsidR="00000000" w:rsidRPr="00000000">
                <w:rPr>
                  <w:rtl w:val="0"/>
                </w:rPr>
              </w:r>
            </w:del>
          </w:p>
        </w:tc>
      </w:tr>
      <w:tr>
        <w:trPr>
          <w:cantSplit w:val="0"/>
          <w:trHeight w:val="58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F">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54</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B0">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Выплаченные дивиденды инвесторам компании в указанные сроки выплат</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1">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50</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2">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55</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B3">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Полученные отзывы от инвесторов компании, о том как они довольны своим доходом и тем, как компания выполняет взятые на себя обязательства., 1 раз в 3 месяца в течении 24 часов после выплаты процентов</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4">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75</w:delText>
              </w:r>
              <w:r w:rsidDel="00000000" w:rsidR="00000000" w:rsidRPr="00000000">
                <w:rPr>
                  <w:rtl w:val="0"/>
                </w:rPr>
              </w:r>
            </w:del>
          </w:p>
        </w:tc>
      </w:tr>
      <w:tr>
        <w:trPr>
          <w:cantSplit w:val="0"/>
          <w:trHeight w:val="84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5">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56</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B6">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Отправленные благодарственные письма клиенту со словами благодарности о сотрудничестве с компанией, до 10 декабря ежегодно</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7">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70</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8">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57</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B9">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Отправленная хорошая информация о деятельности компании ВБА и о том, какие заслуги получила компания сотрудникам контролирующих органов, которые хоть как-либо связанные с компанией, ежегодно, в течении 7 дней после получения наград</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A">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45</w:delText>
              </w:r>
              <w:r w:rsidDel="00000000" w:rsidR="00000000" w:rsidRPr="00000000">
                <w:rPr>
                  <w:rtl w:val="0"/>
                </w:rPr>
              </w:r>
            </w:del>
          </w:p>
        </w:tc>
      </w:tr>
      <w:tr>
        <w:trPr>
          <w:cantSplit w:val="0"/>
          <w:trHeight w:val="1095"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B">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58</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BC">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Врученный подарок и поздравленные с Днём Рождения, со всеукраинскими и со всеми профессиональными праздниками. сотрудника контролирующих органов, которые хоть как-либо связанные с компанией (в день события до 12:00)</w:delText>
              </w:r>
              <w:r w:rsidDel="00000000" w:rsidR="00000000" w:rsidRPr="00000000">
                <w:rPr>
                  <w:rtl w:val="0"/>
                </w:rPr>
              </w:r>
            </w:del>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D">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25</w:delText>
              </w:r>
              <w:r w:rsidDel="00000000" w:rsidR="00000000" w:rsidRPr="00000000">
                <w:rPr>
                  <w:rtl w:val="0"/>
                </w:rPr>
              </w:r>
            </w:del>
          </w:p>
        </w:tc>
      </w:tr>
      <w:tr>
        <w:trPr>
          <w:cantSplit w:val="0"/>
          <w:trHeight w:val="135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E">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59</w:delText>
              </w:r>
              <w:r w:rsidDel="00000000" w:rsidR="00000000" w:rsidRPr="00000000">
                <w:rPr>
                  <w:rtl w:val="0"/>
                </w:rPr>
              </w:r>
            </w:del>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4BF">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Отправленные благодарственные письма для контролирующих органов всему списку СРМ во вкладке -"Контролирующие органы" за их действия и за их личный вклад в развитие экономики страны и их личный вклад в развитие предпринимательства в Украине, ежегодно с 1-по 10 декабря</w:delText>
              </w:r>
              <w:r w:rsidDel="00000000" w:rsidR="00000000" w:rsidRPr="00000000">
                <w:rPr>
                  <w:rtl w:val="0"/>
                </w:rPr>
              </w:r>
            </w:del>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4C0">
            <w:pPr>
              <w:spacing w:after="0" w:line="276" w:lineRule="auto"/>
              <w:jc w:val="center"/>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rtl w:val="0"/>
                </w:rPr>
                <w:delText xml:space="preserve">100</w:delText>
              </w:r>
              <w:r w:rsidDel="00000000" w:rsidR="00000000" w:rsidRPr="00000000">
                <w:rPr>
                  <w:rtl w:val="0"/>
                </w:rPr>
              </w:r>
            </w:del>
          </w:p>
        </w:tc>
      </w:tr>
      <w:tr>
        <w:trPr>
          <w:cantSplit w:val="0"/>
          <w:trHeight w:val="33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1">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60</w:delText>
              </w:r>
              <w:r w:rsidDel="00000000" w:rsidR="00000000" w:rsidRPr="00000000">
                <w:rPr>
                  <w:rtl w:val="0"/>
                </w:rPr>
              </w:r>
            </w:del>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2">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tl w:val="0"/>
                </w:rPr>
              </w:r>
            </w:del>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3">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tl w:val="0"/>
                </w:rPr>
              </w:r>
            </w:del>
          </w:p>
        </w:tc>
      </w:tr>
      <w:tr>
        <w:trPr>
          <w:cantSplit w:val="0"/>
          <w:trHeight w:val="33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4">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sz w:val="22"/>
                  <w:szCs w:val="22"/>
                  <w:rtl w:val="0"/>
                </w:rPr>
                <w:delText xml:space="preserve">61</w:delText>
              </w:r>
              <w:r w:rsidDel="00000000" w:rsidR="00000000" w:rsidRPr="00000000">
                <w:rPr>
                  <w:rtl w:val="0"/>
                </w:rPr>
              </w:r>
            </w:del>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5">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tl w:val="0"/>
                </w:rPr>
              </w:r>
            </w:del>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6">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tl w:val="0"/>
                </w:rPr>
              </w:r>
            </w:del>
          </w:p>
        </w:tc>
      </w:tr>
      <w:tr>
        <w:trPr>
          <w:cantSplit w:val="0"/>
          <w:trHeight w:val="330" w:hRule="atLeast"/>
          <w:tblHeader w:val="0"/>
          <w:del w:author="Мария Исаева" w:id="131" w:date="2023-05-31T10:52:00Z"/>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7">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tl w:val="0"/>
                </w:rPr>
              </w:r>
            </w:del>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8">
            <w:pPr>
              <w:spacing w:after="0" w:line="276" w:lineRule="auto"/>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sz w:val="22"/>
                  <w:szCs w:val="22"/>
                  <w:rtl w:val="0"/>
                </w:rPr>
                <w:delText xml:space="preserve">всего баллов</w:delText>
              </w:r>
              <w:r w:rsidDel="00000000" w:rsidR="00000000" w:rsidRPr="00000000">
                <w:rPr>
                  <w:rtl w:val="0"/>
                </w:rPr>
              </w:r>
            </w:del>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9">
            <w:pPr>
              <w:spacing w:after="0" w:line="276" w:lineRule="auto"/>
              <w:jc w:val="right"/>
              <w:rPr>
                <w:del w:author="Мария Исаева" w:id="131" w:date="2023-05-31T10:52:00Z"/>
                <w:rFonts w:ascii="Calibri" w:cs="Calibri" w:eastAsia="Calibri" w:hAnsi="Calibri"/>
                <w:sz w:val="20"/>
                <w:szCs w:val="20"/>
              </w:rPr>
            </w:pPr>
            <w:del w:author="Мария Исаева" w:id="131" w:date="2023-05-31T10:52:00Z">
              <w:r w:rsidDel="00000000" w:rsidR="00000000" w:rsidRPr="00000000">
                <w:rPr>
                  <w:rFonts w:ascii="Calibri" w:cs="Calibri" w:eastAsia="Calibri" w:hAnsi="Calibri"/>
                  <w:b w:val="1"/>
                  <w:sz w:val="22"/>
                  <w:szCs w:val="22"/>
                  <w:rtl w:val="0"/>
                </w:rPr>
                <w:delText xml:space="preserve">1609</w:delText>
              </w:r>
              <w:r w:rsidDel="00000000" w:rsidR="00000000" w:rsidRPr="00000000">
                <w:rPr>
                  <w:rtl w:val="0"/>
                </w:rPr>
              </w:r>
            </w:del>
          </w:p>
        </w:tc>
      </w:tr>
    </w:tbl>
    <w:p w:rsidR="00000000" w:rsidDel="00000000" w:rsidP="00000000" w:rsidRDefault="00000000" w:rsidRPr="00000000" w14:paraId="000004CA">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CB">
      <w:pPr>
        <w:pageBreakBefore w:val="0"/>
        <w:numPr>
          <w:ilvl w:val="0"/>
          <w:numId w:val="6"/>
        </w:numPr>
        <w:spacing w:after="0" w:line="276" w:lineRule="auto"/>
        <w:ind w:left="720" w:hanging="360"/>
        <w:rPr>
          <w:del w:author="Мария Исаева" w:id="132" w:date="2023-05-31T10:53:42Z"/>
          <w:rFonts w:ascii="Calibri" w:cs="Calibri" w:eastAsia="Calibri" w:hAnsi="Calibri"/>
          <w:b w:val="1"/>
        </w:rPr>
      </w:pPr>
      <w:del w:author="Мария Исаева" w:id="132" w:date="2023-05-31T10:53:42Z">
        <w:r w:rsidDel="00000000" w:rsidR="00000000" w:rsidRPr="00000000">
          <w:rPr>
            <w:rFonts w:ascii="Calibri" w:cs="Calibri" w:eastAsia="Calibri" w:hAnsi="Calibri"/>
            <w:b w:val="1"/>
            <w:rtl w:val="0"/>
          </w:rPr>
          <w:delText xml:space="preserve">Количество новых клиентов на вводных услугах</w:delText>
        </w:r>
      </w:del>
    </w:p>
    <w:p w:rsidR="00000000" w:rsidDel="00000000" w:rsidP="00000000" w:rsidRDefault="00000000" w:rsidRPr="00000000" w14:paraId="000004CC">
      <w:pPr>
        <w:pageBreakBefore w:val="0"/>
        <w:spacing w:line="276" w:lineRule="auto"/>
        <w:jc w:val="both"/>
        <w:rPr>
          <w:ins w:author="Мария Исаева" w:id="133" w:date="2023-11-22T13:17:17Z"/>
          <w:rFonts w:ascii="Calibri" w:cs="Calibri" w:eastAsia="Calibri" w:hAnsi="Calibri"/>
        </w:rPr>
      </w:pPr>
      <w:del w:author="Мария Исаева" w:id="132" w:date="2023-05-31T10:53:42Z">
        <w:r w:rsidDel="00000000" w:rsidR="00000000" w:rsidRPr="00000000">
          <w:rPr>
            <w:rFonts w:ascii="Calibri" w:cs="Calibri" w:eastAsia="Calibri" w:hAnsi="Calibri"/>
            <w:rtl w:val="0"/>
          </w:rPr>
          <w:delText xml:space="preserve">В статистику подсчитывается общее количество новых клиентов, которые были привлечены с помощью вводных услуг. Чтобы имя клиента могло быть посчитано в статистику, все обязательные данные о нем должны быть правильно внесены в CRM (базу клиентов).</w:delText>
        </w:r>
      </w:del>
      <w:ins w:author="Мария Исаева" w:id="133" w:date="2023-11-22T13:17:17Z">
        <w:r w:rsidDel="00000000" w:rsidR="00000000" w:rsidRPr="00000000">
          <w:rPr>
            <w:rtl w:val="0"/>
          </w:rPr>
        </w:r>
      </w:ins>
    </w:p>
    <w:p w:rsidR="00000000" w:rsidDel="00000000" w:rsidP="00000000" w:rsidRDefault="00000000" w:rsidRPr="00000000" w14:paraId="000004CD">
      <w:pPr>
        <w:pStyle w:val="Heading2"/>
        <w:numPr>
          <w:ilvl w:val="0"/>
          <w:numId w:val="132"/>
        </w:numPr>
        <w:ind w:left="566.9291338582675" w:hanging="283.46456692913375"/>
        <w:rPr>
          <w:ins w:author="Мария Исаева" w:id="133" w:date="2023-11-22T13:17:17Z"/>
          <w:rFonts w:ascii="Calibri" w:cs="Calibri" w:eastAsia="Calibri" w:hAnsi="Calibri"/>
          <w:sz w:val="24"/>
          <w:szCs w:val="24"/>
        </w:rPr>
      </w:pPr>
      <w:ins w:author="Мария Исаева" w:id="133" w:date="2023-11-22T13:17:17Z">
        <w:bookmarkStart w:colFirst="0" w:colLast="0" w:name="_djl2pk9mss1e" w:id="149"/>
        <w:bookmarkEnd w:id="149"/>
        <w:r w:rsidDel="00000000" w:rsidR="00000000" w:rsidRPr="00000000">
          <w:rPr>
            <w:rFonts w:ascii="Calibri" w:cs="Calibri" w:eastAsia="Calibri" w:hAnsi="Calibri"/>
            <w:rtl w:val="0"/>
          </w:rPr>
          <w:t xml:space="preserve">Количество новых клиентов, полученных от партнеров </w:t>
        </w:r>
      </w:ins>
    </w:p>
    <w:p w:rsidR="00000000" w:rsidDel="00000000" w:rsidP="00000000" w:rsidRDefault="00000000" w:rsidRPr="00000000" w14:paraId="000004CE">
      <w:pPr>
        <w:spacing w:line="276" w:lineRule="auto"/>
        <w:jc w:val="both"/>
        <w:rPr>
          <w:ins w:author="Мария Исаева" w:id="133" w:date="2023-11-22T13:17:17Z"/>
          <w:rFonts w:ascii="Calibri" w:cs="Calibri" w:eastAsia="Calibri" w:hAnsi="Calibri"/>
        </w:rPr>
      </w:pPr>
      <w:ins w:author="Мария Исаева" w:id="133" w:date="2023-11-22T13:17:17Z">
        <w:r w:rsidDel="00000000" w:rsidR="00000000" w:rsidRPr="00000000">
          <w:rPr>
            <w:rFonts w:ascii="Calibri" w:cs="Calibri" w:eastAsia="Calibri" w:hAnsi="Calibri"/>
            <w:rtl w:val="0"/>
          </w:rPr>
          <w:t xml:space="preserve">В статистику считается каждый новый потенциальный клиент, имя которого было получено от партнеров, который был зарегистрирован в CRM (базе клиентов) и  проявил интерес к вводным или основным услугам компании,  и его имя было передано в  6-й отдел.</w:t>
        </w:r>
      </w:ins>
    </w:p>
    <w:p w:rsidR="00000000" w:rsidDel="00000000" w:rsidP="00000000" w:rsidRDefault="00000000" w:rsidRPr="00000000" w14:paraId="000004CF">
      <w:pPr>
        <w:pageBreakBefore w:val="0"/>
        <w:spacing w:line="276" w:lineRule="auto"/>
        <w:jc w:val="both"/>
        <w:rPr>
          <w:rFonts w:ascii="Calibri" w:cs="Calibri" w:eastAsia="Calibri" w:hAnsi="Calibri"/>
        </w:rPr>
      </w:pPr>
      <w:r w:rsidDel="00000000" w:rsidR="00000000" w:rsidRPr="00000000">
        <w:rPr>
          <w:rtl w:val="0"/>
        </w:rPr>
      </w:r>
    </w:p>
    <w:bookmarkStart w:colFirst="0" w:colLast="0" w:name="4iylrwe" w:id="150"/>
    <w:bookmarkEnd w:id="150"/>
    <w:p w:rsidR="00000000" w:rsidDel="00000000" w:rsidP="00000000" w:rsidRDefault="00000000" w:rsidRPr="00000000" w14:paraId="000004D0">
      <w:pPr>
        <w:pStyle w:val="Heading1"/>
        <w:keepNext w:val="1"/>
        <w:spacing w:after="60" w:before="240" w:line="276" w:lineRule="auto"/>
        <w:rPr>
          <w:rFonts w:ascii="Calibri" w:cs="Calibri" w:eastAsia="Calibri" w:hAnsi="Calibri"/>
        </w:rPr>
      </w:pPr>
      <w:bookmarkStart w:colFirst="0" w:colLast="0" w:name="_2y3w247" w:id="151"/>
      <w:bookmarkEnd w:id="151"/>
      <w:r w:rsidDel="00000000" w:rsidR="00000000" w:rsidRPr="00000000">
        <w:rPr>
          <w:rFonts w:ascii="Calibri" w:cs="Calibri" w:eastAsia="Calibri" w:hAnsi="Calibri"/>
          <w:vertAlign w:val="baseline"/>
          <w:rtl w:val="0"/>
        </w:rPr>
        <w:t xml:space="preserve">Отдел  16 — Связей с общественностью. Начальник.</w:t>
      </w:r>
      <w:r w:rsidDel="00000000" w:rsidR="00000000" w:rsidRPr="00000000">
        <w:rPr>
          <w:rtl w:val="0"/>
        </w:rPr>
      </w:r>
    </w:p>
    <w:p w:rsidR="00000000" w:rsidDel="00000000" w:rsidP="00000000" w:rsidRDefault="00000000" w:rsidRPr="00000000" w14:paraId="000004D1">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4D2">
      <w:pPr>
        <w:pageBreakBefore w:val="0"/>
        <w:numPr>
          <w:ilvl w:val="0"/>
          <w:numId w:val="88"/>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Баллы по проверочному списку связей с общественностью (ГСД)</w:t>
      </w:r>
    </w:p>
    <w:p w:rsidR="00000000" w:rsidDel="00000000" w:rsidP="00000000" w:rsidRDefault="00000000" w:rsidRPr="00000000" w14:paraId="000004D3">
      <w:pPr>
        <w:pageBreakBefore w:val="0"/>
        <w:spacing w:line="276" w:lineRule="auto"/>
        <w:rPr>
          <w:rFonts w:ascii="Calibri" w:cs="Calibri" w:eastAsia="Calibri" w:hAnsi="Calibri"/>
        </w:rPr>
      </w:pPr>
      <w:hyperlink w:anchor="_bafyqu8psam9">
        <w:r w:rsidDel="00000000" w:rsidR="00000000" w:rsidRPr="00000000">
          <w:rPr>
            <w:rFonts w:ascii="Calibri" w:cs="Calibri" w:eastAsia="Calibri" w:hAnsi="Calibri"/>
            <w:color w:val="1155cc"/>
            <w:u w:val="single"/>
            <w:rtl w:val="0"/>
          </w:rPr>
          <w:t xml:space="preserve">См. описание в статистиках 6-го отделения</w:t>
        </w:r>
      </w:hyperlink>
      <w:r w:rsidDel="00000000" w:rsidR="00000000" w:rsidRPr="00000000">
        <w:rPr>
          <w:rFonts w:ascii="Calibri" w:cs="Calibri" w:eastAsia="Calibri" w:hAnsi="Calibri"/>
          <w:rtl w:val="0"/>
        </w:rPr>
        <w:t xml:space="preserve">.</w:t>
      </w:r>
    </w:p>
    <w:bookmarkStart w:colFirst="0" w:colLast="0" w:name="1d96cc0" w:id="152"/>
    <w:bookmarkEnd w:id="152"/>
    <w:p w:rsidR="00000000" w:rsidDel="00000000" w:rsidP="00000000" w:rsidRDefault="00000000" w:rsidRPr="00000000" w14:paraId="000004D4">
      <w:pPr>
        <w:pStyle w:val="Heading1"/>
        <w:keepNext w:val="1"/>
        <w:spacing w:after="60" w:before="240" w:line="276" w:lineRule="auto"/>
        <w:rPr/>
      </w:pPr>
      <w:bookmarkStart w:colFirst="0" w:colLast="0" w:name="_3x8tuzt" w:id="153"/>
      <w:bookmarkEnd w:id="153"/>
      <w:r w:rsidDel="00000000" w:rsidR="00000000" w:rsidRPr="00000000">
        <w:rPr>
          <w:vertAlign w:val="baseline"/>
          <w:rtl w:val="0"/>
        </w:rPr>
        <w:t xml:space="preserve">Отдел  17 — Вводных услуг. Начальник.</w:t>
      </w:r>
      <w:r w:rsidDel="00000000" w:rsidR="00000000" w:rsidRPr="00000000">
        <w:rPr>
          <w:rtl w:val="0"/>
        </w:rPr>
      </w:r>
    </w:p>
    <w:p w:rsidR="00000000" w:rsidDel="00000000" w:rsidP="00000000" w:rsidRDefault="00000000" w:rsidRPr="00000000" w14:paraId="000004D5">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4D6">
      <w:pPr>
        <w:pageBreakBefore w:val="0"/>
        <w:spacing w:line="276" w:lineRule="auto"/>
        <w:jc w:val="both"/>
        <w:rPr>
          <w:rFonts w:ascii="Calibri" w:cs="Calibri" w:eastAsia="Calibri" w:hAnsi="Calibri"/>
        </w:rPr>
      </w:pPr>
      <w:r w:rsidDel="00000000" w:rsidR="00000000" w:rsidRPr="00000000">
        <w:rPr>
          <w:rtl w:val="0"/>
        </w:rPr>
      </w:r>
    </w:p>
    <w:bookmarkStart w:colFirst="0" w:colLast="0" w:name="2ce457m" w:id="154"/>
    <w:bookmarkEnd w:id="154"/>
    <w:p w:rsidR="00000000" w:rsidDel="00000000" w:rsidP="00000000" w:rsidRDefault="00000000" w:rsidRPr="00000000" w14:paraId="000004D7">
      <w:pPr>
        <w:pStyle w:val="Heading1"/>
        <w:keepNext w:val="1"/>
        <w:spacing w:after="60" w:before="240" w:line="276" w:lineRule="auto"/>
        <w:rPr/>
      </w:pPr>
      <w:bookmarkStart w:colFirst="0" w:colLast="0" w:name="_rjefff" w:id="155"/>
      <w:bookmarkEnd w:id="155"/>
      <w:r w:rsidDel="00000000" w:rsidR="00000000" w:rsidRPr="00000000">
        <w:rPr>
          <w:rFonts w:ascii="Calibri" w:cs="Calibri" w:eastAsia="Calibri" w:hAnsi="Calibri"/>
          <w:vertAlign w:val="baseline"/>
          <w:rtl w:val="0"/>
        </w:rPr>
        <w:t xml:space="preserve">Отдел  18 — По работе с партнерами. Начальник</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D8">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Статистики:</w:t>
      </w:r>
      <w:r w:rsidDel="00000000" w:rsidR="00000000" w:rsidRPr="00000000">
        <w:rPr>
          <w:rtl w:val="0"/>
        </w:rPr>
      </w:r>
    </w:p>
    <w:p w:rsidR="00000000" w:rsidDel="00000000" w:rsidP="00000000" w:rsidRDefault="00000000" w:rsidRPr="00000000" w14:paraId="000004D9">
      <w:pPr>
        <w:pageBreakBefore w:val="0"/>
        <w:numPr>
          <w:ilvl w:val="0"/>
          <w:numId w:val="132"/>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Количество новых клиентов, полученных от партнеров (ГСД)</w:t>
      </w:r>
    </w:p>
    <w:p w:rsidR="00000000" w:rsidDel="00000000" w:rsidP="00000000" w:rsidRDefault="00000000" w:rsidRPr="00000000" w14:paraId="000004DA">
      <w:pPr>
        <w:pageBreakBefore w:val="0"/>
        <w:numPr>
          <w:ilvl w:val="0"/>
          <w:numId w:val="132"/>
        </w:numPr>
        <w:spacing w:after="0" w:line="276" w:lineRule="auto"/>
        <w:ind w:left="566.9291338582675" w:hanging="283.46456692913375"/>
        <w:rPr>
          <w:rFonts w:ascii="Calibri" w:cs="Calibri" w:eastAsia="Calibri" w:hAnsi="Calibri"/>
          <w:b w:val="1"/>
        </w:rPr>
      </w:pPr>
      <w:r w:rsidDel="00000000" w:rsidR="00000000" w:rsidRPr="00000000">
        <w:rPr>
          <w:rFonts w:ascii="Calibri" w:cs="Calibri" w:eastAsia="Calibri" w:hAnsi="Calibri"/>
          <w:b w:val="1"/>
          <w:rtl w:val="0"/>
        </w:rPr>
        <w:t xml:space="preserve">Сумма выплаченных партнерам комиссионных</w:t>
      </w:r>
    </w:p>
    <w:p w:rsidR="00000000" w:rsidDel="00000000" w:rsidP="00000000" w:rsidRDefault="00000000" w:rsidRPr="00000000" w14:paraId="000004DB">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DC">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Описание статистик:</w:t>
      </w:r>
      <w:r w:rsidDel="00000000" w:rsidR="00000000" w:rsidRPr="00000000">
        <w:rPr>
          <w:rtl w:val="0"/>
        </w:rPr>
      </w:r>
    </w:p>
    <w:p w:rsidR="00000000" w:rsidDel="00000000" w:rsidP="00000000" w:rsidRDefault="00000000" w:rsidRPr="00000000" w14:paraId="000004DD">
      <w:pPr>
        <w:numPr>
          <w:ilvl w:val="0"/>
          <w:numId w:val="132"/>
        </w:numPr>
        <w:spacing w:after="0" w:line="276" w:lineRule="auto"/>
        <w:ind w:left="566.9291338582675" w:hanging="283.46456692913375"/>
        <w:rPr/>
      </w:pPr>
      <w:r w:rsidDel="00000000" w:rsidR="00000000" w:rsidRPr="00000000">
        <w:rPr>
          <w:rFonts w:ascii="Calibri" w:cs="Calibri" w:eastAsia="Calibri" w:hAnsi="Calibri"/>
          <w:b w:val="1"/>
          <w:rtl w:val="0"/>
        </w:rPr>
        <w:t xml:space="preserve">Количество новых клиентов, полученных от партнеров (ГСД</w:t>
      </w:r>
      <w:r w:rsidDel="00000000" w:rsidR="00000000" w:rsidRPr="00000000">
        <w:rPr>
          <w:rtl w:val="0"/>
        </w:rPr>
        <w:t xml:space="preserve">)</w:t>
      </w:r>
    </w:p>
    <w:p w:rsidR="00000000" w:rsidDel="00000000" w:rsidP="00000000" w:rsidRDefault="00000000" w:rsidRPr="00000000" w14:paraId="000004DE">
      <w:pPr>
        <w:pageBreakBefore w:val="0"/>
        <w:spacing w:line="276" w:lineRule="auto"/>
        <w:jc w:val="both"/>
        <w:rPr>
          <w:rFonts w:ascii="Calibri" w:cs="Calibri" w:eastAsia="Calibri" w:hAnsi="Calibri"/>
        </w:rPr>
      </w:pPr>
      <w:hyperlink w:anchor="_2y3w247">
        <w:r w:rsidDel="00000000" w:rsidR="00000000" w:rsidRPr="00000000">
          <w:rPr>
            <w:rFonts w:ascii="Calibri" w:cs="Calibri" w:eastAsia="Calibri" w:hAnsi="Calibri"/>
            <w:i w:val="0"/>
            <w:sz w:val="24"/>
            <w:szCs w:val="24"/>
            <w:rtl w:val="0"/>
          </w:rPr>
          <w:t xml:space="preserve">См. описание в статистиках 6-го отделения</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4DF">
      <w:pPr>
        <w:pStyle w:val="Heading2"/>
        <w:numPr>
          <w:ilvl w:val="0"/>
          <w:numId w:val="132"/>
        </w:numPr>
        <w:spacing w:after="0" w:line="276" w:lineRule="auto"/>
        <w:ind w:left="566.9291338582675" w:hanging="283.46456692913375"/>
        <w:rPr>
          <w:rFonts w:ascii="Calibri" w:cs="Calibri" w:eastAsia="Calibri" w:hAnsi="Calibri"/>
          <w:sz w:val="24"/>
          <w:szCs w:val="24"/>
        </w:rPr>
      </w:pPr>
      <w:bookmarkStart w:colFirst="0" w:colLast="0" w:name="_kgmv5f226jo8" w:id="156"/>
      <w:bookmarkEnd w:id="156"/>
      <w:r w:rsidDel="00000000" w:rsidR="00000000" w:rsidRPr="00000000">
        <w:rPr>
          <w:rFonts w:ascii="Calibri" w:cs="Calibri" w:eastAsia="Calibri" w:hAnsi="Calibri"/>
          <w:i w:val="0"/>
          <w:sz w:val="24"/>
          <w:szCs w:val="24"/>
          <w:rtl w:val="0"/>
        </w:rPr>
        <w:t xml:space="preserve">Сумма выплаченных партнерам комиссионных</w:t>
      </w:r>
    </w:p>
    <w:p w:rsidR="00000000" w:rsidDel="00000000" w:rsidP="00000000" w:rsidRDefault="00000000" w:rsidRPr="00000000" w14:paraId="000004E0">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В статистику считают общую сумму комиссионных, которые фактически были выплачены  в течение недели партнерам за направленных клиентов. </w:t>
      </w:r>
      <w:r w:rsidDel="00000000" w:rsidR="00000000" w:rsidRPr="00000000">
        <w:rPr>
          <w:rtl w:val="0"/>
        </w:rPr>
      </w:r>
    </w:p>
    <w:sectPr>
      <w:headerReference r:id="rId34" w:type="default"/>
      <w:headerReference r:id="rId35" w:type="first"/>
      <w:headerReference r:id="rId36" w:type="even"/>
      <w:footerReference r:id="rId37" w:type="default"/>
      <w:footerReference r:id="rId38" w:type="first"/>
      <w:footerReference r:id="rId39" w:type="even"/>
      <w:pgSz w:h="16838" w:w="11906" w:orient="portrait"/>
      <w:pgMar w:bottom="214" w:top="1135" w:left="1133" w:right="566" w:header="0" w:footer="56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Геннадий Мороз" w:id="0" w:date="2024-01-18T16:00:34Z">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могу понять к чему это написано?</w:t>
      </w:r>
    </w:p>
  </w:comment>
  <w:comment w:author="Геннадий Мороз" w:id="1" w:date="2024-01-18T16:01:15Z">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почему берутся эти суммы?</w:t>
      </w:r>
    </w:p>
  </w:comment>
  <w:comment w:author="Мария Исаева" w:id="2" w:date="2024-01-31T13:30:01Z">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Потому что в заказах которые  утверждены и не выплачены могут быть накопления, а второе если они утверждены под оплату чего-то, но не выплачены- то мы эту задолженность должны учесть и в задолженности ( они есть и в графе деньги потому что они отложены и в графе задолженность, потому что еще не оплачено)</w:t>
      </w:r>
    </w:p>
  </w:comment>
  <w:comment w:author="Геннадий Мороз" w:id="3" w:date="2024-01-18T16:01:15Z">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почему берутся эти суммы?</w:t>
      </w:r>
    </w:p>
  </w:comment>
  <w:comment w:author="Мария Исаева" w:id="4" w:date="2024-01-31T13:30:01Z">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Потому что в заказах которые  утверждены и не выплачены могут быть накопления, а второе если они утверждены под оплату чего-то, но не выплачены- то мы эту задолженность должны учесть и в задолженности ( они есть и в графе деньги потому что они отложены и в графе задолженность, потому что еще не оплачено)</w:t>
      </w:r>
    </w:p>
  </w:comment>
  <w:comment w:author="Геннадий Мороз" w:id="5" w:date="2024-01-18T16:03:07Z">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не самостоятельно?</w:t>
      </w:r>
    </w:p>
  </w:comment>
  <w:comment w:author="Геннадий Мороз" w:id="68" w:date="2023-06-07T14:33:15Z">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сотрудники могут менять данные и как часто такое бывает</w:t>
      </w:r>
    </w:p>
  </w:comment>
  <w:comment w:author="Мария Исаева" w:id="69" w:date="2023-12-05T17:07:49Z">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Срок внесения изменений в расходные накладные 3 дня. В приходные накладные, ттн, производство 7 дней. Это связано с тем что документы и точные данные по поставщикам могут приходить с задержкой и, что есть выходные дни когда документы не выписывают. Таким образом на момент расчета статистики нет точных данных по производствам, приходам, в том числе зарубежным, что приведет к изменению статистики после ее расчета. Если делать это за прошлую неделю, статистика будет точной</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вопрос не в конкретно изменении данных, такое бывает редко, а во внесении их</w:t>
      </w:r>
    </w:p>
  </w:comment>
  <w:comment w:author="Геннадий Мороз" w:id="6" w:date="2024-03-12T10:13:47Z">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не самостоятельно?</w:t>
      </w:r>
    </w:p>
  </w:comment>
  <w:comment w:author="Админ Сайта" w:id="36" w:date="2024-04-03T05:58:00Z">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пункте С - каких решений?</w:t>
      </w:r>
    </w:p>
  </w:comment>
  <w:comment w:author="Григорий Панасенко" w:id="72" w:date="2023-07-20T14:12:18Z">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Считается продукт произведенный и готовый к отгрузке</w:t>
      </w:r>
    </w:p>
  </w:comment>
  <w:comment w:author="Григорий Панасенко" w:id="71" w:date="2023-07-20T13:52:22Z">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статистику считается общие количество доставленного товара в срок , в указанное место . Сроки доставки , количество согласовываются с 2 отделением еженедельно опираясь на план производства , и сроки указанные клиентом при размещении заказа . После получения данных каждый понедельник  от НО11 по плану производства на текущую  неделю происходит согласование с 2 отделением количества бигбегов которые необходимо вывезти согласно готовности заказов . В случае если клиент не готов по какой либо причине забрать заказ то такой заказ в квоту не ставится , а переносится в квоту будущих недель когда он будет готов принять груз. Все остальные заказы которые 2 отделение указывает к вывозу ставятся в квоту .</w:t>
      </w:r>
    </w:p>
  </w:comment>
  <w:comment w:author="Мария Исаева" w:id="10" w:date="2024-02-06T21:18:22Z">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оргсхеме компании Беги нет раздела с данными секциями. По этому считаю что данная информация здесь не актуальна, так как взята со стандартного шаблона справочника статистик</w:t>
      </w:r>
    </w:p>
  </w:comment>
  <w:comment w:author="Геннадий Мороз" w:id="9" w:date="2024-01-18T17:23:37Z">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где сам чеклист</w:t>
      </w:r>
    </w:p>
  </w:comment>
  <w:comment w:author="Ирина Шеболдасова" w:id="43" w:date="2024-04-03T10:07:26Z">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Предлагаю убрать эту статистику и эту секции с оргсхемы, так как эта функция отдельно не существует в компании. Все поручения сотрудников НО2 выполняет согласно поставленных задач в битриксе и в проверочном списке у нее есть отдельный пункт по Выполненным поручениям от сотрудников</w:t>
      </w:r>
    </w:p>
  </w:comment>
  <w:comment w:author="Геннадий Мороз" w:id="44" w:date="2024-01-18T19:02:14Z">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45" w:date="2024-02-22T07:26:30Z">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46" w:date="2024-01-18T19:02:14Z">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47" w:date="2024-02-22T07:26:30Z">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48" w:date="2024-01-18T19:02:14Z">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49" w:date="2024-02-22T07:26:30Z">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50" w:date="2024-01-18T19:02:14Z">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51" w:date="2024-02-22T07:26:30Z">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52" w:date="2024-01-18T19:02:14Z">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53" w:date="2024-02-22T07:26:30Z">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54" w:date="2024-01-18T19:02:14Z">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55" w:date="2024-02-22T07:26:30Z">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56" w:date="2024-01-18T19:02:14Z">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57" w:date="2024-02-22T07:26:30Z">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58" w:date="2024-01-18T19:02:14Z">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59" w:date="2024-02-22T07:26:30Z">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60" w:date="2024-01-18T19:02:14Z">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61" w:date="2024-02-22T07:26:30Z">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62" w:date="2024-01-18T19:02:14Z">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63" w:date="2024-02-22T07:26:30Z">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64" w:date="2024-01-18T19:02:14Z">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65" w:date="2024-02-22T07:26:30Z">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66" w:date="2024-01-18T19:02:14Z">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куда делись эти статистики?</w:t>
      </w:r>
    </w:p>
  </w:comment>
  <w:comment w:author="Мария Исаева" w:id="67" w:date="2024-02-22T07:26:30Z">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статистике Клиенты категории Х , и статистике постоянные клиенты считаю что необходимо оставить только одну - постоянные клиенты, потому что это одна и та же статистика, будет показывать одинаковые данные. На протяжении долгого времени проясняла это с РО2А и ГД. Поэтому нет смысла разбивать это на 2 статистики, так как значения по ним будут одинаковые</w:t>
      </w:r>
    </w:p>
  </w:comment>
  <w:comment w:author="Геннадий Мороз" w:id="38" w:date="2024-04-11T15:57:46Z">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как это увидеть? если согласно описания, если квота на этой неделе не будет выполнена, то на следующей неделе она будет уменьшена та как: отвестственный смотрит планы введения в должность сотрудников, которые находятся на ИС и видит что некоторые задачи не будут выполнены  стажерами на текущей неделе и проставляет в колонку план то кол-во баллов которое ему комфортно.</w:t>
      </w:r>
    </w:p>
  </w:comment>
  <w:comment w:author="Алексей Расин" w:id="8" w:date="2023-08-01T05:54:58Z">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актуальный проверочный список. там он очень большой , поэтому возможно или ссылку, ну или полностью включить.</w:t>
      </w:r>
    </w:p>
  </w:comment>
  <w:comment w:author="Геннадий Мороз" w:id="35" w:date="2024-04-11T15:55:17Z">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как эта квота связана с месячной квотой и сроком выхода из ИС?</w:t>
      </w:r>
    </w:p>
  </w:comment>
  <w:comment w:author="Геннадий Мороз" w:id="34" w:date="2024-04-11T15:54:10Z">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понимаю что я вижу по этой статистике</w:t>
      </w:r>
    </w:p>
  </w:comment>
  <w:comment w:author="Геннадий Мороз" w:id="39" w:date="2024-04-11T15:59:11Z">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всех?</w:t>
      </w:r>
    </w:p>
  </w:comment>
  <w:comment w:author="Мария Исаева" w:id="40" w:date="2024-05-14T13:38:59Z">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столбике план</w:t>
      </w:r>
    </w:p>
  </w:comment>
  <w:comment w:author="Геннадий Мороз" w:id="41" w:date="2024-04-11T16:00:17Z">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w:t>
      </w:r>
    </w:p>
  </w:comment>
  <w:comment w:author="Геннадий Мороз" w:id="37" w:date="2024-04-11T15:58:10Z">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тут написано?</w:t>
      </w:r>
    </w:p>
  </w:comment>
  <w:comment w:author="Геннадий Мороз" w:id="42" w:date="2024-04-11T16:03:11Z">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понятно. а зачем эти балы брать по этому проверочному списку?</w:t>
      </w:r>
    </w:p>
  </w:comment>
  <w:comment w:author="Геннадий Мороз" w:id="12" w:date="2024-04-23T11:31:49Z">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РО1 вносит данные?</w:t>
      </w:r>
    </w:p>
  </w:comment>
  <w:comment w:author="Мария Исаева" w:id="13" w:date="2024-05-08T10:53:27Z">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Данные мне подают мастера смены, а я это вношу в сводную таблицу, это мне как помощь для подсчете ГСД. И для того, чтоб потом можно было отследить производительность швей, особенно это необходимо когда есть стажеры и понимать что они повышают производительность.</w:t>
      </w:r>
    </w:p>
  </w:comment>
  <w:comment w:author="Геннадий Мороз" w:id="14" w:date="2024-05-15T08:20:48Z">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почему нельзя чтбы мастера сами заполняли таблицу а я как ро1 контролировал выполнение квоты? зачем двой ное кнопание?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двойное я имеб ввиду что одни и теже денные заполняются 2 раза. тоесть я пишу тебе отчет ивано выполлнил квоту, а ты данные отчета переносишь в свой отчет. обьясни мне смысл переноса а не прямого внесения</w:t>
      </w:r>
    </w:p>
  </w:comment>
  <w:comment w:author="Мария Исаева" w:id="15" w:date="2024-05-15T08:41:27Z">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отдельная инструкция того как заполняются данные в таблицу, мастера вносят в свой журнал данные и прописывают каждый вид мешка который отшивается, и получается итоговая цифра, я создала инструкцию по которой когда швеи шьют сложные мешки то я это пересчитываю в обычные мешки. Потому что сложные мешки занимают больше времени у швеи, соответственно она их может пошить меньше. согласно инструкции есть пропорция  которая переводит сложные мешки в простые.https://docs.google.com/document/d/15hBH6yPlq0JiOTENziLplq5NWmi8O3cWliC2vmMwVKc/edit#heading=h.gjdgxs  например 1 лайнер это 40 обычных маек, высчитано это путем того чо я анализировала сколько примерно времени уходит на 1 лайнер и сколько за это время шьет маек швея. Таким образом когда я заполняю таблицу я сразу перевожу эти сложные мешки в простые и таким образов производительность швеи не меняется а показывает именно правдивые данные</w:t>
      </w:r>
    </w:p>
  </w:comment>
  <w:comment w:author="Мария Исаева" w:id="16" w:date="2024-05-15T08:43:00Z">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не двойное копание, потому что у мастеров есть свой журнал с дынными где есть каждый вид мешка и кол-во, а у меня свой файл с общей производительностью</w:t>
      </w:r>
    </w:p>
  </w:comment>
  <w:comment w:author="Геннадий Мороз" w:id="17" w:date="2024-05-15T13:33:25Z">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именно двойная работа. сначала мастер заполняет свой журнал а затем ты переносишь данные из ее журнала в свой журнал. чем это обусловлено и для чего сделан именно такой процес, что руководительтратит время на рутину.</w:t>
      </w:r>
    </w:p>
  </w:comment>
  <w:comment w:author="Геннадий Мороз" w:id="11" w:date="2024-05-15T08:37:29Z">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показывает любой график.</w:t>
      </w:r>
    </w:p>
  </w:comment>
  <w:comment w:author="Алексей Расин" w:id="70" w:date="2023-08-01T11:16:49Z">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Уверен что проверочный список тут указан неправильный. и он есть свой у НО9</w:t>
      </w:r>
    </w:p>
  </w:comment>
  <w:comment w:author="Геннадий Мороз" w:id="32" w:date="2024-05-15T08:27:07Z">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w:t>
      </w:r>
    </w:p>
  </w:comment>
  <w:comment w:author="Мария Исаева" w:id="33" w:date="2024-05-15T09:01:29Z">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сезон например, видно к примеру что в прошлом году к сезону у нас увеличивалось кол-во сотрудников, и если это повторяется сезонно то можно это определить когда именно к примеру необходимо начать набирать новых сотрудников производства (швей)</w:t>
      </w:r>
    </w:p>
  </w:comment>
  <w:comment w:author="Геннадий Мороз" w:id="24" w:date="2024-05-15T08:39:52Z">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w:t>
      </w:r>
    </w:p>
  </w:comment>
  <w:comment w:author="Мария Исаева" w:id="25" w:date="2024-05-15T09:13:28Z">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на протяжении нескольких недель количество сотрудников выполнивших квоту держится на высоком уровне или растет</w:t>
      </w:r>
    </w:p>
  </w:comment>
  <w:comment w:author="Геннадий Мороз" w:id="26" w:date="2024-05-15T12:48:33Z">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Тренд чего? тренд квоты? тренд биткоина? о каком тренде идет речь?</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привильно ли я понимаю, что на этом графике 2 линии. квота и количество сотрудников с выполненой квотой. и глядя на тренд графика квоты я могу сделать эти выводы?</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правильно?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другой график нужно смотреть?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где это написано?</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правило: если что то может быть понято неправильно, оно ОБЯЗАТЕЛЬНО будет понято неправильно</w:t>
      </w:r>
    </w:p>
  </w:comment>
  <w:comment w:author="Геннадий Мороз" w:id="27" w:date="2024-05-15T08:39:52Z">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w:t>
      </w:r>
    </w:p>
  </w:comment>
  <w:comment w:author="Мария Исаева" w:id="28" w:date="2024-05-15T09:13:28Z">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на протяжении нескольких недель количество сотрудников выполнивших квоту держится на высоком уровне или растет</w:t>
      </w:r>
    </w:p>
  </w:comment>
  <w:comment w:author="Геннадий Мороз" w:id="29" w:date="2024-05-15T12:48:33Z">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Тренд чего? тренд квоты? тренд биткоина? о каком тренде идет речь?</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привильно ли я понимаю, что на этом графике 2 линии. квота и количество сотрудников с выполненой квотой. и глядя на тренд графика квоты я могу сделать эти выводы?</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правильно?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другой график нужно смотреть?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где это написано?</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правило: если что то может быть понято неправильно, оно ОБЯЗАТЕЛЬНО будет понято неправильно</w:t>
      </w:r>
    </w:p>
  </w:comment>
  <w:comment w:author="Геннадий Мороз" w:id="18" w:date="2024-04-23T16:07:37Z">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где это считается. как я проверь и увижу праВИЛЬНОСТЬ ЕСЛИ ЗАХОЧУ ПРОВЕРИТЬ</w:t>
      </w:r>
    </w:p>
  </w:comment>
  <w:comment w:author="Мария Исаева" w:id="19" w:date="2024-05-08T10:55:58Z">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эти данные беру с ежедневных/еженедельных отчетов. Эти данные сотрудник фиксирует в ежедневных и еженедельных отчетах, а так же еженедельно отображает в статистике и БП. За правильность подачи данных подчиненными отвечает руководитель.</w:t>
      </w:r>
    </w:p>
  </w:comment>
  <w:comment w:author="Геннадий Мороз" w:id="20" w:date="2024-05-15T08:36:41Z">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где я вижу, что данные из отчетов взяты правильно? как мне проверить? вот ты просмотрела отчет. и где ты фиксируешь выполнени ли его квота. какие значения ты сумируешь, где они сохраняются? как мне узнать что эти значения просумированы</w:t>
      </w:r>
    </w:p>
  </w:comment>
  <w:comment w:author="Геннадий Мороз" w:id="21" w:date="2024-04-23T16:07:37Z">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где это считается. как я проверь и увижу праВИЛЬНОСТЬ ЕСЛИ ЗАХОЧУ ПРОВЕРИТЬ</w:t>
      </w:r>
    </w:p>
  </w:comment>
  <w:comment w:author="Мария Исаева" w:id="22" w:date="2024-05-08T10:55:58Z">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эти данные беру с ежедневных/еженедельных отчетов. Эти данные сотрудник фиксирует в ежедневных и еженедельных отчетах, а так же еженедельно отображает в статистике и БП. За правильность подачи данных подчиненными отвечает руководитель.</w:t>
      </w:r>
    </w:p>
  </w:comment>
  <w:comment w:author="Геннадий Мороз" w:id="23" w:date="2024-05-15T08:36:41Z">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где я вижу, что данные из отчетов взяты правильно? как мне проверить? вот ты просмотрела отчет. и где ты фиксируешь выполнени ли его квота. какие значения ты сумируешь, где они сохраняются? как мне узнать что эти значения просумированы</w:t>
      </w:r>
    </w:p>
  </w:comment>
  <w:comment w:author="Геннадий Мороз" w:id="30" w:date="2024-05-15T08:26:56Z">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w:t>
      </w:r>
    </w:p>
  </w:comment>
  <w:comment w:author="Мария Исаева" w:id="31" w:date="2024-05-15T09:02:24Z">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общее количество сотрудников - 150 человек. План найма на следующую неделю - 5 человек. Таким образом, общее количество персонала на следующей неделе составит 155 человек.</w:t>
      </w:r>
    </w:p>
  </w:comment>
  <w:comment w:author="Геннадий Мороз" w:id="7" w:date="2024-01-18T16:16:00Z">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Какое это отношение имеет к статистике И зачем это здесь написано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rebuchet MS"/>
  <w:font w:name="Arial"/>
  <w:font w:name="Times New Roman"/>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2">
    <w:pPr>
      <w:pageBreakBefore w:val="0"/>
      <w:tabs>
        <w:tab w:val="right" w:leader="none" w:pos="9630"/>
      </w:tabs>
      <w:spacing w:before="720" w:lineRule="auto"/>
      <w:rPr/>
    </w:pPr>
    <w:r w:rsidDel="00000000" w:rsidR="00000000" w:rsidRPr="00000000">
      <w:rPr>
        <w:rFonts w:ascii="Trebuchet MS" w:cs="Trebuchet MS" w:eastAsia="Trebuchet MS" w:hAnsi="Trebuchet MS"/>
        <w:sz w:val="16"/>
        <w:szCs w:val="16"/>
        <w:rtl w:val="0"/>
      </w:rPr>
      <w:t xml:space="preserve">СПРАВОЧНИК СТАТИСТИК</w:t>
      <w:tab/>
      <w:t xml:space="preserve">Компания ВБА 2015</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firstLine="360"/>
      </w:pPr>
      <w:rPr>
        <w:rFonts w:ascii="Arial" w:cs="Arial" w:eastAsia="Arial" w:hAnsi="Arial"/>
        <w:i w:val="0"/>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3">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566.9291338582675" w:hanging="281.9291338582675"/>
      </w:pPr>
      <w:rPr>
        <w:rFonts w:ascii="Arial" w:cs="Arial" w:eastAsia="Arial" w:hAnsi="Arial"/>
        <w:i w:val="0"/>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2">
    <w:lvl w:ilvl="0">
      <w:start w:val="1"/>
      <w:numFmt w:val="bullet"/>
      <w:lvlText w:val="➔"/>
      <w:lvlJc w:val="left"/>
      <w:pPr>
        <w:ind w:left="720" w:firstLine="360"/>
      </w:pPr>
      <w:rPr>
        <w:rFonts w:ascii="Calibri" w:cs="Calibri" w:eastAsia="Calibri" w:hAnsi="Calibri"/>
        <w:b w:val="1"/>
        <w:i w:val="0"/>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lowerLetter"/>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firstLine="360"/>
      </w:pPr>
      <w:rPr>
        <w:rFonts w:ascii="Arial" w:cs="Arial" w:eastAsia="Arial" w:hAnsi="Arial"/>
        <w:i w:val="0"/>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6">
    <w:lvl w:ilvl="0">
      <w:start w:val="1"/>
      <w:numFmt w:val="lowerLetter"/>
      <w:lvlText w:val="%1."/>
      <w:lvlJc w:val="left"/>
      <w:pPr>
        <w:ind w:left="720" w:hanging="360"/>
      </w:pPr>
      <w:rPr>
        <w:rFonts w:ascii="Calibri" w:cs="Calibri" w:eastAsia="Calibri" w:hAnsi="Calibri"/>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firstLine="360"/>
      </w:pPr>
      <w:rPr>
        <w:rFonts w:ascii="Calibri" w:cs="Calibri" w:eastAsia="Calibri" w:hAnsi="Calibri"/>
        <w:b w:val="1"/>
        <w:i w:val="0"/>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4">
    <w:lvl w:ilvl="0">
      <w:start w:val="1"/>
      <w:numFmt w:val="decimal"/>
      <w:lvlText w:val="%1."/>
      <w:lvlJc w:val="left"/>
      <w:pPr>
        <w:ind w:left="850.3937007874017" w:hanging="359.9999999999999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6">
    <w:lvl w:ilvl="0">
      <w:start w:val="1"/>
      <w:numFmt w:val="decimal"/>
      <w:lvlText w:val="%1."/>
      <w:lvlJc w:val="left"/>
      <w:pPr>
        <w:ind w:left="720" w:firstLine="360"/>
      </w:pPr>
      <w:rPr>
        <w:u w:val="none"/>
      </w:rPr>
    </w:lvl>
    <w:lvl w:ilvl="1">
      <w:start w:val="1"/>
      <w:numFmt w:val="bullet"/>
      <w:lvlText w:val="●"/>
      <w:lvlJc w:val="left"/>
      <w:pPr>
        <w:ind w:left="708.6614173228345" w:firstLine="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6">
    <w:lvl w:ilvl="0">
      <w:start w:val="1"/>
      <w:numFmt w:val="bullet"/>
      <w:lvlText w:val="➔"/>
      <w:lvlJc w:val="left"/>
      <w:pPr>
        <w:ind w:left="720" w:firstLine="360"/>
      </w:pPr>
      <w:rPr>
        <w:rFonts w:ascii="Arial" w:cs="Arial" w:eastAsia="Arial" w:hAnsi="Arial"/>
        <w:i w:val="0"/>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0">
    <w:lvl w:ilvl="0">
      <w:start w:val="1"/>
      <w:numFmt w:val="bullet"/>
      <w:lvlText w:val="➔"/>
      <w:lvlJc w:val="left"/>
      <w:pPr>
        <w:ind w:left="720" w:firstLine="360"/>
      </w:pPr>
      <w:rPr>
        <w:rFonts w:ascii="Arial" w:cs="Arial" w:eastAsia="Arial" w:hAnsi="Arial"/>
        <w:i w:val="0"/>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3">
    <w:lvl w:ilvl="0">
      <w:start w:val="1"/>
      <w:numFmt w:val="decimal"/>
      <w:lvlText w:val="%1."/>
      <w:lvlJc w:val="left"/>
      <w:pPr>
        <w:ind w:left="850.3937007874017" w:hanging="359.9999999999999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9">
    <w:lvl w:ilvl="0">
      <w:start w:val="1"/>
      <w:numFmt w:val="bullet"/>
      <w:lvlText w:val="➔"/>
      <w:lvlJc w:val="left"/>
      <w:pPr>
        <w:ind w:left="720" w:firstLine="360"/>
      </w:pPr>
      <w:rPr>
        <w:rFonts w:ascii="Arial" w:cs="Arial" w:eastAsia="Arial" w:hAnsi="Arial"/>
        <w:i w:val="0"/>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bullet"/>
      <w:lvlText w:val="➔"/>
      <w:lvlJc w:val="left"/>
      <w:pPr>
        <w:ind w:left="720" w:firstLine="360"/>
      </w:pPr>
      <w:rPr>
        <w:rFonts w:ascii="Arial" w:cs="Arial" w:eastAsia="Arial" w:hAnsi="Arial"/>
        <w:i w:val="0"/>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5">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bullet"/>
      <w:lvlText w:val="➔"/>
      <w:lvlJc w:val="left"/>
      <w:pPr>
        <w:ind w:left="566.9291338582675" w:hanging="283.46456692913375"/>
      </w:pPr>
      <w:rPr>
        <w:rFonts w:ascii="Calibri" w:cs="Calibri" w:eastAsia="Calibri" w:hAnsi="Calibri"/>
        <w:b w:val="1"/>
        <w:i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decimal"/>
      <w:lvlText w:val="%1."/>
      <w:lvlJc w:val="left"/>
      <w:pPr>
        <w:ind w:left="566.9291338582675" w:hanging="283.46456692913375"/>
      </w:pPr>
      <w:rPr>
        <w:rFonts w:ascii="Cambria" w:cs="Cambria" w:eastAsia="Cambria" w:hAnsi="Cambria"/>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firstLine="360"/>
      </w:pPr>
      <w:rPr>
        <w:rFonts w:ascii="Arial" w:cs="Arial" w:eastAsia="Arial" w:hAnsi="Arial"/>
        <w:i w:val="0"/>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8">
    <w:lvl w:ilvl="0">
      <w:start w:val="1"/>
      <w:numFmt w:val="bullet"/>
      <w:lvlText w:val="➔"/>
      <w:lvlJc w:val="left"/>
      <w:pPr>
        <w:ind w:left="720" w:hanging="294.80314960629914"/>
      </w:pPr>
      <w:rPr>
        <w:rFonts w:ascii="Calibri" w:cs="Calibri" w:eastAsia="Calibri" w:hAnsi="Calibri"/>
        <w:b w:val="1"/>
        <w:i w:val="0"/>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lvl w:ilvl="0">
      <w:start w:val="1"/>
      <w:numFmt w:val="bullet"/>
      <w:lvlText w:val="➔"/>
      <w:lvlJc w:val="left"/>
      <w:pPr>
        <w:ind w:left="720" w:firstLine="360"/>
      </w:pPr>
      <w:rPr>
        <w:rFonts w:ascii="Arial" w:cs="Arial" w:eastAsia="Arial" w:hAnsi="Arial"/>
        <w:i w:val="0"/>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0">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ru-RU"/>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276" w:lineRule="auto"/>
    </w:pPr>
    <w:rPr>
      <w:rFonts w:ascii="Trebuchet MS" w:cs="Trebuchet MS" w:eastAsia="Trebuchet MS" w:hAnsi="Trebuchet MS"/>
      <w:b w:val="1"/>
      <w:color w:val="000000"/>
      <w:sz w:val="32"/>
      <w:szCs w:val="32"/>
    </w:rPr>
  </w:style>
  <w:style w:type="paragraph" w:styleId="Heading2">
    <w:name w:val="heading 2"/>
    <w:basedOn w:val="Normal"/>
    <w:next w:val="Normal"/>
    <w:pPr>
      <w:keepNext w:val="1"/>
      <w:pageBreakBefore w:val="0"/>
      <w:spacing w:after="60" w:before="240" w:line="240" w:lineRule="auto"/>
    </w:pPr>
    <w:rPr>
      <w:rFonts w:ascii="Arial" w:cs="Arial" w:eastAsia="Arial" w:hAnsi="Arial"/>
      <w:b w:val="1"/>
      <w:i w:val="1"/>
      <w:color w:val="000000"/>
      <w:sz w:val="28"/>
      <w:szCs w:val="28"/>
    </w:rPr>
  </w:style>
  <w:style w:type="paragraph" w:styleId="Heading3">
    <w:name w:val="heading 3"/>
    <w:basedOn w:val="Normal"/>
    <w:next w:val="Normal"/>
    <w:pPr>
      <w:keepNext w:val="1"/>
      <w:pageBreakBefore w:val="0"/>
      <w:spacing w:after="60" w:before="240" w:line="240" w:lineRule="auto"/>
    </w:pPr>
    <w:rPr>
      <w:rFonts w:ascii="Arial" w:cs="Arial" w:eastAsia="Arial" w:hAnsi="Arial"/>
      <w:b w:val="1"/>
      <w:color w:val="000000"/>
      <w:sz w:val="26"/>
      <w:szCs w:val="26"/>
    </w:rPr>
  </w:style>
  <w:style w:type="paragraph" w:styleId="Heading4">
    <w:name w:val="heading 4"/>
    <w:basedOn w:val="Normal"/>
    <w:next w:val="Normal"/>
    <w:pPr>
      <w:keepNext w:val="1"/>
      <w:pageBreakBefore w:val="0"/>
      <w:spacing w:after="60" w:before="240" w:line="240" w:lineRule="auto"/>
    </w:pPr>
    <w:rPr>
      <w:rFonts w:ascii="Times New Roman" w:cs="Times New Roman" w:eastAsia="Times New Roman" w:hAnsi="Times New Roman"/>
      <w:b w:val="1"/>
      <w:color w:val="000000"/>
      <w:sz w:val="28"/>
      <w:szCs w:val="28"/>
    </w:rPr>
  </w:style>
  <w:style w:type="paragraph" w:styleId="Heading5">
    <w:name w:val="heading 5"/>
    <w:basedOn w:val="Normal"/>
    <w:next w:val="Normal"/>
    <w:pPr>
      <w:pageBreakBefore w:val="0"/>
      <w:spacing w:after="60" w:before="240" w:line="240" w:lineRule="auto"/>
    </w:pPr>
    <w:rPr>
      <w:rFonts w:ascii="Times New Roman" w:cs="Times New Roman" w:eastAsia="Times New Roman" w:hAnsi="Times New Roman"/>
      <w:b w:val="1"/>
      <w:i w:val="1"/>
      <w:color w:val="000000"/>
      <w:sz w:val="26"/>
      <w:szCs w:val="26"/>
    </w:rPr>
  </w:style>
  <w:style w:type="paragraph" w:styleId="Heading6">
    <w:name w:val="heading 6"/>
    <w:basedOn w:val="Normal"/>
    <w:next w:val="Normal"/>
    <w:pPr>
      <w:pageBreakBefore w:val="0"/>
      <w:spacing w:after="60" w:before="240" w:line="240" w:lineRule="auto"/>
    </w:pPr>
    <w:rPr>
      <w:rFonts w:ascii="Times New Roman" w:cs="Times New Roman" w:eastAsia="Times New Roman" w:hAnsi="Times New Roman"/>
      <w:b w:val="1"/>
      <w:color w:val="000000"/>
      <w:sz w:val="22"/>
      <w:szCs w:val="22"/>
    </w:rPr>
  </w:style>
  <w:style w:type="paragraph" w:styleId="Title">
    <w:name w:val="Title"/>
    <w:basedOn w:val="Normal"/>
    <w:next w:val="Normal"/>
    <w:pPr>
      <w:pageBreakBefore w:val="0"/>
      <w:spacing w:after="60" w:before="240" w:line="240" w:lineRule="auto"/>
      <w:jc w:val="center"/>
    </w:pPr>
    <w:rPr>
      <w:rFonts w:ascii="Arial" w:cs="Arial" w:eastAsia="Arial" w:hAnsi="Arial"/>
      <w:b w:val="1"/>
      <w:color w:val="000000"/>
      <w:sz w:val="32"/>
      <w:szCs w:val="32"/>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pPr>
      <w:jc w:val="both"/>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pXLTGYGndNhUSPzGtKgKFiCDLD0D5G1cFfIxfXppV-g/edit#gid=1362174366" TargetMode="External"/><Relationship Id="rId22" Type="http://schemas.openxmlformats.org/officeDocument/2006/relationships/hyperlink" Target="https://docs.google.com/spreadsheets/d/1KLBpR8Mu7OhUblAc8_Hdzm1AJIdfV7wUyiLaKTO1dO8/edit#gid=582591912" TargetMode="External"/><Relationship Id="rId21" Type="http://schemas.openxmlformats.org/officeDocument/2006/relationships/hyperlink" Target="https://docs.google.com/spreadsheets/d/1pXLTGYGndNhUSPzGtKgKFiCDLD0D5G1cFfIxfXppV-g/edit#gid=1362174366" TargetMode="External"/><Relationship Id="rId24" Type="http://schemas.openxmlformats.org/officeDocument/2006/relationships/hyperlink" Target="https://docs.google.com/spreadsheets/d/1Vx49Sr1vRirRIBgXHaiwGgVWGRfqpCtK6ZIQ8qPgCPU/edit?pli=1#gid=2019404396" TargetMode="External"/><Relationship Id="rId23" Type="http://schemas.openxmlformats.org/officeDocument/2006/relationships/hyperlink" Target="https://docs.google.com/spreadsheets/d/1yOBZ_tdlUC2w2PxOXDabS68mgBfmiqsznzSmTR5Hg1Q/edit#gid=10414843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Ua9T6qx-s32_p-ZE9dH31CNNaxsYJgrMGJ261nqi3xs/edit" TargetMode="External"/><Relationship Id="rId26" Type="http://schemas.openxmlformats.org/officeDocument/2006/relationships/hyperlink" Target="https://docs.google.com/spreadsheets/u/0/d/1yOBZ_tdlUC2w2PxOXDabS68mgBfmiqsznzSmTR5Hg1Q/edit" TargetMode="External"/><Relationship Id="rId25" Type="http://schemas.openxmlformats.org/officeDocument/2006/relationships/hyperlink" Target="https://docs.google.com/spreadsheets/d/1yOBZ_tdlUC2w2PxOXDabS68mgBfmiqsznzSmTR5Hg1Q/edit#gid=104148431" TargetMode="External"/><Relationship Id="rId28" Type="http://schemas.openxmlformats.org/officeDocument/2006/relationships/hyperlink" Target="https://docs.google.com/spreadsheets/d/1wUs9okomzLx4ginVEfN4hlkfZ5Pj1xVg5kXlSoruC2c/edit#gid=0" TargetMode="External"/><Relationship Id="rId27" Type="http://schemas.openxmlformats.org/officeDocument/2006/relationships/hyperlink" Target="https://docs.google.com/spreadsheets/d/1S9bB2eYrClZekXC_9EOawQ_jbrVL8RfmpWB9kHol0Pc/edit#gid=2787988"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spreadsheets/d/1QtKC-oNfMu3H6r-xaWk-PghkGBJdZpMfi8GjEkmz6L0/edit#gid=179895657" TargetMode="External"/><Relationship Id="rId7" Type="http://schemas.openxmlformats.org/officeDocument/2006/relationships/hyperlink" Target="https://docs.google.com/document/d/1-qbznKDUSQL1bB7AW3D7rb4UPteG5deAj5VngtfuPiQ/edit" TargetMode="External"/><Relationship Id="rId8" Type="http://schemas.openxmlformats.org/officeDocument/2006/relationships/hyperlink" Target="https://docs.google.com/document/d/1Pyaool1GA7j_iTUEKkSG9kMjBTvAPct2nFGuYNfla7w/edit" TargetMode="External"/><Relationship Id="rId31" Type="http://schemas.openxmlformats.org/officeDocument/2006/relationships/image" Target="media/image1.png"/><Relationship Id="rId30" Type="http://schemas.openxmlformats.org/officeDocument/2006/relationships/hyperlink" Target="https://docs.google.com/spreadsheets/u/1/d/1Bj0Iwzui9SvRVxMJJAS8qWBwMT7tFkToMLS6bMylc9U/edit" TargetMode="External"/><Relationship Id="rId11" Type="http://schemas.openxmlformats.org/officeDocument/2006/relationships/hyperlink" Target="https://docs.google.com/document/d/170x8JWYV--zrRB8eLYaQtE-mEzFCOxsSImJ0-o71aAQ/edit" TargetMode="External"/><Relationship Id="rId33" Type="http://schemas.openxmlformats.org/officeDocument/2006/relationships/hyperlink" Target="https://docs.google.com/spreadsheets/d/1liuQsGqbAJpUxEBNvGb90UDfNNYUTm3EOHRGmFwaQPE/edit#gid=0" TargetMode="External"/><Relationship Id="rId10" Type="http://schemas.openxmlformats.org/officeDocument/2006/relationships/hyperlink" Target="https://docs.google.com/spreadsheets/d/1PAWvrUAaxtuNmVHh64FjlQg_dAc1xp3OKmf5nqvMb2A/edit#gid=610151114" TargetMode="External"/><Relationship Id="rId32" Type="http://schemas.openxmlformats.org/officeDocument/2006/relationships/hyperlink" Target="https://docs.google.com/spreadsheets/d/1mlY-nOp5kFbObJm0Gtd-IwsTwr1l9Yp33CSzLl3CNXo/edit#gid=0" TargetMode="External"/><Relationship Id="rId13" Type="http://schemas.openxmlformats.org/officeDocument/2006/relationships/hyperlink" Target="https://docs.google.com/spreadsheets/d/1pXLTGYGndNhUSPzGtKgKFiCDLD0D5G1cFfIxfXppV-g/edit#gid=55397467" TargetMode="External"/><Relationship Id="rId35" Type="http://schemas.openxmlformats.org/officeDocument/2006/relationships/header" Target="header1.xml"/><Relationship Id="rId12" Type="http://schemas.openxmlformats.org/officeDocument/2006/relationships/hyperlink" Target="https://docs.google.com/document/d/170x8JWYV--zrRB8eLYaQtE-mEzFCOxsSImJ0-o71aAQ/edit" TargetMode="External"/><Relationship Id="rId34" Type="http://schemas.openxmlformats.org/officeDocument/2006/relationships/header" Target="header2.xml"/><Relationship Id="rId15" Type="http://schemas.openxmlformats.org/officeDocument/2006/relationships/hyperlink" Target="https://docs.google.com/spreadsheets/d/1S9bB2eYrClZekXC_9EOawQ_jbrVL8RfmpWB9kHol0Pc/edit#gid=1294639210" TargetMode="External"/><Relationship Id="rId37" Type="http://schemas.openxmlformats.org/officeDocument/2006/relationships/footer" Target="footer1.xml"/><Relationship Id="rId14" Type="http://schemas.openxmlformats.org/officeDocument/2006/relationships/hyperlink" Target="https://docs.google.com/spreadsheets/u/0/d/1yOBZ_tdlUC2w2PxOXDabS68mgBfmiqsznzSmTR5Hg1Q/edit" TargetMode="External"/><Relationship Id="rId36" Type="http://schemas.openxmlformats.org/officeDocument/2006/relationships/header" Target="header3.xml"/><Relationship Id="rId17" Type="http://schemas.openxmlformats.org/officeDocument/2006/relationships/hyperlink" Target="https://docs.google.com/spreadsheets/d/12gpISrAA5ZNlNOIUqjuPqObSgzNSMrJe-NWMjIJ2nNc/edit#gid=336117793" TargetMode="External"/><Relationship Id="rId39" Type="http://schemas.openxmlformats.org/officeDocument/2006/relationships/footer" Target="footer2.xml"/><Relationship Id="rId16" Type="http://schemas.openxmlformats.org/officeDocument/2006/relationships/hyperlink" Target="https://docs.google.com/spreadsheets/d/1Ce24xFS5YO9D9IKq-zPj_ty0IWg8bDS6cbbjLFnXrtg/edit#gid=455540374" TargetMode="External"/><Relationship Id="rId38" Type="http://schemas.openxmlformats.org/officeDocument/2006/relationships/footer" Target="footer3.xml"/><Relationship Id="rId19" Type="http://schemas.openxmlformats.org/officeDocument/2006/relationships/hyperlink" Target="https://docs.google.com/spreadsheets/d/1S9bB2eYrClZekXC_9EOawQ_jbrVL8RfmpWB9kHol0Pc/edit#gid=263093582" TargetMode="External"/><Relationship Id="rId18" Type="http://schemas.openxmlformats.org/officeDocument/2006/relationships/hyperlink" Target="https://docs.google.com/spreadsheets/d/12gpISrAA5ZNlNOIUqjuPqObSgzNSMrJe-NWMjIJ2nNc/edit#gid=3361177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