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Самойлов А.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firstLine="413.8582677165351"/>
        <w:rPr>
          <w:u w:val="none"/>
          <w:rPrChange w:author="Aleksandr Samoilov" w:id="2" w:date="2022-09-27T09:55:42Z">
            <w:rPr>
              <w:u w:val="none"/>
            </w:rPr>
          </w:rPrChange>
        </w:rPr>
        <w:pPrChange w:author="Aleksandr Samoilov" w:id="0" w:date="2022-09-27T09:55:42Z">
          <w:pPr>
            <w:numPr>
              <w:ilvl w:val="0"/>
              <w:numId w:val="3"/>
            </w:numPr>
            <w:ind w:left="720" w:firstLine="413.8582677165351"/>
          </w:pPr>
        </w:pPrChange>
      </w:pPr>
      <w:r w:rsidDel="00000000" w:rsidR="00000000" w:rsidRPr="00000000">
        <w:rPr>
          <w:rtl w:val="0"/>
        </w:rPr>
        <w:t xml:space="preserve">Отправить </w:t>
      </w:r>
      <w:ins w:author="Aleksandr Samoilov" w:id="0" w:date="2022-09-27T09:55:23Z">
        <w:r w:rsidDel="00000000" w:rsidR="00000000" w:rsidRPr="00000000">
          <w:rPr>
            <w:rtl w:val="0"/>
          </w:rPr>
          <w:t xml:space="preserve">120</w:t>
        </w:r>
      </w:ins>
      <w:del w:author="Aleksandr Samoilov" w:id="0" w:date="2022-09-27T09:55:23Z">
        <w:r w:rsidDel="00000000" w:rsidR="00000000" w:rsidRPr="00000000">
          <w:rPr>
            <w:rtl w:val="0"/>
          </w:rPr>
          <w:delText xml:space="preserve">……</w:delText>
        </w:r>
      </w:del>
      <w:r w:rsidDel="00000000" w:rsidR="00000000" w:rsidRPr="00000000">
        <w:rPr>
          <w:rtl w:val="0"/>
        </w:rPr>
        <w:t xml:space="preserve"> КП - </w:t>
      </w:r>
      <w:ins w:author="Aleksandr Samoilov" w:id="1" w:date="2022-09-27T09:55:38Z">
        <w:r w:rsidDel="00000000" w:rsidR="00000000" w:rsidRPr="00000000">
          <w:rPr>
            <w:rtl w:val="0"/>
          </w:rPr>
          <w:t xml:space="preserve">28.10.22</w:t>
        </w:r>
      </w:ins>
      <w:del w:author="Aleksandr Samoilov" w:id="1" w:date="2022-09-27T09:55:38Z">
        <w:r w:rsidDel="00000000" w:rsidR="00000000" w:rsidRPr="00000000">
          <w:rPr>
            <w:rtl w:val="0"/>
          </w:rPr>
          <w:delText xml:space="preserve">дата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Провести переговоры с </w:t>
      </w:r>
      <w:ins w:author="Aleksandr Samoilov" w:id="3" w:date="2022-09-27T09:55:57Z">
        <w:r w:rsidDel="00000000" w:rsidR="00000000" w:rsidRPr="00000000">
          <w:rPr>
            <w:rtl w:val="0"/>
          </w:rPr>
          <w:t xml:space="preserve">12</w:t>
        </w:r>
      </w:ins>
      <w:del w:author="Aleksandr Samoilov" w:id="3" w:date="2022-09-27T09:55:57Z">
        <w:r w:rsidDel="00000000" w:rsidR="00000000" w:rsidRPr="00000000">
          <w:rPr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  <w:t xml:space="preserve">-ю клиентами (</w:t>
      </w:r>
      <w:ins w:author="Aleksandr Samoilov" w:id="4" w:date="2022-09-27T09:56:00Z">
        <w:r w:rsidDel="00000000" w:rsidR="00000000" w:rsidRPr="00000000">
          <w:rPr>
            <w:rtl w:val="0"/>
          </w:rPr>
          <w:t xml:space="preserve">3</w:t>
        </w:r>
      </w:ins>
      <w:del w:author="Aleksandr Samoilov" w:id="4" w:date="2022-09-27T09:56:00Z">
        <w:r w:rsidDel="00000000" w:rsidR="00000000" w:rsidRPr="00000000">
          <w:rPr>
            <w:rtl w:val="0"/>
          </w:rPr>
          <w:delText xml:space="preserve">5</w:delText>
        </w:r>
      </w:del>
      <w:r w:rsidDel="00000000" w:rsidR="00000000" w:rsidRPr="00000000">
        <w:rPr>
          <w:rtl w:val="0"/>
        </w:rPr>
        <w:t xml:space="preserve"> в недел) - </w:t>
      </w:r>
      <w:ins w:author="Aleksandr Samoilov" w:id="5" w:date="2022-09-27T09:56:24Z">
        <w:r w:rsidDel="00000000" w:rsidR="00000000" w:rsidRPr="00000000">
          <w:rPr>
            <w:rtl w:val="0"/>
          </w:rPr>
          <w:t xml:space="preserve">до 28.10.22</w:t>
        </w:r>
      </w:ins>
      <w:del w:author="Aleksandr Samoilov" w:id="5" w:date="2022-09-27T09:56:24Z">
        <w:r w:rsidDel="00000000" w:rsidR="00000000" w:rsidRPr="00000000">
          <w:rPr>
            <w:rtl w:val="0"/>
          </w:rPr>
          <w:delText xml:space="preserve">дата</w:delText>
        </w:r>
      </w:del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Получить ОС по </w:t>
      </w:r>
      <w:ins w:author="Aleksandr Samoilov" w:id="6" w:date="2022-09-27T09:56:42Z">
        <w:r w:rsidDel="00000000" w:rsidR="00000000" w:rsidRPr="00000000">
          <w:rPr>
            <w:rtl w:val="0"/>
          </w:rPr>
          <w:t xml:space="preserve">12</w:t>
        </w:r>
      </w:ins>
      <w:del w:author="Aleksandr Samoilov" w:id="6" w:date="2022-09-27T09:56:42Z">
        <w:r w:rsidDel="00000000" w:rsidR="00000000" w:rsidRPr="00000000">
          <w:rPr>
            <w:rtl w:val="0"/>
          </w:rPr>
          <w:delText xml:space="preserve">10</w:delText>
        </w:r>
      </w:del>
      <w:r w:rsidDel="00000000" w:rsidR="00000000" w:rsidRPr="00000000">
        <w:rPr>
          <w:rtl w:val="0"/>
        </w:rPr>
        <w:t xml:space="preserve"> КП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Получить заказ от ИрПласта на </w:t>
      </w:r>
      <w:ins w:author="Aleksandr Samoilov" w:id="7" w:date="2022-09-27T09:57:00Z">
        <w:r w:rsidDel="00000000" w:rsidR="00000000" w:rsidRPr="00000000">
          <w:rPr>
            <w:rtl w:val="0"/>
          </w:rPr>
          <w:t xml:space="preserve">4000</w:t>
        </w:r>
      </w:ins>
      <w:del w:author="Aleksandr Samoilov" w:id="7" w:date="2022-09-27T09:57:00Z">
        <w:r w:rsidDel="00000000" w:rsidR="00000000" w:rsidRPr="00000000">
          <w:rPr>
            <w:rtl w:val="0"/>
          </w:rPr>
          <w:delText xml:space="preserve">…….</w:delText>
        </w:r>
      </w:del>
      <w:r w:rsidDel="00000000" w:rsidR="00000000" w:rsidRPr="00000000">
        <w:rPr>
          <w:rtl w:val="0"/>
        </w:rPr>
        <w:t xml:space="preserve"> шт х </w:t>
      </w:r>
      <w:ins w:author="Aleksandr Samoilov" w:id="8" w:date="2022-09-27T09:57:05Z">
        <w:r w:rsidDel="00000000" w:rsidR="00000000" w:rsidRPr="00000000">
          <w:rPr>
            <w:rtl w:val="0"/>
          </w:rPr>
          <w:t xml:space="preserve">6 евро</w:t>
        </w:r>
      </w:ins>
      <w:del w:author="Aleksandr Samoilov" w:id="8" w:date="2022-09-27T09:57:05Z">
        <w:r w:rsidDel="00000000" w:rsidR="00000000" w:rsidRPr="00000000">
          <w:rPr>
            <w:rtl w:val="0"/>
          </w:rPr>
          <w:delText xml:space="preserve">цена </w:delText>
        </w:r>
      </w:del>
      <w:r w:rsidDel="00000000" w:rsidR="00000000" w:rsidRPr="00000000">
        <w:rPr>
          <w:rtl w:val="0"/>
        </w:rPr>
        <w:t xml:space="preserve">= </w:t>
      </w:r>
      <w:ins w:author="Aleksandr Samoilov" w:id="9" w:date="2022-09-27T09:57:14Z">
        <w:r w:rsidDel="00000000" w:rsidR="00000000" w:rsidRPr="00000000">
          <w:rPr>
            <w:rtl w:val="0"/>
          </w:rPr>
          <w:t xml:space="preserve">24000евро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firstLine="413.8582677165351"/>
      </w:pPr>
      <w:r w:rsidDel="00000000" w:rsidR="00000000" w:rsidRPr="00000000">
        <w:rPr>
          <w:rtl w:val="0"/>
        </w:rPr>
        <w:t xml:space="preserve">Получить заказ от КGM на </w:t>
      </w:r>
      <w:ins w:author="Aleksandr Samoilov" w:id="10" w:date="2022-09-27T09:57:22Z">
        <w:r w:rsidDel="00000000" w:rsidR="00000000" w:rsidRPr="00000000">
          <w:rPr>
            <w:rtl w:val="0"/>
          </w:rPr>
          <w:t xml:space="preserve">5000</w:t>
        </w:r>
      </w:ins>
      <w:del w:author="Aleksandr Samoilov" w:id="10" w:date="2022-09-27T09:57:22Z">
        <w:r w:rsidDel="00000000" w:rsidR="00000000" w:rsidRPr="00000000">
          <w:rPr>
            <w:rtl w:val="0"/>
          </w:rPr>
          <w:delText xml:space="preserve">……</w:delText>
        </w:r>
      </w:del>
      <w:r w:rsidDel="00000000" w:rsidR="00000000" w:rsidRPr="00000000">
        <w:rPr>
          <w:rtl w:val="0"/>
        </w:rPr>
        <w:t xml:space="preserve">. шт х </w:t>
      </w:r>
      <w:ins w:author="Aleksandr Samoilov" w:id="11" w:date="2022-09-27T09:57:27Z">
        <w:r w:rsidDel="00000000" w:rsidR="00000000" w:rsidRPr="00000000">
          <w:rPr>
            <w:rtl w:val="0"/>
          </w:rPr>
          <w:t xml:space="preserve">7,70 евро</w:t>
        </w:r>
      </w:ins>
      <w:del w:author="Aleksandr Samoilov" w:id="11" w:date="2022-09-27T09:57:27Z">
        <w:r w:rsidDel="00000000" w:rsidR="00000000" w:rsidRPr="00000000">
          <w:rPr>
            <w:rtl w:val="0"/>
          </w:rPr>
          <w:delText xml:space="preserve">цена</w:delText>
        </w:r>
      </w:del>
      <w:r w:rsidDel="00000000" w:rsidR="00000000" w:rsidRPr="00000000">
        <w:rPr>
          <w:rtl w:val="0"/>
        </w:rPr>
        <w:t xml:space="preserve"> = </w:t>
      </w:r>
      <w:ins w:author="Aleksandr Samoilov" w:id="12" w:date="2022-09-27T09:57:46Z">
        <w:r w:rsidDel="00000000" w:rsidR="00000000" w:rsidRPr="00000000">
          <w:rPr>
            <w:rtl w:val="0"/>
          </w:rPr>
          <w:t xml:space="preserve">38500 евро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firstLine="413.8582677165351"/>
      </w:pPr>
      <w:r w:rsidDel="00000000" w:rsidR="00000000" w:rsidRPr="00000000">
        <w:rPr>
          <w:rtl w:val="0"/>
        </w:rPr>
        <w:t xml:space="preserve">Получить заказ от </w:t>
      </w:r>
      <w:ins w:author="Aleksandr Samoilov" w:id="13" w:date="2022-09-27T09:57:52Z">
        <w:r w:rsidDel="00000000" w:rsidR="00000000" w:rsidRPr="00000000">
          <w:rPr>
            <w:rtl w:val="0"/>
          </w:rPr>
          <w:t xml:space="preserve">Дианы (Литва) на 5000шт х 3 евро = 15000 евро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Лядский 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</w:t>
      </w:r>
      <w:ins w:author="Aleksandr Samoilov" w:id="14" w:date="2022-09-27T10:25:53Z">
        <w:r w:rsidDel="00000000" w:rsidR="00000000" w:rsidRPr="00000000">
          <w:rPr>
            <w:rtl w:val="0"/>
          </w:rPr>
          <w:t xml:space="preserve">250</w:t>
        </w:r>
      </w:ins>
      <w:del w:author="Aleksandr Samoilov" w:id="14" w:date="2022-09-27T10:25:53Z">
        <w:r w:rsidDel="00000000" w:rsidR="00000000" w:rsidRPr="00000000">
          <w:rPr>
            <w:rtl w:val="0"/>
          </w:rPr>
          <w:delText xml:space="preserve">……</w:delText>
        </w:r>
      </w:del>
      <w:r w:rsidDel="00000000" w:rsidR="00000000" w:rsidRPr="00000000">
        <w:rPr>
          <w:rtl w:val="0"/>
        </w:rPr>
        <w:t xml:space="preserve"> КП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переговоры с 20-ю клиентами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ОС по </w:t>
      </w:r>
      <w:ins w:author="Aleksandr Samoilov" w:id="15" w:date="2022-09-27T10:26:00Z">
        <w:r w:rsidDel="00000000" w:rsidR="00000000" w:rsidRPr="00000000">
          <w:rPr>
            <w:rtl w:val="0"/>
          </w:rPr>
          <w:t xml:space="preserve">20</w:t>
        </w:r>
      </w:ins>
      <w:del w:author="Aleksandr Samoilov" w:id="15" w:date="2022-09-27T10:26:00Z">
        <w:r w:rsidDel="00000000" w:rsidR="00000000" w:rsidRPr="00000000">
          <w:rPr>
            <w:rtl w:val="0"/>
          </w:rPr>
          <w:delText xml:space="preserve">10</w:delText>
        </w:r>
      </w:del>
      <w:r w:rsidDel="00000000" w:rsidR="00000000" w:rsidRPr="00000000">
        <w:rPr>
          <w:rtl w:val="0"/>
        </w:rPr>
        <w:t xml:space="preserve"> КП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заказ на </w:t>
      </w:r>
      <w:ins w:author="Aleksandr Samoilov" w:id="16" w:date="2022-09-27T10:26:07Z">
        <w:r w:rsidDel="00000000" w:rsidR="00000000" w:rsidRPr="00000000">
          <w:rPr>
            <w:rtl w:val="0"/>
          </w:rPr>
          <w:t xml:space="preserve">150тыс.грн</w:t>
        </w:r>
      </w:ins>
      <w:del w:author="Aleksandr Samoilov" w:id="16" w:date="2022-09-27T10:26:07Z">
        <w:r w:rsidDel="00000000" w:rsidR="00000000" w:rsidRPr="00000000">
          <w:rPr>
            <w:rtl w:val="0"/>
          </w:rPr>
          <w:delText xml:space="preserve">……….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заказ от</w:t>
      </w:r>
      <w:ins w:author="Aleksandr Samoilov" w:id="17" w:date="2022-09-27T10:34:19Z">
        <w:r w:rsidDel="00000000" w:rsidR="00000000" w:rsidRPr="00000000">
          <w:rPr>
            <w:rtl w:val="0"/>
          </w:rPr>
          <w:t xml:space="preserve"> Cyrcon</w:t>
        </w:r>
      </w:ins>
      <w:r w:rsidDel="00000000" w:rsidR="00000000" w:rsidRPr="00000000">
        <w:rPr>
          <w:rtl w:val="0"/>
        </w:rPr>
        <w:t xml:space="preserve"> </w:t>
      </w:r>
      <w:ins w:author="Aleksandr Samoilov" w:id="18" w:date="2022-09-27T10:27:22Z">
        <w:r w:rsidDel="00000000" w:rsidR="00000000" w:rsidRPr="00000000">
          <w:rPr>
            <w:rtl w:val="0"/>
          </w:rPr>
          <w:t xml:space="preserve">на 1000</w:t>
        </w:r>
      </w:ins>
      <w:r w:rsidDel="00000000" w:rsidR="00000000" w:rsidRPr="00000000">
        <w:rPr>
          <w:rtl w:val="0"/>
        </w:rPr>
        <w:t xml:space="preserve">шт х </w:t>
      </w:r>
      <w:ins w:author="Aleksandr Samoilov" w:id="19" w:date="2022-09-27T10:27:27Z">
        <w:r w:rsidDel="00000000" w:rsidR="00000000" w:rsidRPr="00000000">
          <w:rPr>
            <w:rtl w:val="0"/>
          </w:rPr>
          <w:t xml:space="preserve">152грн</w:t>
        </w:r>
      </w:ins>
      <w:del w:author="Aleksandr Samoilov" w:id="19" w:date="2022-09-27T10:27:27Z">
        <w:r w:rsidDel="00000000" w:rsidR="00000000" w:rsidRPr="00000000">
          <w:rPr>
            <w:rtl w:val="0"/>
          </w:rPr>
          <w:delText xml:space="preserve">цена</w:delText>
        </w:r>
      </w:del>
      <w:r w:rsidDel="00000000" w:rsidR="00000000" w:rsidRPr="00000000">
        <w:rPr>
          <w:rtl w:val="0"/>
        </w:rPr>
        <w:t xml:space="preserve"> = </w:t>
      </w:r>
      <w:ins w:author="Aleksandr Samoilov" w:id="20" w:date="2022-09-27T10:27:33Z">
        <w:r w:rsidDel="00000000" w:rsidR="00000000" w:rsidRPr="00000000">
          <w:rPr>
            <w:rtl w:val="0"/>
          </w:rPr>
          <w:t xml:space="preserve">152тыс.грн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leksandr Samoilov" w:id="22" w:date="2022-09-27T10:34:29Z">
            <w:rPr>
              <w:u w:val="none"/>
            </w:rPr>
          </w:rPrChange>
        </w:rPr>
        <w:pPrChange w:author="Aleksandr Samoilov" w:id="0" w:date="2022-09-27T10:34:29Z">
          <w:pPr>
            <w:numPr>
              <w:ilvl w:val="0"/>
              <w:numId w:val="2"/>
            </w:numPr>
            <w:ind w:left="1440" w:hanging="360"/>
          </w:pPr>
        </w:pPrChange>
      </w:pPr>
      <w:del w:author="Aleksandr Samoilov" w:id="21" w:date="2022-09-27T10:34:28Z">
        <w:r w:rsidDel="00000000" w:rsidR="00000000" w:rsidRPr="00000000">
          <w:rPr>
            <w:rtl w:val="0"/>
          </w:rPr>
          <w:delText xml:space="preserve">Получить заказ от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Милушин 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</w:t>
      </w:r>
      <w:ins w:author="Aleksandr Samoilov" w:id="23" w:date="2022-09-27T10:33:29Z">
        <w:r w:rsidDel="00000000" w:rsidR="00000000" w:rsidRPr="00000000">
          <w:rPr>
            <w:rtl w:val="0"/>
          </w:rPr>
          <w:t xml:space="preserve">300</w:t>
        </w:r>
      </w:ins>
      <w:del w:author="Aleksandr Samoilov" w:id="23" w:date="2022-09-27T10:33:29Z">
        <w:r w:rsidDel="00000000" w:rsidR="00000000" w:rsidRPr="00000000">
          <w:rPr>
            <w:rtl w:val="0"/>
          </w:rPr>
          <w:delText xml:space="preserve">……</w:delText>
        </w:r>
      </w:del>
      <w:r w:rsidDel="00000000" w:rsidR="00000000" w:rsidRPr="00000000">
        <w:rPr>
          <w:rtl w:val="0"/>
        </w:rPr>
        <w:t xml:space="preserve"> КП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переговоры с 20-ю клиентами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ОС по </w:t>
      </w:r>
      <w:ins w:author="Aleksandr Samoilov" w:id="24" w:date="2022-09-27T10:33:41Z">
        <w:r w:rsidDel="00000000" w:rsidR="00000000" w:rsidRPr="00000000">
          <w:rPr>
            <w:rtl w:val="0"/>
          </w:rPr>
          <w:t xml:space="preserve">30</w:t>
        </w:r>
      </w:ins>
      <w:del w:author="Aleksandr Samoilov" w:id="24" w:date="2022-09-27T10:33:41Z">
        <w:r w:rsidDel="00000000" w:rsidR="00000000" w:rsidRPr="00000000">
          <w:rPr>
            <w:rtl w:val="0"/>
          </w:rPr>
          <w:delText xml:space="preserve">10</w:delText>
        </w:r>
      </w:del>
      <w:r w:rsidDel="00000000" w:rsidR="00000000" w:rsidRPr="00000000">
        <w:rPr>
          <w:rtl w:val="0"/>
        </w:rPr>
        <w:t xml:space="preserve"> КП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заказ на 250 000 грн. от клиента Орел на октябрь (1200 шт х 6 евро)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пробный заказ 1000 шт (</w:t>
      </w:r>
      <w:ins w:author="Aleksandr Samoilov" w:id="25" w:date="2022-09-27T10:29:15Z">
        <w:r w:rsidDel="00000000" w:rsidR="00000000" w:rsidRPr="00000000">
          <w:rPr>
            <w:rtl w:val="0"/>
          </w:rPr>
          <w:t xml:space="preserve">пшеница Trans Jack Sp.z o o) 1000. шт</w:t>
        </w:r>
      </w:ins>
      <w:del w:author="Aleksandr Samoilov" w:id="25" w:date="2022-09-27T10:29:15Z">
        <w:r w:rsidDel="00000000" w:rsidR="00000000" w:rsidRPr="00000000">
          <w:rPr>
            <w:rtl w:val="0"/>
          </w:rPr>
          <w:delText xml:space="preserve">пшеница итальянцы)  ……. шт</w:delText>
        </w:r>
      </w:del>
      <w:r w:rsidDel="00000000" w:rsidR="00000000" w:rsidRPr="00000000">
        <w:rPr>
          <w:rtl w:val="0"/>
        </w:rPr>
        <w:t xml:space="preserve"> х </w:t>
      </w:r>
      <w:ins w:author="Aleksandr Samoilov" w:id="26" w:date="2022-09-27T10:29:21Z">
        <w:r w:rsidDel="00000000" w:rsidR="00000000" w:rsidRPr="00000000">
          <w:rPr>
            <w:rtl w:val="0"/>
          </w:rPr>
          <w:t xml:space="preserve">7евро</w:t>
        </w:r>
      </w:ins>
      <w:del w:author="Aleksandr Samoilov" w:id="26" w:date="2022-09-27T10:29:21Z">
        <w:r w:rsidDel="00000000" w:rsidR="00000000" w:rsidRPr="00000000">
          <w:rPr>
            <w:rtl w:val="0"/>
          </w:rPr>
          <w:delText xml:space="preserve">цена</w:delText>
        </w:r>
      </w:del>
      <w:r w:rsidDel="00000000" w:rsidR="00000000" w:rsidRPr="00000000">
        <w:rPr>
          <w:rtl w:val="0"/>
        </w:rPr>
        <w:t xml:space="preserve"> = </w:t>
      </w:r>
      <w:ins w:author="Aleksandr Samoilov" w:id="27" w:date="2022-09-27T10:29:27Z">
        <w:r w:rsidDel="00000000" w:rsidR="00000000" w:rsidRPr="00000000">
          <w:rPr>
            <w:rtl w:val="0"/>
          </w:rPr>
          <w:t xml:space="preserve">7000 евро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заказ от </w:t>
      </w:r>
      <w:ins w:author="Aleksandr Samoilov" w:id="28" w:date="2022-09-27T10:29:59Z">
        <w:r w:rsidDel="00000000" w:rsidR="00000000" w:rsidRPr="00000000">
          <w:rPr>
            <w:rtl w:val="0"/>
          </w:rPr>
          <w:t xml:space="preserve">Gumeko Sp.z o.o. на пробную партию 500шт х 6евро = 3000евро</w:t>
        </w:r>
      </w:ins>
      <w:del w:author="Aleksandr Samoilov" w:id="28" w:date="2022-09-27T10:29:59Z">
        <w:r w:rsidDel="00000000" w:rsidR="00000000" w:rsidRPr="00000000">
          <w:rPr>
            <w:rtl w:val="0"/>
          </w:rPr>
          <w:delText xml:space="preserve">…….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