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Программа введения в должность</w:t>
      </w:r>
      <w:r w:rsidDel="00000000" w:rsidR="00000000" w:rsidRPr="00000000">
        <w:rPr>
          <w:rtl w:val="0"/>
        </w:rPr>
        <w:t xml:space="preserve"> менеджер по продажам 6е отделение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Дата начала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Ф.И.О. сотрудника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Испытательный срок</w:t>
      </w:r>
    </w:p>
    <w:tbl>
      <w:tblPr>
        <w:tblStyle w:val="Table1"/>
        <w:tblW w:w="99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"/>
        <w:gridCol w:w="4185"/>
        <w:gridCol w:w="1140"/>
        <w:gridCol w:w="2280"/>
        <w:gridCol w:w="1890"/>
        <w:tblGridChange w:id="0">
          <w:tblGrid>
            <w:gridCol w:w="435"/>
            <w:gridCol w:w="4185"/>
            <w:gridCol w:w="1140"/>
            <w:gridCol w:w="2280"/>
            <w:gridCol w:w="18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line="27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Задание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Срок выполнения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Подпись стажера, которая подтверждает выполнение задания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Подпись РО1, которая подтверждает проверку выполненного задания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Ознакомится с  </w:t>
            </w: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2021-01-21 Инструкция по установлению пароля и деактивации аккаунта в телеграмм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Установить телеграмм и ознакомиться с рабочими группами</w:t>
              <w:br w:type="textWrapping"/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на корпоративном портале Битрикс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(15мин)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2018-07-27 Инструкция По использованию корпоративного портала Битрикс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30мин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2018-03-21 Инструкция Как прикреплять документ к задаче в Битрикс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к Platrum и увидеть себя на организующей схеме компании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корпоративную почту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15мин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2018-06-11 ИП Использование корпоративных сервисов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в ZOOM</w:t>
              <w:br w:type="textWrapping"/>
              <w:t xml:space="preserve">15мин</w:t>
            </w: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2018-03-27 Инструкция По работе с сервисом для видеоконференций «ZOOM»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Участвовать в ежедневных координациях с руководителем и подчиненными утром и вечером</w:t>
              <w:br w:type="textWrapping"/>
              <w:t xml:space="preserve">Для это пройти обучение </w:t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курс по координациям</w:t>
              <w:br w:type="textWrapping"/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2020-04-22 Приказ О контроле удаленной работы сотрудников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к гугл сайту с оргполитиками и папками должности (шляпами)</w:t>
              <w:br w:type="textWrapping"/>
            </w: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2020-12-18 Инструкция Правила работы с GOOGLE-сайтом оргполитик компаний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Ознакомиться со своей папкой должности.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81" w:lineRule="auto"/>
              <w:rPr>
                <w:color w:val="ff0000"/>
                <w:highlight w:val="white"/>
              </w:rPr>
            </w:pPr>
            <w:hyperlink r:id="rId13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sites.google.com/view/vbatradegroup/%D0%B1%D0%B8%D0%B3-%D0%B1%D0%B5%D0%B3%D0%B8/%D1%88%D0%BB%D1%8F%D0%BF%D1%8B-%D0%B1%D0%B1/6-%D0%BE%D1%82%D0%B4%D0%B5%D0%BB%D0%B5%D0%BD%D0%B8%D0%B5-%D0%B1%D0%B1/%D0%BC%D0%B5%D0%BD%D0%B5%D0%B4%D0%B6%D0%B5%D1%80-%D0%B2%D0%BD%D0%B5%D1%88%D0%BD%D0%B5%D0%B9-%D1%8D%D0%BA%D0%BE%D0%BD%D0%BE%D0%BC%D0%B8%D1%87%D0%B5%D1%81%D0%BA%D0%BE%D0%B9-%D0%B4%D0%B5%D1%8F%D1%82%D0%B5%D0%BB%D1%8C%D0%BD%D0%BE%D1%81%D1%82%D0%B8-%D0%B1%D0%B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81" w:lineRule="auto"/>
              <w:rPr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Разделы:</w:t>
              <w:br w:type="textWrapping"/>
              <w:t xml:space="preserve">Цель и ЦКП</w:t>
              <w:br w:type="textWrapping"/>
              <w:t xml:space="preserve">Основные обязанности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ППФ (прояснение продукта и функций) с непосредственным руководителем, используя 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2021_05_19 Инструкция Прояснения продукта и функций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  <w:t xml:space="preserve">Для этого необходимо пройти обучение:</w:t>
              <w:br w:type="textWrapping"/>
              <w:t xml:space="preserve">курс Ценный конечный продукт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Составить боевой план на 2 недели и утвердить его у непосредственного руководителя</w:t>
              <w:br w:type="textWrapping"/>
              <w:t xml:space="preserve">Использовать бланк боевого плана для стажера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Плана на неделю стажера ВБА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формулу несуществования для нового поста со всеми сотрудниками компании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Я стажер на должность. Все задачи буду выполнять по мере своего обучения</w:t>
              <w:br w:type="textWrapping"/>
              <w:t xml:space="preserve">Для этого пройти обучение</w:t>
              <w:br w:type="textWrapping"/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2018-08-20 ИП Формула несуществования для нового поста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обучение по обязательным курсам </w:t>
              <w:br w:type="textWrapping"/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Реестр оргполитик для папки Штатного сотрудника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2017-12-19 ИП Правила по работе с социальными сетями компании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2018-06-11 ИП Использование корпоративных сервисов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2020-06-15 Правила перенаправления внешней коммуникации ответственному сотруднику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2020-06-02 ИП Правила безопасного поведения в сети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2020-19-05 ИП ЦКП УК 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2020-05-19 ИП Цели и замыслы УК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2021-06-22 Правила по рекомендациям в компании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2021-08-09 ИП Шкала компетентности сотрудников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2021-08-13 ИП Правило общения с руководителем после 18:00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2021-08-16 Приказ про дополнение папки должности и обучению в компании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4" w:lineRule="auto"/>
              <w:rPr/>
            </w:pPr>
            <w:r w:rsidDel="00000000" w:rsidR="00000000" w:rsidRPr="00000000">
              <w:rPr>
                <w:rtl w:val="0"/>
              </w:rPr>
              <w:t xml:space="preserve">Присутствовать на общем собрании в 16:30 каждую среду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Просмотреть курс Эйнштейна «Шляпы» и сдать проверку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обучение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74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Видео-курс Эйнштейн по статистикам 2ч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br w:type="textWrapping"/>
              <w:t xml:space="preserve">справочник статистик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74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Регламент по статистикам 2ч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74" w:lineRule="auto"/>
              <w:rPr>
                <w:highlight w:val="whit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2020-05-28 Инструкция по заполнению статистик на Platrum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Начать заполнять свои статистики</w:t>
              <w:br w:type="textWrapping"/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Пройти обучение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2019-06-30 Инструкция Как писать еженедельные и ежедневные отчеты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Предоставлять ежедневные отчеты в телеграмм</w:t>
              <w:br w:type="textWrapping"/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обучение по своей папки должности по Контрольному листу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line="274" w:lineRule="auto"/>
              <w:rPr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пройти обучение</w:t>
              <w:br w:type="textWrapping"/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2021-08-16 Приказ про дополнение папки должности и обучению в компании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2021-08-09 ИП Шкала компетентности сотрудников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74" w:lineRule="auto"/>
              <w:rPr/>
            </w:pPr>
            <w:r w:rsidDel="00000000" w:rsidR="00000000" w:rsidRPr="00000000">
              <w:rPr>
                <w:rtl w:val="0"/>
              </w:rPr>
              <w:t xml:space="preserve">Участвовать (выступать) в общем собрании в 16:30 каждую среду.</w:t>
              <w:br w:type="textWrapping"/>
              <w:t xml:space="preserve">Для этого пройти обучение 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Просмотреть курс Эйнштейна «Еженедельное планирование» и сдать проверку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Изучить Регламент компании по планированию на неделю, сдать проверку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самостоятельно составить БП на 2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after="0" w:line="274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line="27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line="27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line="27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tabs>
                <w:tab w:val="left" w:leader="none" w:pos="364"/>
              </w:tabs>
              <w:spacing w:after="0" w:line="274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after="0"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after="0"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0"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КРИТЕРИИ УСПЕШНОСТИ ПРОХОЖДЕНИЯ ИСПЫТАТЕЛЬНОГО СРОКА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line="274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 использует следующие инструменты: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"/>
              </w:numPr>
              <w:spacing w:after="0" w:line="274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Ежедневные координации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"/>
              </w:numPr>
              <w:spacing w:after="0" w:line="274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ежедневное и еженедельное планирование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"/>
              </w:numPr>
              <w:spacing w:after="0" w:line="274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еженедельные статистики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"/>
              </w:numPr>
              <w:spacing w:after="0" w:line="274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письменная коммуникация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tabs>
                <w:tab w:val="left" w:leader="none" w:pos="356"/>
              </w:tabs>
              <w:spacing w:after="0" w:line="274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 понимает разницу между командными и коммуникационными линиями и может определить по какой ком линии направлено послание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rPr>
                <w:ins w:author="Анастасия Ткачук" w:id="0" w:date="2022-07-11T11:38:55Z"/>
              </w:rPr>
            </w:pPr>
            <w:ins w:author="Анастасия Ткачук" w:id="0" w:date="2022-07-11T11:38:55Z">
              <w:r w:rsidDel="00000000" w:rsidR="00000000" w:rsidRPr="00000000">
                <w:rPr>
                  <w:rtl w:val="0"/>
                </w:rPr>
                <w:t xml:space="preserve">Сотрудник выполнил поставленные квоты по принятым заказам по Европе (доход):</w:t>
              </w:r>
            </w:ins>
          </w:p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rPr>
                <w:ins w:author="Анастасия Ткачук" w:id="0" w:date="2022-07-11T11:38:55Z"/>
              </w:rPr>
            </w:pPr>
            <w:ins w:author="Анастасия Ткачук" w:id="0" w:date="2022-07-11T11:38:55Z">
              <w:r w:rsidDel="00000000" w:rsidR="00000000" w:rsidRPr="00000000">
                <w:rPr>
                  <w:rtl w:val="0"/>
                </w:rPr>
                <w:t xml:space="preserve">1-й месяц - 0 грн.</w:t>
              </w:r>
            </w:ins>
          </w:p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rPr>
                <w:ins w:author="Анастасия Ткачук" w:id="0" w:date="2022-07-11T11:38:55Z"/>
              </w:rPr>
            </w:pPr>
            <w:ins w:author="Анастасия Ткачук" w:id="0" w:date="2022-07-11T11:38:55Z">
              <w:r w:rsidDel="00000000" w:rsidR="00000000" w:rsidRPr="00000000">
                <w:rPr>
                  <w:rtl w:val="0"/>
                </w:rPr>
                <w:t xml:space="preserve">2-й месяц - 150 000,00 грн.</w:t>
              </w:r>
            </w:ins>
          </w:p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ins w:author="Анастасия Ткачук" w:id="0" w:date="2022-07-11T11:38:55Z"/>
              </w:rPr>
            </w:pPr>
            <w:ins w:author="Анастасия Ткачук" w:id="0" w:date="2022-07-11T11:38:55Z">
              <w:r w:rsidDel="00000000" w:rsidR="00000000" w:rsidRPr="00000000">
                <w:rPr>
                  <w:rtl w:val="0"/>
                </w:rPr>
                <w:t xml:space="preserve">3</w:t>
              </w:r>
              <w:r w:rsidDel="00000000" w:rsidR="00000000" w:rsidRPr="00000000">
                <w:rPr>
                  <w:rtl w:val="0"/>
                </w:rPr>
                <w:t xml:space="preserve">-й месяц - 300 000,00 грн.</w:t>
              </w:r>
            </w:ins>
          </w:p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ins w:author="Анастасия Ткачук" w:id="0" w:date="2022-07-11T11:38:55Z"/>
              </w:rPr>
            </w:pPr>
            <w:ins w:author="Анастасия Ткачук" w:id="0" w:date="2022-07-11T11:38:55Z">
              <w:r w:rsidDel="00000000" w:rsidR="00000000" w:rsidRPr="00000000">
                <w:rPr>
                  <w:rtl w:val="0"/>
                </w:rPr>
                <w:t xml:space="preserve">4-й месяц - 500 000,00 грн.</w:t>
              </w:r>
            </w:ins>
          </w:p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ins w:author="Анастасия Ткачук" w:id="0" w:date="2022-07-11T11:38:55Z"/>
              </w:rPr>
            </w:pPr>
            <w:ins w:author="Анастасия Ткачук" w:id="0" w:date="2022-07-11T11:38:55Z">
              <w:r w:rsidDel="00000000" w:rsidR="00000000" w:rsidRPr="00000000">
                <w:rPr>
                  <w:rtl w:val="0"/>
                </w:rPr>
                <w:t xml:space="preserve">5-й месяц - 700 000,00 грн.</w:t>
              </w:r>
            </w:ins>
          </w:p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>
                <w:color w:val="ff0000"/>
              </w:rPr>
              <w:pPrChange w:author="Анастасия Ткачук" w:id="0" w:date="2022-07-11T11:38:55Z">
                <w:pPr>
                  <w:widowControl w:val="0"/>
                  <w:spacing w:after="0" w:line="276" w:lineRule="auto"/>
                </w:pPr>
              </w:pPrChange>
            </w:pPr>
            <w:ins w:author="Анастасия Ткачук" w:id="0" w:date="2022-07-11T11:38:55Z">
              <w:r w:rsidDel="00000000" w:rsidR="00000000" w:rsidRPr="00000000">
                <w:rPr>
                  <w:rtl w:val="0"/>
                </w:rPr>
                <w:t xml:space="preserve">6-й месяц - 600 000,00 грн.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0" w:line="274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after="0"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tabs>
                <w:tab w:val="left" w:leader="none" w:pos="356"/>
              </w:tabs>
              <w:spacing w:after="0"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tabs>
                <w:tab w:val="left" w:leader="none" w:pos="356"/>
              </w:tabs>
              <w:spacing w:after="0"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tabs>
                <w:tab w:val="left" w:leader="none" w:pos="356"/>
              </w:tabs>
              <w:spacing w:after="0"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Шаги после окончания испытательного срока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tabs>
                <w:tab w:val="left" w:leader="none" w:pos="356"/>
              </w:tabs>
              <w:spacing w:after="0"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Рассказать на общем собрании “Чем будет полезен для компании и какой результат получит компания при найме сотрудника”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tabs>
                <w:tab w:val="left" w:leader="none" w:pos="356"/>
              </w:tabs>
              <w:spacing w:after="0"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Дата завершения: ______________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l9GeXgyJm39x6N-Gbb44vOFnHeGsU60sRMmp3v3rJ7U/edit" TargetMode="External"/><Relationship Id="rId22" Type="http://schemas.openxmlformats.org/officeDocument/2006/relationships/hyperlink" Target="https://docs.google.com/document/d/1GZrt5oCwkscS7NsbW3Fb3eWgfyQRozvxuyGDGQCrmBg/edit" TargetMode="External"/><Relationship Id="rId21" Type="http://schemas.openxmlformats.org/officeDocument/2006/relationships/hyperlink" Target="https://docs.google.com/document/d/1BrU5otj4Kac9YOBEIrNATvps7eQDVYFGW7UTN80AbGc/edit" TargetMode="External"/><Relationship Id="rId24" Type="http://schemas.openxmlformats.org/officeDocument/2006/relationships/hyperlink" Target="https://docs.google.com/document/d/1ovg9mAE03f3N8lhNnkyrtiU6ziNKAelGHAW9aJC4p9U/edit" TargetMode="External"/><Relationship Id="rId23" Type="http://schemas.openxmlformats.org/officeDocument/2006/relationships/hyperlink" Target="https://docs.google.com/document/d/1seC9f9t31lT4R9sjB2vEHXwY2afdjU1ih2i7X55x7pQ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FQDl7wDlIcS51-f1asdu9iFgz-YpTAwjhQW9VxQtLrg/edit" TargetMode="External"/><Relationship Id="rId26" Type="http://schemas.openxmlformats.org/officeDocument/2006/relationships/hyperlink" Target="https://docs.google.com/document/d/1tHrzv8aIWgllZR2j3sn8-wyW9P948-x-GEfZ2mU06aA/edit" TargetMode="External"/><Relationship Id="rId25" Type="http://schemas.openxmlformats.org/officeDocument/2006/relationships/hyperlink" Target="https://docs.google.com/document/d/1nDHIRGHuM7o-xv4Tl79ZIIfT_M3IxX91sN1XMhZweQc/edit" TargetMode="External"/><Relationship Id="rId28" Type="http://schemas.openxmlformats.org/officeDocument/2006/relationships/hyperlink" Target="https://docs.google.com/document/d/1nfdz6bEKjneWA4rJmWSg_6Jo78GdjXdpF8dIFyfczjM/edit" TargetMode="External"/><Relationship Id="rId27" Type="http://schemas.openxmlformats.org/officeDocument/2006/relationships/hyperlink" Target="https://docs.google.com/document/d/15DnGhSStjLXloQDeHRKSBdwqJEZNZI816r5J98Fgqe8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EQmP3c_-D843zxLLxjHJruD_2CQ7CxmOYkSu-9SKfQ/edit" TargetMode="External"/><Relationship Id="rId29" Type="http://schemas.openxmlformats.org/officeDocument/2006/relationships/hyperlink" Target="https://docs.google.com/document/d/1cpT1MMbOqDqPm9c4Z6fbmOKsjZwuGVLSRH-0ixbGOJk/edit" TargetMode="External"/><Relationship Id="rId7" Type="http://schemas.openxmlformats.org/officeDocument/2006/relationships/hyperlink" Target="https://docs.google.com/document/d/1eQWVtEu1ppKUKB1R9sLDo6pTp7esZFz4f4DqVwmQu6I/edit" TargetMode="External"/><Relationship Id="rId8" Type="http://schemas.openxmlformats.org/officeDocument/2006/relationships/hyperlink" Target="https://docs.google.com/document/d/17odMk_dRjh_ugnRW5U7OBpUN0DLMbj8cL1wb0IBszSg/edit" TargetMode="External"/><Relationship Id="rId31" Type="http://schemas.openxmlformats.org/officeDocument/2006/relationships/hyperlink" Target="https://docs.google.com/document/d/1nDHIRGHuM7o-xv4Tl79ZIIfT_M3IxX91sN1XMhZweQc/edit" TargetMode="External"/><Relationship Id="rId30" Type="http://schemas.openxmlformats.org/officeDocument/2006/relationships/hyperlink" Target="https://docs.google.com/document/d/15DnGhSStjLXloQDeHRKSBdwqJEZNZI816r5J98Fgqe8/edit" TargetMode="External"/><Relationship Id="rId11" Type="http://schemas.openxmlformats.org/officeDocument/2006/relationships/hyperlink" Target="https://docs.google.com/document/d/1bPhqtyzQ4Vg9lb0X1U7XX6tOsmyJnDQ432WNIgARnyo/edit#heading=h.gjdgxs" TargetMode="External"/><Relationship Id="rId10" Type="http://schemas.openxmlformats.org/officeDocument/2006/relationships/hyperlink" Target="https://docs.google.com/document/d/1ARshXGDlpEIhugqkdWBfXNwUp4CZCjo7kzRv3v8Qhho/edit" TargetMode="External"/><Relationship Id="rId13" Type="http://schemas.openxmlformats.org/officeDocument/2006/relationships/hyperlink" Target="https://sites.google.com/view/vbatradegroup/%D0%B1%D0%B8%D0%B3-%D0%B1%D0%B5%D0%B3%D0%B8/%D1%88%D0%BB%D1%8F%D0%BF%D1%8B-%D0%B1%D0%B1/6-%D0%BE%D1%82%D0%B4%D0%B5%D0%BB%D0%B5%D0%BD%D0%B8%D0%B5-%D0%B1%D0%B1/%D0%BC%D0%B5%D0%BD%D0%B5%D0%B4%D0%B6%D0%B5%D1%80-%D0%B2%D0%BD%D0%B5%D1%88%D0%BD%D0%B5%D0%B9-%D1%8D%D0%BA%D0%BE%D0%BD%D0%BE%D0%BC%D0%B8%D1%87%D0%B5%D1%81%D0%BA%D0%BE%D0%B9-%D0%B4%D0%B5%D1%8F%D1%82%D0%B5%D0%BB%D1%8C%D0%BD%D0%BE%D1%81%D1%82%D0%B8-%D0%B1%D0%B1" TargetMode="External"/><Relationship Id="rId12" Type="http://schemas.openxmlformats.org/officeDocument/2006/relationships/hyperlink" Target="https://docs.google.com/document/d/1HB8Oii1itVB-jxgAHjYkaYuX2DKjVYtsL0ELNxiRcrQ/edit#heading=h.gjdgxs" TargetMode="External"/><Relationship Id="rId15" Type="http://schemas.openxmlformats.org/officeDocument/2006/relationships/hyperlink" Target="https://docs.google.com/document/d/1hqMoreCoE2R8vFVCc-F4JvVHdGU-u2sXUNzUPSUGTMA/edit#" TargetMode="External"/><Relationship Id="rId14" Type="http://schemas.openxmlformats.org/officeDocument/2006/relationships/hyperlink" Target="https://docs.google.com/document/d/1o0P7Dl4Mj8dQWaezwMNpcC1QJcycKbxpr6Gp73tmA8E/edit" TargetMode="External"/><Relationship Id="rId17" Type="http://schemas.openxmlformats.org/officeDocument/2006/relationships/hyperlink" Target="https://docs.google.com/spreadsheets/d/1jBR6olzZXOy470InUdsC7-jja7ept22sRJLCfSFfSnA/edit#gid=1262105900" TargetMode="External"/><Relationship Id="rId16" Type="http://schemas.openxmlformats.org/officeDocument/2006/relationships/hyperlink" Target="https://docs.google.com/document/d/1wBl-bUNH7YIPqVOqI5M5_7C5SApY_NXJi6lOwylOG14/edit" TargetMode="External"/><Relationship Id="rId19" Type="http://schemas.openxmlformats.org/officeDocument/2006/relationships/hyperlink" Target="https://docs.google.com/document/d/1FQDl7wDlIcS51-f1asdu9iFgz-YpTAwjhQW9VxQtLrg/edit" TargetMode="External"/><Relationship Id="rId18" Type="http://schemas.openxmlformats.org/officeDocument/2006/relationships/hyperlink" Target="https://docs.google.com/document/d/1SkWLZTJnoIRCrww-Kawrdx0VAfd_nIu1OI8ijpfSbn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