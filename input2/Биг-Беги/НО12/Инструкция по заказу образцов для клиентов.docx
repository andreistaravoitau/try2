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15.20000000000005" w:lineRule="auto"/>
        <w:ind w:left="100" w:right="184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Инструкция по заказу образцов для клиентов</w:t>
      </w:r>
    </w:p>
    <w:p w:rsidR="00000000" w:rsidDel="00000000" w:rsidP="00000000" w:rsidRDefault="00000000" w:rsidRPr="00000000" w14:paraId="00000002">
      <w:pPr>
        <w:spacing w:line="415.20000000000005" w:lineRule="auto"/>
        <w:ind w:left="100" w:right="18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Далее необходимо выполнить следующие действия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Открыть удалённый рабочий стол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tl w:val="0"/>
        </w:rPr>
        <w:t xml:space="preserve">в котором открыть программу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tl w:val="0"/>
        </w:rPr>
        <w:t xml:space="preserve">С Беги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Выбрать вкладку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Продажи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»</w:t>
        <w:tab/>
        <w:t xml:space="preserve">«</w:t>
      </w:r>
      <w:r w:rsidDel="00000000" w:rsidR="00000000" w:rsidRPr="00000000">
        <w:rPr>
          <w:b w:val="1"/>
          <w:rtl w:val="0"/>
        </w:rPr>
        <w:t xml:space="preserve">Заказы покупателей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19550" cy="2209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Создать новый заказ нажав на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«+</w:t>
      </w:r>
      <w:r w:rsidDel="00000000" w:rsidR="00000000" w:rsidRPr="00000000">
        <w:rPr>
          <w:b w:val="1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after="240" w:befor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Заполнить раздел </w:t>
      </w:r>
      <w:r w:rsidDel="00000000" w:rsidR="00000000" w:rsidRPr="00000000">
        <w:rPr>
          <w:u w:val="single"/>
          <w:rtl w:val="0"/>
        </w:rPr>
        <w:t xml:space="preserve">Основные данные</w:t>
      </w:r>
      <w:r w:rsidDel="00000000" w:rsidR="00000000" w:rsidRPr="00000000">
        <w:rPr>
          <w:rtl w:val="0"/>
        </w:rPr>
        <w:t xml:space="preserve"> заказа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tl w:val="0"/>
        </w:rPr>
        <w:t xml:space="preserve">Рис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.3):</w:t>
      </w:r>
    </w:p>
    <w:p w:rsidR="00000000" w:rsidDel="00000000" w:rsidP="00000000" w:rsidRDefault="00000000" w:rsidRPr="00000000" w14:paraId="00000009">
      <w:pPr>
        <w:spacing w:after="240" w:before="240" w:lineRule="auto"/>
        <w:ind w:left="1580" w:hanging="3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Дата отгрузки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</w:t>
      </w:r>
      <w:r w:rsidDel="00000000" w:rsidR="00000000" w:rsidRPr="00000000">
        <w:rPr>
          <w:rtl w:val="0"/>
        </w:rPr>
        <w:t xml:space="preserve">дата готовности заказа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tl w:val="0"/>
        </w:rPr>
        <w:t xml:space="preserve">согласованная с НО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</w:t>
      </w:r>
    </w:p>
    <w:p w:rsidR="00000000" w:rsidDel="00000000" w:rsidP="00000000" w:rsidRDefault="00000000" w:rsidRPr="00000000" w14:paraId="0000000A">
      <w:pPr>
        <w:spacing w:before="20" w:lineRule="auto"/>
        <w:ind w:left="1580" w:hanging="3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Организация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</w:t>
      </w:r>
      <w:r w:rsidDel="00000000" w:rsidR="00000000" w:rsidRPr="00000000">
        <w:rPr>
          <w:rtl w:val="0"/>
        </w:rPr>
        <w:t xml:space="preserve">Войченко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0B">
      <w:pPr>
        <w:spacing w:after="240" w:before="240" w:lineRule="auto"/>
        <w:ind w:left="1580" w:hanging="3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Кон</w:t>
      </w:r>
      <w:del w:author="Максим BSG" w:id="0" w:date="2022-01-17T11:15:34Z">
        <w:r w:rsidDel="00000000" w:rsidR="00000000" w:rsidRPr="00000000">
          <w:rPr>
            <w:rtl w:val="0"/>
          </w:rPr>
          <w:delText xml:space="preserve">траген</w:delText>
        </w:r>
      </w:del>
      <w:r w:rsidDel="00000000" w:rsidR="00000000" w:rsidRPr="00000000">
        <w:rPr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</w:t>
      </w:r>
      <w:r w:rsidDel="00000000" w:rsidR="00000000" w:rsidRPr="00000000">
        <w:rPr>
          <w:rtl w:val="0"/>
        </w:rPr>
        <w:t xml:space="preserve">Покупатель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tl w:val="0"/>
        </w:rPr>
        <w:t xml:space="preserve">списание бегов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240" w:before="240" w:lineRule="auto"/>
        <w:ind w:left="1580" w:hanging="3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901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Внести номенклатуру нажав на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«+</w:t>
      </w:r>
      <w:r w:rsidDel="00000000" w:rsidR="00000000" w:rsidRPr="00000000">
        <w:rPr>
          <w:b w:val="1"/>
          <w:rtl w:val="0"/>
        </w:rPr>
        <w:t xml:space="preserve">Добавить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» </w:t>
      </w:r>
      <w:r w:rsidDel="00000000" w:rsidR="00000000" w:rsidRPr="00000000">
        <w:rPr>
          <w:rtl w:val="0"/>
        </w:rPr>
        <w:t xml:space="preserve">и заполнить данные номенклатуры</w:t>
      </w:r>
    </w:p>
    <w:p w:rsidR="00000000" w:rsidDel="00000000" w:rsidP="00000000" w:rsidRDefault="00000000" w:rsidRPr="00000000" w14:paraId="0000000E">
      <w:pPr>
        <w:spacing w:before="20" w:lineRule="auto"/>
        <w:ind w:left="8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tl w:val="0"/>
        </w:rPr>
        <w:t xml:space="preserve">Рис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.4):</w:t>
      </w:r>
    </w:p>
    <w:p w:rsidR="00000000" w:rsidDel="00000000" w:rsidP="00000000" w:rsidRDefault="00000000" w:rsidRPr="00000000" w14:paraId="0000000F">
      <w:pPr>
        <w:spacing w:after="240" w:before="240" w:lineRule="auto"/>
        <w:ind w:left="1580" w:hanging="3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Номенклатура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</w:t>
      </w:r>
      <w:r w:rsidDel="00000000" w:rsidR="00000000" w:rsidRPr="00000000">
        <w:rPr>
          <w:rtl w:val="0"/>
        </w:rPr>
        <w:t xml:space="preserve">образец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tl w:val="0"/>
        </w:rPr>
        <w:t xml:space="preserve">ЗАПАК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before="20" w:lineRule="auto"/>
        <w:ind w:left="1580" w:hanging="3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Количество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</w:t>
      </w:r>
      <w:r w:rsidDel="00000000" w:rsidR="00000000" w:rsidRPr="00000000">
        <w:rPr>
          <w:rtl w:val="0"/>
        </w:rPr>
        <w:t xml:space="preserve">в зависимости от договорённости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tl w:val="0"/>
        </w:rPr>
        <w:t xml:space="preserve">как правило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tl w:val="0"/>
        </w:rPr>
        <w:t xml:space="preserve">шт или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tl w:val="0"/>
        </w:rPr>
        <w:t xml:space="preserve">шт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before="20" w:lineRule="auto"/>
        <w:ind w:left="1580" w:hanging="3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 </w:t>
      </w:r>
      <w:r w:rsidDel="00000000" w:rsidR="00000000" w:rsidRPr="00000000">
        <w:rPr>
          <w:rtl w:val="0"/>
        </w:rPr>
        <w:t xml:space="preserve">Цена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0,01</w:t>
      </w:r>
    </w:p>
    <w:p w:rsidR="00000000" w:rsidDel="00000000" w:rsidP="00000000" w:rsidRDefault="00000000" w:rsidRPr="00000000" w14:paraId="00000012">
      <w:pPr>
        <w:spacing w:before="20" w:lineRule="auto"/>
        <w:ind w:left="8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384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Заполнить поле комментарий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tl w:val="0"/>
        </w:rPr>
        <w:t xml:space="preserve">внести название контрагента и вид биг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tl w:val="0"/>
        </w:rPr>
        <w:t xml:space="preserve">бега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tl w:val="0"/>
        </w:rPr>
        <w:t xml:space="preserve">номенклатуру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spacing w:before="20" w:lineRule="auto"/>
        <w:ind w:left="8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before="20" w:lineRule="auto"/>
        <w:ind w:left="8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57575" cy="5238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 правом верхнем углу нажать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Все 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» </w:t>
        <w:tab/>
        <w:t xml:space="preserve">«</w:t>
      </w:r>
      <w:r w:rsidDel="00000000" w:rsidR="00000000" w:rsidRPr="00000000">
        <w:rPr>
          <w:b w:val="1"/>
          <w:rtl w:val="0"/>
        </w:rPr>
        <w:t xml:space="preserve">Расчёт себестоимости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81275" cy="28765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 изменившейся нижней части заказа нажать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Заполнить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» </w:t>
        <w:tab/>
        <w:t xml:space="preserve">«</w:t>
      </w:r>
      <w:r w:rsidDel="00000000" w:rsidR="00000000" w:rsidRPr="00000000">
        <w:rPr>
          <w:b w:val="1"/>
          <w:rtl w:val="0"/>
        </w:rPr>
        <w:t xml:space="preserve">Спецификации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ind w:left="26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Должна заполниться строчка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</w:t>
      </w:r>
      <w:r w:rsidDel="00000000" w:rsidR="00000000" w:rsidRPr="00000000">
        <w:rPr>
          <w:rtl w:val="0"/>
        </w:rPr>
        <w:t xml:space="preserve">Спецификация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 </w:t>
      </w:r>
      <w:r w:rsidDel="00000000" w:rsidR="00000000" w:rsidRPr="00000000">
        <w:rPr>
          <w:rtl w:val="0"/>
        </w:rPr>
        <w:t xml:space="preserve">словом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</w:t>
      </w:r>
      <w:r w:rsidDel="00000000" w:rsidR="00000000" w:rsidRPr="00000000">
        <w:rPr>
          <w:rtl w:val="0"/>
        </w:rPr>
        <w:t xml:space="preserve">образец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».</w:t>
      </w:r>
    </w:p>
    <w:p w:rsidR="00000000" w:rsidDel="00000000" w:rsidP="00000000" w:rsidRDefault="00000000" w:rsidRPr="00000000" w14:paraId="0000001A">
      <w:pPr>
        <w:spacing w:after="240" w:before="240" w:lineRule="auto"/>
        <w:ind w:left="26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В ячейке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</w:t>
      </w:r>
      <w:r w:rsidDel="00000000" w:rsidR="00000000" w:rsidRPr="00000000">
        <w:rPr>
          <w:rtl w:val="0"/>
        </w:rPr>
        <w:t xml:space="preserve">ЗП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 </w:t>
      </w:r>
      <w:r w:rsidDel="00000000" w:rsidR="00000000" w:rsidRPr="00000000">
        <w:rPr>
          <w:rtl w:val="0"/>
        </w:rPr>
        <w:t xml:space="preserve">поставить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0,01</w:t>
      </w:r>
    </w:p>
    <w:p w:rsidR="00000000" w:rsidDel="00000000" w:rsidP="00000000" w:rsidRDefault="00000000" w:rsidRPr="00000000" w14:paraId="0000001B">
      <w:pPr>
        <w:spacing w:after="240" w:before="240" w:lineRule="auto"/>
        <w:ind w:left="26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206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Провести документ нажав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Провести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 правом верхнем углу выбрать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Создать на основании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» </w:t>
        <w:tab/>
        <w:t xml:space="preserve">«</w:t>
      </w:r>
      <w:r w:rsidDel="00000000" w:rsidR="00000000" w:rsidRPr="00000000">
        <w:rPr>
          <w:b w:val="1"/>
          <w:rtl w:val="0"/>
        </w:rPr>
        <w:t xml:space="preserve">Заказ на производство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».</w:t>
      </w:r>
    </w:p>
    <w:p w:rsidR="00000000" w:rsidDel="00000000" w:rsidP="00000000" w:rsidRDefault="00000000" w:rsidRPr="00000000" w14:paraId="0000001E">
      <w:pPr>
        <w:spacing w:after="240" w:before="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1962150" cy="12668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В сформировавшемся документе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</w:t>
      </w:r>
      <w:r w:rsidDel="00000000" w:rsidR="00000000" w:rsidRPr="00000000">
        <w:rPr>
          <w:rtl w:val="0"/>
        </w:rPr>
        <w:t xml:space="preserve">Заказ на производство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 </w:t>
      </w:r>
      <w:r w:rsidDel="00000000" w:rsidR="00000000" w:rsidRPr="00000000">
        <w:rPr>
          <w:rtl w:val="0"/>
        </w:rPr>
        <w:t xml:space="preserve">заполнить следующие поля</w:t>
      </w:r>
    </w:p>
    <w:p w:rsidR="00000000" w:rsidDel="00000000" w:rsidP="00000000" w:rsidRDefault="00000000" w:rsidRPr="00000000" w14:paraId="00000020">
      <w:pPr>
        <w:spacing w:before="20" w:lineRule="auto"/>
        <w:ind w:left="8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tl w:val="0"/>
        </w:rPr>
        <w:t xml:space="preserve">Рис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.10):</w:t>
      </w:r>
    </w:p>
    <w:p w:rsidR="00000000" w:rsidDel="00000000" w:rsidP="00000000" w:rsidRDefault="00000000" w:rsidRPr="00000000" w14:paraId="00000021">
      <w:pPr>
        <w:spacing w:before="60" w:lineRule="auto"/>
        <w:ind w:left="268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Состояние заказа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</w:t>
      </w:r>
      <w:r w:rsidDel="00000000" w:rsidR="00000000" w:rsidRPr="00000000">
        <w:rPr>
          <w:rtl w:val="0"/>
        </w:rPr>
        <w:t xml:space="preserve">В работе</w:t>
      </w:r>
    </w:p>
    <w:p w:rsidR="00000000" w:rsidDel="00000000" w:rsidP="00000000" w:rsidRDefault="00000000" w:rsidRPr="00000000" w14:paraId="00000022">
      <w:pPr>
        <w:spacing w:before="20" w:lineRule="auto"/>
        <w:ind w:left="268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Свойство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</w:t>
      </w:r>
      <w:r w:rsidDel="00000000" w:rsidR="00000000" w:rsidRPr="00000000">
        <w:rPr>
          <w:rtl w:val="0"/>
        </w:rPr>
        <w:t xml:space="preserve">Измерение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</w:t>
      </w:r>
      <w:r w:rsidDel="00000000" w:rsidR="00000000" w:rsidRPr="00000000">
        <w:rPr>
          <w:rtl w:val="0"/>
        </w:rPr>
        <w:t xml:space="preserve">Внести все параметры биг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tl w:val="0"/>
        </w:rPr>
        <w:t xml:space="preserve">бега с учётом всех нюансов</w:t>
      </w:r>
    </w:p>
    <w:p w:rsidR="00000000" w:rsidDel="00000000" w:rsidP="00000000" w:rsidRDefault="00000000" w:rsidRPr="00000000" w14:paraId="00000023">
      <w:pPr>
        <w:spacing w:before="20" w:lineRule="auto"/>
        <w:ind w:left="2680" w:hanging="720"/>
        <w:rPr/>
      </w:pPr>
      <w:r w:rsidDel="00000000" w:rsidR="00000000" w:rsidRPr="00000000">
        <w:rPr/>
        <w:drawing>
          <wp:inline distB="114300" distT="114300" distL="114300" distR="114300">
            <wp:extent cx="4114800" cy="18954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80" w:lineRule="auto"/>
        <w:ind w:left="268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При необходимости дополнительной информации внести её в комментарий</w:t>
      </w:r>
    </w:p>
    <w:p w:rsidR="00000000" w:rsidDel="00000000" w:rsidP="00000000" w:rsidRDefault="00000000" w:rsidRPr="00000000" w14:paraId="00000026">
      <w:pPr>
        <w:spacing w:before="80" w:lineRule="auto"/>
        <w:ind w:left="2680" w:hanging="720"/>
        <w:rPr/>
      </w:pPr>
      <w:r w:rsidDel="00000000" w:rsidR="00000000" w:rsidRPr="00000000">
        <w:rPr/>
        <w:drawing>
          <wp:inline distB="114300" distT="114300" distL="114300" distR="114300">
            <wp:extent cx="4048125" cy="3333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Провести документ нажав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Провести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».</w:t>
      </w:r>
    </w:p>
    <w:p w:rsidR="00000000" w:rsidDel="00000000" w:rsidP="00000000" w:rsidRDefault="00000000" w:rsidRPr="00000000" w14:paraId="00000028">
      <w:pPr>
        <w:spacing w:before="20" w:line="264" w:lineRule="auto"/>
        <w:ind w:left="820" w:right="9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В этом же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</w:t>
      </w:r>
      <w:r w:rsidDel="00000000" w:rsidR="00000000" w:rsidRPr="00000000">
        <w:rPr>
          <w:rtl w:val="0"/>
        </w:rPr>
        <w:t xml:space="preserve">Заказе на производство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 </w:t>
      </w:r>
      <w:r w:rsidDel="00000000" w:rsidR="00000000" w:rsidRPr="00000000">
        <w:rPr>
          <w:rtl w:val="0"/>
        </w:rPr>
        <w:t xml:space="preserve">назначить задание НО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 </w:t>
      </w:r>
      <w:r w:rsidDel="00000000" w:rsidR="00000000" w:rsidRPr="00000000">
        <w:rPr>
          <w:rtl w:val="0"/>
        </w:rPr>
        <w:t xml:space="preserve">на отправку образца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tl w:val="0"/>
        </w:rPr>
        <w:t xml:space="preserve">в правом верхнем углу выбрать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before="20" w:line="264" w:lineRule="auto"/>
        <w:ind w:left="820" w:right="9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924050" cy="7905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Заполнить следующие поля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240" w:before="240" w:lineRule="auto"/>
        <w:ind w:left="268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Задание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</w:t>
      </w:r>
      <w:r w:rsidDel="00000000" w:rsidR="00000000" w:rsidRPr="00000000">
        <w:rPr>
          <w:rtl w:val="0"/>
        </w:rPr>
        <w:t xml:space="preserve">Вызвать НП для отправки образцов</w:t>
      </w:r>
    </w:p>
    <w:p w:rsidR="00000000" w:rsidDel="00000000" w:rsidP="00000000" w:rsidRDefault="00000000" w:rsidRPr="00000000" w14:paraId="0000002C">
      <w:pPr>
        <w:spacing w:after="240" w:before="240" w:lineRule="auto"/>
        <w:ind w:left="26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Исполнитель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 (</w:t>
      </w:r>
      <w:r w:rsidDel="00000000" w:rsidR="00000000" w:rsidRPr="00000000">
        <w:rPr>
          <w:rtl w:val="0"/>
        </w:rPr>
        <w:t xml:space="preserve">выбрать сотрудника согласно оргсхеме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240" w:before="240" w:lineRule="auto"/>
        <w:ind w:left="268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Срок исполнения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tl w:val="0"/>
        </w:rPr>
        <w:t xml:space="preserve">Дату отправки образца</w:t>
      </w:r>
    </w:p>
    <w:p w:rsidR="00000000" w:rsidDel="00000000" w:rsidP="00000000" w:rsidRDefault="00000000" w:rsidRPr="00000000" w14:paraId="0000002E">
      <w:pPr>
        <w:spacing w:after="240" w:before="240" w:lineRule="auto"/>
        <w:ind w:left="268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Заполнить содержание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-</w:t>
      </w:r>
    </w:p>
    <w:p w:rsidR="00000000" w:rsidDel="00000000" w:rsidP="00000000" w:rsidRDefault="00000000" w:rsidRPr="00000000" w14:paraId="0000002F">
      <w:pPr>
        <w:spacing w:before="20" w:line="252.00000000000003" w:lineRule="auto"/>
        <w:ind w:left="1240" w:right="260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i w:val="1"/>
          <w:rtl w:val="0"/>
        </w:rPr>
        <w:t xml:space="preserve">Прошу вызвать НП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13.08 </w:t>
      </w:r>
      <w:r w:rsidDel="00000000" w:rsidR="00000000" w:rsidRPr="00000000">
        <w:rPr>
          <w:i w:val="1"/>
          <w:rtl w:val="0"/>
        </w:rPr>
        <w:t xml:space="preserve">для отправки образца №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00-00000249 </w:t>
      </w:r>
      <w:r w:rsidDel="00000000" w:rsidR="00000000" w:rsidRPr="00000000">
        <w:rPr>
          <w:i w:val="1"/>
          <w:rtl w:val="0"/>
        </w:rPr>
        <w:t xml:space="preserve">Получатель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Киев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отделение НП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261</w:t>
      </w:r>
    </w:p>
    <w:p w:rsidR="00000000" w:rsidDel="00000000" w:rsidP="00000000" w:rsidRDefault="00000000" w:rsidRPr="00000000" w14:paraId="00000030">
      <w:pPr>
        <w:spacing w:after="240" w:before="240" w:line="279.2727272727273" w:lineRule="auto"/>
        <w:ind w:left="12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i w:val="1"/>
          <w:rtl w:val="0"/>
        </w:rPr>
        <w:t xml:space="preserve">Бурханов Александр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0951723629</w:t>
      </w:r>
    </w:p>
    <w:p w:rsidR="00000000" w:rsidDel="00000000" w:rsidP="00000000" w:rsidRDefault="00000000" w:rsidRPr="00000000" w14:paraId="00000031">
      <w:pPr>
        <w:spacing w:before="20" w:line="252.00000000000003" w:lineRule="auto"/>
        <w:ind w:left="1240" w:right="8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Отправитель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ТОВ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ПАК ИНДУСТРИЯ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", (067) 160-16-38 </w:t>
      </w:r>
      <w:r w:rsidDel="00000000" w:rsidR="00000000" w:rsidRPr="00000000">
        <w:rPr>
          <w:i w:val="1"/>
          <w:rtl w:val="0"/>
        </w:rPr>
        <w:t xml:space="preserve">Самойлов Александр ЮрьевичОплата получателя</w:t>
      </w:r>
    </w:p>
    <w:p w:rsidR="00000000" w:rsidDel="00000000" w:rsidP="00000000" w:rsidRDefault="00000000" w:rsidRPr="00000000" w14:paraId="00000032">
      <w:pPr>
        <w:ind w:left="124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032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40" w:lineRule="auto"/>
        <w:ind w:left="8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В нижней части задания поставить Дату и время проверки исполнения задания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191125" cy="438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Нажать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Сохранить и закрыть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1619250" cy="381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" w:line="264" w:lineRule="auto"/>
        <w:ind w:left="820" w:right="1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В день отправки образца необходимо продублировать задачу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tl w:val="0"/>
        </w:rPr>
        <w:t xml:space="preserve">сообщением в Телеграмм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tl w:val="0"/>
        </w:rPr>
        <w:t xml:space="preserve">сотрудникам НО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11,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12, </w:t>
      </w:r>
      <w:r w:rsidDel="00000000" w:rsidR="00000000" w:rsidRPr="00000000">
        <w:rPr>
          <w:rtl w:val="0"/>
        </w:rPr>
        <w:t xml:space="preserve">Секция складского учёта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tl w:val="0"/>
        </w:rPr>
        <w:t xml:space="preserve">согласно оргсхеме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spacing w:line="264" w:lineRule="auto"/>
        <w:ind w:left="820" w:right="260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Сегодня отправка образцов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00-00000249 - 1 </w:t>
      </w:r>
      <w:r w:rsidDel="00000000" w:rsidR="00000000" w:rsidRPr="00000000">
        <w:rPr>
          <w:i w:val="1"/>
          <w:rtl w:val="0"/>
        </w:rPr>
        <w:t xml:space="preserve">шт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 </w:t>
      </w:r>
      <w:r w:rsidDel="00000000" w:rsidR="00000000" w:rsidRPr="00000000">
        <w:rPr>
          <w:i w:val="1"/>
          <w:rtl w:val="0"/>
        </w:rPr>
        <w:t xml:space="preserve">Получатель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Киев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отделение НП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261</w:t>
      </w:r>
    </w:p>
    <w:p w:rsidR="00000000" w:rsidDel="00000000" w:rsidP="00000000" w:rsidRDefault="00000000" w:rsidRPr="00000000" w14:paraId="00000039">
      <w:pPr>
        <w:ind w:left="8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Бурханов Александр</w:t>
      </w:r>
    </w:p>
    <w:p w:rsidR="00000000" w:rsidDel="00000000" w:rsidP="00000000" w:rsidRDefault="00000000" w:rsidRPr="00000000" w14:paraId="0000003A">
      <w:pPr>
        <w:spacing w:before="20" w:lineRule="auto"/>
        <w:ind w:left="8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0951723629</w:t>
      </w:r>
    </w:p>
    <w:p w:rsidR="00000000" w:rsidDel="00000000" w:rsidP="00000000" w:rsidRDefault="00000000" w:rsidRPr="00000000" w14:paraId="0000003B">
      <w:pPr>
        <w:spacing w:before="20" w:line="266.4" w:lineRule="auto"/>
        <w:ind w:left="820" w:right="8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Отправитель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ТОВ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ПАК ИНДУСТРИЯ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", (067) 160-16-38 </w:t>
      </w:r>
      <w:r w:rsidDel="00000000" w:rsidR="00000000" w:rsidRPr="00000000">
        <w:rPr>
          <w:i w:val="1"/>
          <w:rtl w:val="0"/>
        </w:rPr>
        <w:t xml:space="preserve">Самойлов Александр Юрьевич Оплата получателя</w:t>
      </w:r>
    </w:p>
    <w:p w:rsidR="00000000" w:rsidDel="00000000" w:rsidP="00000000" w:rsidRDefault="00000000" w:rsidRPr="00000000" w14:paraId="0000003C">
      <w:pPr>
        <w:spacing w:before="160" w:line="264" w:lineRule="auto"/>
        <w:ind w:left="100" w:right="8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Соблюдая правила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tl w:val="0"/>
        </w:rPr>
        <w:t xml:space="preserve">описанные в данной инструкции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tl w:val="0"/>
        </w:rPr>
        <w:t xml:space="preserve">новые сотрудники не будут находиться в состоянии замешательства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tl w:val="0"/>
        </w:rPr>
        <w:t xml:space="preserve">не будут замедлять процессы и отвлекать коллег от выполнения ЦКП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