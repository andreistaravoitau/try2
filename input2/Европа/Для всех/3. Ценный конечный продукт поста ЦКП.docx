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ЦЕННЫЙ КОНЕЧНЫЙ ПРОДУКТ (ЦКП)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ns w:author="Jason Boom" w:id="0" w:date="2023-08-14T18:29:01Z"/>
        </w:rPr>
      </w:pPr>
      <w:r w:rsidDel="00000000" w:rsidR="00000000" w:rsidRPr="00000000">
        <w:rPr>
          <w:rtl w:val="0"/>
        </w:rPr>
        <w:t xml:space="preserve">Своевременно сданные отчеты согласно правил компани.</w:t>
      </w:r>
      <w:ins w:author="Jason Boom" w:id="0" w:date="2023-08-14T18:29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spacing w:after="240" w:before="240" w:lineRule="auto"/>
        <w:rPr>
          <w:ins w:author="Jason Boom" w:id="0" w:date="2023-08-14T18:29:01Z"/>
        </w:rPr>
      </w:pPr>
      <w:ins w:author="Jason Boom" w:id="0" w:date="2023-08-14T18:29:01Z">
        <w:r w:rsidDel="00000000" w:rsidR="00000000" w:rsidRPr="00000000">
          <w:rPr>
            <w:rtl w:val="0"/>
          </w:rPr>
          <w:t xml:space="preserve">Своевременно закритий период,согласнотправил компании.</w:t>
        </w:r>
      </w:ins>
    </w:p>
    <w:p w:rsidR="00000000" w:rsidDel="00000000" w:rsidP="00000000" w:rsidRDefault="00000000" w:rsidRPr="00000000" w14:paraId="00000007">
      <w:pPr>
        <w:spacing w:after="240" w:before="240" w:lineRule="auto"/>
        <w:rPr>
          <w:ins w:author="Jason Boom" w:id="0" w:date="2023-08-14T18:29:01Z"/>
        </w:rPr>
      </w:pPr>
      <w:ins w:author="Jason Boom" w:id="0" w:date="2023-08-14T18:29:01Z">
        <w:r w:rsidDel="00000000" w:rsidR="00000000" w:rsidRPr="00000000">
          <w:rPr>
            <w:rtl w:val="0"/>
          </w:rPr>
          <w:t xml:space="preserve">Вовремя ,данний ответ клиенту.</w:t>
        </w:r>
      </w:ins>
    </w:p>
    <w:p w:rsidR="00000000" w:rsidDel="00000000" w:rsidP="00000000" w:rsidRDefault="00000000" w:rsidRPr="00000000" w14:paraId="00000008">
      <w:pPr>
        <w:spacing w:after="240" w:before="240" w:lineRule="auto"/>
        <w:rPr>
          <w:ins w:author="Jason Boom" w:id="0" w:date="2023-08-14T18:29:01Z"/>
        </w:rPr>
      </w:pPr>
      <w:ins w:author="Jason Boom" w:id="0" w:date="2023-08-14T18:29:01Z">
        <w:r w:rsidDel="00000000" w:rsidR="00000000" w:rsidRPr="00000000">
          <w:rPr>
            <w:rtl w:val="0"/>
          </w:rPr>
          <w:t xml:space="preserve">Бистрое рещение всех проблем клиента.</w:t>
        </w:r>
      </w:ins>
    </w:p>
    <w:p w:rsidR="00000000" w:rsidDel="00000000" w:rsidP="00000000" w:rsidRDefault="00000000" w:rsidRPr="00000000" w14:paraId="00000009">
      <w:pPr>
        <w:spacing w:after="240" w:before="240" w:lineRule="auto"/>
        <w:rPr/>
      </w:pPr>
      <w:ins w:author="Jason Boom" w:id="0" w:date="2023-08-14T18:29:01Z">
        <w:r w:rsidDel="00000000" w:rsidR="00000000" w:rsidRPr="00000000">
          <w:rPr>
            <w:rtl w:val="0"/>
          </w:rPr>
          <w:t xml:space="preserve">Отстаивание интересов клиента в госучреждениях. И перед другими контрагентами.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