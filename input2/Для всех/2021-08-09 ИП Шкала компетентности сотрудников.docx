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ageBreakBefore w:val="0"/>
        <w:widowControl w:val="0"/>
        <w:spacing w:after="0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Инструктивное письмо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ШКАЛА КОМПЕТЕНТНОСТИ СОТРУДНИКОВ </w:t>
      </w:r>
    </w:p>
    <w:p w:rsidR="00000000" w:rsidDel="00000000" w:rsidP="00000000" w:rsidRDefault="00000000" w:rsidRPr="00000000" w14:paraId="00000006">
      <w:pPr>
        <w:keepNext w:val="1"/>
        <w:pageBreakBefore w:val="0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09.08.2021</w:t>
      </w:r>
    </w:p>
    <w:p w:rsidR="00000000" w:rsidDel="00000000" w:rsidP="00000000" w:rsidRDefault="00000000" w:rsidRPr="00000000" w14:paraId="00000007">
      <w:pPr>
        <w:keepNext w:val="1"/>
        <w:pageBreakBefore w:val="0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c1e7z61j9v75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Пересмотрено 23.01.2024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pageBreakBefore w:val="0"/>
        <w:widowControl w:val="0"/>
        <w:spacing w:after="0" w:lineRule="auto"/>
        <w:ind w:firstLine="15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компании, для того что бы занимать тот, или иной пост необходимо обладать определенным уровнем компетентности для выполнения функционала такого поста. Компетентность равно знания. В нашем случае сотрудник знает, когда применяет полученные знания, выполняя работу на своем посту, в том числе, соблюдая правила компании. Однако в компании бывают ситуации, когда сотрудники не применяют свои знания в работе, хотя прошли обучение. Соответственно, можно сказать что уровень компетенции таких сотрудников ниже, чем у тех, которые постоянно применяют полученные знания в работе, в том числе, согласно правил компании. При этом уровень компетентности не влияет на увеличение или уменьшение заработной платы, что никак не мотивирует других сотрудников получать новые знания, развиваться самому и развивать компанию. Также, у нас в компании, есть сотрудники, которые, проходя обучение, постоянно улучшают деятельность компании, что приводит к увеличению дохода и при этом можно сказать что их уровень компетентности выше чем у рядового сотрудника. И в этом случае, сотрудник, который улучшает деятельность компании, получает одинаковую заработную плату с тем сотрудником, который не применяет минимальный набор знаний в своей работе. Соответственно сотрудники с разным уровнем компетентности получают одинаковый уровень заработных плат, что негативно сказывается на мотивации постоянно совершенствоваться самому и совершенствовать компанию.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Для того что бы решить этот вопрос, компания внедряет шкалу компетентности сотрудников и привязывает уровень заработной платы к уровню компетентности сотрудника.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333333"/>
          <w:sz w:val="22"/>
          <w:szCs w:val="22"/>
          <w:shd w:fill="edf1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lineRule="auto"/>
        <w:ind w:firstLine="15"/>
        <w:jc w:val="both"/>
        <w:rPr/>
      </w:pPr>
      <w:bookmarkStart w:colFirst="0" w:colLast="0" w:name="_cevrmztkbv22" w:id="3"/>
      <w:bookmarkEnd w:id="3"/>
      <w:r w:rsidDel="00000000" w:rsidR="00000000" w:rsidRPr="00000000">
        <w:rPr>
          <w:rtl w:val="0"/>
        </w:rPr>
        <w:t xml:space="preserve">Шкала компетентности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Шкала компетентности состоит из 3-х уровней: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Абитуриент  - сотрудник компании, который не прошел минимальный уровень обучения и не обладает минимальным набором знаний и умений для своего поста.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Либо сотрудник перестал применять минимальные знания и умения на своем посту.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Бакалавр  - сотрудник  компании, который  прошел минимальный уровень обучения и  обладает минимальным набором знаний и умений для своего поста.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А также применяет эти знания в работе на своем посту.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Специалист - сотрудник компании, который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совершенствует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работу компании,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внедряет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свои знания, полученные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прохождения обучени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я, создает или изменяет процессы в компании, которые в дальнейшем приносят экономическую (больше денег) или операционную (упрощение или ускорение процессов) выгоду для компании.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" w:righ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Минимальный набор знаний и умений: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 знает и применяет все правила по оргполитикам из папки  штатного сотрудника.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 знает и применяет все правила по оргполитикам из должностной папки занимаемой должности.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Коэффициенты в зарплатном файле в зависимости от компетентности сотрудника: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Абитуриент  - 1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Бакалавр        - 1,1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Специалист   - 1,3</w:t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rhvyifgkzxj5" w:id="4"/>
      <w:bookmarkEnd w:id="4"/>
      <w:r w:rsidDel="00000000" w:rsidR="00000000" w:rsidRPr="00000000">
        <w:rPr>
          <w:rtl w:val="0"/>
        </w:rPr>
        <w:t xml:space="preserve">Условия перехода вверх по шкале компетентности: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spacing w:after="0" w:lineRule="auto"/>
        <w:ind w:firstLine="15"/>
        <w:jc w:val="both"/>
        <w:rPr/>
      </w:pPr>
      <w:bookmarkStart w:colFirst="0" w:colLast="0" w:name="_vr7acb3iotog" w:id="5"/>
      <w:bookmarkEnd w:id="5"/>
      <w:r w:rsidDel="00000000" w:rsidR="00000000" w:rsidRPr="00000000">
        <w:rPr>
          <w:rtl w:val="0"/>
        </w:rPr>
        <w:t xml:space="preserve">Условия перехода с Абитуриента на Бакалавра: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Переход осуществляется  с начала отчетной недели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полностью прошел обучение по оргполитикам из папки штатного сотрудника. Т.е. у сотрудника нет просроченных задач по обучению по оргполитикам из папки штатного сотрудника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прошел обучение по оргполитикам для занимаемой должности. Т.е. у сотрудника нет просроченных задач по обучению по оргполитикам для занимаемой должности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сотрудника нет просроченных задач в Битриксе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руководителя нет задач, которые ждут контроля более 24 часов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Только после выполнения всех пунктов сотруднику назначается уровень Бакалавр</w:t>
      </w:r>
    </w:p>
    <w:p w:rsidR="00000000" w:rsidDel="00000000" w:rsidP="00000000" w:rsidRDefault="00000000" w:rsidRPr="00000000" w14:paraId="00000027">
      <w:pPr>
        <w:pStyle w:val="Heading3"/>
        <w:pageBreakBefore w:val="0"/>
        <w:spacing w:after="0" w:lineRule="auto"/>
        <w:ind w:firstLine="15"/>
        <w:jc w:val="both"/>
        <w:rPr/>
      </w:pPr>
      <w:bookmarkStart w:colFirst="0" w:colLast="0" w:name="_qinz907kemxo" w:id="6"/>
      <w:bookmarkEnd w:id="6"/>
      <w:r w:rsidDel="00000000" w:rsidR="00000000" w:rsidRPr="00000000">
        <w:rPr>
          <w:rtl w:val="0"/>
        </w:rPr>
        <w:t xml:space="preserve">Условия перехода с Бакалавра на Специалист: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компании прошел дополнительное обучение, которое не касается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минимального набора знаний и умений для данной должности или с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отрудник компании прошел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углубленное обучение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по минимальному уровню (например изучил новые данные в отношении организующей схемы компании, или новой системы постановки задач, или изучил новые или углубленные правила ведения финансового планирования и т.д.)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компании после обучения составил и утвердил у собственника компании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программу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изменения каких-либо процессов в компании. 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К примеру: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Сотрудник компании прошел углубленное изучение финансового планирования и составил программу изменения процесса проведения финансового планирования, которая позволит полностью автоматизировать проведение финансового планирования и сократить время проведения финансового планирования с 1,5 часа до 15 минут.  </w:t>
      </w:r>
      <w:ins w:author="Anonymous" w:id="0" w:date="2024-02-11T18:02:48Z">
        <w:del w:author="Ярослав Лахно" w:id="1" w:date="2024-02-19T10:11:17Z">
          <w:r w:rsidDel="00000000" w:rsidR="00000000" w:rsidRPr="00000000">
            <w:rPr>
              <w:rFonts w:ascii="Cambria" w:cs="Cambria" w:eastAsia="Cambria" w:hAnsi="Cambria"/>
              <w:color w:val="000000"/>
              <w:sz w:val="22"/>
              <w:szCs w:val="22"/>
              <w:rtl w:val="0"/>
            </w:rPr>
            <w:delText xml:space="preserve">б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Сотрудник компании прошел специализированное обучение по управлению проектами, составил программу внедрения управления проектами.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компании полностью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внедрил данную программу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компанию и получил результат, описанный в программе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сотрудника нет просроченных задач в Битриксе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 руководителя нет задач, которые ждут контроля более 24 часов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72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Только после выполнения всех пунктов сотруднику назначается уровень СПЕЦИАЛИСТ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Техника перехода: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 Изменения или внедрения согласно утвержденной программы начали действовать в компании; непосредственный руководитель сотрудника, который внедрил программу после обучения, получает подтверждение у НО14, о том что программа действует, и действительно есть результат описанный в программе; и назначает сотруднику с новой отчетной недели уровень Специалист и новый коэффициент 1,3; сотрудник со следующей отчетной недели,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после того как достигнут и подтвержден результат по программе,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переходит на уровень специалист, и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начинает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получать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повышенный коэффициент.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Еженедельно на протяжении двух месяцев  НО14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проводит инспекции по применению изменений или внедрений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 компании на предмет их использования.  Если изменения или внедрения применяются,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НО14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подтверждает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непосредственному руководителю сотрудника, который выполнил программу после обучения, о том что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результат по программе после обучения действует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и соответствует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заявленному результату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в таком случае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 получает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на этой отчетной неделе повышающий коэффициент. Если по какой-то причине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результата нет,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или он не соответствует заявленному в программе, тогда НО14 передает данные непосредственному руководителю сотрудника о том что результат по программе не достигнут, и непосредственный руководитель назначает сотруднику уровень Бакалавр с новой отчетной недели, сотрудник не получает повышающий коэффициент, пока изменения или внедрения не начнут действовать и тогда он может перейти только со следующей отчетной недели, после того как НО14 подтвердит что ре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зультат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программы достигнут в соответствии с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 По истечению 8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недель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после внедрения непосредственный руководитель переводит сотрудника на предыдущий уровень Бакалавр. 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Сотрудник, который внедрил программу после обучения, имеет возможность получать повышающий коэффициент в размере 1,3</w:t>
      </w:r>
      <w:ins w:author="Anonymous" w:id="2" w:date="2024-02-11T18:05:06Z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л</w:t>
        </w:r>
      </w:ins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всего на протяжении 8 недель подряд, с момента его первого назначения его непосредственным руководителем после предоставления НО14 данных о полученном результате программы после обучения. Если по какой-то причине,  с момента первого назначения уровня Специалист сотрудник получает более низкий уровень компетенции, по условиям описанным выше, то неделя, на которой сотруднику был назначен более низкий уровень, засчитывается в 8 недель и   не прибавляется к тем 8 неделям, на которые сотруднику был назначен уровень компетентности Специалист. </w:t>
        <w:br w:type="textWrapping"/>
        <w:t xml:space="preserve">Например, сотрудник получил первую неделю уровень компетентности Специалист, потом на второй неделе забыл вовремя изучить новую оргполитику, и его непосредственный руководитель назначает ему  на 1 неделю уровень абитуриент, потом сотрудник переизучает правила и его руководитель назначает ему уровень Специалист, соответственно сотрудник может оставаться на уровне Специалист всего еще 6 недель, 1 неделя выпадает, так как он находился на уровне Абитуриент.  </w:t>
      </w:r>
    </w:p>
    <w:p w:rsidR="00000000" w:rsidDel="00000000" w:rsidP="00000000" w:rsidRDefault="00000000" w:rsidRPr="00000000" w14:paraId="00000039">
      <w:pPr>
        <w:pStyle w:val="Heading1"/>
        <w:pageBreakBefore w:val="0"/>
        <w:spacing w:after="0" w:lineRule="auto"/>
        <w:ind w:firstLine="15"/>
        <w:jc w:val="both"/>
        <w:rPr/>
      </w:pPr>
      <w:bookmarkStart w:colFirst="0" w:colLast="0" w:name="_3cax5pt7hbf" w:id="7"/>
      <w:bookmarkEnd w:id="7"/>
      <w:r w:rsidDel="00000000" w:rsidR="00000000" w:rsidRPr="00000000">
        <w:rPr>
          <w:rtl w:val="0"/>
        </w:rPr>
        <w:t xml:space="preserve">Условия перехода вниз по шкале компетентности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Условия перехода с Бакалавра или Специалиста  на Абитуриента: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-Переход осуществляется с начала отчетной недели.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-Сотрудник компании (на каком бы он уровне не находился), который не выполнял правила компании, описанные в оргполитиках компании в папке штатного сотрудника и должностной папке и которому поставлена задача по переобучение по данным правилам. Факт постановки задачи на переобучение правил компании, свидетельствует, что сотрудник не применил свои знания на практике, а значит он не обладает необходимой минимальной компетентностью. 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Если сотрудник переизучил правило в течении отчетной недели, (в среду поставлена задача на переизучение, в четверг задача уже выполнена), то он все равно со следующей отчетной недели переходит на уровень Абитуриент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У сотрудника есть просроченные задачи в Битриксе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У руководителя есть задачи от подчиненных, которые ждут контроля более 24 часов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Техника перехода: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 Непосредственный руководитель при подписании боевого плана подчиненного, наряду с обычными действиями по подписанию боевого плана, проверяет следующее:</w:t>
        <w:br w:type="textWrapping"/>
        <w:t xml:space="preserve">- были ли поставлены на предыдущей отчетной неделе задачи на переизучение правил компании.</w:t>
        <w:br w:type="textWrapping"/>
        <w:t xml:space="preserve">- нет ли просроченных задач по изучению новых оргполитик компании.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нет ли задач на переизучение оргполитик, которые были поставлены ранее на предыдущей неделе, и до сих пор не закрыта задача.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ins w:author="Edelweiss edelweiss" w:id="3" w:date="2024-02-20T07:00:11Z"/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нет ли просроченных задач по посту</w:t>
        <w:br w:type="textWrapping"/>
        <w:t xml:space="preserve">- у сотрудни</w:t>
      </w:r>
      <w:ins w:author="Edelweiss edelweiss" w:id="3" w:date="2024-02-20T07:00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ins w:author="Edelweiss edelweiss" w:id="3" w:date="2024-02-20T07:00:11Z"/>
          <w:rFonts w:ascii="Cambria" w:cs="Cambria" w:eastAsia="Cambria" w:hAnsi="Cambria"/>
          <w:color w:val="000000"/>
          <w:sz w:val="22"/>
          <w:szCs w:val="22"/>
        </w:rPr>
      </w:pPr>
      <w:ins w:author="Edelweiss edelweiss" w:id="3" w:date="2024-02-20T07:00:1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ков, у которых есть подчиненные, нет ли задач, которые ждут контроля более 24 часов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Сотруднику, который имеет вышеописанные пункты, его непосредственный руководитель  с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новой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отчетной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недели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назначает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уровень Абитуриент, и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назначает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коэффициент - 1 в зарплатном файле.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 После того, как сотрудник выполнил условия перехода с уровня Абитуриент, и прошел все необходимое обучение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непосредственный руководитель сотрудника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назначает ему тот уровень компетентности и коэффициент в зарплатном файле, с которого он слетел на Абитуриента.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Если сотрудник в течении отчетной недели, на которой он слетел на Абитуриента не прошел обучение, то он остается на уровне Абитуриент до тех пор, пока не будут выполнены условия перехода.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НОВЫЕ ОРГПОЛИТИКИ КОМПАНИИ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 После выхода новой оргполитики компании или после пересмотра уже существующей оргполитики компании, сотрудник компании обязан пройти обучение по оргполитике в течении установленного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времени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 задаче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в битриксе на прохождение обучения.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Если сотрудник компании не прошел обучение в срок, то это означает что он не обладает всеми необходимыми знаниями и умениями, и переходит на уровень Абитуриент с новой отчетной недели, и остается там, пока не пройдет все необходимое обучение. При этом,  перейти обратно на предыдущий  уровень сотрудник сможет выполнив условия перехода.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Ответственный за контроль уровня компетентности каждого сотрудника его непосредственный руководитель, который еженедельно, при подписании боевого плана сотрудника, определяет его уровень на основании задач по обучению в битриксе.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Задачи по переобучению сотрудников компании может ставить: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Непосредственный руководитель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Вышестоящий руководитель любому сотруднику своей предоставляющей  компании, поставив в известность (наблюдателем к задаче)  непосредственного руководителя сотрудника о переобучении.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Руководитель управляющей компании любому сотруднику предоставляющей компании поставив в известность (наблюдателем к задаче)  непосредственного руководителя сотрудника о переобучении. 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НО1, НО3 любому сотруднику своей предоставляющей компании, поставив в известность (наблюдателем к задаче)  непосредственного руководителя сотрудника о переобучении.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НО15 любому сотруднику своей предоставляющей компании, поставив в известность (наблюдателем к задаче)  непосредственного руководителя сотрудника о переобучении. 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Правила постановки задач на переобучение: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Сотрудник, который ставит задачу на переобучения другого сотрудника описывает в задаче: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Ситуацию, которая возникла в результате нарушения правил компаний.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Оргполитику компании, которая была нарушена, и по которой необходимо переобучиться.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Цель переобучения сотрудника - почему сотруднику необходимо пройти данную оргполитику,  и как сотрудник будет применять это обучение в работе.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Тот кто ставит задачу на переобучение сотрудника, добавляет наблюдателем НО14, который в свою очередь назначает переобучение на обучающей платформе, и подтверждает что обучение пройдено, прямо в комментариях к задаче.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Срок выполнения  задачи на переобучение должен составлять не более 7  календарных дней после  даты постановки.  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Правила создания программы после обучения должна содержать следующие пункты: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Название программы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Цель написания программы, что мы должны получить в результате выполнения программы, какие процессы изменяться, на что это повлияет.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Измеримый результат. Это или цифры в деньгах, или цифры по экономии времени а соответственно повышенная эффективность, или другой результат, который можно померять как было до, и что стало после внедрения программы.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Задачи в свободной форме написания, которые имеют ответственного, ожидаемый результат  и срок выполнения.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обязательном порядке программа должна содержать задачи по написанию правил компании, так как эта программа предназначена для изменения тех процессов, которые есть на данный момент в компании.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НО3 еженедельно проводит инспекции выборочно в отношении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правильного определения уровня компетентности сотрудников компании.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То есть сравнивает уровень компетенции, установленный сотруднику его непосредственным руководителем, с тем уровнем, который необходимо было установить сотруднику. Например при наличии просроченных задач на переобучение оргполитик компании руководитель назначает уровень Бакалавр. В таком случае, НО3 ставит задачу на данного руководителя о переизучении правил компании, и соответственно данный руководитель при подписании своего боевого плана получает от своего непосредственного руководителя уровень компетентности Абитуриент.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Внедрив шкалу мотивации, сотрудники компании будут мотивированы не только выполнять все правила компании, но и постоянно улучшать деятельность компании, что приведет не только к увеличению дохода конкретного сотрудника, но и к увеличению дохода всей компании и всех сотрудников компании в целом.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15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1fob9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pageBreakBefore w:val="0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Владелец 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pageBreakBefore w:val="0"/>
        <w:widowControl w:val="0"/>
        <w:spacing w:after="0" w:lineRule="auto"/>
        <w:ind w:firstLine="15"/>
        <w:jc w:val="right"/>
        <w:rPr>
          <w:rFonts w:ascii="Cambria" w:cs="Cambria" w:eastAsia="Cambria" w:hAnsi="Cambria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highlight w:val="white"/>
          <w:rtl w:val="0"/>
        </w:rPr>
        <w:t xml:space="preserve">Геннадий Мороз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jc w:val="center"/>
      <w:rPr>
        <w:sz w:val="19"/>
        <w:szCs w:val="19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75" w:hanging="360"/>
      </w:pPr>
      <w:rPr/>
    </w:lvl>
    <w:lvl w:ilvl="1">
      <w:start w:val="1"/>
      <w:numFmt w:val="lowerLetter"/>
      <w:lvlText w:val="%2."/>
      <w:lvlJc w:val="left"/>
      <w:pPr>
        <w:ind w:left="1095" w:hanging="360"/>
      </w:pPr>
      <w:rPr/>
    </w:lvl>
    <w:lvl w:ilvl="2">
      <w:start w:val="1"/>
      <w:numFmt w:val="lowerRoman"/>
      <w:lvlText w:val="%3."/>
      <w:lvlJc w:val="right"/>
      <w:pPr>
        <w:ind w:left="1815" w:hanging="180"/>
      </w:pPr>
      <w:rPr/>
    </w:lvl>
    <w:lvl w:ilvl="3">
      <w:start w:val="1"/>
      <w:numFmt w:val="decimal"/>
      <w:lvlText w:val="%4."/>
      <w:lvlJc w:val="left"/>
      <w:pPr>
        <w:ind w:left="2535" w:hanging="360"/>
      </w:pPr>
      <w:rPr/>
    </w:lvl>
    <w:lvl w:ilvl="4">
      <w:start w:val="1"/>
      <w:numFmt w:val="lowerLetter"/>
      <w:lvlText w:val="%5."/>
      <w:lvlJc w:val="left"/>
      <w:pPr>
        <w:ind w:left="3255" w:hanging="360"/>
      </w:pPr>
      <w:rPr/>
    </w:lvl>
    <w:lvl w:ilvl="5">
      <w:start w:val="1"/>
      <w:numFmt w:val="lowerRoman"/>
      <w:lvlText w:val="%6."/>
      <w:lvlJc w:val="right"/>
      <w:pPr>
        <w:ind w:left="3975" w:hanging="180"/>
      </w:pPr>
      <w:rPr/>
    </w:lvl>
    <w:lvl w:ilvl="6">
      <w:start w:val="1"/>
      <w:numFmt w:val="decimal"/>
      <w:lvlText w:val="%7."/>
      <w:lvlJc w:val="left"/>
      <w:pPr>
        <w:ind w:left="4695" w:hanging="360"/>
      </w:pPr>
      <w:rPr/>
    </w:lvl>
    <w:lvl w:ilvl="7">
      <w:start w:val="1"/>
      <w:numFmt w:val="lowerLetter"/>
      <w:lvlText w:val="%8."/>
      <w:lvlJc w:val="left"/>
      <w:pPr>
        <w:ind w:left="5415" w:hanging="360"/>
      </w:pPr>
      <w:rPr/>
    </w:lvl>
    <w:lvl w:ilvl="8">
      <w:start w:val="1"/>
      <w:numFmt w:val="lowerRoman"/>
      <w:lvlText w:val="%9."/>
      <w:lvlJc w:val="right"/>
      <w:pPr>
        <w:ind w:left="613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