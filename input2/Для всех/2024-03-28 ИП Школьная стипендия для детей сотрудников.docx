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hd w:fill="ffffff" w:val="clear"/>
        <w:spacing w:after="140" w:lineRule="auto"/>
        <w:jc w:val="center"/>
        <w:rPr>
          <w:rFonts w:ascii="Cambria" w:cs="Cambria" w:eastAsia="Cambria" w:hAnsi="Cambria"/>
          <w:b w:val="1"/>
        </w:rPr>
      </w:pPr>
      <w:bookmarkStart w:colFirst="0" w:colLast="0" w:name="_2cx14ylpl1jj" w:id="0"/>
      <w:bookmarkEnd w:id="0"/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980623" cy="13942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0623" cy="1394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widowControl w:val="0"/>
        <w:shd w:fill="ffffff" w:val="clear"/>
        <w:spacing w:after="1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3">
      <w:pPr>
        <w:keepNext w:val="1"/>
        <w:widowControl w:val="0"/>
        <w:shd w:fill="ffffff" w:val="clear"/>
        <w:spacing w:after="1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Инструктивное письмо</w:t>
      </w:r>
    </w:p>
    <w:p w:rsidR="00000000" w:rsidDel="00000000" w:rsidP="00000000" w:rsidRDefault="00000000" w:rsidRPr="00000000" w14:paraId="00000004">
      <w:pPr>
        <w:keepNext w:val="1"/>
        <w:widowControl w:val="0"/>
        <w:shd w:fill="ffffff" w:val="clear"/>
        <w:spacing w:after="1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ШКОЛЬНАЯ СТИПЕНДИЯ ДЛЯ ДЕТЕЙ СОТРУДНИКОВ</w:t>
      </w:r>
    </w:p>
    <w:p w:rsidR="00000000" w:rsidDel="00000000" w:rsidP="00000000" w:rsidRDefault="00000000" w:rsidRPr="00000000" w14:paraId="00000005">
      <w:pPr>
        <w:keepNext w:val="1"/>
        <w:widowControl w:val="0"/>
        <w:shd w:fill="ffffff" w:val="clear"/>
        <w:spacing w:after="1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 28.03.2024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штатного сотрудника компании.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widowControl w:val="0"/>
        <w:shd w:fill="ffffff" w:val="clear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Мы хотим поддерживать детей наших сотрудников, которые хорошо учатся в школе. Когда дети получают высокие оценки (от 7 до 12 баллов), это заслуживает особого внимания и поддержки. Мы верим, что, помимо того, что учиться хорошо - это здорово, также важно поддерживать учеников и их семьи. </w:t>
      </w:r>
      <w:r w:rsidDel="00000000" w:rsidR="00000000" w:rsidRPr="00000000">
        <w:rPr>
          <w:rFonts w:ascii="Cambria" w:cs="Cambria" w:eastAsia="Cambria" w:hAnsi="Cambria"/>
          <w:color w:val="0d0d0d"/>
          <w:highlight w:val="white"/>
          <w:rtl w:val="0"/>
        </w:rPr>
        <w:t xml:space="preserve">Наша цель — не только вознаграждать детей за высокие учебные достижения, но и поддерживать и мотивировать каждого ученика на пути к совершенствованию его знаний и умений.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widowControl w:val="0"/>
        <w:shd w:fill="ffffff" w:val="clear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Мы хотим помочь родителям в создании лучших условий для обучения и мотивации детей в учебе. Стипендия - это награда за их старания. Мы хотим, чтобы дети чувствовали, что мы ценим их труд и старания в учебе. Ниже описаны условия участия в программе школьной стипендии:</w:t>
      </w:r>
    </w:p>
    <w:p w:rsidR="00000000" w:rsidDel="00000000" w:rsidP="00000000" w:rsidRDefault="00000000" w:rsidRPr="00000000" w14:paraId="0000000A">
      <w:pPr>
        <w:keepNext w:val="1"/>
        <w:widowControl w:val="0"/>
        <w:shd w:fill="ffffff" w:val="clear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widowControl w:val="0"/>
        <w:shd w:fill="ffffff" w:val="clear"/>
        <w:spacing w:after="1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Правило программы стипендии для детей сотрудников: </w:t>
      </w:r>
    </w:p>
    <w:p w:rsidR="00000000" w:rsidDel="00000000" w:rsidP="00000000" w:rsidRDefault="00000000" w:rsidRPr="00000000" w14:paraId="0000000C">
      <w:pPr>
        <w:keepNext w:val="1"/>
        <w:widowControl w:val="0"/>
        <w:shd w:fill="ffffff" w:val="clear"/>
        <w:spacing w:after="1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Условия участия:</w:t>
      </w:r>
    </w:p>
    <w:p w:rsidR="00000000" w:rsidDel="00000000" w:rsidP="00000000" w:rsidRDefault="00000000" w:rsidRPr="00000000" w14:paraId="0000000D">
      <w:pPr>
        <w:keepNext w:val="1"/>
        <w:widowControl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программе могут участвовать школьники с 5 по 11 классы включительно.</w:t>
      </w:r>
    </w:p>
    <w:p w:rsidR="00000000" w:rsidDel="00000000" w:rsidP="00000000" w:rsidRDefault="00000000" w:rsidRPr="00000000" w14:paraId="0000000E">
      <w:pPr>
        <w:keepNext w:val="1"/>
        <w:widowControl w:val="0"/>
        <w:numPr>
          <w:ilvl w:val="0"/>
          <w:numId w:val="1"/>
        </w:numPr>
        <w:shd w:fill="ffffff" w:val="clear"/>
        <w:spacing w:after="1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нашей компании есть 2 варианта стипендии:</w:t>
      </w:r>
    </w:p>
    <w:p w:rsidR="00000000" w:rsidDel="00000000" w:rsidP="00000000" w:rsidRDefault="00000000" w:rsidRPr="00000000" w14:paraId="0000000F">
      <w:pPr>
        <w:keepNext w:val="1"/>
        <w:widowControl w:val="0"/>
        <w:shd w:fill="ffffff" w:val="clear"/>
        <w:spacing w:after="1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a)</w:t>
      </w:r>
      <w:del w:author="Anonymous" w:id="0" w:date="2024-04-25T08:33:38Z">
        <w:r w:rsidDel="00000000" w:rsidR="00000000" w:rsidRPr="00000000">
          <w:rPr>
            <w:rFonts w:ascii="Cambria" w:cs="Cambria" w:eastAsia="Cambria" w:hAnsi="Cambria"/>
            <w:b w:val="1"/>
            <w:rtl w:val="0"/>
          </w:rPr>
          <w:delText xml:space="preserve">Программа  “Стипендия успеха”:</w:delText>
        </w:r>
        <w:r w:rsidDel="00000000" w:rsidR="00000000" w:rsidRPr="00000000">
          <w:rPr>
            <w:rFonts w:ascii="Cambria" w:cs="Cambria" w:eastAsia="Cambria" w:hAnsi="Cambria"/>
            <w:rtl w:val="0"/>
          </w:rPr>
          <w:br w:type="textWrapping"/>
          <w:delText xml:space="preserve">-  И</w:delText>
        </w:r>
        <w:r w:rsidDel="00000000" w:rsidR="00000000" w:rsidRPr="00000000">
          <w:rPr>
            <w:rFonts w:ascii="Cambria" w:cs="Cambria" w:eastAsia="Cambria" w:hAnsi="Cambria"/>
            <w:rtl w:val="0"/>
          </w:rPr>
          <w:delText xml:space="preserve">меть оценки за семестр </w:delText>
        </w:r>
        <w:r w:rsidDel="00000000" w:rsidR="00000000" w:rsidRPr="00000000">
          <w:rPr>
            <w:rFonts w:ascii="Cambria" w:cs="Cambria" w:eastAsia="Cambria" w:hAnsi="Cambria"/>
            <w:rtl w:val="0"/>
          </w:rPr>
          <w:delText xml:space="preserve">не ниже 7 баллов в табеле. </w:delText>
        </w:r>
        <w:r w:rsidDel="00000000" w:rsidR="00000000" w:rsidRPr="00000000">
          <w:rPr>
            <w:rFonts w:ascii="Cambria" w:cs="Cambria" w:eastAsia="Cambria" w:hAnsi="Cambria"/>
            <w:rtl w:val="0"/>
          </w:rPr>
          <w:br w:type="textWrapping"/>
          <w:delText xml:space="preserve">- Если за семестр в табеле есть оценка ниже 7 баллов, то такой ученик не может претендовать на стипендию</w:delText>
          <w:br w:type="textWrapping"/>
        </w:r>
      </w:del>
      <w:r w:rsidDel="00000000" w:rsidR="00000000" w:rsidRPr="00000000">
        <w:rPr>
          <w:rFonts w:ascii="Cambria" w:cs="Cambria" w:eastAsia="Cambria" w:hAnsi="Cambria"/>
          <w:rtl w:val="0"/>
        </w:rPr>
        <w:t xml:space="preserve">b)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Программа  “Стипендия прогресса”: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- Улучшить свои оценки за семестр в процентном соотношении минимум на 10% к предыдущему семестру. </w:t>
        <w:br w:type="textWrapping"/>
        <w:t xml:space="preserve">- Если ребенок не увеличил свои оценки в табеле минимум на 10%, то такой ученик не может претендовать на стипендию.</w:t>
      </w:r>
    </w:p>
    <w:p w:rsidR="00000000" w:rsidDel="00000000" w:rsidP="00000000" w:rsidRDefault="00000000" w:rsidRPr="00000000" w14:paraId="00000010">
      <w:pPr>
        <w:keepNext w:val="1"/>
        <w:widowControl w:val="0"/>
        <w:numPr>
          <w:ilvl w:val="0"/>
          <w:numId w:val="4"/>
        </w:numPr>
        <w:shd w:fill="ffffff" w:val="clear"/>
        <w:spacing w:after="1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Подтверждение учебных успехов осуществляется путем предоставления скриншота электронного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или фото физического табеля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1"/>
        <w:widowControl w:val="0"/>
        <w:shd w:fill="ffffff" w:val="clear"/>
        <w:spacing w:after="1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Заявление на участие:</w:t>
      </w:r>
    </w:p>
    <w:p w:rsidR="00000000" w:rsidDel="00000000" w:rsidP="00000000" w:rsidRDefault="00000000" w:rsidRPr="00000000" w14:paraId="00000012">
      <w:pPr>
        <w:keepNext w:val="1"/>
        <w:widowControl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Сотрудник, чей ребенок хочет участвовать в программе сообщает РО6 о регистрации ребенка в программе.</w:t>
        <w:br w:type="textWrapping"/>
        <w:t xml:space="preserve">Для этого сотрудник ставит задачу на РО6, в которой описывает: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*Название задачи-Школьная стипендия программа “Стипендия успеха”/“Стипендия прогресса”: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-регистрация ученика</w:t>
        <w:br w:type="textWrapping"/>
        <w:t xml:space="preserve">*В описании задачи пишет Фамилию и имя ребенка, класс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186363" cy="43168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4316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widowControl w:val="0"/>
        <w:numPr>
          <w:ilvl w:val="0"/>
          <w:numId w:val="6"/>
        </w:numPr>
        <w:shd w:fill="ffffff" w:val="clear"/>
        <w:spacing w:after="1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Сразу после выставления оценок в табель за семестр, сотрудники отправляют </w:t>
      </w:r>
      <w:del w:author="Anonymous" w:id="1" w:date="2024-04-28T19:08:12Z">
        <w:r w:rsidDel="00000000" w:rsidR="00000000" w:rsidRPr="00000000">
          <w:rPr>
            <w:rFonts w:ascii="Cambria" w:cs="Cambria" w:eastAsia="Cambria" w:hAnsi="Cambria"/>
            <w:rtl w:val="0"/>
          </w:rPr>
          <w:delText xml:space="preserve">с</w:delText>
        </w:r>
      </w:del>
      <w:ins w:author="Anonymous" w:id="1" w:date="2024-04-28T19:08:12Z">
        <w:r w:rsidDel="00000000" w:rsidR="00000000" w:rsidRPr="00000000">
          <w:rPr>
            <w:rFonts w:ascii="Cambria" w:cs="Cambria" w:eastAsia="Cambria" w:hAnsi="Cambria"/>
            <w:rtl w:val="0"/>
          </w:rPr>
          <w:t xml:space="preserve">с</w:t>
        </w:r>
      </w:ins>
      <w:r w:rsidDel="00000000" w:rsidR="00000000" w:rsidRPr="00000000">
        <w:rPr>
          <w:rFonts w:ascii="Cambria" w:cs="Cambria" w:eastAsia="Cambria" w:hAnsi="Cambria"/>
          <w:rtl w:val="0"/>
        </w:rPr>
        <w:t xml:space="preserve">криншот электронного табеля/дневника или фото физического </w:t>
      </w:r>
      <w:r w:rsidDel="00000000" w:rsidR="00000000" w:rsidRPr="00000000">
        <w:rPr>
          <w:rFonts w:ascii="Cambria" w:cs="Cambria" w:eastAsia="Cambria" w:hAnsi="Cambria"/>
          <w:rtl w:val="0"/>
          <w:rPrChange w:author="Anonymous" w:id="2" w:date="2024-04-28T19:07:20Z">
            <w:rPr>
              <w:rFonts w:ascii="Cambria" w:cs="Cambria" w:eastAsia="Cambria" w:hAnsi="Cambria"/>
            </w:rPr>
          </w:rPrChange>
        </w:rPr>
        <w:t xml:space="preserve">т</w:t>
      </w:r>
      <w:ins w:author="Anonymous" w:id="3" w:date="2024-04-28T19:06:55Z">
        <w:r w:rsidDel="00000000" w:rsidR="00000000" w:rsidRPr="00000000">
          <w:rPr>
            <w:rFonts w:ascii="Cambria" w:cs="Cambria" w:eastAsia="Cambria" w:hAnsi="Cambria"/>
            <w:rtl w:val="0"/>
            <w:rPrChange w:author="Anonymous" w:id="2" w:date="2024-04-28T19:07:20Z">
              <w:rPr>
                <w:rFonts w:ascii="Cambria" w:cs="Cambria" w:eastAsia="Cambria" w:hAnsi="Cambria"/>
              </w:rPr>
            </w:rPrChange>
          </w:rPr>
          <w:t xml:space="preserve">аб</w:t>
        </w:r>
        <w:del w:author="Anonymous" w:id="4" w:date="2024-04-28T19:07:47Z">
          <w:r w:rsidDel="00000000" w:rsidR="00000000" w:rsidRPr="00000000">
            <w:rPr>
              <w:rFonts w:ascii="Cambria" w:cs="Cambria" w:eastAsia="Cambria" w:hAnsi="Cambria"/>
              <w:rtl w:val="0"/>
              <w:rPrChange w:author="Anonymous" w:id="2" w:date="2024-04-28T19:07:20Z">
                <w:rPr>
                  <w:rFonts w:ascii="Cambria" w:cs="Cambria" w:eastAsia="Cambria" w:hAnsi="Cambria"/>
                </w:rPr>
              </w:rPrChange>
            </w:rPr>
            <w:delText xml:space="preserve">е</w:delText>
          </w:r>
        </w:del>
      </w:ins>
      <w:del w:author="Anonymous" w:id="4" w:date="2024-04-28T19:07:47Z">
        <w:r w:rsidDel="00000000" w:rsidR="00000000" w:rsidRPr="00000000">
          <w:rPr>
            <w:rFonts w:ascii="Cambria" w:cs="Cambria" w:eastAsia="Cambria" w:hAnsi="Cambria"/>
            <w:rtl w:val="0"/>
            <w:rPrChange w:author="Anonymous" w:id="2" w:date="2024-04-28T19:07:20Z">
              <w:rPr>
                <w:rFonts w:ascii="Cambria" w:cs="Cambria" w:eastAsia="Cambria" w:hAnsi="Cambria"/>
              </w:rPr>
            </w:rPrChange>
          </w:rPr>
          <w:delText xml:space="preserve">аб</w:delText>
        </w:r>
      </w:del>
      <w:ins w:author="Anonymous" w:id="5" w:date="2024-04-28T19:06:53Z">
        <w:del w:author="Anonymous" w:id="4" w:date="2024-04-28T19:07:47Z">
          <w:r w:rsidDel="00000000" w:rsidR="00000000" w:rsidRPr="00000000">
            <w:rPr>
              <w:rFonts w:ascii="Cambria" w:cs="Cambria" w:eastAsia="Cambria" w:hAnsi="Cambria"/>
              <w:rtl w:val="0"/>
              <w:rPrChange w:author="Anonymous" w:id="2" w:date="2024-04-28T19:07:20Z">
                <w:rPr>
                  <w:rFonts w:ascii="Cambria" w:cs="Cambria" w:eastAsia="Cambria" w:hAnsi="Cambria"/>
                </w:rPr>
              </w:rPrChange>
            </w:rPr>
            <w:delText xml:space="preserve">е</w:delText>
          </w:r>
        </w:del>
      </w:ins>
      <w:del w:author="Anonymous" w:id="4" w:date="2024-04-28T19:07:47Z"/>
      <w:ins w:author="Anonymous" w:id="6" w:date="2024-04-28T19:06:44Z">
        <w:del w:author="Anonymous" w:id="4" w:date="2024-04-28T19:07:47Z">
          <w:r w:rsidDel="00000000" w:rsidR="00000000" w:rsidRPr="00000000">
            <w:rPr>
              <w:rFonts w:ascii="Cambria" w:cs="Cambria" w:eastAsia="Cambria" w:hAnsi="Cambria"/>
              <w:rtl w:val="0"/>
              <w:rPrChange w:author="Anonymous" w:id="2" w:date="2024-04-28T19:07:20Z">
                <w:rPr>
                  <w:rFonts w:ascii="Cambria" w:cs="Cambria" w:eastAsia="Cambria" w:hAnsi="Cambria"/>
                </w:rPr>
              </w:rPrChange>
            </w:rPr>
            <w:delText xml:space="preserve">с</w:delText>
          </w:r>
        </w:del>
      </w:ins>
      <w:r w:rsidDel="00000000" w:rsidR="00000000" w:rsidRPr="00000000">
        <w:rPr>
          <w:rFonts w:ascii="Cambria" w:cs="Cambria" w:eastAsia="Cambria" w:hAnsi="Cambria"/>
          <w:rtl w:val="0"/>
          <w:rPrChange w:author="Anonymous" w:id="2" w:date="2024-04-28T19:07:20Z">
            <w:rPr>
              <w:rFonts w:ascii="Cambria" w:cs="Cambria" w:eastAsia="Cambria" w:hAnsi="Cambria"/>
            </w:rPr>
          </w:rPrChange>
        </w:rPr>
        <w:t xml:space="preserve">еля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(где видны все оценки за семестр) задачей в битрикс на РО6 с указанием темы "Школьная стипендия- заявка на выплату", а в описании - фамилию, имя ребенка и его класс.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widowControl w:val="0"/>
        <w:shd w:fill="ffffff" w:val="clear"/>
        <w:spacing w:after="1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Алгоритм расчета стипендии:</w:t>
      </w:r>
    </w:p>
    <w:p w:rsidR="00000000" w:rsidDel="00000000" w:rsidP="00000000" w:rsidRDefault="00000000" w:rsidRPr="00000000" w14:paraId="00000015">
      <w:pPr>
        <w:keepNext w:val="1"/>
        <w:widowControl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jc w:val="both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Для программы  “Стипендия успеха”:</w:t>
      </w:r>
    </w:p>
    <w:p w:rsidR="00000000" w:rsidDel="00000000" w:rsidP="00000000" w:rsidRDefault="00000000" w:rsidRPr="00000000" w14:paraId="00000016">
      <w:pPr>
        <w:keepNext w:val="1"/>
        <w:widowControl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Средний бал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л школьных оценок рассчитывается как сумма всех оценок за четверть, деленная на количество этих оценок. </w:t>
      </w:r>
    </w:p>
    <w:p w:rsidR="00000000" w:rsidDel="00000000" w:rsidP="00000000" w:rsidRDefault="00000000" w:rsidRPr="00000000" w14:paraId="00000017">
      <w:pPr>
        <w:keepNext w:val="1"/>
        <w:widowControl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Стоимость 1 балла школьной оценки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зависит от класса: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widowControl w:val="0"/>
        <w:numPr>
          <w:ilvl w:val="0"/>
          <w:numId w:val="9"/>
        </w:numPr>
        <w:shd w:fill="ffffff" w:val="clear"/>
        <w:spacing w:after="0" w:afterAutospacing="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 – 8 классы: 200 гривен за 1 балл;</w:t>
      </w:r>
    </w:p>
    <w:p w:rsidR="00000000" w:rsidDel="00000000" w:rsidP="00000000" w:rsidRDefault="00000000" w:rsidRPr="00000000" w14:paraId="00000019">
      <w:pPr>
        <w:keepNext w:val="1"/>
        <w:widowControl w:val="0"/>
        <w:numPr>
          <w:ilvl w:val="0"/>
          <w:numId w:val="9"/>
        </w:numPr>
        <w:shd w:fill="ffffff" w:val="clear"/>
        <w:spacing w:after="1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9 – 11 классы: 400 гривен за 1 балл.</w:t>
      </w:r>
    </w:p>
    <w:p w:rsidR="00000000" w:rsidDel="00000000" w:rsidP="00000000" w:rsidRDefault="00000000" w:rsidRPr="00000000" w14:paraId="0000001A">
      <w:pPr>
        <w:keepNext w:val="1"/>
        <w:widowControl w:val="0"/>
        <w:shd w:fill="ffffff" w:val="clear"/>
        <w:spacing w:after="1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Размер стипендии = средний балл * стоимость балла 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Чем больше у школьника будет средний балл, тем выше будет и размер стипендии. Следовательно, каждый школьник заинтересован в получении «отличных» оценок за свою учебу.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Пример расчета: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Ребенок учится в 7 классе, и у него по итогам четверти такие оценки: 2 семерки, 1 восьмерка, 2 девятки, 4 десятки, 5 одинадцать,  3 двенадцать. Посчитаем средний балл (это сумма всех оценок, поделенная на их количество).</w:t>
      </w:r>
    </w:p>
    <w:p w:rsidR="00000000" w:rsidDel="00000000" w:rsidP="00000000" w:rsidRDefault="00000000" w:rsidRPr="00000000" w14:paraId="0000001B">
      <w:pPr>
        <w:keepNext w:val="1"/>
        <w:widowControl w:val="0"/>
        <w:shd w:fill="ffffff" w:val="clear"/>
        <w:spacing w:after="1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Сумма всех оценок: 7+7+8+9+9+10+10+10+10+11+11+11+11+11+12+12+12 (2*7+1*8+2*9+4*10+5*11+3*12) =171</w:t>
        <w:br w:type="textWrapping"/>
        <w:t xml:space="preserve">Теперь делим на количество оценок (2+1+2+4+5+3=17), выходит 171 / 17 = 10,05 – это средний балл. </w:t>
        <w:br w:type="textWrapping"/>
        <w:t xml:space="preserve">И затем умножаем на стоимость 1 балла в соответствии с классом, в данном случае 7 класс и стоимость 1 балла составляет  – 200 гривен: </w:t>
        <w:br w:type="textWrapping"/>
        <w:t xml:space="preserve">10,05 * 200 = 2010 грн. – размер стипендии за четверть.</w:t>
        <w:br w:type="textWrapping"/>
        <w:t xml:space="preserve">В случае если бы у ученика были все оценки 12 баллов и средний балл был бы 12, то в расчете 12*200=2400 (5-8 класс) и 12*400=4800 грн (9-11 класс)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получили бы ученики.</w:t>
      </w:r>
    </w:p>
    <w:p w:rsidR="00000000" w:rsidDel="00000000" w:rsidP="00000000" w:rsidRDefault="00000000" w:rsidRPr="00000000" w14:paraId="0000001C">
      <w:pPr>
        <w:keepNext w:val="1"/>
        <w:widowControl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Для программы  “Стипендия прогресса”:</w:t>
      </w:r>
    </w:p>
    <w:p w:rsidR="00000000" w:rsidDel="00000000" w:rsidP="00000000" w:rsidRDefault="00000000" w:rsidRPr="00000000" w14:paraId="0000001D">
      <w:pPr>
        <w:keepNext w:val="1"/>
        <w:widowControl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Для расчета стипендии, сначала необходимо определить средний балл оценок ученика за предыдущий семестр и сравнить его с средним баллом за текущий семестр.</w:t>
      </w:r>
    </w:p>
    <w:p w:rsidR="00000000" w:rsidDel="00000000" w:rsidP="00000000" w:rsidRDefault="00000000" w:rsidRPr="00000000" w14:paraId="0000001E">
      <w:pPr>
        <w:keepNext w:val="1"/>
        <w:widowControl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Рассчитывается процентное улучшение оценок путем сравнения средних баллов двух семестров. Чтобы претендовать на "Стипендию прогресса", ученик должен улучшить свои оценки минимум на 10% по сравнению с предыдущим семестром.</w:t>
      </w:r>
    </w:p>
    <w:p w:rsidR="00000000" w:rsidDel="00000000" w:rsidP="00000000" w:rsidRDefault="00000000" w:rsidRPr="00000000" w14:paraId="0000001F">
      <w:pPr>
        <w:keepNext w:val="1"/>
        <w:widowControl w:val="0"/>
        <w:numPr>
          <w:ilvl w:val="0"/>
          <w:numId w:val="3"/>
        </w:numPr>
        <w:shd w:fill="ffffff" w:val="clear"/>
        <w:spacing w:after="1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Формула для расчета процентного улучшения: </w:t>
      </w:r>
    </w:p>
    <w:p w:rsidR="00000000" w:rsidDel="00000000" w:rsidP="00000000" w:rsidRDefault="00000000" w:rsidRPr="00000000" w14:paraId="00000020">
      <w:pPr>
        <w:keepNext w:val="1"/>
        <w:widowControl w:val="0"/>
        <w:shd w:fill="ffffff" w:val="clear"/>
        <w:spacing w:after="1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Процент улучшения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 (Средний балл текущего семестра – Средний балл предыдущего семестра / Средний балл предыдущего семестра) * 100% </w:t>
      </w:r>
    </w:p>
    <w:p w:rsidR="00000000" w:rsidDel="00000000" w:rsidP="00000000" w:rsidRDefault="00000000" w:rsidRPr="00000000" w14:paraId="00000021">
      <w:pPr>
        <w:keepNext w:val="1"/>
        <w:widowControl w:val="0"/>
        <w:numPr>
          <w:ilvl w:val="0"/>
          <w:numId w:val="7"/>
        </w:numPr>
        <w:shd w:fill="ffffff" w:val="clear"/>
        <w:spacing w:after="0" w:afterAutospacing="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отличие от "Стипендии успеха", размер "Стипендии прогресса" фиксирован и зависит от степени улучшения.</w:t>
      </w:r>
    </w:p>
    <w:p w:rsidR="00000000" w:rsidDel="00000000" w:rsidP="00000000" w:rsidRDefault="00000000" w:rsidRPr="00000000" w14:paraId="00000022">
      <w:pPr>
        <w:keepNext w:val="1"/>
        <w:widowControl w:val="0"/>
        <w:numPr>
          <w:ilvl w:val="0"/>
          <w:numId w:val="7"/>
        </w:numPr>
        <w:shd w:fill="ffffff" w:val="clear"/>
        <w:spacing w:after="1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Программа предполагает фиксированную сумму для всех, кто улучшил свои показатели на 10% и более:</w:t>
        <w:br w:type="textWrapping"/>
        <w:t xml:space="preserve">10% - 1000 гривен для 5-8 классов </w:t>
        <w:br w:type="textWrapping"/>
        <w:t xml:space="preserve">10% - 2000 гривен для 9-11 классов.</w:t>
        <w:br w:type="textWrapping"/>
        <w:t xml:space="preserve">с добавлением 100 гривен за каждый процент свыше 10%</w:t>
      </w:r>
    </w:p>
    <w:p w:rsidR="00000000" w:rsidDel="00000000" w:rsidP="00000000" w:rsidRDefault="00000000" w:rsidRPr="00000000" w14:paraId="00000023">
      <w:pPr>
        <w:keepNext w:val="1"/>
        <w:widowControl w:val="0"/>
        <w:shd w:fill="ffffff" w:val="clear"/>
        <w:spacing w:after="1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Примеры расчета: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a)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Ребенок учится в 8 классе: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br w:type="textWrapping"/>
        <w:t xml:space="preserve">Предыдущий семестр: Средний балл = 5.5</w:t>
        <w:br w:type="textWrapping"/>
        <w:t xml:space="preserve">Текущий семестр: Средний балл = 6.27 </w:t>
        <w:br w:type="textWrapping"/>
        <w:t xml:space="preserve">Процентное улучшение: </w:t>
      </w:r>
      <w:r w:rsidDel="00000000" w:rsidR="00000000" w:rsidRPr="00000000">
        <w:rPr>
          <w:rFonts w:ascii="Cambria" w:cs="Cambria" w:eastAsia="Cambria" w:hAnsi="Cambria"/>
          <w:color w:val="0d0d0d"/>
          <w:highlight w:val="white"/>
          <w:rtl w:val="0"/>
        </w:rPr>
        <w:t xml:space="preserve">((6.27−5.5)/5.5)×100%≈14%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widowControl w:val="0"/>
        <w:shd w:fill="ffffff" w:val="clear"/>
        <w:spacing w:after="1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 первые 10% улучшения: 1000 гривен + за оставшиеся 4% улучшения: </w:t>
      </w:r>
      <w:r w:rsidDel="00000000" w:rsidR="00000000" w:rsidRPr="00000000">
        <w:rPr>
          <w:rFonts w:ascii="Cambria" w:cs="Cambria" w:eastAsia="Cambria" w:hAnsi="Cambria"/>
          <w:color w:val="0d0d0d"/>
          <w:highlight w:val="white"/>
          <w:rtl w:val="0"/>
        </w:rPr>
        <w:t xml:space="preserve">4×100=400</w:t>
      </w:r>
      <w:r w:rsidDel="00000000" w:rsidR="00000000" w:rsidRPr="00000000">
        <w:rPr>
          <w:rFonts w:ascii="Cambria" w:cs="Cambria" w:eastAsia="Cambria" w:hAnsi="Cambria"/>
          <w:color w:val="0d0d0d"/>
          <w:highlight w:val="white"/>
          <w:rtl w:val="0"/>
        </w:rPr>
        <w:t xml:space="preserve"> гривен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widowControl w:val="0"/>
        <w:shd w:fill="ffffff" w:val="clear"/>
        <w:spacing w:after="1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Итоговая стипендия составит 1400 гривен.</w:t>
      </w:r>
    </w:p>
    <w:p w:rsidR="00000000" w:rsidDel="00000000" w:rsidP="00000000" w:rsidRDefault="00000000" w:rsidRPr="00000000" w14:paraId="00000026">
      <w:pPr>
        <w:keepNext w:val="1"/>
        <w:widowControl w:val="0"/>
        <w:shd w:fill="ffffff" w:val="clear"/>
        <w:spacing w:after="1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a)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 Ребенок учится в 9 классе: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Предыдущий семестр:Средний балл = 6</w:t>
        <w:br w:type="textWrapping"/>
        <w:t xml:space="preserve">Текущий семестр: Средний балл = 8.52</w:t>
        <w:br w:type="textWrapping"/>
        <w:t xml:space="preserve">Процентное улучшение: </w:t>
      </w:r>
      <w:r w:rsidDel="00000000" w:rsidR="00000000" w:rsidRPr="00000000">
        <w:rPr>
          <w:rFonts w:ascii="Cambria" w:cs="Cambria" w:eastAsia="Cambria" w:hAnsi="Cambria"/>
          <w:color w:val="0d0d0d"/>
          <w:highlight w:val="white"/>
          <w:rtl w:val="0"/>
        </w:rPr>
        <w:t xml:space="preserve">((8.52−6)/6)×100%=42%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widowControl w:val="0"/>
        <w:shd w:fill="ffffff" w:val="clear"/>
        <w:spacing w:after="1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Итоговая стипендия: 2000 гривен (за 10%) + 3200 гривен (за дополнительные 32%) = 5200 гривен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widowControl w:val="0"/>
        <w:shd w:fill="ffffff" w:val="clear"/>
        <w:spacing w:after="1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Перевод европейских оценок на украинскую систему оценивания для подсчета среднего балла для стипендии.</w:t>
      </w:r>
    </w:p>
    <w:p w:rsidR="00000000" w:rsidDel="00000000" w:rsidP="00000000" w:rsidRDefault="00000000" w:rsidRPr="00000000" w14:paraId="00000029">
      <w:pPr>
        <w:keepNext w:val="1"/>
        <w:widowControl w:val="0"/>
        <w:shd w:fill="ffffff" w:val="clear"/>
        <w:spacing w:after="1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детей, которые учатся в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польской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школе:</w:t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29.5039062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before="0" w:line="264" w:lineRule="auto"/>
              <w:rPr>
                <w:rFonts w:ascii="Cambria" w:cs="Cambria" w:eastAsia="Cambria" w:hAnsi="Cambria"/>
                <w:sz w:val="22"/>
                <w:szCs w:val="22"/>
              </w:rPr>
            </w:pPr>
            <w:bookmarkStart w:colFirst="0" w:colLast="0" w:name="_3k7ywoqk8qaf" w:id="1"/>
            <w:bookmarkEnd w:id="1"/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Оценки в польской школе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Оценка в украинской школе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celujący (6,0) 100 %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bardzo dobry plus (5,5) 90 %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bardzo dobry (5,0) 80 %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dobry plus (4,5) 70 %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dobry (4,0) 60 %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dostateczny plus (3,5) 50 %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dostateczny (3,0) 40 %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dopuszczający plus (2,5) 35 %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dopuszczający (2,0) 30 %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</w:tr>
      <w:tr>
        <w:trPr>
          <w:cantSplit w:val="0"/>
          <w:trHeight w:val="359.643554687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niedostateczny (1,0) 0 %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1-3</w:t>
            </w:r>
          </w:p>
        </w:tc>
      </w:tr>
    </w:tbl>
    <w:p w:rsidR="00000000" w:rsidDel="00000000" w:rsidP="00000000" w:rsidRDefault="00000000" w:rsidRPr="00000000" w14:paraId="00000040">
      <w:pPr>
        <w:keepNext w:val="1"/>
        <w:widowControl w:val="0"/>
        <w:shd w:fill="ffffff" w:val="clear"/>
        <w:spacing w:after="1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детей, которые учатся в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немецкой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школе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29.50390625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000000" w:space="0" w:sz="0" w:val="nil"/>
              <w:right w:color="434343" w:space="0" w:sz="8" w:val="single"/>
            </w:tcBorders>
          </w:tcPr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before="0" w:line="264" w:lineRule="auto"/>
              <w:rPr>
                <w:rFonts w:ascii="Cambria" w:cs="Cambria" w:eastAsia="Cambria" w:hAnsi="Cambria"/>
                <w:sz w:val="22"/>
                <w:szCs w:val="22"/>
              </w:rPr>
            </w:pPr>
            <w:bookmarkStart w:colFirst="0" w:colLast="0" w:name="_ywg69iwr8fj8" w:id="2"/>
            <w:bookmarkEnd w:id="2"/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Оценки в немецкой школе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000000" w:space="0" w:sz="0" w:val="nil"/>
              <w:right w:color="434343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Оценка в украинской школе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1+ (Sehr gut Plus)</w:t>
            </w:r>
          </w:p>
        </w:tc>
        <w:tc>
          <w:tcPr>
            <w:tcBorders>
              <w:top w:color="000000" w:space="0" w:sz="0" w:val="nil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1 (Sehr gut)</w:t>
            </w:r>
          </w:p>
        </w:tc>
        <w:tc>
          <w:tcPr>
            <w:tcBorders>
              <w:top w:color="434343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1- (Sehr gut Minus)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2+ (Gut Plus)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2 (Gut)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2- (Gut Minus)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3+ (Befriedigend Plus)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3 (Befriedigend)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5</w:t>
            </w:r>
          </w:p>
        </w:tc>
      </w:tr>
      <w:tr>
        <w:trPr>
          <w:cantSplit w:val="0"/>
          <w:trHeight w:val="359.64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3- (Befriedigend Minus)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4</w:t>
            </w:r>
          </w:p>
        </w:tc>
      </w:tr>
      <w:tr>
        <w:trPr>
          <w:cantSplit w:val="0"/>
          <w:trHeight w:val="359.64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4 (Ausreichend)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3</w:t>
            </w:r>
          </w:p>
        </w:tc>
      </w:tr>
      <w:tr>
        <w:trPr>
          <w:cantSplit w:val="0"/>
          <w:trHeight w:val="359.64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5+ (Mangelhaft Plus)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2</w:t>
            </w:r>
          </w:p>
        </w:tc>
      </w:tr>
      <w:tr>
        <w:trPr>
          <w:cantSplit w:val="0"/>
          <w:trHeight w:val="359.64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5- (Mangelhaft Minus)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1</w:t>
            </w:r>
          </w:p>
        </w:tc>
      </w:tr>
      <w:tr>
        <w:trPr>
          <w:cantSplit w:val="0"/>
          <w:trHeight w:val="359.64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6+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Может интерпретироваться как "почти достаточно", но традиционно не используется в украинской системе, возможно, приравниваться к оценке 2 </w:t>
            </w:r>
          </w:p>
        </w:tc>
      </w:tr>
      <w:tr>
        <w:trPr>
          <w:cantSplit w:val="0"/>
          <w:trHeight w:val="359.643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6- (Ungenügend)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411.42960000000005" w:lineRule="auto"/>
              <w:rPr>
                <w:rFonts w:ascii="Cambria" w:cs="Cambria" w:eastAsia="Cambria" w:hAnsi="Cambria"/>
                <w:color w:val="0d0d0d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rtl w:val="0"/>
              </w:rPr>
              <w:t xml:space="preserve">Традиционно оценка "6" не имеет плюсов или минусов и соответствует недостаточному уровню знаний, в украинской системе это будет "1" </w:t>
            </w:r>
          </w:p>
        </w:tc>
      </w:tr>
    </w:tbl>
    <w:p w:rsidR="00000000" w:rsidDel="00000000" w:rsidP="00000000" w:rsidRDefault="00000000" w:rsidRPr="00000000" w14:paraId="0000005F">
      <w:pPr>
        <w:keepNext w:val="1"/>
        <w:widowControl w:val="0"/>
        <w:shd w:fill="ffffff" w:val="clear"/>
        <w:spacing w:after="1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детей, которые учатся в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румынской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школе:</w:t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29.5039062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before="0" w:line="264" w:lineRule="auto"/>
              <w:rPr>
                <w:rFonts w:ascii="Cambria" w:cs="Cambria" w:eastAsia="Cambria" w:hAnsi="Cambria"/>
                <w:sz w:val="22"/>
                <w:szCs w:val="22"/>
              </w:rPr>
            </w:pPr>
            <w:bookmarkStart w:colFirst="0" w:colLast="0" w:name="_aehauiw8iqc" w:id="3"/>
            <w:bookmarkEnd w:id="3"/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Оценки в румынской школе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Оценка в украинской школе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7-8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</w:tr>
      <w:tr>
        <w:trPr>
          <w:cantSplit w:val="0"/>
          <w:trHeight w:val="359.643554687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1-2</w:t>
            </w:r>
          </w:p>
        </w:tc>
      </w:tr>
    </w:tbl>
    <w:p w:rsidR="00000000" w:rsidDel="00000000" w:rsidP="00000000" w:rsidRDefault="00000000" w:rsidRPr="00000000" w14:paraId="00000076">
      <w:pPr>
        <w:keepNext w:val="1"/>
        <w:widowControl w:val="0"/>
        <w:shd w:fill="ffffff" w:val="clear"/>
        <w:spacing w:after="1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детей, которые учатся во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французской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школе:</w:t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29.5039062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before="0" w:line="264" w:lineRule="auto"/>
              <w:rPr>
                <w:rFonts w:ascii="Cambria" w:cs="Cambria" w:eastAsia="Cambria" w:hAnsi="Cambria"/>
                <w:sz w:val="22"/>
                <w:szCs w:val="22"/>
              </w:rPr>
            </w:pPr>
            <w:bookmarkStart w:colFirst="0" w:colLast="0" w:name="_plwih1dcph9d" w:id="4"/>
            <w:bookmarkEnd w:id="4"/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Оценки во французской школе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Оценка в украинской школе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</w:tr>
      <w:tr>
        <w:trPr>
          <w:cantSplit w:val="0"/>
          <w:trHeight w:val="359.643554687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</w:tr>
      <w:tr>
        <w:trPr>
          <w:cantSplit w:val="0"/>
          <w:trHeight w:val="359.6435546875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1-2</w:t>
            </w:r>
          </w:p>
        </w:tc>
      </w:tr>
    </w:tbl>
    <w:p w:rsidR="00000000" w:rsidDel="00000000" w:rsidP="00000000" w:rsidRDefault="00000000" w:rsidRPr="00000000" w14:paraId="0000008F">
      <w:pPr>
        <w:keepNext w:val="1"/>
        <w:widowControl w:val="0"/>
        <w:shd w:fill="ffffff" w:val="clear"/>
        <w:spacing w:after="1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в списке нет страны, в которой Ваш ребенок получает образование, тогда обратитесь к РО6 для добавления системы перевода оценок.</w:t>
      </w:r>
    </w:p>
    <w:p w:rsidR="00000000" w:rsidDel="00000000" w:rsidP="00000000" w:rsidRDefault="00000000" w:rsidRPr="00000000" w14:paraId="00000090">
      <w:pPr>
        <w:keepNext w:val="1"/>
        <w:widowControl w:val="0"/>
        <w:shd w:fill="ffffff" w:val="clear"/>
        <w:spacing w:after="1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 Выдача стипендии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widowControl w:val="0"/>
        <w:numPr>
          <w:ilvl w:val="0"/>
          <w:numId w:val="8"/>
        </w:numPr>
        <w:shd w:fill="ffffff" w:val="clear"/>
        <w:spacing w:after="0" w:afterAutospacing="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РО6 передает НО8 и Бухгалтеру на производстве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списки школьников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 родителей детей с оценками и сумами для получения стипендии в конце каждого семестра.</w:t>
      </w:r>
    </w:p>
    <w:p w:rsidR="00000000" w:rsidDel="00000000" w:rsidP="00000000" w:rsidRDefault="00000000" w:rsidRPr="00000000" w14:paraId="00000092">
      <w:pPr>
        <w:keepNext w:val="1"/>
        <w:widowControl w:val="0"/>
        <w:numPr>
          <w:ilvl w:val="0"/>
          <w:numId w:val="8"/>
        </w:numPr>
        <w:shd w:fill="ffffff" w:val="clear"/>
        <w:spacing w:after="0" w:afterAutospacing="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РО6 связывается со школьником через родителя, которому начислена стипендия, выдает школьнику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наградительный лист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а родителю РО6 передает чек  для обналичивания  школьной стипендии у НО8/Бухгалтера на производстве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(онлайн или офлайн в зависимости от региона проживания ребенка).</w:t>
      </w:r>
    </w:p>
    <w:p w:rsidR="00000000" w:rsidDel="00000000" w:rsidP="00000000" w:rsidRDefault="00000000" w:rsidRPr="00000000" w14:paraId="00000093">
      <w:pPr>
        <w:keepNext w:val="1"/>
        <w:widowControl w:val="0"/>
        <w:numPr>
          <w:ilvl w:val="0"/>
          <w:numId w:val="8"/>
        </w:numPr>
        <w:shd w:fill="ffffff" w:val="clear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Родитель школьника, для получения стипендии, приходит к НО8/Бухгалтеру на производстве в день выдачи денежных средств, расписывается в ведомости выдачи и получает стипендию. Если ребенок учится не в Украине или в другом городе, то НО8 выплачивает стипендию на карту родителя.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widowControl w:val="0"/>
        <w:numPr>
          <w:ilvl w:val="0"/>
          <w:numId w:val="8"/>
        </w:numPr>
        <w:shd w:fill="ffffff" w:val="clear"/>
        <w:spacing w:after="1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получения стипендии в компании,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родитель школьника передает стипендию ребенку в полном размере,  делает фото и видео подтверждение о получении средств ребенком  и отправляет  РО6.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widowControl w:val="0"/>
        <w:shd w:fill="ffffff" w:val="clear"/>
        <w:spacing w:after="1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7. Ребенок, который получил стипендию, в течении 7 дней записывает видео-отзыв, в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котором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рассказывает о ценности школьной стипендии и как она повлияла на уровень его знаний, оценок, коммуникации с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учителями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 прочее. Родитель школьника передает этот видео-отзыв РО6</w:t>
      </w:r>
    </w:p>
    <w:p w:rsidR="00000000" w:rsidDel="00000000" w:rsidP="00000000" w:rsidRDefault="00000000" w:rsidRPr="00000000" w14:paraId="00000096">
      <w:pPr>
        <w:keepNext w:val="1"/>
        <w:widowControl w:val="0"/>
        <w:shd w:fill="ffffff" w:val="clear"/>
        <w:spacing w:after="1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8. Ответственный за соблюдение правил по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школьной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стипендии РО6</w:t>
      </w:r>
    </w:p>
    <w:p w:rsidR="00000000" w:rsidDel="00000000" w:rsidP="00000000" w:rsidRDefault="00000000" w:rsidRPr="00000000" w14:paraId="00000097">
      <w:pPr>
        <w:keepNext w:val="1"/>
        <w:widowControl w:val="0"/>
        <w:shd w:fill="ffffff" w:val="clear"/>
        <w:spacing w:after="1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widowControl w:val="0"/>
        <w:shd w:fill="ffffff" w:val="clear"/>
        <w:spacing w:after="1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Участвуя в программе, сотрудники мотивируют своих детей к лучшим учебным результатам. Программа способствует повышению интереса к учебе и формированию у школьников ценности образования. Стипендия для детей поможет создать еще более  дружественную атмосферу внутри компании за счет поддержки семейных ценностей и образовательных достижений.</w:t>
      </w:r>
    </w:p>
    <w:p w:rsidR="00000000" w:rsidDel="00000000" w:rsidP="00000000" w:rsidRDefault="00000000" w:rsidRPr="00000000" w14:paraId="00000099">
      <w:pPr>
        <w:keepNext w:val="1"/>
        <w:widowControl w:val="0"/>
        <w:shd w:fill="ffffff" w:val="clear"/>
        <w:spacing w:after="1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76" w:lineRule="auto"/>
        <w:jc w:val="right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ООО «Компания ВБА»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</w:t>
      </w:r>
    </w:p>
    <w:p w:rsidR="00000000" w:rsidDel="00000000" w:rsidP="00000000" w:rsidRDefault="00000000" w:rsidRPr="00000000" w14:paraId="0000009C">
      <w:pPr>
        <w:keepNext w:val="1"/>
        <w:widowControl w:val="0"/>
        <w:shd w:fill="ffffff" w:val="clear"/>
        <w:spacing w:after="160" w:line="252.0000000000000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1"/>
        <w:widowControl w:val="0"/>
        <w:shd w:fill="ffffff" w:val="clear"/>
        <w:spacing w:after="240"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widowControl w:val="0"/>
        <w:shd w:fill="ffffff" w:val="clear"/>
        <w:spacing w:after="1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