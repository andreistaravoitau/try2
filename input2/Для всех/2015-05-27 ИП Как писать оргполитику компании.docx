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pPr>
      <w:bookmarkStart w:colFirst="0" w:colLast="0" w:name="_gjdgxs" w:id="0"/>
      <w:bookmarkEnd w:id="0"/>
      <w:r w:rsidDel="00000000" w:rsidR="00000000" w:rsidRPr="00000000">
        <w:rPr/>
        <w:drawing>
          <wp:inline distB="0" distT="0" distL="0" distR="0">
            <wp:extent cx="5318280" cy="1000125"/>
            <wp:effectExtent b="0" l="0" r="0" t="0"/>
            <wp:docPr descr="D:\Геннадий\Desktop\VBA лого.jpg" id="1" name="image1.jpg"/>
            <a:graphic>
              <a:graphicData uri="http://schemas.openxmlformats.org/drawingml/2006/picture">
                <pic:pic>
                  <pic:nvPicPr>
                    <pic:cNvPr descr="D:\Геннадий\Desktop\VBA лого.jpg" id="0" name="image1.jpg"/>
                    <pic:cNvPicPr preferRelativeResize="0"/>
                  </pic:nvPicPr>
                  <pic:blipFill>
                    <a:blip r:embed="rId7"/>
                    <a:srcRect b="0" l="0" r="0" t="0"/>
                    <a:stretch>
                      <a:fillRect/>
                    </a:stretch>
                  </pic:blipFill>
                  <pic:spPr>
                    <a:xfrm>
                      <a:off x="0" y="0"/>
                      <a:ext cx="5318280"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jc w:val="center"/>
        <w:rPr/>
      </w:pPr>
      <w:r w:rsidDel="00000000" w:rsidR="00000000" w:rsidRPr="00000000">
        <w:rPr>
          <w:rtl w:val="0"/>
        </w:rPr>
      </w:r>
    </w:p>
    <w:p w:rsidR="00000000" w:rsidDel="00000000" w:rsidP="00000000" w:rsidRDefault="00000000" w:rsidRPr="00000000" w14:paraId="00000003">
      <w:pPr>
        <w:pageBreakBefore w:val="0"/>
        <w:jc w:val="center"/>
        <w:rPr/>
      </w:pPr>
      <w:r w:rsidDel="00000000" w:rsidR="00000000" w:rsidRPr="00000000">
        <w:rPr>
          <w:rFonts w:ascii="Cambria" w:cs="Cambria" w:eastAsia="Cambria" w:hAnsi="Cambria"/>
          <w:b w:val="1"/>
          <w:color w:val="000000"/>
          <w:sz w:val="28"/>
          <w:szCs w:val="28"/>
          <w:rtl w:val="0"/>
        </w:rPr>
        <w:t xml:space="preserve">Серия “Организация”</w:t>
      </w:r>
      <w:r w:rsidDel="00000000" w:rsidR="00000000" w:rsidRPr="00000000">
        <w:rPr>
          <w:rtl w:val="0"/>
        </w:rPr>
      </w:r>
    </w:p>
    <w:p w:rsidR="00000000" w:rsidDel="00000000" w:rsidP="00000000" w:rsidRDefault="00000000" w:rsidRPr="00000000" w14:paraId="00000004">
      <w:pPr>
        <w:pageBreakBefore w:val="0"/>
        <w:jc w:val="center"/>
        <w:rPr/>
      </w:pPr>
      <w:r w:rsidDel="00000000" w:rsidR="00000000" w:rsidRPr="00000000">
        <w:rPr>
          <w:rFonts w:ascii="Cambria" w:cs="Cambria" w:eastAsia="Cambria" w:hAnsi="Cambria"/>
          <w:b w:val="1"/>
          <w:color w:val="000000"/>
          <w:sz w:val="36"/>
          <w:szCs w:val="36"/>
          <w:rtl w:val="0"/>
        </w:rPr>
        <w:t xml:space="preserve">Инструктивное письмо</w:t>
      </w:r>
      <w:r w:rsidDel="00000000" w:rsidR="00000000" w:rsidRPr="00000000">
        <w:rPr>
          <w:rFonts w:ascii="Cambria" w:cs="Cambria" w:eastAsia="Cambria" w:hAnsi="Cambria"/>
          <w:color w:val="000000"/>
          <w:sz w:val="36"/>
          <w:szCs w:val="36"/>
          <w:rtl w:val="0"/>
        </w:rPr>
        <w:t xml:space="preserve"> </w:t>
      </w:r>
      <w:r w:rsidDel="00000000" w:rsidR="00000000" w:rsidRPr="00000000">
        <w:rPr>
          <w:rtl w:val="0"/>
        </w:rPr>
      </w:r>
    </w:p>
    <w:p w:rsidR="00000000" w:rsidDel="00000000" w:rsidP="00000000" w:rsidRDefault="00000000" w:rsidRPr="00000000" w14:paraId="00000005">
      <w:pPr>
        <w:pageBreakBefore w:val="0"/>
        <w:jc w:val="center"/>
        <w:rPr/>
      </w:pPr>
      <w:r w:rsidDel="00000000" w:rsidR="00000000" w:rsidRPr="00000000">
        <w:rPr>
          <w:rFonts w:ascii="Cambria" w:cs="Cambria" w:eastAsia="Cambria" w:hAnsi="Cambria"/>
          <w:b w:val="1"/>
          <w:color w:val="000000"/>
          <w:sz w:val="36"/>
          <w:szCs w:val="36"/>
          <w:rtl w:val="0"/>
        </w:rPr>
        <w:t xml:space="preserve">КАК ПИСАТЬ ОРГПОЛИТИКУ КОМПАНИИ</w:t>
      </w:r>
      <w:r w:rsidDel="00000000" w:rsidR="00000000" w:rsidRPr="00000000">
        <w:rPr>
          <w:rtl w:val="0"/>
        </w:rPr>
      </w:r>
    </w:p>
    <w:p w:rsidR="00000000" w:rsidDel="00000000" w:rsidP="00000000" w:rsidRDefault="00000000" w:rsidRPr="00000000" w14:paraId="00000006">
      <w:pPr>
        <w:pageBreakBefore w:val="0"/>
        <w:jc w:val="right"/>
        <w:rPr>
          <w:rFonts w:ascii="Cambria" w:cs="Cambria" w:eastAsia="Cambria" w:hAnsi="Cambria"/>
          <w:color w:val="000000"/>
        </w:rPr>
      </w:pPr>
      <w:r w:rsidDel="00000000" w:rsidR="00000000" w:rsidRPr="00000000">
        <w:rPr>
          <w:rFonts w:ascii="Cambria" w:cs="Cambria" w:eastAsia="Cambria" w:hAnsi="Cambria"/>
          <w:color w:val="000000"/>
          <w:rtl w:val="0"/>
        </w:rPr>
        <w:tab/>
        <w:tab/>
        <w:tab/>
        <w:tab/>
        <w:tab/>
        <w:tab/>
        <w:tab/>
        <w:t xml:space="preserve">      </w:t>
        <w:tab/>
        <w:t xml:space="preserve">                     </w:t>
      </w:r>
    </w:p>
    <w:p w:rsidR="00000000" w:rsidDel="00000000" w:rsidP="00000000" w:rsidRDefault="00000000" w:rsidRPr="00000000" w14:paraId="00000007">
      <w:pPr>
        <w:pageBreakBefore w:val="0"/>
        <w:jc w:val="right"/>
        <w:rPr/>
      </w:pPr>
      <w:r w:rsidDel="00000000" w:rsidR="00000000" w:rsidRPr="00000000">
        <w:rPr>
          <w:rFonts w:ascii="Cambria" w:cs="Cambria" w:eastAsia="Cambria" w:hAnsi="Cambria"/>
          <w:color w:val="000000"/>
          <w:sz w:val="24"/>
          <w:szCs w:val="24"/>
          <w:rtl w:val="0"/>
        </w:rPr>
        <w:t xml:space="preserve">От 27.05.15</w:t>
      </w:r>
      <w:r w:rsidDel="00000000" w:rsidR="00000000" w:rsidRPr="00000000">
        <w:rPr>
          <w:rtl w:val="0"/>
        </w:rPr>
      </w:r>
    </w:p>
    <w:p w:rsidR="00000000" w:rsidDel="00000000" w:rsidP="00000000" w:rsidRDefault="00000000" w:rsidRPr="00000000" w14:paraId="00000008">
      <w:pPr>
        <w:pageBreakBefore w:val="0"/>
        <w:jc w:val="right"/>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Пересмотрено  </w:t>
      </w:r>
      <w:r w:rsidDel="00000000" w:rsidR="00000000" w:rsidRPr="00000000">
        <w:rPr>
          <w:rFonts w:ascii="Cambria" w:cs="Cambria" w:eastAsia="Cambria" w:hAnsi="Cambria"/>
          <w:sz w:val="24"/>
          <w:szCs w:val="24"/>
          <w:rtl w:val="0"/>
        </w:rPr>
        <w:t xml:space="preserve">11</w:t>
      </w:r>
      <w:r w:rsidDel="00000000" w:rsidR="00000000" w:rsidRPr="00000000">
        <w:rPr>
          <w:rFonts w:ascii="Cambria" w:cs="Cambria" w:eastAsia="Cambria" w:hAnsi="Cambria"/>
          <w:color w:val="000000"/>
          <w:sz w:val="24"/>
          <w:szCs w:val="24"/>
          <w:rtl w:val="0"/>
        </w:rPr>
        <w:t xml:space="preserve">.</w:t>
      </w:r>
      <w:r w:rsidDel="00000000" w:rsidR="00000000" w:rsidRPr="00000000">
        <w:rPr>
          <w:rFonts w:ascii="Cambria" w:cs="Cambria" w:eastAsia="Cambria" w:hAnsi="Cambria"/>
          <w:sz w:val="24"/>
          <w:szCs w:val="24"/>
          <w:rtl w:val="0"/>
        </w:rPr>
        <w:t xml:space="preserve">10</w:t>
      </w:r>
      <w:r w:rsidDel="00000000" w:rsidR="00000000" w:rsidRPr="00000000">
        <w:rPr>
          <w:rFonts w:ascii="Cambria" w:cs="Cambria" w:eastAsia="Cambria" w:hAnsi="Cambria"/>
          <w:color w:val="000000"/>
          <w:sz w:val="24"/>
          <w:szCs w:val="24"/>
          <w:rtl w:val="0"/>
        </w:rPr>
        <w:t xml:space="preserve">.</w:t>
      </w:r>
      <w:r w:rsidDel="00000000" w:rsidR="00000000" w:rsidRPr="00000000">
        <w:rPr>
          <w:rFonts w:ascii="Cambria" w:cs="Cambria" w:eastAsia="Cambria" w:hAnsi="Cambria"/>
          <w:sz w:val="24"/>
          <w:szCs w:val="24"/>
          <w:rtl w:val="0"/>
        </w:rPr>
        <w:t xml:space="preserve">22</w:t>
      </w:r>
      <w:r w:rsidDel="00000000" w:rsidR="00000000" w:rsidRPr="00000000">
        <w:rPr>
          <w:rtl w:val="0"/>
        </w:rPr>
      </w:r>
    </w:p>
    <w:p w:rsidR="00000000" w:rsidDel="00000000" w:rsidP="00000000" w:rsidRDefault="00000000" w:rsidRPr="00000000" w14:paraId="00000009">
      <w:pPr>
        <w:pageBreakBefore w:val="0"/>
        <w:jc w:val="righ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Fonts w:ascii="Cambria" w:cs="Cambria" w:eastAsia="Cambria" w:hAnsi="Cambria"/>
          <w:color w:val="000000"/>
          <w:rtl w:val="0"/>
        </w:rPr>
        <w:t xml:space="preserve">В папку штатного сотрудника компании.</w:t>
      </w:r>
      <w:r w:rsidDel="00000000" w:rsidR="00000000" w:rsidRPr="00000000">
        <w:rPr>
          <w:rtl w:val="0"/>
        </w:rPr>
      </w:r>
    </w:p>
    <w:p w:rsidR="00000000" w:rsidDel="00000000" w:rsidP="00000000" w:rsidRDefault="00000000" w:rsidRPr="00000000" w14:paraId="0000000B">
      <w:pPr>
        <w:pageBreakBefore w:val="0"/>
        <w:jc w:val="both"/>
        <w:rPr/>
      </w:pPr>
      <w:r w:rsidDel="00000000" w:rsidR="00000000" w:rsidRPr="00000000">
        <w:rPr>
          <w:rtl w:val="0"/>
        </w:rPr>
      </w:r>
    </w:p>
    <w:p w:rsidR="00000000" w:rsidDel="00000000" w:rsidP="00000000" w:rsidRDefault="00000000" w:rsidRPr="00000000" w14:paraId="0000000C">
      <w:pPr>
        <w:pageBreakBefore w:val="0"/>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tabs>
              <w:tab w:val="right" w:leader="dot" w:pos="12000"/>
            </w:tabs>
            <w:spacing w:before="60" w:line="240" w:lineRule="auto"/>
            <w:rPr>
              <w:b w:val="0"/>
              <w:color w:val="1155cc"/>
              <w:u w:val="single"/>
            </w:rPr>
          </w:pPr>
          <w:r w:rsidDel="00000000" w:rsidR="00000000" w:rsidRPr="00000000">
            <w:fldChar w:fldCharType="begin"/>
            <w:instrText xml:space="preserve"> TOC \h \u \z \t "Heading 1,1,Heading 2,2,Heading 3,3,Heading 4,4,Heading 5,5,Heading 6,6,"</w:instrText>
            <w:fldChar w:fldCharType="separate"/>
          </w:r>
          <w:hyperlink w:anchor="_t5ikp22h8sbs">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ЧТО ТАКОЕ ОРГПОЛИТИКА:</w:t>
              <w:tab/>
              <w:t xml:space="preserve">2</w:t>
            </w:r>
          </w:hyperlink>
          <w:r w:rsidDel="00000000" w:rsidR="00000000" w:rsidRPr="00000000">
            <w:rPr>
              <w:rtl w:val="0"/>
            </w:rPr>
          </w:r>
        </w:p>
        <w:p w:rsidR="00000000" w:rsidDel="00000000" w:rsidP="00000000" w:rsidRDefault="00000000" w:rsidRPr="00000000" w14:paraId="0000000E">
          <w:pPr>
            <w:tabs>
              <w:tab w:val="right" w:leader="dot" w:pos="12000"/>
            </w:tabs>
            <w:spacing w:before="60" w:line="240" w:lineRule="auto"/>
            <w:rPr>
              <w:b w:val="0"/>
              <w:color w:val="1155cc"/>
              <w:u w:val="single"/>
            </w:rPr>
          </w:pPr>
          <w:hyperlink w:anchor="_rgsr5rxjbxtt">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ЦЕЛИ НАПИСАНИЯ ОРГПОЛИТИКИ:</w:t>
              <w:tab/>
              <w:t xml:space="preserve">2</w:t>
            </w:r>
          </w:hyperlink>
          <w:r w:rsidDel="00000000" w:rsidR="00000000" w:rsidRPr="00000000">
            <w:rPr>
              <w:rtl w:val="0"/>
            </w:rPr>
          </w:r>
        </w:p>
        <w:p w:rsidR="00000000" w:rsidDel="00000000" w:rsidP="00000000" w:rsidRDefault="00000000" w:rsidRPr="00000000" w14:paraId="0000000F">
          <w:pPr>
            <w:tabs>
              <w:tab w:val="right" w:leader="dot" w:pos="12000"/>
            </w:tabs>
            <w:spacing w:before="60" w:line="240" w:lineRule="auto"/>
            <w:rPr>
              <w:b w:val="0"/>
              <w:color w:val="1155cc"/>
              <w:u w:val="single"/>
            </w:rPr>
          </w:pPr>
          <w:hyperlink w:anchor="_trtl4hqug6my">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ФОРМА ОРГПОЛИТИКИ</w:t>
              <w:tab/>
              <w:t xml:space="preserve">2</w:t>
            </w:r>
          </w:hyperlink>
          <w:r w:rsidDel="00000000" w:rsidR="00000000" w:rsidRPr="00000000">
            <w:rPr>
              <w:rtl w:val="0"/>
            </w:rPr>
          </w:r>
        </w:p>
        <w:p w:rsidR="00000000" w:rsidDel="00000000" w:rsidP="00000000" w:rsidRDefault="00000000" w:rsidRPr="00000000" w14:paraId="00000010">
          <w:pPr>
            <w:tabs>
              <w:tab w:val="right" w:leader="dot" w:pos="12000"/>
            </w:tabs>
            <w:spacing w:before="60" w:line="240" w:lineRule="auto"/>
            <w:ind w:left="360" w:firstLine="0"/>
            <w:rPr>
              <w:color w:val="1155cc"/>
              <w:u w:val="single"/>
            </w:rPr>
          </w:pPr>
          <w:hyperlink w:anchor="_grjft7cpwcso">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Серия документа.</w:t>
              <w:tab/>
              <w:t xml:space="preserve">3</w:t>
            </w:r>
          </w:hyperlink>
          <w:r w:rsidDel="00000000" w:rsidR="00000000" w:rsidRPr="00000000">
            <w:rPr>
              <w:rtl w:val="0"/>
            </w:rPr>
          </w:r>
        </w:p>
        <w:p w:rsidR="00000000" w:rsidDel="00000000" w:rsidP="00000000" w:rsidRDefault="00000000" w:rsidRPr="00000000" w14:paraId="00000011">
          <w:pPr>
            <w:tabs>
              <w:tab w:val="right" w:leader="dot" w:pos="12000"/>
            </w:tabs>
            <w:spacing w:before="60" w:line="240" w:lineRule="auto"/>
            <w:ind w:left="360" w:firstLine="0"/>
            <w:rPr>
              <w:color w:val="1155cc"/>
            </w:rPr>
          </w:pPr>
          <w:hyperlink w:anchor="_4yld78u4ol5w">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Тип документа:</w:t>
              <w:tab/>
              <w:t xml:space="preserve">3</w:t>
            </w:r>
          </w:hyperlink>
          <w:r w:rsidDel="00000000" w:rsidR="00000000" w:rsidRPr="00000000">
            <w:rPr>
              <w:rtl w:val="0"/>
            </w:rPr>
          </w:r>
        </w:p>
        <w:p w:rsidR="00000000" w:rsidDel="00000000" w:rsidP="00000000" w:rsidRDefault="00000000" w:rsidRPr="00000000" w14:paraId="00000012">
          <w:pPr>
            <w:tabs>
              <w:tab w:val="right" w:leader="dot" w:pos="12000"/>
            </w:tabs>
            <w:spacing w:before="60" w:line="240" w:lineRule="auto"/>
            <w:ind w:left="360" w:firstLine="0"/>
            <w:rPr>
              <w:color w:val="1155cc"/>
            </w:rPr>
          </w:pPr>
          <w:hyperlink w:anchor="_og9l4gcub928">
            <w:r w:rsidDel="00000000" w:rsidR="00000000" w:rsidRPr="00000000">
              <w:rPr>
                <w:color w:val="1155cc"/>
                <w:rtl w:val="0"/>
              </w:rPr>
              <w:t xml:space="preserve">Таблица типы документов и их применение:</w:t>
              <w:tab/>
              <w:t xml:space="preserve">5</w:t>
            </w:r>
          </w:hyperlink>
          <w:r w:rsidDel="00000000" w:rsidR="00000000" w:rsidRPr="00000000">
            <w:rPr>
              <w:rtl w:val="0"/>
            </w:rPr>
          </w:r>
        </w:p>
        <w:p w:rsidR="00000000" w:rsidDel="00000000" w:rsidP="00000000" w:rsidRDefault="00000000" w:rsidRPr="00000000" w14:paraId="00000013">
          <w:pPr>
            <w:tabs>
              <w:tab w:val="right" w:leader="dot" w:pos="12000"/>
            </w:tabs>
            <w:spacing w:before="60" w:line="240" w:lineRule="auto"/>
            <w:ind w:left="360" w:firstLine="0"/>
            <w:rPr>
              <w:color w:val="1155cc"/>
            </w:rPr>
          </w:pPr>
          <w:hyperlink w:anchor="_4wu7qoz2ztl6">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Название документа</w:t>
              <w:tab/>
              <w:t xml:space="preserve">5</w:t>
            </w:r>
          </w:hyperlink>
          <w:r w:rsidDel="00000000" w:rsidR="00000000" w:rsidRPr="00000000">
            <w:rPr>
              <w:rtl w:val="0"/>
            </w:rPr>
          </w:r>
        </w:p>
        <w:p w:rsidR="00000000" w:rsidDel="00000000" w:rsidP="00000000" w:rsidRDefault="00000000" w:rsidRPr="00000000" w14:paraId="00000014">
          <w:pPr>
            <w:tabs>
              <w:tab w:val="right" w:leader="dot" w:pos="12000"/>
            </w:tabs>
            <w:spacing w:before="60" w:line="240" w:lineRule="auto"/>
            <w:ind w:left="360" w:firstLine="0"/>
            <w:rPr>
              <w:color w:val="1155cc"/>
              <w:u w:val="single"/>
            </w:rPr>
          </w:pPr>
          <w:hyperlink w:anchor="_1hmstnv49anp">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Дата публикации, дата пересмотра</w:t>
              <w:tab/>
              <w:t xml:space="preserve">5</w:t>
            </w:r>
          </w:hyperlink>
          <w:r w:rsidDel="00000000" w:rsidR="00000000" w:rsidRPr="00000000">
            <w:rPr>
              <w:rtl w:val="0"/>
            </w:rPr>
          </w:r>
        </w:p>
        <w:p w:rsidR="00000000" w:rsidDel="00000000" w:rsidP="00000000" w:rsidRDefault="00000000" w:rsidRPr="00000000" w14:paraId="00000015">
          <w:pPr>
            <w:tabs>
              <w:tab w:val="right" w:leader="dot" w:pos="12000"/>
            </w:tabs>
            <w:spacing w:before="60" w:line="240" w:lineRule="auto"/>
            <w:ind w:left="360" w:firstLine="0"/>
            <w:rPr>
              <w:color w:val="1155cc"/>
              <w:u w:val="single"/>
            </w:rPr>
          </w:pPr>
          <w:hyperlink w:anchor="_c57noofkc2eq">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Код распределения</w:t>
              <w:tab/>
              <w:t xml:space="preserve">6</w:t>
            </w:r>
          </w:hyperlink>
          <w:r w:rsidDel="00000000" w:rsidR="00000000" w:rsidRPr="00000000">
            <w:rPr>
              <w:rtl w:val="0"/>
            </w:rPr>
          </w:r>
        </w:p>
        <w:p w:rsidR="00000000" w:rsidDel="00000000" w:rsidP="00000000" w:rsidRDefault="00000000" w:rsidRPr="00000000" w14:paraId="00000016">
          <w:pPr>
            <w:tabs>
              <w:tab w:val="right" w:leader="dot" w:pos="12000"/>
            </w:tabs>
            <w:spacing w:before="60" w:line="240" w:lineRule="auto"/>
            <w:ind w:left="360" w:firstLine="0"/>
            <w:rPr>
              <w:color w:val="1155cc"/>
              <w:u w:val="single"/>
            </w:rPr>
          </w:pPr>
          <w:hyperlink w:anchor="_4d7a3xje1mqz">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Причина создания</w:t>
              <w:tab/>
              <w:t xml:space="preserve">6</w:t>
            </w:r>
          </w:hyperlink>
          <w:r w:rsidDel="00000000" w:rsidR="00000000" w:rsidRPr="00000000">
            <w:rPr>
              <w:rtl w:val="0"/>
            </w:rPr>
          </w:r>
        </w:p>
        <w:p w:rsidR="00000000" w:rsidDel="00000000" w:rsidP="00000000" w:rsidRDefault="00000000" w:rsidRPr="00000000" w14:paraId="00000017">
          <w:pPr>
            <w:tabs>
              <w:tab w:val="right" w:leader="dot" w:pos="12000"/>
            </w:tabs>
            <w:spacing w:before="60" w:line="240" w:lineRule="auto"/>
            <w:ind w:left="360" w:firstLine="0"/>
            <w:rPr>
              <w:color w:val="1155cc"/>
              <w:u w:val="single"/>
            </w:rPr>
          </w:pPr>
          <w:hyperlink w:anchor="_75wdz9osy9lg">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Формулировка правила</w:t>
              <w:tab/>
              <w:t xml:space="preserve">7</w:t>
            </w:r>
          </w:hyperlink>
          <w:r w:rsidDel="00000000" w:rsidR="00000000" w:rsidRPr="00000000">
            <w:rPr>
              <w:rtl w:val="0"/>
            </w:rPr>
          </w:r>
        </w:p>
        <w:p w:rsidR="00000000" w:rsidDel="00000000" w:rsidP="00000000" w:rsidRDefault="00000000" w:rsidRPr="00000000" w14:paraId="00000018">
          <w:pPr>
            <w:tabs>
              <w:tab w:val="right" w:leader="dot" w:pos="12000"/>
            </w:tabs>
            <w:spacing w:before="60" w:line="240" w:lineRule="auto"/>
            <w:ind w:left="360" w:firstLine="0"/>
            <w:rPr>
              <w:color w:val="1155cc"/>
              <w:u w:val="single"/>
            </w:rPr>
          </w:pPr>
          <w:hyperlink w:anchor="_t0f3ve6gy0va">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Ответственный</w:t>
              <w:tab/>
              <w:t xml:space="preserve">7</w:t>
            </w:r>
          </w:hyperlink>
          <w:r w:rsidDel="00000000" w:rsidR="00000000" w:rsidRPr="00000000">
            <w:rPr>
              <w:rtl w:val="0"/>
            </w:rPr>
          </w:r>
        </w:p>
        <w:p w:rsidR="00000000" w:rsidDel="00000000" w:rsidP="00000000" w:rsidRDefault="00000000" w:rsidRPr="00000000" w14:paraId="00000019">
          <w:pPr>
            <w:tabs>
              <w:tab w:val="right" w:leader="dot" w:pos="12000"/>
            </w:tabs>
            <w:spacing w:before="60" w:line="240" w:lineRule="auto"/>
            <w:ind w:left="360" w:firstLine="0"/>
            <w:rPr>
              <w:color w:val="1155cc"/>
              <w:u w:val="single"/>
            </w:rPr>
          </w:pPr>
          <w:hyperlink w:anchor="_d6h6r5lgf75x">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Результат, который получит сотрудник и компания при соблюдении правил</w:t>
              <w:tab/>
              <w:t xml:space="preserve">7</w:t>
            </w:r>
          </w:hyperlink>
          <w:r w:rsidDel="00000000" w:rsidR="00000000" w:rsidRPr="00000000">
            <w:rPr>
              <w:rtl w:val="0"/>
            </w:rPr>
          </w:r>
        </w:p>
        <w:p w:rsidR="00000000" w:rsidDel="00000000" w:rsidP="00000000" w:rsidRDefault="00000000" w:rsidRPr="00000000" w14:paraId="0000001A">
          <w:pPr>
            <w:tabs>
              <w:tab w:val="right" w:leader="dot" w:pos="12000"/>
            </w:tabs>
            <w:spacing w:before="60" w:line="240" w:lineRule="auto"/>
            <w:ind w:left="360" w:firstLine="0"/>
            <w:rPr>
              <w:color w:val="1155cc"/>
              <w:u w:val="single"/>
            </w:rPr>
          </w:pPr>
          <w:hyperlink w:anchor="_2uic7pgvde17">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Подпись</w:t>
              <w:tab/>
              <w:t xml:space="preserve">7</w:t>
            </w:r>
          </w:hyperlink>
          <w:r w:rsidDel="00000000" w:rsidR="00000000" w:rsidRPr="00000000">
            <w:rPr>
              <w:rtl w:val="0"/>
            </w:rPr>
          </w:r>
        </w:p>
        <w:p w:rsidR="00000000" w:rsidDel="00000000" w:rsidP="00000000" w:rsidRDefault="00000000" w:rsidRPr="00000000" w14:paraId="0000001B">
          <w:pPr>
            <w:tabs>
              <w:tab w:val="right" w:leader="dot" w:pos="12000"/>
            </w:tabs>
            <w:spacing w:before="60" w:line="240" w:lineRule="auto"/>
            <w:rPr>
              <w:b w:val="0"/>
              <w:color w:val="1155cc"/>
              <w:u w:val="single"/>
            </w:rPr>
          </w:pPr>
          <w:hyperlink w:anchor="_5znbfy8dz9y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ОФОРМЛЕНИЕ ОРГПОЛИТИКИ</w:t>
              <w:tab/>
              <w:t xml:space="preserve">8</w:t>
            </w:r>
          </w:hyperlink>
          <w:r w:rsidDel="00000000" w:rsidR="00000000" w:rsidRPr="00000000">
            <w:rPr>
              <w:rtl w:val="0"/>
            </w:rPr>
          </w:r>
        </w:p>
        <w:p w:rsidR="00000000" w:rsidDel="00000000" w:rsidP="00000000" w:rsidRDefault="00000000" w:rsidRPr="00000000" w14:paraId="0000001C">
          <w:pPr>
            <w:tabs>
              <w:tab w:val="right" w:leader="dot" w:pos="12000"/>
            </w:tabs>
            <w:spacing w:before="60" w:line="240" w:lineRule="auto"/>
            <w:rPr>
              <w:b w:val="0"/>
              <w:color w:val="1155cc"/>
              <w:u w:val="single"/>
            </w:rPr>
          </w:pPr>
          <w:hyperlink w:anchor="_i6mjbhkbn2e0">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УТВЕРЖДЕНИЕ ОРГПОЛИТИКИ</w:t>
              <w:tab/>
              <w:t xml:space="preserve">8</w:t>
            </w:r>
          </w:hyperlink>
          <w:r w:rsidDel="00000000" w:rsidR="00000000" w:rsidRPr="00000000">
            <w:rPr>
              <w:rtl w:val="0"/>
            </w:rPr>
          </w:r>
        </w:p>
        <w:p w:rsidR="00000000" w:rsidDel="00000000" w:rsidP="00000000" w:rsidRDefault="00000000" w:rsidRPr="00000000" w14:paraId="0000001D">
          <w:pPr>
            <w:tabs>
              <w:tab w:val="right" w:leader="dot" w:pos="12000"/>
            </w:tabs>
            <w:spacing w:before="60" w:line="240" w:lineRule="auto"/>
            <w:rPr>
              <w:b w:val="0"/>
              <w:color w:val="1155cc"/>
              <w:u w:val="single"/>
            </w:rPr>
          </w:pPr>
          <w:hyperlink w:anchor="_930olb7doqm1">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СОХРАНЕНИЕ ОРГПОЛИТИКИ</w:t>
              <w:tab/>
              <w:t xml:space="preserve">8</w:t>
            </w:r>
          </w:hyperlink>
          <w:r w:rsidDel="00000000" w:rsidR="00000000" w:rsidRPr="00000000">
            <w:rPr>
              <w:rtl w:val="0"/>
            </w:rPr>
          </w:r>
        </w:p>
        <w:p w:rsidR="00000000" w:rsidDel="00000000" w:rsidP="00000000" w:rsidRDefault="00000000" w:rsidRPr="00000000" w14:paraId="0000001E">
          <w:pPr>
            <w:tabs>
              <w:tab w:val="right" w:leader="dot" w:pos="12000"/>
            </w:tabs>
            <w:spacing w:before="60" w:line="240" w:lineRule="auto"/>
            <w:rPr>
              <w:b w:val="0"/>
              <w:color w:val="1155cc"/>
              <w:u w:val="single"/>
            </w:rPr>
          </w:pPr>
          <w:hyperlink w:anchor="_kg0rbt2eo80g">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ИЗМЕНЕНИЕ ОРГПОЛИТИКИ</w:t>
              <w:tab/>
              <w:t xml:space="preserve">9</w:t>
            </w:r>
          </w:hyperlink>
          <w:r w:rsidDel="00000000" w:rsidR="00000000" w:rsidRPr="00000000">
            <w:rPr>
              <w:rtl w:val="0"/>
            </w:rPr>
          </w:r>
        </w:p>
        <w:p w:rsidR="00000000" w:rsidDel="00000000" w:rsidP="00000000" w:rsidRDefault="00000000" w:rsidRPr="00000000" w14:paraId="0000001F">
          <w:pPr>
            <w:tabs>
              <w:tab w:val="right" w:leader="dot" w:pos="12000"/>
            </w:tabs>
            <w:spacing w:before="60" w:line="240" w:lineRule="auto"/>
            <w:rPr>
              <w:b w:val="0"/>
              <w:color w:val="1155cc"/>
              <w:u w:val="single"/>
            </w:rPr>
          </w:pPr>
          <w:hyperlink w:anchor="_dqx143xzwixx">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ЗАКЛЮЧЕНИЕ:</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pageBreakBefore w:val="0"/>
        <w:jc w:val="both"/>
        <w:rPr/>
      </w:pPr>
      <w:r w:rsidDel="00000000" w:rsidR="00000000" w:rsidRPr="00000000">
        <w:rPr>
          <w:rtl w:val="0"/>
        </w:rPr>
      </w:r>
    </w:p>
    <w:p w:rsidR="00000000" w:rsidDel="00000000" w:rsidP="00000000" w:rsidRDefault="00000000" w:rsidRPr="00000000" w14:paraId="00000021">
      <w:pPr>
        <w:pageBreakBefore w:val="0"/>
        <w:jc w:val="both"/>
        <w:rPr>
          <w:rFonts w:ascii="Cambria" w:cs="Cambria" w:eastAsia="Cambria" w:hAnsi="Cambria"/>
          <w:color w:val="222222"/>
          <w:highlight w:val="white"/>
        </w:rPr>
      </w:pPr>
      <w:r w:rsidDel="00000000" w:rsidR="00000000" w:rsidRPr="00000000">
        <w:rPr>
          <w:rFonts w:ascii="Cambria" w:cs="Cambria" w:eastAsia="Cambria" w:hAnsi="Cambria"/>
          <w:color w:val="222222"/>
          <w:highlight w:val="white"/>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22">
      <w:pPr>
        <w:pageBreakBefore w:val="0"/>
        <w:jc w:val="both"/>
        <w:rPr/>
      </w:pPr>
      <w:r w:rsidDel="00000000" w:rsidR="00000000" w:rsidRPr="00000000">
        <w:rPr>
          <w:rFonts w:ascii="Cambria" w:cs="Cambria" w:eastAsia="Cambria" w:hAnsi="Cambria"/>
          <w:color w:val="222222"/>
          <w:highlight w:val="white"/>
          <w:rtl w:val="0"/>
        </w:rPr>
        <w:t xml:space="preserve">В компании часто возникают повторяющиеся однотипные или однообразные вопросы. Очень часто существует необходимость закрепить успешные действия сотрудника и донести их до всех сотрудников компании. Иногда сотрудник может допустить ошибку в работе и необходимо написать правила, как поступать в подобной ситуации так, чтоб ошибка не повторялась ни этим сотрудником, ни теми, кто будет работать в дальнейшем на этой должности.  Более того, одну и ту же ошибку может делать разные сотрудники в любой должности, если не знают, как именно нужно поступать в данной ситуации. Существуют  и другие отклонения в деятельности компании, которые можно исправить только введением точных правил, которые описывают правильные действия. Устные правила имеют краткосрочный эффект. Их часто забывают и не передают новым сотрудникам. Поэтому принято решение создавать документы, описывающие порядки и правила работы в компании, инструкции к действию. Такие документы будут называться </w:t>
      </w:r>
      <w:r w:rsidDel="00000000" w:rsidR="00000000" w:rsidRPr="00000000">
        <w:rPr>
          <w:rFonts w:ascii="Cambria" w:cs="Cambria" w:eastAsia="Cambria" w:hAnsi="Cambria"/>
          <w:color w:val="000000"/>
          <w:rtl w:val="0"/>
        </w:rPr>
        <w:t xml:space="preserve">организационная политика или сокращенно </w:t>
      </w:r>
      <w:r w:rsidDel="00000000" w:rsidR="00000000" w:rsidRPr="00000000">
        <w:rPr>
          <w:rFonts w:ascii="Cambria" w:cs="Cambria" w:eastAsia="Cambria" w:hAnsi="Cambria"/>
          <w:color w:val="222222"/>
          <w:highlight w:val="white"/>
          <w:rtl w:val="0"/>
        </w:rPr>
        <w:t xml:space="preserve">оргполитика.</w:t>
      </w:r>
      <w:r w:rsidDel="00000000" w:rsidR="00000000" w:rsidRPr="00000000">
        <w:rPr>
          <w:rtl w:val="0"/>
        </w:rPr>
      </w:r>
    </w:p>
    <w:p w:rsidR="00000000" w:rsidDel="00000000" w:rsidP="00000000" w:rsidRDefault="00000000" w:rsidRPr="00000000" w14:paraId="00000023">
      <w:pPr>
        <w:pageBreakBefore w:val="0"/>
        <w:jc w:val="both"/>
        <w:rPr/>
      </w:pPr>
      <w:r w:rsidDel="00000000" w:rsidR="00000000" w:rsidRPr="00000000">
        <w:rPr>
          <w:rtl w:val="0"/>
        </w:rPr>
      </w:r>
    </w:p>
    <w:p w:rsidR="00000000" w:rsidDel="00000000" w:rsidP="00000000" w:rsidRDefault="00000000" w:rsidRPr="00000000" w14:paraId="00000024">
      <w:pPr>
        <w:pStyle w:val="Heading2"/>
        <w:jc w:val="both"/>
        <w:rPr/>
      </w:pPr>
      <w:bookmarkStart w:colFirst="0" w:colLast="0" w:name="_t5ikp22h8sbs" w:id="1"/>
      <w:bookmarkEnd w:id="1"/>
      <w:r w:rsidDel="00000000" w:rsidR="00000000" w:rsidRPr="00000000">
        <w:rPr>
          <w:rtl w:val="0"/>
        </w:rPr>
        <w:t xml:space="preserve">ЧТО ТАКОЕ ОРГПОЛИТИКА:</w:t>
      </w:r>
    </w:p>
    <w:p w:rsidR="00000000" w:rsidDel="00000000" w:rsidP="00000000" w:rsidRDefault="00000000" w:rsidRPr="00000000" w14:paraId="00000025">
      <w:pPr>
        <w:pageBreakBefore w:val="0"/>
        <w:jc w:val="both"/>
        <w:rPr/>
      </w:pPr>
      <w:r w:rsidDel="00000000" w:rsidR="00000000" w:rsidRPr="00000000">
        <w:rPr>
          <w:rFonts w:ascii="Cambria" w:cs="Cambria" w:eastAsia="Cambria" w:hAnsi="Cambria"/>
          <w:color w:val="222222"/>
          <w:highlight w:val="white"/>
          <w:rtl w:val="0"/>
        </w:rPr>
        <w:t xml:space="preserve">Оргполитика - </w:t>
      </w:r>
      <w:r w:rsidDel="00000000" w:rsidR="00000000" w:rsidRPr="00000000">
        <w:rPr>
          <w:rFonts w:ascii="Cambria" w:cs="Cambria" w:eastAsia="Cambria" w:hAnsi="Cambria"/>
          <w:color w:val="000000"/>
          <w:rtl w:val="0"/>
        </w:rPr>
        <w:t xml:space="preserve">(сокр. от организационная политика) совокупность правил и принципов   деятельности компании,  с помощью которых в команде достигается согласие относительно действий, и на основании которых сотрудники компании ведут свои дела.</w:t>
      </w:r>
      <w:r w:rsidDel="00000000" w:rsidR="00000000" w:rsidRPr="00000000">
        <w:rPr>
          <w:rtl w:val="0"/>
        </w:rPr>
      </w:r>
    </w:p>
    <w:p w:rsidR="00000000" w:rsidDel="00000000" w:rsidP="00000000" w:rsidRDefault="00000000" w:rsidRPr="00000000" w14:paraId="00000026">
      <w:pPr>
        <w:pageBreakBefore w:val="0"/>
        <w:jc w:val="both"/>
        <w:rPr/>
      </w:pPr>
      <w:r w:rsidDel="00000000" w:rsidR="00000000" w:rsidRPr="00000000">
        <w:rPr>
          <w:rFonts w:ascii="Cambria" w:cs="Cambria" w:eastAsia="Cambria" w:hAnsi="Cambria"/>
          <w:color w:val="222222"/>
          <w:highlight w:val="white"/>
          <w:rtl w:val="0"/>
        </w:rPr>
        <w:t xml:space="preserve">Оргполитика отличается от других видов документов тем, что она действует постоянно (без указания срока действия) до момента ее отмены. К документам орг.политики могут относится инструкции, инструктивные письма (сокращение ИП), положения, регламенты, справочники, описания должности и т.п.  </w:t>
      </w:r>
      <w:r w:rsidDel="00000000" w:rsidR="00000000" w:rsidRPr="00000000">
        <w:rPr>
          <w:rtl w:val="0"/>
        </w:rPr>
      </w:r>
    </w:p>
    <w:p w:rsidR="00000000" w:rsidDel="00000000" w:rsidP="00000000" w:rsidRDefault="00000000" w:rsidRPr="00000000" w14:paraId="00000027">
      <w:pPr>
        <w:pageBreakBefore w:val="0"/>
        <w:jc w:val="both"/>
        <w:rPr/>
      </w:pPr>
      <w:r w:rsidDel="00000000" w:rsidR="00000000" w:rsidRPr="00000000">
        <w:rPr>
          <w:rFonts w:ascii="Cambria" w:cs="Cambria" w:eastAsia="Cambria" w:hAnsi="Cambria"/>
          <w:color w:val="222222"/>
          <w:highlight w:val="white"/>
          <w:rtl w:val="0"/>
        </w:rPr>
        <w:t xml:space="preserve">Оргполитика более приоритетна, чем любые приказы и распоряжения, принимаемые руководителями той или иной области, поэтому она позволяет избежать появления перекрестных приказов и неразберихи.  После публикации оргполитики ни одно из издаваемых распоряжений руководителями не должно вступать с ней в противоречие. </w:t>
      </w:r>
      <w:r w:rsidDel="00000000" w:rsidR="00000000" w:rsidRPr="00000000">
        <w:rPr>
          <w:rtl w:val="0"/>
        </w:rPr>
      </w:r>
    </w:p>
    <w:p w:rsidR="00000000" w:rsidDel="00000000" w:rsidP="00000000" w:rsidRDefault="00000000" w:rsidRPr="00000000" w14:paraId="00000028">
      <w:pPr>
        <w:pageBreakBefore w:val="0"/>
        <w:jc w:val="both"/>
        <w:rPr/>
      </w:pPr>
      <w:r w:rsidDel="00000000" w:rsidR="00000000" w:rsidRPr="00000000">
        <w:rPr>
          <w:rtl w:val="0"/>
        </w:rPr>
      </w:r>
    </w:p>
    <w:p w:rsidR="00000000" w:rsidDel="00000000" w:rsidP="00000000" w:rsidRDefault="00000000" w:rsidRPr="00000000" w14:paraId="00000029">
      <w:pPr>
        <w:pStyle w:val="Heading2"/>
        <w:jc w:val="both"/>
        <w:rPr/>
      </w:pPr>
      <w:bookmarkStart w:colFirst="0" w:colLast="0" w:name="_rgsr5rxjbxtt" w:id="2"/>
      <w:bookmarkEnd w:id="2"/>
      <w:r w:rsidDel="00000000" w:rsidR="00000000" w:rsidRPr="00000000">
        <w:rPr>
          <w:rtl w:val="0"/>
        </w:rPr>
        <w:t xml:space="preserve">ЦЕЛИ НАПИСАНИЯ ОРГПОЛИТИКИ:</w:t>
      </w:r>
    </w:p>
    <w:p w:rsidR="00000000" w:rsidDel="00000000" w:rsidP="00000000" w:rsidRDefault="00000000" w:rsidRPr="00000000" w14:paraId="0000002A">
      <w:pPr>
        <w:pageBreakBefore w:val="0"/>
        <w:numPr>
          <w:ilvl w:val="0"/>
          <w:numId w:val="3"/>
        </w:numPr>
        <w:ind w:left="720" w:hanging="360"/>
        <w:jc w:val="both"/>
        <w:rPr>
          <w:color w:val="222222"/>
          <w:highlight w:val="white"/>
        </w:rPr>
      </w:pPr>
      <w:r w:rsidDel="00000000" w:rsidR="00000000" w:rsidRPr="00000000">
        <w:rPr>
          <w:rFonts w:ascii="Cambria" w:cs="Cambria" w:eastAsia="Cambria" w:hAnsi="Cambria"/>
          <w:color w:val="222222"/>
          <w:highlight w:val="white"/>
          <w:rtl w:val="0"/>
        </w:rPr>
        <w:t xml:space="preserve">Закрепить успешные действия, чтобы исключить повторное возникновение ошибок. </w:t>
      </w:r>
      <w:r w:rsidDel="00000000" w:rsidR="00000000" w:rsidRPr="00000000">
        <w:rPr>
          <w:rtl w:val="0"/>
        </w:rPr>
      </w:r>
    </w:p>
    <w:p w:rsidR="00000000" w:rsidDel="00000000" w:rsidP="00000000" w:rsidRDefault="00000000" w:rsidRPr="00000000" w14:paraId="0000002B">
      <w:pPr>
        <w:pageBreakBefore w:val="0"/>
        <w:numPr>
          <w:ilvl w:val="0"/>
          <w:numId w:val="3"/>
        </w:numPr>
        <w:ind w:left="720" w:hanging="360"/>
        <w:jc w:val="both"/>
        <w:rPr>
          <w:color w:val="222222"/>
          <w:highlight w:val="white"/>
        </w:rPr>
      </w:pPr>
      <w:r w:rsidDel="00000000" w:rsidR="00000000" w:rsidRPr="00000000">
        <w:rPr>
          <w:rFonts w:ascii="Cambria" w:cs="Cambria" w:eastAsia="Cambria" w:hAnsi="Cambria"/>
          <w:color w:val="222222"/>
          <w:highlight w:val="white"/>
          <w:rtl w:val="0"/>
        </w:rPr>
        <w:t xml:space="preserve">Создать согласие с правилами работы для всех сотрудников компании, относительно порядка работы в разных областях организации.</w:t>
      </w:r>
      <w:r w:rsidDel="00000000" w:rsidR="00000000" w:rsidRPr="00000000">
        <w:rPr>
          <w:rtl w:val="0"/>
        </w:rPr>
      </w:r>
    </w:p>
    <w:p w:rsidR="00000000" w:rsidDel="00000000" w:rsidP="00000000" w:rsidRDefault="00000000" w:rsidRPr="00000000" w14:paraId="0000002C">
      <w:pPr>
        <w:pageBreakBefore w:val="0"/>
        <w:numPr>
          <w:ilvl w:val="0"/>
          <w:numId w:val="3"/>
        </w:numPr>
        <w:ind w:left="720" w:hanging="360"/>
        <w:jc w:val="both"/>
        <w:rPr>
          <w:color w:val="222222"/>
          <w:highlight w:val="white"/>
        </w:rPr>
      </w:pPr>
      <w:r w:rsidDel="00000000" w:rsidR="00000000" w:rsidRPr="00000000">
        <w:rPr>
          <w:rFonts w:ascii="Cambria" w:cs="Cambria" w:eastAsia="Cambria" w:hAnsi="Cambria"/>
          <w:color w:val="222222"/>
          <w:highlight w:val="white"/>
          <w:rtl w:val="0"/>
        </w:rPr>
        <w:t xml:space="preserve">Обучать новых сотрудников компании накопившемуся успешному опыту, чтобы они быстро стали полноценными членами команды и играли по общим правилам.</w:t>
      </w:r>
      <w:r w:rsidDel="00000000" w:rsidR="00000000" w:rsidRPr="00000000">
        <w:rPr>
          <w:rtl w:val="0"/>
        </w:rPr>
      </w:r>
    </w:p>
    <w:p w:rsidR="00000000" w:rsidDel="00000000" w:rsidP="00000000" w:rsidRDefault="00000000" w:rsidRPr="00000000" w14:paraId="0000002D">
      <w:pPr>
        <w:pageBreakBefore w:val="0"/>
        <w:jc w:val="both"/>
        <w:rPr/>
      </w:pPr>
      <w:r w:rsidDel="00000000" w:rsidR="00000000" w:rsidRPr="00000000">
        <w:rPr>
          <w:rtl w:val="0"/>
        </w:rPr>
      </w:r>
    </w:p>
    <w:p w:rsidR="00000000" w:rsidDel="00000000" w:rsidP="00000000" w:rsidRDefault="00000000" w:rsidRPr="00000000" w14:paraId="0000002E">
      <w:pPr>
        <w:pStyle w:val="Heading2"/>
        <w:jc w:val="both"/>
        <w:rPr/>
      </w:pPr>
      <w:bookmarkStart w:colFirst="0" w:colLast="0" w:name="_trtl4hqug6my" w:id="3"/>
      <w:bookmarkEnd w:id="3"/>
      <w:r w:rsidDel="00000000" w:rsidR="00000000" w:rsidRPr="00000000">
        <w:rPr>
          <w:rtl w:val="0"/>
        </w:rPr>
        <w:t xml:space="preserve">ФОРМА ОРГПОЛИТИКИ</w:t>
      </w:r>
    </w:p>
    <w:p w:rsidR="00000000" w:rsidDel="00000000" w:rsidP="00000000" w:rsidRDefault="00000000" w:rsidRPr="00000000" w14:paraId="0000002F">
      <w:pPr>
        <w:pageBreakBefore w:val="0"/>
        <w:jc w:val="both"/>
        <w:rPr/>
      </w:pPr>
      <w:r w:rsidDel="00000000" w:rsidR="00000000" w:rsidRPr="00000000">
        <w:rPr>
          <w:rFonts w:ascii="Cambria" w:cs="Cambria" w:eastAsia="Cambria" w:hAnsi="Cambria"/>
          <w:color w:val="000000"/>
          <w:rtl w:val="0"/>
        </w:rPr>
        <w:t xml:space="preserve">Любая оргполитика должна обязательно содержать </w:t>
      </w:r>
      <w:r w:rsidDel="00000000" w:rsidR="00000000" w:rsidRPr="00000000">
        <w:rPr>
          <w:rFonts w:ascii="Cambria" w:cs="Cambria" w:eastAsia="Cambria" w:hAnsi="Cambria"/>
          <w:rtl w:val="0"/>
        </w:rPr>
        <w:t xml:space="preserve">следующие</w:t>
      </w:r>
      <w:r w:rsidDel="00000000" w:rsidR="00000000" w:rsidRPr="00000000">
        <w:rPr>
          <w:rFonts w:ascii="Cambria" w:cs="Cambria" w:eastAsia="Cambria" w:hAnsi="Cambria"/>
          <w:color w:val="000000"/>
          <w:rtl w:val="0"/>
        </w:rPr>
        <w:t xml:space="preserve"> обязательные данные: </w:t>
      </w:r>
      <w:r w:rsidDel="00000000" w:rsidR="00000000" w:rsidRPr="00000000">
        <w:rPr>
          <w:rtl w:val="0"/>
        </w:rPr>
      </w:r>
    </w:p>
    <w:p w:rsidR="00000000" w:rsidDel="00000000" w:rsidP="00000000" w:rsidRDefault="00000000" w:rsidRPr="00000000" w14:paraId="00000030">
      <w:pPr>
        <w:pageBreakBefore w:val="0"/>
        <w:numPr>
          <w:ilvl w:val="0"/>
          <w:numId w:val="1"/>
        </w:numPr>
        <w:ind w:left="720" w:hanging="360"/>
        <w:jc w:val="both"/>
        <w:rPr/>
      </w:pPr>
      <w:r w:rsidDel="00000000" w:rsidR="00000000" w:rsidRPr="00000000">
        <w:rPr>
          <w:rFonts w:ascii="Cambria" w:cs="Cambria" w:eastAsia="Cambria" w:hAnsi="Cambria"/>
          <w:color w:val="000000"/>
          <w:rtl w:val="0"/>
        </w:rPr>
        <w:t xml:space="preserve">Серия документа. </w:t>
      </w:r>
      <w:r w:rsidDel="00000000" w:rsidR="00000000" w:rsidRPr="00000000">
        <w:rPr>
          <w:rtl w:val="0"/>
        </w:rPr>
      </w:r>
    </w:p>
    <w:p w:rsidR="00000000" w:rsidDel="00000000" w:rsidP="00000000" w:rsidRDefault="00000000" w:rsidRPr="00000000" w14:paraId="00000031">
      <w:pPr>
        <w:pageBreakBefore w:val="0"/>
        <w:numPr>
          <w:ilvl w:val="0"/>
          <w:numId w:val="1"/>
        </w:numPr>
        <w:ind w:left="720" w:hanging="360"/>
        <w:jc w:val="both"/>
        <w:rPr/>
      </w:pPr>
      <w:r w:rsidDel="00000000" w:rsidR="00000000" w:rsidRPr="00000000">
        <w:rPr>
          <w:rFonts w:ascii="Cambria" w:cs="Cambria" w:eastAsia="Cambria" w:hAnsi="Cambria"/>
          <w:color w:val="000000"/>
          <w:rtl w:val="0"/>
        </w:rPr>
        <w:t xml:space="preserve">Тип документа:</w:t>
      </w:r>
      <w:r w:rsidDel="00000000" w:rsidR="00000000" w:rsidRPr="00000000">
        <w:rPr>
          <w:rtl w:val="0"/>
        </w:rPr>
      </w:r>
    </w:p>
    <w:p w:rsidR="00000000" w:rsidDel="00000000" w:rsidP="00000000" w:rsidRDefault="00000000" w:rsidRPr="00000000" w14:paraId="00000032">
      <w:pPr>
        <w:pageBreakBefore w:val="0"/>
        <w:numPr>
          <w:ilvl w:val="0"/>
          <w:numId w:val="1"/>
        </w:numPr>
        <w:ind w:left="720" w:hanging="360"/>
        <w:jc w:val="both"/>
        <w:rPr/>
      </w:pPr>
      <w:r w:rsidDel="00000000" w:rsidR="00000000" w:rsidRPr="00000000">
        <w:rPr>
          <w:rFonts w:ascii="Cambria" w:cs="Cambria" w:eastAsia="Cambria" w:hAnsi="Cambria"/>
          <w:color w:val="000000"/>
          <w:rtl w:val="0"/>
        </w:rPr>
        <w:t xml:space="preserve">Название документа</w:t>
      </w:r>
      <w:r w:rsidDel="00000000" w:rsidR="00000000" w:rsidRPr="00000000">
        <w:rPr>
          <w:rtl w:val="0"/>
        </w:rPr>
      </w:r>
    </w:p>
    <w:p w:rsidR="00000000" w:rsidDel="00000000" w:rsidP="00000000" w:rsidRDefault="00000000" w:rsidRPr="00000000" w14:paraId="00000033">
      <w:pPr>
        <w:pageBreakBefore w:val="0"/>
        <w:numPr>
          <w:ilvl w:val="0"/>
          <w:numId w:val="1"/>
        </w:numPr>
        <w:ind w:left="720" w:hanging="360"/>
        <w:jc w:val="both"/>
        <w:rPr/>
      </w:pPr>
      <w:r w:rsidDel="00000000" w:rsidR="00000000" w:rsidRPr="00000000">
        <w:rPr>
          <w:rFonts w:ascii="Cambria" w:cs="Cambria" w:eastAsia="Cambria" w:hAnsi="Cambria"/>
          <w:color w:val="000000"/>
          <w:rtl w:val="0"/>
        </w:rPr>
        <w:t xml:space="preserve">Дата публикации, дата пересмотра</w:t>
      </w:r>
      <w:r w:rsidDel="00000000" w:rsidR="00000000" w:rsidRPr="00000000">
        <w:rPr>
          <w:rtl w:val="0"/>
        </w:rPr>
      </w:r>
    </w:p>
    <w:p w:rsidR="00000000" w:rsidDel="00000000" w:rsidP="00000000" w:rsidRDefault="00000000" w:rsidRPr="00000000" w14:paraId="00000034">
      <w:pPr>
        <w:pageBreakBefore w:val="0"/>
        <w:numPr>
          <w:ilvl w:val="0"/>
          <w:numId w:val="1"/>
        </w:numPr>
        <w:ind w:left="720" w:hanging="360"/>
        <w:jc w:val="both"/>
        <w:rPr/>
      </w:pPr>
      <w:r w:rsidDel="00000000" w:rsidR="00000000" w:rsidRPr="00000000">
        <w:rPr>
          <w:rFonts w:ascii="Cambria" w:cs="Cambria" w:eastAsia="Cambria" w:hAnsi="Cambria"/>
          <w:color w:val="000000"/>
          <w:rtl w:val="0"/>
        </w:rPr>
        <w:t xml:space="preserve">Код распределения</w:t>
      </w:r>
      <w:r w:rsidDel="00000000" w:rsidR="00000000" w:rsidRPr="00000000">
        <w:rPr>
          <w:rtl w:val="0"/>
        </w:rPr>
      </w:r>
    </w:p>
    <w:p w:rsidR="00000000" w:rsidDel="00000000" w:rsidP="00000000" w:rsidRDefault="00000000" w:rsidRPr="00000000" w14:paraId="00000035">
      <w:pPr>
        <w:pageBreakBefore w:val="0"/>
        <w:numPr>
          <w:ilvl w:val="0"/>
          <w:numId w:val="1"/>
        </w:numPr>
        <w:ind w:left="720" w:hanging="360"/>
        <w:jc w:val="both"/>
        <w:rPr/>
      </w:pPr>
      <w:r w:rsidDel="00000000" w:rsidR="00000000" w:rsidRPr="00000000">
        <w:rPr>
          <w:rFonts w:ascii="Cambria" w:cs="Cambria" w:eastAsia="Cambria" w:hAnsi="Cambria"/>
          <w:rtl w:val="0"/>
        </w:rPr>
        <w:t xml:space="preserve">Причина создания </w:t>
      </w:r>
    </w:p>
    <w:p w:rsidR="00000000" w:rsidDel="00000000" w:rsidP="00000000" w:rsidRDefault="00000000" w:rsidRPr="00000000" w14:paraId="00000036">
      <w:pPr>
        <w:pageBreakBefore w:val="0"/>
        <w:numPr>
          <w:ilvl w:val="0"/>
          <w:numId w:val="1"/>
        </w:numPr>
        <w:ind w:left="720" w:hanging="360"/>
        <w:jc w:val="both"/>
        <w:rPr/>
      </w:pPr>
      <w:r w:rsidDel="00000000" w:rsidR="00000000" w:rsidRPr="00000000">
        <w:rPr>
          <w:rFonts w:ascii="Cambria" w:cs="Cambria" w:eastAsia="Cambria" w:hAnsi="Cambria"/>
          <w:rtl w:val="0"/>
        </w:rPr>
        <w:t xml:space="preserve">Примеры конкретных ситуаций, которые привели к созданию правил</w:t>
      </w:r>
    </w:p>
    <w:p w:rsidR="00000000" w:rsidDel="00000000" w:rsidP="00000000" w:rsidRDefault="00000000" w:rsidRPr="00000000" w14:paraId="00000037">
      <w:pPr>
        <w:pageBreakBefore w:val="0"/>
        <w:numPr>
          <w:ilvl w:val="0"/>
          <w:numId w:val="1"/>
        </w:numPr>
        <w:ind w:left="720" w:hanging="360"/>
        <w:jc w:val="both"/>
        <w:rPr/>
      </w:pPr>
      <w:r w:rsidDel="00000000" w:rsidR="00000000" w:rsidRPr="00000000">
        <w:rPr>
          <w:rFonts w:ascii="Cambria" w:cs="Cambria" w:eastAsia="Cambria" w:hAnsi="Cambria"/>
          <w:color w:val="000000"/>
          <w:rtl w:val="0"/>
        </w:rPr>
        <w:t xml:space="preserve">Формулировка правила</w:t>
      </w:r>
    </w:p>
    <w:p w:rsidR="00000000" w:rsidDel="00000000" w:rsidP="00000000" w:rsidRDefault="00000000" w:rsidRPr="00000000" w14:paraId="00000038">
      <w:pPr>
        <w:pageBreakBefore w:val="0"/>
        <w:numPr>
          <w:ilvl w:val="0"/>
          <w:numId w:val="1"/>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Ответственный</w:t>
      </w:r>
    </w:p>
    <w:p w:rsidR="00000000" w:rsidDel="00000000" w:rsidP="00000000" w:rsidRDefault="00000000" w:rsidRPr="00000000" w14:paraId="00000039">
      <w:pPr>
        <w:pageBreakBefore w:val="0"/>
        <w:numPr>
          <w:ilvl w:val="0"/>
          <w:numId w:val="1"/>
        </w:numPr>
        <w:ind w:left="720" w:hanging="360"/>
        <w:jc w:val="both"/>
        <w:rPr/>
      </w:pPr>
      <w:r w:rsidDel="00000000" w:rsidR="00000000" w:rsidRPr="00000000">
        <w:rPr>
          <w:rFonts w:ascii="Cambria" w:cs="Cambria" w:eastAsia="Cambria" w:hAnsi="Cambria"/>
          <w:rtl w:val="0"/>
        </w:rPr>
        <w:t xml:space="preserve">Результат, который получит сотрудник и компания при соблюдении правил</w:t>
      </w:r>
      <w:r w:rsidDel="00000000" w:rsidR="00000000" w:rsidRPr="00000000">
        <w:rPr>
          <w:rtl w:val="0"/>
        </w:rPr>
      </w:r>
    </w:p>
    <w:p w:rsidR="00000000" w:rsidDel="00000000" w:rsidP="00000000" w:rsidRDefault="00000000" w:rsidRPr="00000000" w14:paraId="0000003A">
      <w:pPr>
        <w:pageBreakBefore w:val="0"/>
        <w:numPr>
          <w:ilvl w:val="0"/>
          <w:numId w:val="1"/>
        </w:numPr>
        <w:ind w:left="720" w:hanging="360"/>
        <w:jc w:val="both"/>
        <w:rPr/>
      </w:pPr>
      <w:r w:rsidDel="00000000" w:rsidR="00000000" w:rsidRPr="00000000">
        <w:rPr>
          <w:rFonts w:ascii="Cambria" w:cs="Cambria" w:eastAsia="Cambria" w:hAnsi="Cambria"/>
          <w:color w:val="000000"/>
          <w:rtl w:val="0"/>
        </w:rPr>
        <w:t xml:space="preserve">Подпись</w:t>
      </w:r>
      <w:r w:rsidDel="00000000" w:rsidR="00000000" w:rsidRPr="00000000">
        <w:rPr>
          <w:rtl w:val="0"/>
        </w:rPr>
      </w:r>
    </w:p>
    <w:p w:rsidR="00000000" w:rsidDel="00000000" w:rsidP="00000000" w:rsidRDefault="00000000" w:rsidRPr="00000000" w14:paraId="0000003B">
      <w:pPr>
        <w:pStyle w:val="Heading3"/>
        <w:keepNext w:val="1"/>
        <w:jc w:val="both"/>
        <w:rPr/>
      </w:pPr>
      <w:bookmarkStart w:colFirst="0" w:colLast="0" w:name="_grjft7cpwcso" w:id="4"/>
      <w:bookmarkEnd w:id="4"/>
      <w:r w:rsidDel="00000000" w:rsidR="00000000" w:rsidRPr="00000000">
        <w:rPr>
          <w:rtl w:val="0"/>
        </w:rPr>
        <w:t xml:space="preserve">Серия документа. </w:t>
      </w:r>
    </w:p>
    <w:p w:rsidR="00000000" w:rsidDel="00000000" w:rsidP="00000000" w:rsidRDefault="00000000" w:rsidRPr="00000000" w14:paraId="0000003C">
      <w:pPr>
        <w:pageBreakBefore w:val="0"/>
        <w:jc w:val="both"/>
        <w:rPr/>
      </w:pPr>
      <w:r w:rsidDel="00000000" w:rsidR="00000000" w:rsidRPr="00000000">
        <w:rPr>
          <w:rFonts w:ascii="Cambria" w:cs="Cambria" w:eastAsia="Cambria" w:hAnsi="Cambria"/>
          <w:color w:val="000000"/>
          <w:rtl w:val="0"/>
        </w:rPr>
        <w:t xml:space="preserve">Серия документа - это области, в которых могут издаваться документы. Все публикации по оргполитике, уже изданные и те, которые будут издаваться в будущем, будут размещены по следующим сериям: </w:t>
      </w:r>
      <w:r w:rsidDel="00000000" w:rsidR="00000000" w:rsidRPr="00000000">
        <w:rPr>
          <w:rtl w:val="0"/>
        </w:rPr>
      </w:r>
    </w:p>
    <w:p w:rsidR="00000000" w:rsidDel="00000000" w:rsidP="00000000" w:rsidRDefault="00000000" w:rsidRPr="00000000" w14:paraId="0000003D">
      <w:pPr>
        <w:pageBreakBefore w:val="0"/>
        <w:numPr>
          <w:ilvl w:val="0"/>
          <w:numId w:val="1"/>
        </w:numPr>
        <w:ind w:left="720" w:hanging="360"/>
        <w:jc w:val="both"/>
        <w:rPr/>
      </w:pPr>
      <w:r w:rsidDel="00000000" w:rsidR="00000000" w:rsidRPr="00000000">
        <w:rPr>
          <w:rFonts w:ascii="Cambria" w:cs="Cambria" w:eastAsia="Cambria" w:hAnsi="Cambria"/>
          <w:color w:val="000000"/>
          <w:rtl w:val="0"/>
        </w:rPr>
        <w:t xml:space="preserve">Технология </w:t>
      </w:r>
      <w:r w:rsidDel="00000000" w:rsidR="00000000" w:rsidRPr="00000000">
        <w:rPr>
          <w:rtl w:val="0"/>
        </w:rPr>
      </w:r>
    </w:p>
    <w:p w:rsidR="00000000" w:rsidDel="00000000" w:rsidP="00000000" w:rsidRDefault="00000000" w:rsidRPr="00000000" w14:paraId="0000003E">
      <w:pPr>
        <w:pageBreakBefore w:val="0"/>
        <w:numPr>
          <w:ilvl w:val="0"/>
          <w:numId w:val="1"/>
        </w:numPr>
        <w:ind w:left="720" w:hanging="360"/>
        <w:jc w:val="both"/>
        <w:rPr/>
      </w:pPr>
      <w:r w:rsidDel="00000000" w:rsidR="00000000" w:rsidRPr="00000000">
        <w:rPr>
          <w:rFonts w:ascii="Cambria" w:cs="Cambria" w:eastAsia="Cambria" w:hAnsi="Cambria"/>
          <w:color w:val="000000"/>
          <w:rtl w:val="0"/>
        </w:rPr>
        <w:t xml:space="preserve">Маркетинг</w:t>
      </w:r>
      <w:r w:rsidDel="00000000" w:rsidR="00000000" w:rsidRPr="00000000">
        <w:rPr>
          <w:rtl w:val="0"/>
        </w:rPr>
      </w:r>
    </w:p>
    <w:p w:rsidR="00000000" w:rsidDel="00000000" w:rsidP="00000000" w:rsidRDefault="00000000" w:rsidRPr="00000000" w14:paraId="0000003F">
      <w:pPr>
        <w:pageBreakBefore w:val="0"/>
        <w:numPr>
          <w:ilvl w:val="0"/>
          <w:numId w:val="1"/>
        </w:numPr>
        <w:ind w:left="720" w:hanging="360"/>
        <w:jc w:val="both"/>
        <w:rPr/>
      </w:pPr>
      <w:r w:rsidDel="00000000" w:rsidR="00000000" w:rsidRPr="00000000">
        <w:rPr>
          <w:rFonts w:ascii="Cambria" w:cs="Cambria" w:eastAsia="Cambria" w:hAnsi="Cambria"/>
          <w:color w:val="000000"/>
          <w:rtl w:val="0"/>
        </w:rPr>
        <w:t xml:space="preserve">Организация </w:t>
      </w:r>
      <w:r w:rsidDel="00000000" w:rsidR="00000000" w:rsidRPr="00000000">
        <w:rPr>
          <w:rtl w:val="0"/>
        </w:rPr>
      </w:r>
    </w:p>
    <w:p w:rsidR="00000000" w:rsidDel="00000000" w:rsidP="00000000" w:rsidRDefault="00000000" w:rsidRPr="00000000" w14:paraId="00000040">
      <w:pPr>
        <w:pageBreakBefore w:val="0"/>
        <w:numPr>
          <w:ilvl w:val="0"/>
          <w:numId w:val="1"/>
        </w:numPr>
        <w:ind w:left="720" w:hanging="360"/>
        <w:jc w:val="both"/>
        <w:rPr/>
      </w:pPr>
      <w:r w:rsidDel="00000000" w:rsidR="00000000" w:rsidRPr="00000000">
        <w:rPr>
          <w:rFonts w:ascii="Cambria" w:cs="Cambria" w:eastAsia="Cambria" w:hAnsi="Cambria"/>
          <w:color w:val="000000"/>
          <w:rtl w:val="0"/>
        </w:rPr>
        <w:t xml:space="preserve">Руководитель </w:t>
      </w:r>
      <w:r w:rsidDel="00000000" w:rsidR="00000000" w:rsidRPr="00000000">
        <w:rPr>
          <w:rtl w:val="0"/>
        </w:rPr>
      </w:r>
    </w:p>
    <w:p w:rsidR="00000000" w:rsidDel="00000000" w:rsidP="00000000" w:rsidRDefault="00000000" w:rsidRPr="00000000" w14:paraId="00000041">
      <w:pPr>
        <w:pageBreakBefore w:val="0"/>
        <w:numPr>
          <w:ilvl w:val="0"/>
          <w:numId w:val="1"/>
        </w:numPr>
        <w:ind w:left="720" w:hanging="360"/>
        <w:jc w:val="both"/>
        <w:rPr/>
      </w:pPr>
      <w:r w:rsidDel="00000000" w:rsidR="00000000" w:rsidRPr="00000000">
        <w:rPr>
          <w:rFonts w:ascii="Cambria" w:cs="Cambria" w:eastAsia="Cambria" w:hAnsi="Cambria"/>
          <w:color w:val="000000"/>
          <w:rtl w:val="0"/>
        </w:rPr>
        <w:t xml:space="preserve">Финансы </w:t>
      </w:r>
      <w:r w:rsidDel="00000000" w:rsidR="00000000" w:rsidRPr="00000000">
        <w:rPr>
          <w:rtl w:val="0"/>
        </w:rPr>
      </w:r>
    </w:p>
    <w:p w:rsidR="00000000" w:rsidDel="00000000" w:rsidP="00000000" w:rsidRDefault="00000000" w:rsidRPr="00000000" w14:paraId="00000042">
      <w:pPr>
        <w:pageBreakBefore w:val="0"/>
        <w:numPr>
          <w:ilvl w:val="0"/>
          <w:numId w:val="1"/>
        </w:numPr>
        <w:ind w:left="720" w:hanging="360"/>
        <w:jc w:val="both"/>
        <w:rPr/>
      </w:pPr>
      <w:r w:rsidDel="00000000" w:rsidR="00000000" w:rsidRPr="00000000">
        <w:rPr>
          <w:rFonts w:ascii="Cambria" w:cs="Cambria" w:eastAsia="Cambria" w:hAnsi="Cambria"/>
          <w:color w:val="000000"/>
          <w:rtl w:val="0"/>
        </w:rPr>
        <w:t xml:space="preserve">Связи с общественностью</w:t>
      </w:r>
      <w:r w:rsidDel="00000000" w:rsidR="00000000" w:rsidRPr="00000000">
        <w:rPr>
          <w:rtl w:val="0"/>
        </w:rPr>
      </w:r>
    </w:p>
    <w:p w:rsidR="00000000" w:rsidDel="00000000" w:rsidP="00000000" w:rsidRDefault="00000000" w:rsidRPr="00000000" w14:paraId="00000043">
      <w:pPr>
        <w:pageBreakBefore w:val="0"/>
        <w:jc w:val="both"/>
        <w:rPr/>
      </w:pPr>
      <w:r w:rsidDel="00000000" w:rsidR="00000000" w:rsidRPr="00000000">
        <w:rPr>
          <w:rFonts w:ascii="Cambria" w:cs="Cambria" w:eastAsia="Cambria" w:hAnsi="Cambria"/>
          <w:i w:val="1"/>
          <w:color w:val="000000"/>
          <w:u w:val="single"/>
          <w:rtl w:val="0"/>
        </w:rPr>
        <w:t xml:space="preserve">Технология </w:t>
      </w:r>
      <w:r w:rsidDel="00000000" w:rsidR="00000000" w:rsidRPr="00000000">
        <w:rPr>
          <w:rFonts w:ascii="Cambria" w:cs="Cambria" w:eastAsia="Cambria" w:hAnsi="Cambria"/>
          <w:color w:val="000000"/>
          <w:rtl w:val="0"/>
        </w:rPr>
        <w:t xml:space="preserve">- это описание того, как производить продукт </w:t>
      </w:r>
      <w:r w:rsidDel="00000000" w:rsidR="00000000" w:rsidRPr="00000000">
        <w:rPr>
          <w:rFonts w:ascii="Cambria" w:cs="Cambria" w:eastAsia="Cambria" w:hAnsi="Cambria"/>
          <w:rtl w:val="0"/>
        </w:rPr>
        <w:t xml:space="preserve">компании</w:t>
      </w:r>
      <w:r w:rsidDel="00000000" w:rsidR="00000000" w:rsidRPr="00000000">
        <w:rPr>
          <w:rFonts w:ascii="Cambria" w:cs="Cambria" w:eastAsia="Cambria" w:hAnsi="Cambria"/>
          <w:color w:val="000000"/>
          <w:rtl w:val="0"/>
        </w:rPr>
        <w:t xml:space="preserve">. К технологии относятся документы, описывающие производство ЦКП компании, все что </w:t>
      </w:r>
      <w:r w:rsidDel="00000000" w:rsidR="00000000" w:rsidRPr="00000000">
        <w:rPr>
          <w:rFonts w:ascii="Cambria" w:cs="Cambria" w:eastAsia="Cambria" w:hAnsi="Cambria"/>
          <w:rtl w:val="0"/>
        </w:rPr>
        <w:t xml:space="preserve">связано</w:t>
      </w:r>
      <w:r w:rsidDel="00000000" w:rsidR="00000000" w:rsidRPr="00000000">
        <w:rPr>
          <w:rFonts w:ascii="Cambria" w:cs="Cambria" w:eastAsia="Cambria" w:hAnsi="Cambria"/>
          <w:color w:val="000000"/>
          <w:rtl w:val="0"/>
        </w:rPr>
        <w:t xml:space="preserve"> с инструментами для производства продукта компании, как производить ЦКП компании. Включает в себя методы и правила производства ЦКП компании и его стандарты качества. (Ассортиментная политика, как выбирать поставщиков, как производить, как проверять качество и прочее).</w:t>
      </w:r>
      <w:r w:rsidDel="00000000" w:rsidR="00000000" w:rsidRPr="00000000">
        <w:rPr>
          <w:rtl w:val="0"/>
        </w:rPr>
      </w:r>
    </w:p>
    <w:p w:rsidR="00000000" w:rsidDel="00000000" w:rsidP="00000000" w:rsidRDefault="00000000" w:rsidRPr="00000000" w14:paraId="00000044">
      <w:pPr>
        <w:pageBreakBefore w:val="0"/>
        <w:jc w:val="both"/>
        <w:rPr/>
      </w:pPr>
      <w:r w:rsidDel="00000000" w:rsidR="00000000" w:rsidRPr="00000000">
        <w:rPr>
          <w:rFonts w:ascii="Cambria" w:cs="Cambria" w:eastAsia="Cambria" w:hAnsi="Cambria"/>
          <w:i w:val="1"/>
          <w:color w:val="000000"/>
          <w:u w:val="single"/>
          <w:rtl w:val="0"/>
        </w:rPr>
        <w:t xml:space="preserve">Маркетинг </w:t>
      </w:r>
      <w:r w:rsidDel="00000000" w:rsidR="00000000" w:rsidRPr="00000000">
        <w:rPr>
          <w:rFonts w:ascii="Cambria" w:cs="Cambria" w:eastAsia="Cambria" w:hAnsi="Cambria"/>
          <w:color w:val="000000"/>
          <w:rtl w:val="0"/>
        </w:rPr>
        <w:t xml:space="preserve">- это инструкции, относящиеся к продвижению продукта компании. (Ценовая политика, скидки, описание фирменного стиля, каналы продвижения и прочее). К маркетингу не относятся действия по связям с общественностью. </w:t>
      </w:r>
      <w:r w:rsidDel="00000000" w:rsidR="00000000" w:rsidRPr="00000000">
        <w:rPr>
          <w:rtl w:val="0"/>
        </w:rPr>
      </w:r>
    </w:p>
    <w:p w:rsidR="00000000" w:rsidDel="00000000" w:rsidP="00000000" w:rsidRDefault="00000000" w:rsidRPr="00000000" w14:paraId="00000045">
      <w:pPr>
        <w:pageBreakBefore w:val="0"/>
        <w:jc w:val="both"/>
        <w:rPr/>
      </w:pPr>
      <w:r w:rsidDel="00000000" w:rsidR="00000000" w:rsidRPr="00000000">
        <w:rPr>
          <w:rFonts w:ascii="Cambria" w:cs="Cambria" w:eastAsia="Cambria" w:hAnsi="Cambria"/>
          <w:i w:val="1"/>
          <w:color w:val="000000"/>
          <w:u w:val="single"/>
          <w:rtl w:val="0"/>
        </w:rPr>
        <w:t xml:space="preserve">Организация </w:t>
      </w:r>
      <w:r w:rsidDel="00000000" w:rsidR="00000000" w:rsidRPr="00000000">
        <w:rPr>
          <w:rFonts w:ascii="Cambria" w:cs="Cambria" w:eastAsia="Cambria" w:hAnsi="Cambria"/>
          <w:color w:val="000000"/>
          <w:rtl w:val="0"/>
        </w:rPr>
        <w:t xml:space="preserve">- это инструкции в области построения компании. Сюда относятся взаимодействия сотрудников друг с другом, взаимодействия разных подразделений, все что связано с персоналом компании. Включает принципы набора персонала, управления персоналом, мотивации персонала, общие правила работы в компании для персонала (система начисления заработной платы, правила по отпускам). Включает описание приемов и инструментов, применяемых в управлении компанией (финансовый учет, правила в отношении коммуникации, обучение персонала, система охраны и прочее). Включает данные об использовании компьютеров и программ, информационной безопасности компании, а также охватывает вопросы  информационной, юридической, коммерческой и технологической безопасности.</w:t>
      </w:r>
      <w:r w:rsidDel="00000000" w:rsidR="00000000" w:rsidRPr="00000000">
        <w:rPr>
          <w:rtl w:val="0"/>
        </w:rPr>
      </w:r>
    </w:p>
    <w:p w:rsidR="00000000" w:rsidDel="00000000" w:rsidP="00000000" w:rsidRDefault="00000000" w:rsidRPr="00000000" w14:paraId="00000046">
      <w:pPr>
        <w:pageBreakBefore w:val="0"/>
        <w:jc w:val="both"/>
        <w:rPr/>
      </w:pPr>
      <w:r w:rsidDel="00000000" w:rsidR="00000000" w:rsidRPr="00000000">
        <w:rPr>
          <w:rFonts w:ascii="Cambria" w:cs="Cambria" w:eastAsia="Cambria" w:hAnsi="Cambria"/>
          <w:i w:val="1"/>
          <w:color w:val="000000"/>
          <w:u w:val="single"/>
          <w:rtl w:val="0"/>
        </w:rPr>
        <w:t xml:space="preserve">Руководитель </w:t>
      </w:r>
      <w:r w:rsidDel="00000000" w:rsidR="00000000" w:rsidRPr="00000000">
        <w:rPr>
          <w:rFonts w:ascii="Cambria" w:cs="Cambria" w:eastAsia="Cambria" w:hAnsi="Cambria"/>
          <w:color w:val="000000"/>
          <w:rtl w:val="0"/>
        </w:rPr>
        <w:t xml:space="preserve">- это регламенты и положения, относящиеся к работе руководителя всех уровней (стратегическое планирование, годовое планирование, как </w:t>
      </w:r>
      <w:r w:rsidDel="00000000" w:rsidR="00000000" w:rsidRPr="00000000">
        <w:rPr>
          <w:rFonts w:ascii="Cambria" w:cs="Cambria" w:eastAsia="Cambria" w:hAnsi="Cambria"/>
          <w:rtl w:val="0"/>
        </w:rPr>
        <w:t xml:space="preserve">добиться</w:t>
      </w:r>
      <w:r w:rsidDel="00000000" w:rsidR="00000000" w:rsidRPr="00000000">
        <w:rPr>
          <w:rFonts w:ascii="Cambria" w:cs="Cambria" w:eastAsia="Cambria" w:hAnsi="Cambria"/>
          <w:color w:val="000000"/>
          <w:rtl w:val="0"/>
        </w:rPr>
        <w:t xml:space="preserve"> производства продукта от </w:t>
      </w:r>
      <w:r w:rsidDel="00000000" w:rsidR="00000000" w:rsidRPr="00000000">
        <w:rPr>
          <w:rFonts w:ascii="Cambria" w:cs="Cambria" w:eastAsia="Cambria" w:hAnsi="Cambria"/>
          <w:rtl w:val="0"/>
        </w:rPr>
        <w:t xml:space="preserve">подчиненных</w:t>
      </w:r>
      <w:r w:rsidDel="00000000" w:rsidR="00000000" w:rsidRPr="00000000">
        <w:rPr>
          <w:rFonts w:ascii="Cambria" w:cs="Cambria" w:eastAsia="Cambria" w:hAnsi="Cambria"/>
          <w:color w:val="000000"/>
          <w:rtl w:val="0"/>
        </w:rPr>
        <w:t xml:space="preserve"> и прочее)</w:t>
      </w:r>
      <w:r w:rsidDel="00000000" w:rsidR="00000000" w:rsidRPr="00000000">
        <w:rPr>
          <w:rtl w:val="0"/>
        </w:rPr>
      </w:r>
    </w:p>
    <w:p w:rsidR="00000000" w:rsidDel="00000000" w:rsidP="00000000" w:rsidRDefault="00000000" w:rsidRPr="00000000" w14:paraId="00000047">
      <w:pPr>
        <w:pageBreakBefore w:val="0"/>
        <w:jc w:val="both"/>
        <w:rPr/>
      </w:pPr>
      <w:r w:rsidDel="00000000" w:rsidR="00000000" w:rsidRPr="00000000">
        <w:rPr>
          <w:rFonts w:ascii="Cambria" w:cs="Cambria" w:eastAsia="Cambria" w:hAnsi="Cambria"/>
          <w:i w:val="1"/>
          <w:color w:val="000000"/>
          <w:u w:val="single"/>
          <w:rtl w:val="0"/>
        </w:rPr>
        <w:t xml:space="preserve">Финансы </w:t>
      </w:r>
      <w:r w:rsidDel="00000000" w:rsidR="00000000" w:rsidRPr="00000000">
        <w:rPr>
          <w:rFonts w:ascii="Cambria" w:cs="Cambria" w:eastAsia="Cambria" w:hAnsi="Cambria"/>
          <w:color w:val="000000"/>
          <w:rtl w:val="0"/>
        </w:rPr>
        <w:t xml:space="preserve">-  описание принципов управления финансами и активами.</w:t>
      </w:r>
      <w:r w:rsidDel="00000000" w:rsidR="00000000" w:rsidRPr="00000000">
        <w:rPr>
          <w:rtl w:val="0"/>
        </w:rPr>
      </w:r>
    </w:p>
    <w:p w:rsidR="00000000" w:rsidDel="00000000" w:rsidP="00000000" w:rsidRDefault="00000000" w:rsidRPr="00000000" w14:paraId="00000048">
      <w:pPr>
        <w:pageBreakBefore w:val="0"/>
        <w:jc w:val="both"/>
        <w:rPr/>
      </w:pPr>
      <w:r w:rsidDel="00000000" w:rsidR="00000000" w:rsidRPr="00000000">
        <w:rPr>
          <w:rFonts w:ascii="Cambria" w:cs="Cambria" w:eastAsia="Cambria" w:hAnsi="Cambria"/>
          <w:i w:val="1"/>
          <w:color w:val="000000"/>
          <w:u w:val="single"/>
          <w:rtl w:val="0"/>
        </w:rPr>
        <w:t xml:space="preserve">Связи с общественностью</w:t>
      </w:r>
      <w:r w:rsidDel="00000000" w:rsidR="00000000" w:rsidRPr="00000000">
        <w:rPr>
          <w:rFonts w:ascii="Cambria" w:cs="Cambria" w:eastAsia="Cambria" w:hAnsi="Cambria"/>
          <w:color w:val="000000"/>
          <w:rtl w:val="0"/>
        </w:rPr>
        <w:t xml:space="preserve"> - включает описание действий по созданию благоприятного имиджа компании, описание действий по налаживанию контактов с общественностью, получению поддержки деятельности компании со стороны должностных лиц и законодателей мнений.</w:t>
      </w:r>
      <w:r w:rsidDel="00000000" w:rsidR="00000000" w:rsidRPr="00000000">
        <w:rPr>
          <w:rtl w:val="0"/>
        </w:rPr>
      </w:r>
    </w:p>
    <w:p w:rsidR="00000000" w:rsidDel="00000000" w:rsidP="00000000" w:rsidRDefault="00000000" w:rsidRPr="00000000" w14:paraId="00000049">
      <w:pPr>
        <w:pageBreakBefore w:val="0"/>
        <w:jc w:val="both"/>
        <w:rPr/>
      </w:pPr>
      <w:r w:rsidDel="00000000" w:rsidR="00000000" w:rsidRPr="00000000">
        <w:rPr>
          <w:rFonts w:ascii="Cambria" w:cs="Cambria" w:eastAsia="Cambria" w:hAnsi="Cambria"/>
          <w:color w:val="000000"/>
          <w:rtl w:val="0"/>
        </w:rPr>
        <w:t xml:space="preserve">Этот перечень со временем может расширяться.</w:t>
      </w:r>
      <w:r w:rsidDel="00000000" w:rsidR="00000000" w:rsidRPr="00000000">
        <w:rPr>
          <w:rtl w:val="0"/>
        </w:rPr>
      </w:r>
    </w:p>
    <w:p w:rsidR="00000000" w:rsidDel="00000000" w:rsidP="00000000" w:rsidRDefault="00000000" w:rsidRPr="00000000" w14:paraId="0000004A">
      <w:pPr>
        <w:pStyle w:val="Heading3"/>
        <w:jc w:val="both"/>
        <w:rPr/>
      </w:pPr>
      <w:bookmarkStart w:colFirst="0" w:colLast="0" w:name="_4yld78u4ol5w" w:id="5"/>
      <w:bookmarkEnd w:id="5"/>
      <w:r w:rsidDel="00000000" w:rsidR="00000000" w:rsidRPr="00000000">
        <w:rPr>
          <w:rtl w:val="0"/>
        </w:rPr>
        <w:t xml:space="preserve">Тип документа:</w:t>
      </w:r>
    </w:p>
    <w:p w:rsidR="00000000" w:rsidDel="00000000" w:rsidP="00000000" w:rsidRDefault="00000000" w:rsidRPr="00000000" w14:paraId="0000004B">
      <w:pPr>
        <w:pageBreakBefore w:val="0"/>
        <w:jc w:val="both"/>
        <w:rPr/>
      </w:pPr>
      <w:r w:rsidDel="00000000" w:rsidR="00000000" w:rsidRPr="00000000">
        <w:rPr>
          <w:rFonts w:ascii="Cambria" w:cs="Cambria" w:eastAsia="Cambria" w:hAnsi="Cambria"/>
          <w:color w:val="000000"/>
          <w:rtl w:val="0"/>
        </w:rPr>
        <w:t xml:space="preserve">Используются </w:t>
      </w:r>
      <w:r w:rsidDel="00000000" w:rsidR="00000000" w:rsidRPr="00000000">
        <w:rPr>
          <w:rFonts w:ascii="Cambria" w:cs="Cambria" w:eastAsia="Cambria" w:hAnsi="Cambria"/>
          <w:rtl w:val="0"/>
        </w:rPr>
        <w:t xml:space="preserve">следующие</w:t>
      </w:r>
      <w:r w:rsidDel="00000000" w:rsidR="00000000" w:rsidRPr="00000000">
        <w:rPr>
          <w:rFonts w:ascii="Cambria" w:cs="Cambria" w:eastAsia="Cambria" w:hAnsi="Cambria"/>
          <w:color w:val="000000"/>
          <w:rtl w:val="0"/>
        </w:rPr>
        <w:t xml:space="preserve"> типы документов по оргполитике:</w:t>
      </w:r>
      <w:r w:rsidDel="00000000" w:rsidR="00000000" w:rsidRPr="00000000">
        <w:rPr>
          <w:rtl w:val="0"/>
        </w:rPr>
      </w:r>
    </w:p>
    <w:p w:rsidR="00000000" w:rsidDel="00000000" w:rsidP="00000000" w:rsidRDefault="00000000" w:rsidRPr="00000000" w14:paraId="0000004C">
      <w:pPr>
        <w:pageBreakBefore w:val="0"/>
        <w:numPr>
          <w:ilvl w:val="0"/>
          <w:numId w:val="1"/>
        </w:numPr>
        <w:ind w:left="720" w:hanging="360"/>
        <w:jc w:val="both"/>
        <w:rPr/>
      </w:pPr>
      <w:r w:rsidDel="00000000" w:rsidR="00000000" w:rsidRPr="00000000">
        <w:rPr>
          <w:rFonts w:ascii="Cambria" w:cs="Cambria" w:eastAsia="Cambria" w:hAnsi="Cambria"/>
          <w:color w:val="000000"/>
          <w:rtl w:val="0"/>
        </w:rPr>
        <w:t xml:space="preserve">Регламент</w:t>
      </w:r>
    </w:p>
    <w:p w:rsidR="00000000" w:rsidDel="00000000" w:rsidP="00000000" w:rsidRDefault="00000000" w:rsidRPr="00000000" w14:paraId="0000004D">
      <w:pPr>
        <w:pageBreakBefore w:val="0"/>
        <w:numPr>
          <w:ilvl w:val="0"/>
          <w:numId w:val="1"/>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Приказ</w:t>
      </w:r>
    </w:p>
    <w:p w:rsidR="00000000" w:rsidDel="00000000" w:rsidP="00000000" w:rsidRDefault="00000000" w:rsidRPr="00000000" w14:paraId="0000004E">
      <w:pPr>
        <w:pageBreakBefore w:val="0"/>
        <w:numPr>
          <w:ilvl w:val="0"/>
          <w:numId w:val="1"/>
        </w:numPr>
        <w:ind w:left="720" w:hanging="360"/>
        <w:jc w:val="both"/>
        <w:rPr/>
      </w:pPr>
      <w:r w:rsidDel="00000000" w:rsidR="00000000" w:rsidRPr="00000000">
        <w:rPr>
          <w:rFonts w:ascii="Cambria" w:cs="Cambria" w:eastAsia="Cambria" w:hAnsi="Cambria"/>
          <w:color w:val="000000"/>
          <w:rtl w:val="0"/>
        </w:rPr>
        <w:t xml:space="preserve">Инструктивное письмо</w:t>
      </w:r>
      <w:r w:rsidDel="00000000" w:rsidR="00000000" w:rsidRPr="00000000">
        <w:rPr>
          <w:rtl w:val="0"/>
        </w:rPr>
      </w:r>
    </w:p>
    <w:p w:rsidR="00000000" w:rsidDel="00000000" w:rsidP="00000000" w:rsidRDefault="00000000" w:rsidRPr="00000000" w14:paraId="0000004F">
      <w:pPr>
        <w:pageBreakBefore w:val="0"/>
        <w:numPr>
          <w:ilvl w:val="0"/>
          <w:numId w:val="1"/>
        </w:numPr>
        <w:ind w:left="720" w:hanging="360"/>
        <w:jc w:val="both"/>
        <w:rPr/>
      </w:pPr>
      <w:r w:rsidDel="00000000" w:rsidR="00000000" w:rsidRPr="00000000">
        <w:rPr>
          <w:rFonts w:ascii="Cambria" w:cs="Cambria" w:eastAsia="Cambria" w:hAnsi="Cambria"/>
          <w:color w:val="000000"/>
          <w:rtl w:val="0"/>
        </w:rPr>
        <w:t xml:space="preserve">Инструкция</w:t>
      </w:r>
    </w:p>
    <w:p w:rsidR="00000000" w:rsidDel="00000000" w:rsidP="00000000" w:rsidRDefault="00000000" w:rsidRPr="00000000" w14:paraId="00000050">
      <w:pPr>
        <w:pageBreakBefore w:val="0"/>
        <w:numPr>
          <w:ilvl w:val="0"/>
          <w:numId w:val="1"/>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Чек-лист</w:t>
      </w:r>
    </w:p>
    <w:p w:rsidR="00000000" w:rsidDel="00000000" w:rsidP="00000000" w:rsidRDefault="00000000" w:rsidRPr="00000000" w14:paraId="00000051">
      <w:pPr>
        <w:pageBreakBefore w:val="0"/>
        <w:jc w:val="both"/>
        <w:rPr>
          <w:rFonts w:ascii="Cambria" w:cs="Cambria" w:eastAsia="Cambria" w:hAnsi="Cambria"/>
          <w:color w:val="000000"/>
        </w:rPr>
      </w:pPr>
      <w:r w:rsidDel="00000000" w:rsidR="00000000" w:rsidRPr="00000000">
        <w:rPr>
          <w:rFonts w:ascii="Cambria" w:cs="Cambria" w:eastAsia="Cambria" w:hAnsi="Cambria"/>
          <w:i w:val="1"/>
          <w:color w:val="000000"/>
          <w:u w:val="single"/>
          <w:rtl w:val="0"/>
        </w:rPr>
        <w:t xml:space="preserve">Регламент: </w:t>
      </w:r>
      <w:r w:rsidDel="00000000" w:rsidR="00000000" w:rsidRPr="00000000">
        <w:rPr>
          <w:rFonts w:ascii="Cambria" w:cs="Cambria" w:eastAsia="Cambria" w:hAnsi="Cambria"/>
          <w:color w:val="000000"/>
          <w:rtl w:val="0"/>
        </w:rPr>
        <w:t xml:space="preserve">обозначается как “Регламент по … (название инструмента управления) Регламенты описывают общие правила и способы применения инструмента управления. Например, Регламент по письменной коммуникации, Регламент по финансовому планированию, Регламент по статистикам, Регламент по оргсхеме. Издается и </w:t>
      </w:r>
      <w:r w:rsidDel="00000000" w:rsidR="00000000" w:rsidRPr="00000000">
        <w:rPr>
          <w:rFonts w:ascii="Cambria" w:cs="Cambria" w:eastAsia="Cambria" w:hAnsi="Cambria"/>
          <w:rtl w:val="0"/>
        </w:rPr>
        <w:t xml:space="preserve">корректируется</w:t>
      </w:r>
      <w:r w:rsidDel="00000000" w:rsidR="00000000" w:rsidRPr="00000000">
        <w:rPr>
          <w:rFonts w:ascii="Cambria" w:cs="Cambria" w:eastAsia="Cambria" w:hAnsi="Cambria"/>
          <w:color w:val="000000"/>
          <w:rtl w:val="0"/>
        </w:rPr>
        <w:t xml:space="preserve"> всеми желающими. </w:t>
      </w:r>
      <w:r w:rsidDel="00000000" w:rsidR="00000000" w:rsidRPr="00000000">
        <w:rPr>
          <w:rFonts w:ascii="Cambria" w:cs="Cambria" w:eastAsia="Cambria" w:hAnsi="Cambria"/>
          <w:rtl w:val="0"/>
        </w:rPr>
        <w:t xml:space="preserve">Утверждается</w:t>
      </w:r>
      <w:r w:rsidDel="00000000" w:rsidR="00000000" w:rsidRPr="00000000">
        <w:rPr>
          <w:rFonts w:ascii="Cambria" w:cs="Cambria" w:eastAsia="Cambria" w:hAnsi="Cambria"/>
          <w:color w:val="000000"/>
          <w:rtl w:val="0"/>
        </w:rPr>
        <w:t xml:space="preserve"> владельцем. Действует только после подписания владельцем.</w:t>
      </w:r>
    </w:p>
    <w:p w:rsidR="00000000" w:rsidDel="00000000" w:rsidP="00000000" w:rsidRDefault="00000000" w:rsidRPr="00000000" w14:paraId="00000052">
      <w:pPr>
        <w:pageBreakBefore w:val="0"/>
        <w:jc w:val="both"/>
        <w:rPr>
          <w:rFonts w:ascii="Cambria" w:cs="Cambria" w:eastAsia="Cambria" w:hAnsi="Cambria"/>
        </w:rPr>
      </w:pPr>
      <w:r w:rsidDel="00000000" w:rsidR="00000000" w:rsidRPr="00000000">
        <w:rPr>
          <w:rFonts w:ascii="Cambria" w:cs="Cambria" w:eastAsia="Cambria" w:hAnsi="Cambria"/>
          <w:i w:val="1"/>
          <w:u w:val="single"/>
          <w:rtl w:val="0"/>
        </w:rPr>
        <w:t xml:space="preserve">Приказ - </w:t>
      </w:r>
      <w:r w:rsidDel="00000000" w:rsidR="00000000" w:rsidRPr="00000000">
        <w:rPr>
          <w:rFonts w:ascii="Cambria" w:cs="Cambria" w:eastAsia="Cambria" w:hAnsi="Cambria"/>
          <w:rtl w:val="0"/>
        </w:rPr>
        <w:t xml:space="preserve">распоряжение владельца, которое подлежит немедленному исполнению. Издается только владельцем. </w:t>
      </w:r>
      <w:commentRangeStart w:id="0"/>
      <w:r w:rsidDel="00000000" w:rsidR="00000000" w:rsidRPr="00000000">
        <w:rPr>
          <w:rFonts w:ascii="Cambria" w:cs="Cambria" w:eastAsia="Cambria" w:hAnsi="Cambria"/>
          <w:rtl w:val="0"/>
        </w:rPr>
        <w:t xml:space="preserve">Действует только после подписания владельцем.</w:t>
      </w:r>
      <w:commentRangeEnd w:id="0"/>
      <w:r w:rsidDel="00000000" w:rsidR="00000000" w:rsidRPr="00000000">
        <w:commentReference w:id="0"/>
      </w:r>
      <w:r w:rsidDel="00000000" w:rsidR="00000000" w:rsidRPr="00000000">
        <w:rPr>
          <w:rFonts w:ascii="Cambria" w:cs="Cambria" w:eastAsia="Cambria" w:hAnsi="Cambria"/>
          <w:rtl w:val="0"/>
        </w:rPr>
        <w:t xml:space="preserve"> Имеет самый высокий приоритет.</w:t>
      </w:r>
      <w:r w:rsidDel="00000000" w:rsidR="00000000" w:rsidRPr="00000000">
        <w:rPr>
          <w:rtl w:val="0"/>
        </w:rPr>
      </w:r>
    </w:p>
    <w:p w:rsidR="00000000" w:rsidDel="00000000" w:rsidP="00000000" w:rsidRDefault="00000000" w:rsidRPr="00000000" w14:paraId="00000053">
      <w:pPr>
        <w:pageBreakBefore w:val="0"/>
        <w:jc w:val="both"/>
        <w:rPr/>
      </w:pPr>
      <w:r w:rsidDel="00000000" w:rsidR="00000000" w:rsidRPr="00000000">
        <w:rPr>
          <w:rFonts w:ascii="Cambria" w:cs="Cambria" w:eastAsia="Cambria" w:hAnsi="Cambria"/>
          <w:i w:val="1"/>
          <w:color w:val="000000"/>
          <w:u w:val="single"/>
          <w:rtl w:val="0"/>
        </w:rPr>
        <w:t xml:space="preserve">Инструктивное письмо</w:t>
      </w:r>
      <w:r w:rsidDel="00000000" w:rsidR="00000000" w:rsidRPr="00000000">
        <w:rPr>
          <w:rFonts w:ascii="Cambria" w:cs="Cambria" w:eastAsia="Cambria" w:hAnsi="Cambria"/>
          <w:color w:val="000000"/>
          <w:rtl w:val="0"/>
        </w:rPr>
        <w:t xml:space="preserve"> - письмо, направляемое владельцем по поводу допустимости тех или иных действий (операций) или запрещающее выполнение определенных действий (операций) с указанием как нужно или не нужно выполнять эти действия и что необходимо для их выполнения. Это оргполитика Владельца. Обозначается как  “ИП”. Действует постоянно до момента отмены. Обязательно для исполнения всеми сотрудниками для которых оно предназначено. Издается и </w:t>
      </w:r>
      <w:r w:rsidDel="00000000" w:rsidR="00000000" w:rsidRPr="00000000">
        <w:rPr>
          <w:rFonts w:ascii="Cambria" w:cs="Cambria" w:eastAsia="Cambria" w:hAnsi="Cambria"/>
          <w:rtl w:val="0"/>
        </w:rPr>
        <w:t xml:space="preserve">корректируется</w:t>
      </w:r>
      <w:r w:rsidDel="00000000" w:rsidR="00000000" w:rsidRPr="00000000">
        <w:rPr>
          <w:rFonts w:ascii="Cambria" w:cs="Cambria" w:eastAsia="Cambria" w:hAnsi="Cambria"/>
          <w:color w:val="000000"/>
          <w:rtl w:val="0"/>
        </w:rPr>
        <w:t xml:space="preserve"> всеми желающими. </w:t>
      </w:r>
      <w:r w:rsidDel="00000000" w:rsidR="00000000" w:rsidRPr="00000000">
        <w:rPr>
          <w:rFonts w:ascii="Cambria" w:cs="Cambria" w:eastAsia="Cambria" w:hAnsi="Cambria"/>
          <w:rtl w:val="0"/>
        </w:rPr>
        <w:t xml:space="preserve">Утверждается</w:t>
      </w:r>
      <w:r w:rsidDel="00000000" w:rsidR="00000000" w:rsidRPr="00000000">
        <w:rPr>
          <w:rFonts w:ascii="Cambria" w:cs="Cambria" w:eastAsia="Cambria" w:hAnsi="Cambria"/>
          <w:color w:val="000000"/>
          <w:rtl w:val="0"/>
        </w:rPr>
        <w:t xml:space="preserve"> владельцем. Действует только после подписания владельцем. Имеет самый высокий приоритет.</w:t>
      </w:r>
      <w:r w:rsidDel="00000000" w:rsidR="00000000" w:rsidRPr="00000000">
        <w:rPr>
          <w:rtl w:val="0"/>
        </w:rPr>
      </w:r>
    </w:p>
    <w:p w:rsidR="00000000" w:rsidDel="00000000" w:rsidP="00000000" w:rsidRDefault="00000000" w:rsidRPr="00000000" w14:paraId="00000054">
      <w:pPr>
        <w:pageBreakBefore w:val="0"/>
        <w:jc w:val="both"/>
        <w:rPr/>
      </w:pPr>
      <w:r w:rsidDel="00000000" w:rsidR="00000000" w:rsidRPr="00000000">
        <w:rPr>
          <w:rFonts w:ascii="Cambria" w:cs="Cambria" w:eastAsia="Cambria" w:hAnsi="Cambria"/>
          <w:i w:val="1"/>
          <w:color w:val="000000"/>
          <w:u w:val="single"/>
          <w:rtl w:val="0"/>
        </w:rPr>
        <w:t xml:space="preserve">Инструкция</w:t>
      </w:r>
      <w:r w:rsidDel="00000000" w:rsidR="00000000" w:rsidRPr="00000000">
        <w:rPr>
          <w:rFonts w:ascii="Cambria" w:cs="Cambria" w:eastAsia="Cambria" w:hAnsi="Cambria"/>
          <w:color w:val="000000"/>
          <w:rtl w:val="0"/>
        </w:rPr>
        <w:t xml:space="preserve"> - это описание конкретного, пошагового выполнения каких-то действий</w:t>
      </w:r>
      <w:ins w:author="Ирина Шеболдасова" w:id="0" w:date="2023-12-05T10:08:18Z">
        <w:commentRangeStart w:id="1"/>
        <w:r w:rsidDel="00000000" w:rsidR="00000000" w:rsidRPr="00000000">
          <w:rPr>
            <w:rFonts w:ascii="Cambria" w:cs="Cambria" w:eastAsia="Cambria" w:hAnsi="Cambria"/>
            <w:color w:val="000000"/>
            <w:rtl w:val="0"/>
          </w:rPr>
          <w:t xml:space="preserve"> и не охватывает вопросы</w:t>
        </w:r>
        <w:r w:rsidDel="00000000" w:rsidR="00000000" w:rsidRPr="00000000">
          <w:rPr>
            <w:rFonts w:ascii="Cambria" w:cs="Cambria" w:eastAsia="Cambria" w:hAnsi="Cambria"/>
            <w:color w:val="000000"/>
            <w:rtl w:val="0"/>
          </w:rPr>
          <w:t xml:space="preserve"> </w:t>
        </w:r>
        <w:r w:rsidDel="00000000" w:rsidR="00000000" w:rsidRPr="00000000">
          <w:rPr>
            <w:rFonts w:ascii="Cambria" w:cs="Cambria" w:eastAsia="Cambria" w:hAnsi="Cambria"/>
            <w:color w:val="000000"/>
            <w:rtl w:val="0"/>
          </w:rPr>
          <w:t xml:space="preserve">взаимодействия</w:t>
        </w:r>
        <w:r w:rsidDel="00000000" w:rsidR="00000000" w:rsidRPr="00000000">
          <w:rPr>
            <w:rFonts w:ascii="Cambria" w:cs="Cambria" w:eastAsia="Cambria" w:hAnsi="Cambria"/>
            <w:color w:val="000000"/>
            <w:rtl w:val="0"/>
          </w:rPr>
          <w:t xml:space="preserve"> между </w:t>
        </w:r>
        <w:r w:rsidDel="00000000" w:rsidR="00000000" w:rsidRPr="00000000">
          <w:rPr>
            <w:rFonts w:ascii="Cambria" w:cs="Cambria" w:eastAsia="Cambria" w:hAnsi="Cambria"/>
            <w:rtl w:val="0"/>
          </w:rPr>
          <w:t xml:space="preserve">отделениями и</w:t>
        </w:r>
        <w:r w:rsidDel="00000000" w:rsidR="00000000" w:rsidRPr="00000000">
          <w:rPr>
            <w:rFonts w:ascii="Cambria" w:cs="Cambria" w:eastAsia="Cambria" w:hAnsi="Cambria"/>
            <w:color w:val="000000"/>
            <w:rtl w:val="0"/>
          </w:rPr>
          <w:t xml:space="preserve"> сотрудниками</w:t>
        </w:r>
      </w:ins>
      <w:commentRangeEnd w:id="1"/>
      <w:r w:rsidDel="00000000" w:rsidR="00000000" w:rsidRPr="00000000">
        <w:commentReference w:id="1"/>
      </w:r>
      <w:r w:rsidDel="00000000" w:rsidR="00000000" w:rsidRPr="00000000">
        <w:rPr>
          <w:rFonts w:ascii="Cambria" w:cs="Cambria" w:eastAsia="Cambria" w:hAnsi="Cambria"/>
          <w:color w:val="000000"/>
          <w:rtl w:val="0"/>
          <w:rPrChange w:author="Ирина Шеболдасова" w:id="1" w:date="2023-12-05T10:08:18Z">
            <w:rPr>
              <w:rFonts w:ascii="Cambria" w:cs="Cambria" w:eastAsia="Cambria" w:hAnsi="Cambria"/>
              <w:color w:val="000000"/>
            </w:rPr>
          </w:rPrChange>
        </w:rPr>
        <w:t xml:space="preserve"> разных отделений, то есть направлена на регулирование процесса внутри </w:t>
      </w:r>
      <w:r w:rsidDel="00000000" w:rsidR="00000000" w:rsidRPr="00000000">
        <w:rPr>
          <w:rFonts w:ascii="Cambria" w:cs="Cambria" w:eastAsia="Cambria" w:hAnsi="Cambria"/>
          <w:rtl w:val="0"/>
          <w:rPrChange w:author="Ирина Шеболдасова" w:id="1" w:date="2023-12-05T10:08:18Z">
            <w:rPr>
              <w:rFonts w:ascii="Cambria" w:cs="Cambria" w:eastAsia="Cambria" w:hAnsi="Cambria"/>
            </w:rPr>
          </w:rPrChange>
        </w:rPr>
        <w:t xml:space="preserve">отделения</w:t>
      </w:r>
      <w:r w:rsidDel="00000000" w:rsidR="00000000" w:rsidRPr="00000000">
        <w:rPr>
          <w:rFonts w:ascii="Cambria" w:cs="Cambria" w:eastAsia="Cambria" w:hAnsi="Cambria"/>
          <w:color w:val="000000"/>
          <w:rtl w:val="0"/>
        </w:rPr>
        <w:t xml:space="preserve">. Это </w:t>
      </w:r>
      <w:r w:rsidDel="00000000" w:rsidR="00000000" w:rsidRPr="00000000">
        <w:rPr>
          <w:rFonts w:ascii="Cambria" w:cs="Cambria" w:eastAsia="Cambria" w:hAnsi="Cambria"/>
          <w:rtl w:val="0"/>
        </w:rPr>
        <w:t xml:space="preserve">описание</w:t>
      </w:r>
      <w:r w:rsidDel="00000000" w:rsidR="00000000" w:rsidRPr="00000000">
        <w:rPr>
          <w:rFonts w:ascii="Cambria" w:cs="Cambria" w:eastAsia="Cambria" w:hAnsi="Cambria"/>
          <w:color w:val="000000"/>
          <w:rtl w:val="0"/>
        </w:rPr>
        <w:t xml:space="preserve"> того, как необходимо выполнять действия. Например: “инструкция по внесению документов в базу”, “инструкция по внесению клиента в ЦРМ”, “инструкция по печати сертификата”, “инструкция по снятию офиса с охраны”. Обозначается как “Инструкция по (название документа)”.  Инструкции пишет сам сотрудник или руководитель для конкретной должности или для нескольких должностей. Все инструкции, которые должны исполняться без изменений или исключений всеми сотрудниками компании, должны быть изданы как Инструктивное письмо. Например, если инструкция по работе с кофемашиной одинакова для всех сотрудников, то она издается, как Инструктивное письмо.</w:t>
      </w:r>
      <w:r w:rsidDel="00000000" w:rsidR="00000000" w:rsidRPr="00000000">
        <w:rPr>
          <w:rtl w:val="0"/>
        </w:rPr>
      </w:r>
    </w:p>
    <w:p w:rsidR="00000000" w:rsidDel="00000000" w:rsidP="00000000" w:rsidRDefault="00000000" w:rsidRPr="00000000" w14:paraId="00000055">
      <w:pPr>
        <w:pageBreakBefore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Если необходимо, чтобы типовая инструкция была адаптирована к конкретной компании, она публикуется в как “Рекомендуемая форма инструкции по...”, затем она должна быть доработана руководством компании и опубликована как ИП. В разных компаниях могут быть разные инструкции на одну и ту же тему. Например, инструкция по постановке помещения на охрану для компании известняки и для компании биг-беги  будет разной.</w:t>
      </w:r>
    </w:p>
    <w:p w:rsidR="00000000" w:rsidDel="00000000" w:rsidP="00000000" w:rsidRDefault="00000000" w:rsidRPr="00000000" w14:paraId="00000056">
      <w:pPr>
        <w:jc w:val="both"/>
        <w:rPr>
          <w:rFonts w:ascii="Cambria" w:cs="Cambria" w:eastAsia="Cambria" w:hAnsi="Cambria"/>
        </w:rPr>
      </w:pPr>
      <w:r w:rsidDel="00000000" w:rsidR="00000000" w:rsidRPr="00000000">
        <w:rPr>
          <w:rFonts w:ascii="Cambria" w:cs="Cambria" w:eastAsia="Cambria" w:hAnsi="Cambria"/>
          <w:i w:val="1"/>
          <w:u w:val="single"/>
          <w:rtl w:val="0"/>
        </w:rPr>
        <w:t xml:space="preserve">Чек лист.</w:t>
      </w:r>
      <w:r w:rsidDel="00000000" w:rsidR="00000000" w:rsidRPr="00000000">
        <w:rPr>
          <w:rFonts w:ascii="Cambria" w:cs="Cambria" w:eastAsia="Cambria" w:hAnsi="Cambria"/>
          <w:rtl w:val="0"/>
        </w:rPr>
        <w:t xml:space="preserve"> Либо по другому проверочный список. Это просто перечень пунктов, которые необходимо выполнить и напротив которых нужно поставить отметки о их выполнении. Чек-лист это короткие документы, в которых указаны только пункты которые необходимо выполнить и не сказано как эти пункты выполнять Например: “Чек лист по уборке помещения ”, “проверочный список по отправке товара клиентам”. </w:t>
      </w:r>
    </w:p>
    <w:p w:rsidR="00000000" w:rsidDel="00000000" w:rsidP="00000000" w:rsidRDefault="00000000" w:rsidRPr="00000000" w14:paraId="00000057">
      <w:pPr>
        <w:pStyle w:val="Heading3"/>
        <w:jc w:val="both"/>
        <w:rPr/>
      </w:pPr>
      <w:bookmarkStart w:colFirst="0" w:colLast="0" w:name="_9u5yui6mvg7x" w:id="6"/>
      <w:bookmarkEnd w:id="6"/>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3"/>
        <w:jc w:val="both"/>
        <w:rPr/>
      </w:pPr>
      <w:bookmarkStart w:colFirst="0" w:colLast="0" w:name="_og9l4gcub928" w:id="7"/>
      <w:bookmarkEnd w:id="7"/>
      <w:r w:rsidDel="00000000" w:rsidR="00000000" w:rsidRPr="00000000">
        <w:rPr>
          <w:rtl w:val="0"/>
        </w:rPr>
        <w:t xml:space="preserve">Таблица типы документов и их применение:</w:t>
      </w:r>
    </w:p>
    <w:tbl>
      <w:tblPr>
        <w:tblStyle w:val="Table1"/>
        <w:tblW w:w="97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605"/>
        <w:gridCol w:w="2010"/>
        <w:gridCol w:w="2040"/>
        <w:gridCol w:w="2265"/>
        <w:tblGridChange w:id="0">
          <w:tblGrid>
            <w:gridCol w:w="1785"/>
            <w:gridCol w:w="1605"/>
            <w:gridCol w:w="2010"/>
            <w:gridCol w:w="2040"/>
            <w:gridCol w:w="2265"/>
          </w:tblGrid>
        </w:tblGridChange>
      </w:tblGrid>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59">
            <w:pPr>
              <w:pageBreakBefore w:val="0"/>
              <w:jc w:val="center"/>
              <w:rPr/>
            </w:pPr>
            <w:r w:rsidDel="00000000" w:rsidR="00000000" w:rsidRPr="00000000">
              <w:rPr>
                <w:rFonts w:ascii="Cambria" w:cs="Cambria" w:eastAsia="Cambria" w:hAnsi="Cambria"/>
                <w:color w:val="000000"/>
                <w:highlight w:val="white"/>
                <w:rtl w:val="0"/>
              </w:rPr>
              <w:t xml:space="preserve">Тип документа</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A">
            <w:pPr>
              <w:pageBreakBefore w:val="0"/>
              <w:spacing w:line="240" w:lineRule="auto"/>
              <w:jc w:val="center"/>
              <w:rPr/>
            </w:pPr>
            <w:r w:rsidDel="00000000" w:rsidR="00000000" w:rsidRPr="00000000">
              <w:rPr>
                <w:rFonts w:ascii="Cambria" w:cs="Cambria" w:eastAsia="Cambria" w:hAnsi="Cambria"/>
                <w:color w:val="000000"/>
                <w:rtl w:val="0"/>
              </w:rPr>
              <w:t xml:space="preserve">Кто создает дополняет и </w:t>
            </w:r>
            <w:r w:rsidDel="00000000" w:rsidR="00000000" w:rsidRPr="00000000">
              <w:rPr>
                <w:rFonts w:ascii="Cambria" w:cs="Cambria" w:eastAsia="Cambria" w:hAnsi="Cambria"/>
                <w:rtl w:val="0"/>
              </w:rPr>
              <w:t xml:space="preserve">корректирует</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B">
            <w:pPr>
              <w:pageBreakBefore w:val="0"/>
              <w:spacing w:line="240" w:lineRule="auto"/>
              <w:jc w:val="center"/>
              <w:rPr/>
            </w:pPr>
            <w:r w:rsidDel="00000000" w:rsidR="00000000" w:rsidRPr="00000000">
              <w:rPr>
                <w:rFonts w:ascii="Cambria" w:cs="Cambria" w:eastAsia="Cambria" w:hAnsi="Cambria"/>
                <w:color w:val="000000"/>
                <w:rtl w:val="0"/>
              </w:rPr>
              <w:t xml:space="preserve">Кто утверждает и подписывает документ </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C">
            <w:pPr>
              <w:pageBreakBefore w:val="0"/>
              <w:spacing w:line="240" w:lineRule="auto"/>
              <w:jc w:val="center"/>
              <w:rPr/>
            </w:pPr>
            <w:r w:rsidDel="00000000" w:rsidR="00000000" w:rsidRPr="00000000">
              <w:rPr>
                <w:rFonts w:ascii="Cambria" w:cs="Cambria" w:eastAsia="Cambria" w:hAnsi="Cambria"/>
                <w:color w:val="000000"/>
                <w:rtl w:val="0"/>
              </w:rPr>
              <w:t xml:space="preserve">Срок действия</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D">
            <w:pPr>
              <w:pageBreakBefore w:val="0"/>
              <w:spacing w:line="240" w:lineRule="auto"/>
              <w:jc w:val="center"/>
              <w:rPr/>
            </w:pPr>
            <w:r w:rsidDel="00000000" w:rsidR="00000000" w:rsidRPr="00000000">
              <w:rPr>
                <w:rFonts w:ascii="Cambria" w:cs="Cambria" w:eastAsia="Cambria" w:hAnsi="Cambria"/>
                <w:color w:val="000000"/>
                <w:rtl w:val="0"/>
              </w:rPr>
              <w:t xml:space="preserve">На кого распространяется</w:t>
            </w:r>
            <w:r w:rsidDel="00000000" w:rsidR="00000000" w:rsidRPr="00000000">
              <w:rPr>
                <w:rtl w:val="0"/>
              </w:rPr>
            </w:r>
          </w:p>
        </w:tc>
      </w:tr>
      <w:tr>
        <w:trPr>
          <w:cantSplit w:val="0"/>
          <w:trHeight w:val="154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5E">
            <w:pPr>
              <w:pageBreakBefore w:val="0"/>
              <w:jc w:val="center"/>
              <w:rPr/>
            </w:pPr>
            <w:r w:rsidDel="00000000" w:rsidR="00000000" w:rsidRPr="00000000">
              <w:rPr>
                <w:rFonts w:ascii="Cambria" w:cs="Cambria" w:eastAsia="Cambria" w:hAnsi="Cambria"/>
                <w:color w:val="000000"/>
                <w:rtl w:val="0"/>
              </w:rPr>
              <w:t xml:space="preserve">Регламент</w:t>
            </w:r>
            <w:r w:rsidDel="00000000" w:rsidR="00000000" w:rsidRPr="00000000">
              <w:rPr>
                <w:rtl w:val="0"/>
              </w:rPr>
            </w:r>
          </w:p>
        </w:tc>
        <w:tc>
          <w:tcPr>
            <w:vMerge w:val="restart"/>
            <w:tcMar>
              <w:top w:w="100.0" w:type="dxa"/>
              <w:left w:w="100.0" w:type="dxa"/>
              <w:bottom w:w="100.0" w:type="dxa"/>
              <w:right w:w="100.0" w:type="dxa"/>
            </w:tcMar>
            <w:vAlign w:val="center"/>
          </w:tcPr>
          <w:p w:rsidR="00000000" w:rsidDel="00000000" w:rsidP="00000000" w:rsidRDefault="00000000" w:rsidRPr="00000000" w14:paraId="0000005F">
            <w:pPr>
              <w:pageBreakBefore w:val="0"/>
              <w:spacing w:line="240" w:lineRule="auto"/>
              <w:jc w:val="center"/>
              <w:rPr/>
            </w:pPr>
            <w:r w:rsidDel="00000000" w:rsidR="00000000" w:rsidRPr="00000000">
              <w:rPr>
                <w:rFonts w:ascii="Cambria" w:cs="Cambria" w:eastAsia="Cambria" w:hAnsi="Cambria"/>
                <w:color w:val="000000"/>
                <w:rtl w:val="0"/>
              </w:rPr>
              <w:t xml:space="preserve">Любой штатный сотрудник компании</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0">
            <w:pPr>
              <w:pageBreakBefore w:val="0"/>
              <w:spacing w:line="240" w:lineRule="auto"/>
              <w:jc w:val="center"/>
              <w:rPr/>
            </w:pPr>
            <w:r w:rsidDel="00000000" w:rsidR="00000000" w:rsidRPr="00000000">
              <w:rPr>
                <w:rFonts w:ascii="Cambria" w:cs="Cambria" w:eastAsia="Cambria" w:hAnsi="Cambria"/>
                <w:color w:val="000000"/>
                <w:rtl w:val="0"/>
              </w:rPr>
              <w:t xml:space="preserve">Владелец</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1">
            <w:pPr>
              <w:pageBreakBefore w:val="0"/>
              <w:spacing w:line="240" w:lineRule="auto"/>
              <w:jc w:val="center"/>
              <w:rPr/>
            </w:pPr>
            <w:r w:rsidDel="00000000" w:rsidR="00000000" w:rsidRPr="00000000">
              <w:rPr>
                <w:rFonts w:ascii="Cambria" w:cs="Cambria" w:eastAsia="Cambria" w:hAnsi="Cambria"/>
                <w:color w:val="000000"/>
                <w:rtl w:val="0"/>
              </w:rPr>
              <w:t xml:space="preserve">На постоянной основе</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2">
            <w:pPr>
              <w:pageBreakBefore w:val="0"/>
              <w:spacing w:line="240" w:lineRule="auto"/>
              <w:jc w:val="center"/>
              <w:rPr/>
            </w:pPr>
            <w:r w:rsidDel="00000000" w:rsidR="00000000" w:rsidRPr="00000000">
              <w:rPr>
                <w:rFonts w:ascii="Cambria" w:cs="Cambria" w:eastAsia="Cambria" w:hAnsi="Cambria"/>
                <w:color w:val="000000"/>
                <w:rtl w:val="0"/>
              </w:rPr>
              <w:t xml:space="preserve">На всех штатных сотрудников компании</w:t>
            </w: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63">
            <w:pPr>
              <w:pageBreakBefore w:val="0"/>
              <w:jc w:val="center"/>
              <w:rPr/>
            </w:pPr>
            <w:r w:rsidDel="00000000" w:rsidR="00000000" w:rsidRPr="00000000">
              <w:rPr>
                <w:rFonts w:ascii="Cambria" w:cs="Cambria" w:eastAsia="Cambria" w:hAnsi="Cambria"/>
                <w:color w:val="000000"/>
                <w:rtl w:val="0"/>
              </w:rPr>
              <w:t xml:space="preserve"> Приказ</w:t>
            </w:r>
            <w:r w:rsidDel="00000000" w:rsidR="00000000" w:rsidRPr="00000000">
              <w:rPr>
                <w:rtl w:val="0"/>
              </w:rPr>
            </w:r>
          </w:p>
        </w:tc>
        <w:tc>
          <w:tcPr>
            <w:vMerge w:val="continue"/>
            <w:tcMar>
              <w:top w:w="100.0" w:type="dxa"/>
              <w:left w:w="100.0" w:type="dxa"/>
              <w:bottom w:w="100.0" w:type="dxa"/>
              <w:right w:w="100.0" w:type="dxa"/>
            </w:tcMar>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5">
            <w:pPr>
              <w:pageBreakBefore w:val="0"/>
              <w:spacing w:line="240" w:lineRule="auto"/>
              <w:jc w:val="center"/>
              <w:rPr/>
            </w:pPr>
            <w:r w:rsidDel="00000000" w:rsidR="00000000" w:rsidRPr="00000000">
              <w:rPr>
                <w:rFonts w:ascii="Cambria" w:cs="Cambria" w:eastAsia="Cambria" w:hAnsi="Cambria"/>
                <w:color w:val="000000"/>
                <w:rtl w:val="0"/>
              </w:rPr>
              <w:t xml:space="preserve">Владелец</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6">
            <w:pPr>
              <w:pageBreakBefore w:val="0"/>
              <w:spacing w:line="240" w:lineRule="auto"/>
              <w:jc w:val="center"/>
              <w:rPr/>
            </w:pPr>
            <w:r w:rsidDel="00000000" w:rsidR="00000000" w:rsidRPr="00000000">
              <w:rPr>
                <w:rFonts w:ascii="Cambria" w:cs="Cambria" w:eastAsia="Cambria" w:hAnsi="Cambria"/>
                <w:color w:val="000000"/>
                <w:rtl w:val="0"/>
              </w:rPr>
              <w:t xml:space="preserve">На постоянной основе</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7">
            <w:pPr>
              <w:pageBreakBefore w:val="0"/>
              <w:spacing w:line="240" w:lineRule="auto"/>
              <w:jc w:val="center"/>
              <w:rPr/>
            </w:pPr>
            <w:r w:rsidDel="00000000" w:rsidR="00000000" w:rsidRPr="00000000">
              <w:rPr>
                <w:rFonts w:ascii="Cambria" w:cs="Cambria" w:eastAsia="Cambria" w:hAnsi="Cambria"/>
                <w:rtl w:val="0"/>
              </w:rPr>
              <w:t xml:space="preserve">На всех штатных сотрудников компании</w:t>
            </w: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68">
            <w:pPr>
              <w:jc w:val="center"/>
              <w:rPr/>
            </w:pPr>
            <w:r w:rsidDel="00000000" w:rsidR="00000000" w:rsidRPr="00000000">
              <w:rPr>
                <w:rFonts w:ascii="Cambria" w:cs="Cambria" w:eastAsia="Cambria" w:hAnsi="Cambria"/>
                <w:rtl w:val="0"/>
              </w:rPr>
              <w:t xml:space="preserve">Инструктивное письмо</w:t>
            </w:r>
            <w:r w:rsidDel="00000000" w:rsidR="00000000" w:rsidRPr="00000000">
              <w:rPr>
                <w:rtl w:val="0"/>
              </w:rPr>
            </w:r>
          </w:p>
        </w:tc>
        <w:tc>
          <w:tcPr>
            <w:vMerge w:val="continue"/>
            <w:tcMar>
              <w:top w:w="100.0" w:type="dxa"/>
              <w:left w:w="100.0" w:type="dxa"/>
              <w:bottom w:w="100.0" w:type="dxa"/>
              <w:right w:w="100.0" w:type="dxa"/>
            </w:tcMar>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A">
            <w:pPr>
              <w:pageBreakBefore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Владелец</w:t>
            </w:r>
          </w:p>
        </w:tc>
        <w:tc>
          <w:tcPr>
            <w:tcMar>
              <w:top w:w="100.0" w:type="dxa"/>
              <w:left w:w="100.0" w:type="dxa"/>
              <w:bottom w:w="100.0" w:type="dxa"/>
              <w:right w:w="100.0" w:type="dxa"/>
            </w:tcMar>
            <w:vAlign w:val="center"/>
          </w:tcPr>
          <w:p w:rsidR="00000000" w:rsidDel="00000000" w:rsidP="00000000" w:rsidRDefault="00000000" w:rsidRPr="00000000" w14:paraId="0000006B">
            <w:pPr>
              <w:pageBreakBefore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На постоянной основе</w:t>
            </w:r>
          </w:p>
        </w:tc>
        <w:tc>
          <w:tcPr>
            <w:tcMar>
              <w:top w:w="100.0" w:type="dxa"/>
              <w:left w:w="100.0" w:type="dxa"/>
              <w:bottom w:w="100.0" w:type="dxa"/>
              <w:right w:w="100.0" w:type="dxa"/>
            </w:tcMar>
            <w:vAlign w:val="center"/>
          </w:tcPr>
          <w:p w:rsidR="00000000" w:rsidDel="00000000" w:rsidP="00000000" w:rsidRDefault="00000000" w:rsidRPr="00000000" w14:paraId="0000006C">
            <w:pPr>
              <w:spacing w:line="240" w:lineRule="auto"/>
              <w:jc w:val="center"/>
              <w:rPr/>
            </w:pPr>
            <w:r w:rsidDel="00000000" w:rsidR="00000000" w:rsidRPr="00000000">
              <w:rPr>
                <w:rFonts w:ascii="Cambria" w:cs="Cambria" w:eastAsia="Cambria" w:hAnsi="Cambria"/>
                <w:rtl w:val="0"/>
              </w:rPr>
              <w:t xml:space="preserve">На всех штатных сотрудников компании или на</w:t>
            </w:r>
            <w:r w:rsidDel="00000000" w:rsidR="00000000" w:rsidRPr="00000000">
              <w:rPr>
                <w:rtl w:val="0"/>
              </w:rPr>
            </w:r>
          </w:p>
          <w:p w:rsidR="00000000" w:rsidDel="00000000" w:rsidP="00000000" w:rsidRDefault="00000000" w:rsidRPr="00000000" w14:paraId="0000006D">
            <w:pPr>
              <w:spacing w:line="240" w:lineRule="auto"/>
              <w:jc w:val="center"/>
              <w:rPr/>
            </w:pPr>
            <w:r w:rsidDel="00000000" w:rsidR="00000000" w:rsidRPr="00000000">
              <w:rPr>
                <w:rFonts w:ascii="Cambria" w:cs="Cambria" w:eastAsia="Cambria" w:hAnsi="Cambria"/>
                <w:rtl w:val="0"/>
              </w:rPr>
              <w:t xml:space="preserve"> компанию, отделение или отдел, в отношении которого написан документ</w:t>
            </w:r>
            <w:r w:rsidDel="00000000" w:rsidR="00000000" w:rsidRPr="00000000">
              <w:rPr>
                <w:rtl w:val="0"/>
              </w:rPr>
            </w:r>
          </w:p>
        </w:tc>
      </w:tr>
      <w:tr>
        <w:trPr>
          <w:cantSplit w:val="0"/>
          <w:trHeight w:val="420" w:hRule="atLeast"/>
          <w:tblHeader w:val="0"/>
        </w:trPr>
        <w:tc>
          <w:tcPr>
            <w:vMerge w:val="restart"/>
            <w:vAlign w:val="center"/>
          </w:tcPr>
          <w:p w:rsidR="00000000" w:rsidDel="00000000" w:rsidP="00000000" w:rsidRDefault="00000000" w:rsidRPr="00000000" w14:paraId="0000006E">
            <w:pPr>
              <w:pageBreakBefore w:val="0"/>
              <w:jc w:val="center"/>
              <w:rPr/>
            </w:pPr>
            <w:r w:rsidDel="00000000" w:rsidR="00000000" w:rsidRPr="00000000">
              <w:rPr>
                <w:rFonts w:ascii="Cambria" w:cs="Cambria" w:eastAsia="Cambria" w:hAnsi="Cambria"/>
                <w:color w:val="000000"/>
                <w:rtl w:val="0"/>
              </w:rPr>
              <w:t xml:space="preserve">Инструкция </w:t>
            </w:r>
            <w:r w:rsidDel="00000000" w:rsidR="00000000" w:rsidRPr="00000000">
              <w:rPr>
                <w:rtl w:val="0"/>
              </w:rPr>
            </w:r>
          </w:p>
        </w:tc>
        <w:tc>
          <w:tcPr>
            <w:vMerge w:val="continue"/>
            <w:tcMar>
              <w:top w:w="100.0" w:type="dxa"/>
              <w:left w:w="100.0" w:type="dxa"/>
              <w:bottom w:w="100.0" w:type="dxa"/>
              <w:right w:w="100.0" w:type="dxa"/>
            </w:tcMar>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70">
            <w:pPr>
              <w:pageBreakBefore w:val="0"/>
              <w:spacing w:line="240" w:lineRule="auto"/>
              <w:jc w:val="center"/>
              <w:rPr/>
            </w:pPr>
            <w:r w:rsidDel="00000000" w:rsidR="00000000" w:rsidRPr="00000000">
              <w:rPr>
                <w:rFonts w:ascii="Cambria" w:cs="Cambria" w:eastAsia="Cambria" w:hAnsi="Cambria"/>
                <w:color w:val="000000"/>
                <w:rtl w:val="0"/>
              </w:rPr>
              <w:t xml:space="preserve">Исполнительный директор</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71">
            <w:pPr>
              <w:pageBreakBefore w:val="0"/>
              <w:spacing w:line="240" w:lineRule="auto"/>
              <w:jc w:val="center"/>
              <w:rPr/>
            </w:pPr>
            <w:r w:rsidDel="00000000" w:rsidR="00000000" w:rsidRPr="00000000">
              <w:rPr>
                <w:rFonts w:ascii="Cambria" w:cs="Cambria" w:eastAsia="Cambria" w:hAnsi="Cambria"/>
                <w:color w:val="000000"/>
                <w:rtl w:val="0"/>
              </w:rPr>
              <w:t xml:space="preserve">В течении </w:t>
            </w:r>
            <w:r w:rsidDel="00000000" w:rsidR="00000000" w:rsidRPr="00000000">
              <w:rPr>
                <w:rFonts w:ascii="Cambria" w:cs="Cambria" w:eastAsia="Cambria" w:hAnsi="Cambria"/>
                <w:rtl w:val="0"/>
              </w:rPr>
              <w:t xml:space="preserve">указанного</w:t>
            </w:r>
            <w:r w:rsidDel="00000000" w:rsidR="00000000" w:rsidRPr="00000000">
              <w:rPr>
                <w:rFonts w:ascii="Cambria" w:cs="Cambria" w:eastAsia="Cambria" w:hAnsi="Cambria"/>
                <w:color w:val="000000"/>
                <w:rtl w:val="0"/>
              </w:rPr>
              <w:t xml:space="preserve"> срока. Если срок не указан, то год</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72">
            <w:pPr>
              <w:pageBreakBefore w:val="0"/>
              <w:spacing w:line="240" w:lineRule="auto"/>
              <w:jc w:val="center"/>
              <w:rPr/>
            </w:pPr>
            <w:r w:rsidDel="00000000" w:rsidR="00000000" w:rsidRPr="00000000">
              <w:rPr>
                <w:rFonts w:ascii="Cambria" w:cs="Cambria" w:eastAsia="Cambria" w:hAnsi="Cambria"/>
                <w:color w:val="000000"/>
                <w:rtl w:val="0"/>
              </w:rPr>
              <w:t xml:space="preserve">На компанию, отделение или отдел, в отношении которого написан документ</w:t>
            </w:r>
            <w:r w:rsidDel="00000000" w:rsidR="00000000" w:rsidRPr="00000000">
              <w:rPr>
                <w:rtl w:val="0"/>
              </w:rPr>
            </w:r>
          </w:p>
        </w:tc>
      </w:tr>
      <w:tr>
        <w:trPr>
          <w:cantSplit w:val="0"/>
          <w:trHeight w:val="420" w:hRule="atLeast"/>
          <w:tblHeader w:val="0"/>
        </w:trPr>
        <w:tc>
          <w:tcPr>
            <w:vMerge w:val="continue"/>
            <w:vAlign w:val="center"/>
          </w:tcPr>
          <w:p w:rsidR="00000000" w:rsidDel="00000000" w:rsidP="00000000" w:rsidRDefault="00000000" w:rsidRPr="00000000" w14:paraId="00000073">
            <w:pPr>
              <w:pageBreakBefore w:val="0"/>
              <w:jc w:val="center"/>
              <w:rPr>
                <w:rFonts w:ascii="Cambria" w:cs="Cambria" w:eastAsia="Cambria" w:hAnsi="Cambria"/>
                <w:color w:val="000000"/>
              </w:rPr>
            </w:pPr>
            <w:r w:rsidDel="00000000" w:rsidR="00000000" w:rsidRPr="00000000">
              <w:rPr>
                <w:rtl w:val="0"/>
              </w:rPr>
            </w:r>
          </w:p>
        </w:tc>
        <w:tc>
          <w:tcPr>
            <w:vMerge w:val="continue"/>
            <w:tcMar>
              <w:top w:w="100.0" w:type="dxa"/>
              <w:left w:w="100.0" w:type="dxa"/>
              <w:bottom w:w="100.0" w:type="dxa"/>
              <w:right w:w="100.0" w:type="dxa"/>
            </w:tcMar>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75">
            <w:pPr>
              <w:spacing w:line="240" w:lineRule="auto"/>
              <w:jc w:val="center"/>
              <w:rPr/>
            </w:pPr>
            <w:r w:rsidDel="00000000" w:rsidR="00000000" w:rsidRPr="00000000">
              <w:rPr>
                <w:rFonts w:ascii="Cambria" w:cs="Cambria" w:eastAsia="Cambria" w:hAnsi="Cambria"/>
                <w:rtl w:val="0"/>
              </w:rPr>
              <w:t xml:space="preserve">Руководитель отделения</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76">
            <w:pPr>
              <w:spacing w:line="240" w:lineRule="auto"/>
              <w:jc w:val="center"/>
              <w:rPr/>
            </w:pPr>
            <w:r w:rsidDel="00000000" w:rsidR="00000000" w:rsidRPr="00000000">
              <w:rPr>
                <w:rFonts w:ascii="Cambria" w:cs="Cambria" w:eastAsia="Cambria" w:hAnsi="Cambria"/>
                <w:rtl w:val="0"/>
              </w:rPr>
              <w:t xml:space="preserve">В течении указанного срока. Если срок не указан, то год</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77">
            <w:pPr>
              <w:spacing w:line="240" w:lineRule="auto"/>
              <w:jc w:val="center"/>
              <w:rPr/>
            </w:pPr>
            <w:r w:rsidDel="00000000" w:rsidR="00000000" w:rsidRPr="00000000">
              <w:rPr>
                <w:rFonts w:ascii="Cambria" w:cs="Cambria" w:eastAsia="Cambria" w:hAnsi="Cambria"/>
                <w:rtl w:val="0"/>
              </w:rPr>
              <w:t xml:space="preserve">На отделение или отдел, в отношении которого написан документ</w:t>
            </w:r>
            <w:r w:rsidDel="00000000" w:rsidR="00000000" w:rsidRPr="00000000">
              <w:rPr>
                <w:rtl w:val="0"/>
              </w:rPr>
            </w:r>
          </w:p>
        </w:tc>
      </w:tr>
      <w:tr>
        <w:trPr>
          <w:cantSplit w:val="0"/>
          <w:trHeight w:val="420" w:hRule="atLeast"/>
          <w:tblHeader w:val="0"/>
        </w:trPr>
        <w:tc>
          <w:tcPr>
            <w:vMerge w:val="continue"/>
            <w:vAlign w:val="cente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Mar>
              <w:top w:w="100.0" w:type="dxa"/>
              <w:left w:w="100.0" w:type="dxa"/>
              <w:bottom w:w="100.0" w:type="dxa"/>
              <w:right w:w="100.0" w:type="dxa"/>
            </w:tcMar>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7A">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Сотрудник</w:t>
            </w:r>
          </w:p>
        </w:tc>
        <w:tc>
          <w:tcPr>
            <w:tcMar>
              <w:top w:w="100.0" w:type="dxa"/>
              <w:left w:w="100.0" w:type="dxa"/>
              <w:bottom w:w="100.0" w:type="dxa"/>
              <w:right w:w="100.0" w:type="dxa"/>
            </w:tcMar>
            <w:vAlign w:val="center"/>
          </w:tcPr>
          <w:p w:rsidR="00000000" w:rsidDel="00000000" w:rsidP="00000000" w:rsidRDefault="00000000" w:rsidRPr="00000000" w14:paraId="0000007B">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В течении указанного срока. Если срок не указан, то год</w:t>
            </w:r>
          </w:p>
        </w:tc>
        <w:tc>
          <w:tcPr>
            <w:tcMar>
              <w:top w:w="100.0" w:type="dxa"/>
              <w:left w:w="100.0" w:type="dxa"/>
              <w:bottom w:w="100.0" w:type="dxa"/>
              <w:right w:w="100.0" w:type="dxa"/>
            </w:tcMar>
            <w:vAlign w:val="center"/>
          </w:tcPr>
          <w:p w:rsidR="00000000" w:rsidDel="00000000" w:rsidP="00000000" w:rsidRDefault="00000000" w:rsidRPr="00000000" w14:paraId="0000007C">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На пост, в отношении которого написан документ</w:t>
            </w:r>
          </w:p>
        </w:tc>
      </w:tr>
    </w:tbl>
    <w:p w:rsidR="00000000" w:rsidDel="00000000" w:rsidP="00000000" w:rsidRDefault="00000000" w:rsidRPr="00000000" w14:paraId="0000007D">
      <w:pPr>
        <w:pStyle w:val="Heading3"/>
        <w:jc w:val="both"/>
        <w:rPr/>
      </w:pPr>
      <w:bookmarkStart w:colFirst="0" w:colLast="0" w:name="_4wu7qoz2ztl6" w:id="8"/>
      <w:bookmarkEnd w:id="8"/>
      <w:r w:rsidDel="00000000" w:rsidR="00000000" w:rsidRPr="00000000">
        <w:rPr>
          <w:rtl w:val="0"/>
        </w:rPr>
        <w:t xml:space="preserve">Название документа</w:t>
      </w:r>
    </w:p>
    <w:p w:rsidR="00000000" w:rsidDel="00000000" w:rsidP="00000000" w:rsidRDefault="00000000" w:rsidRPr="00000000" w14:paraId="0000007E">
      <w:pPr>
        <w:pageBreakBefore w:val="0"/>
        <w:jc w:val="both"/>
        <w:rPr/>
      </w:pPr>
      <w:r w:rsidDel="00000000" w:rsidR="00000000" w:rsidRPr="00000000">
        <w:rPr>
          <w:rFonts w:ascii="Cambria" w:cs="Cambria" w:eastAsia="Cambria" w:hAnsi="Cambria"/>
          <w:color w:val="000000"/>
          <w:rtl w:val="0"/>
        </w:rPr>
        <w:t xml:space="preserve">В названии необходимо выразить кратко основную идею оргполитики и затем описать эту идею. Не нужно </w:t>
      </w:r>
      <w:r w:rsidDel="00000000" w:rsidR="00000000" w:rsidRPr="00000000">
        <w:rPr>
          <w:rFonts w:ascii="Cambria" w:cs="Cambria" w:eastAsia="Cambria" w:hAnsi="Cambria"/>
          <w:rtl w:val="0"/>
        </w:rPr>
        <w:t xml:space="preserve">пытаться</w:t>
      </w:r>
      <w:r w:rsidDel="00000000" w:rsidR="00000000" w:rsidRPr="00000000">
        <w:rPr>
          <w:rFonts w:ascii="Cambria" w:cs="Cambria" w:eastAsia="Cambria" w:hAnsi="Cambria"/>
          <w:color w:val="000000"/>
          <w:rtl w:val="0"/>
        </w:rPr>
        <w:t xml:space="preserve"> описать все что только возможно. Оргполитика должна соответствовать названию. К примеру, если это ИП по предоставлению отсрочки клиенту, то не нужно в него вставлять правила заключения договоров или </w:t>
      </w:r>
      <w:r w:rsidDel="00000000" w:rsidR="00000000" w:rsidRPr="00000000">
        <w:rPr>
          <w:rFonts w:ascii="Cambria" w:cs="Cambria" w:eastAsia="Cambria" w:hAnsi="Cambria"/>
          <w:rtl w:val="0"/>
        </w:rPr>
        <w:t xml:space="preserve">правила</w:t>
      </w:r>
      <w:r w:rsidDel="00000000" w:rsidR="00000000" w:rsidRPr="00000000">
        <w:rPr>
          <w:rFonts w:ascii="Cambria" w:cs="Cambria" w:eastAsia="Cambria" w:hAnsi="Cambria"/>
          <w:color w:val="000000"/>
          <w:rtl w:val="0"/>
        </w:rPr>
        <w:t xml:space="preserve"> получения первичной документации. Эти правила должны быть изданы отдельными ИП.</w:t>
      </w:r>
      <w:r w:rsidDel="00000000" w:rsidR="00000000" w:rsidRPr="00000000">
        <w:rPr>
          <w:rtl w:val="0"/>
        </w:rPr>
      </w:r>
    </w:p>
    <w:p w:rsidR="00000000" w:rsidDel="00000000" w:rsidP="00000000" w:rsidRDefault="00000000" w:rsidRPr="00000000" w14:paraId="0000007F">
      <w:pPr>
        <w:pStyle w:val="Heading3"/>
        <w:jc w:val="both"/>
        <w:rPr/>
      </w:pPr>
      <w:bookmarkStart w:colFirst="0" w:colLast="0" w:name="_1hmstnv49anp" w:id="9"/>
      <w:bookmarkEnd w:id="9"/>
      <w:r w:rsidDel="00000000" w:rsidR="00000000" w:rsidRPr="00000000">
        <w:rPr>
          <w:rtl w:val="0"/>
        </w:rPr>
        <w:t xml:space="preserve">Дата публикации, дата пересмотра</w:t>
      </w:r>
    </w:p>
    <w:p w:rsidR="00000000" w:rsidDel="00000000" w:rsidP="00000000" w:rsidRDefault="00000000" w:rsidRPr="00000000" w14:paraId="00000080">
      <w:pPr>
        <w:pageBreakBefore w:val="0"/>
        <w:jc w:val="both"/>
        <w:rPr/>
      </w:pPr>
      <w:r w:rsidDel="00000000" w:rsidR="00000000" w:rsidRPr="00000000">
        <w:rPr>
          <w:rFonts w:ascii="Cambria" w:cs="Cambria" w:eastAsia="Cambria" w:hAnsi="Cambria"/>
          <w:color w:val="000000"/>
          <w:rtl w:val="0"/>
        </w:rPr>
        <w:t xml:space="preserve">В каждом документе должна быть указана дата первоначальной публикации. Если документ по организационной политике пересматривается, он издается снова под тем же названием, с тем же номером, а после даты первоначальной публикации в следующей строке указывается «пересмотрено» и дата толь</w:t>
      </w:r>
      <w:r w:rsidDel="00000000" w:rsidR="00000000" w:rsidRPr="00000000">
        <w:rPr>
          <w:rFonts w:ascii="Cambria" w:cs="Cambria" w:eastAsia="Cambria" w:hAnsi="Cambria"/>
          <w:rtl w:val="0"/>
        </w:rPr>
        <w:t xml:space="preserve">ко </w:t>
      </w:r>
      <w:r w:rsidDel="00000000" w:rsidR="00000000" w:rsidRPr="00000000">
        <w:rPr>
          <w:rFonts w:ascii="Cambria" w:cs="Cambria" w:eastAsia="Cambria" w:hAnsi="Cambria"/>
          <w:color w:val="000000"/>
          <w:rtl w:val="0"/>
        </w:rPr>
        <w:t xml:space="preserve">последней публикации измененного документа. После публикации пересмотренного документа предыдущая версия утрачивает силу.</w:t>
      </w:r>
      <w:r w:rsidDel="00000000" w:rsidR="00000000" w:rsidRPr="00000000">
        <w:rPr>
          <w:rtl w:val="0"/>
        </w:rPr>
      </w:r>
    </w:p>
    <w:p w:rsidR="00000000" w:rsidDel="00000000" w:rsidP="00000000" w:rsidRDefault="00000000" w:rsidRPr="00000000" w14:paraId="00000081">
      <w:pPr>
        <w:pageBreakBefore w:val="0"/>
        <w:jc w:val="both"/>
        <w:rPr/>
      </w:pPr>
      <w:r w:rsidDel="00000000" w:rsidR="00000000" w:rsidRPr="00000000">
        <w:rPr>
          <w:rFonts w:ascii="Cambria" w:cs="Cambria" w:eastAsia="Cambria" w:hAnsi="Cambria"/>
          <w:color w:val="000000"/>
          <w:rtl w:val="0"/>
        </w:rPr>
        <w:t xml:space="preserve">Дата первоначальной публикации - это дата, когда был опубликован документ оргполитики. Эта дата является частью названия документа, поэтому дата издания остается без изменения.</w:t>
      </w:r>
      <w:r w:rsidDel="00000000" w:rsidR="00000000" w:rsidRPr="00000000">
        <w:rPr>
          <w:rtl w:val="0"/>
        </w:rPr>
      </w:r>
    </w:p>
    <w:p w:rsidR="00000000" w:rsidDel="00000000" w:rsidP="00000000" w:rsidRDefault="00000000" w:rsidRPr="00000000" w14:paraId="00000082">
      <w:pPr>
        <w:pageBreakBefore w:val="0"/>
        <w:jc w:val="both"/>
        <w:rPr/>
      </w:pPr>
      <w:r w:rsidDel="00000000" w:rsidR="00000000" w:rsidRPr="00000000">
        <w:rPr>
          <w:rFonts w:ascii="Cambria" w:cs="Cambria" w:eastAsia="Cambria" w:hAnsi="Cambria"/>
          <w:color w:val="000000"/>
          <w:rtl w:val="0"/>
        </w:rPr>
        <w:t xml:space="preserve">Например, ИП от 12 декабря 2015  “Поручение заданий сотрудникам компании”. Возможно со временем в это ИП будут внесены изменения. Когда это произойдет, ниже должна появиться надпись: «Пересмотрено 30 октября 2016», если пересмотр произойдет еще раз то </w:t>
      </w:r>
      <w:r w:rsidDel="00000000" w:rsidR="00000000" w:rsidRPr="00000000">
        <w:rPr>
          <w:rFonts w:ascii="Cambria" w:cs="Cambria" w:eastAsia="Cambria" w:hAnsi="Cambria"/>
          <w:rtl w:val="0"/>
        </w:rPr>
        <w:t xml:space="preserve">ниже должна появиться надпись: «Пересмотрено 20 ноября 2017», а предыдущая дата пересмотра  «Пересмотрено 30 октября 2016»-удаляется</w:t>
      </w:r>
      <w:r w:rsidDel="00000000" w:rsidR="00000000" w:rsidRPr="00000000">
        <w:rPr>
          <w:rFonts w:ascii="Cambria" w:cs="Cambria" w:eastAsia="Cambria" w:hAnsi="Cambria"/>
          <w:color w:val="000000"/>
          <w:rtl w:val="0"/>
        </w:rPr>
        <w:t xml:space="preserve">. И владелец снова издает это письмо под тем же самым названием, с той же самой датой публикации. Это необходимо для того, чтобы в компании не появилось потом 58 инструкций об поручении заданий сотрудникам компании. </w:t>
      </w:r>
      <w:r w:rsidDel="00000000" w:rsidR="00000000" w:rsidRPr="00000000">
        <w:rPr>
          <w:rtl w:val="0"/>
        </w:rPr>
      </w:r>
    </w:p>
    <w:p w:rsidR="00000000" w:rsidDel="00000000" w:rsidP="00000000" w:rsidRDefault="00000000" w:rsidRPr="00000000" w14:paraId="00000083">
      <w:pPr>
        <w:pageBreakBefore w:val="0"/>
        <w:jc w:val="both"/>
        <w:rPr/>
      </w:pPr>
      <w:r w:rsidDel="00000000" w:rsidR="00000000" w:rsidRPr="00000000">
        <w:rPr>
          <w:rFonts w:ascii="Cambria" w:cs="Cambria" w:eastAsia="Cambria" w:hAnsi="Cambria"/>
          <w:color w:val="000000"/>
          <w:rtl w:val="0"/>
        </w:rPr>
        <w:t xml:space="preserve">Часто также бывает, что в новой инструкции мы ссылаемся на уже написанную политику, например, «см. ИП Поручение заданий сотрудникам компании от 12 декабря 2015». И если бы мы его пересмотрели и издали другой датой, значит, надо было бы изменять все ссылки на это письмо. Чтобы избежать путаницы, письмо остается за датой первой публикации, а меняются только даты пересмотра. И тогда ссылки на ИП всегда актуальны, информация не дублируется, и хранение документов легко организовать по дате публикации.</w:t>
      </w:r>
      <w:r w:rsidDel="00000000" w:rsidR="00000000" w:rsidRPr="00000000">
        <w:rPr>
          <w:rtl w:val="0"/>
        </w:rPr>
      </w:r>
    </w:p>
    <w:p w:rsidR="00000000" w:rsidDel="00000000" w:rsidP="00000000" w:rsidRDefault="00000000" w:rsidRPr="00000000" w14:paraId="00000084">
      <w:pPr>
        <w:pStyle w:val="Heading3"/>
        <w:keepNext w:val="1"/>
        <w:jc w:val="both"/>
        <w:rPr/>
      </w:pPr>
      <w:bookmarkStart w:colFirst="0" w:colLast="0" w:name="_c57noofkc2eq" w:id="10"/>
      <w:bookmarkEnd w:id="10"/>
      <w:r w:rsidDel="00000000" w:rsidR="00000000" w:rsidRPr="00000000">
        <w:rPr>
          <w:rtl w:val="0"/>
        </w:rPr>
        <w:t xml:space="preserve">Код распределения</w:t>
      </w:r>
    </w:p>
    <w:p w:rsidR="00000000" w:rsidDel="00000000" w:rsidP="00000000" w:rsidRDefault="00000000" w:rsidRPr="00000000" w14:paraId="00000085">
      <w:pPr>
        <w:pageBreakBefore w:val="0"/>
        <w:jc w:val="both"/>
        <w:rPr/>
      </w:pPr>
      <w:r w:rsidDel="00000000" w:rsidR="00000000" w:rsidRPr="00000000">
        <w:rPr>
          <w:rFonts w:ascii="Cambria" w:cs="Cambria" w:eastAsia="Cambria" w:hAnsi="Cambria"/>
          <w:color w:val="000000"/>
          <w:rtl w:val="0"/>
        </w:rPr>
        <w:t xml:space="preserve">В каждом документе по орг политике указывается код распределения в виде перечня постов или областей распространения. Код распределения указывает, для кого предназначена оргполитика, и в какой папке она должна храниться. Другими словами код распределения  - это адресат, кому должно быть направлено данное инструктивное письмо на изучение, к кому в организации оно имеет отношение, кто его должен знать и применять.</w:t>
      </w:r>
      <w:r w:rsidDel="00000000" w:rsidR="00000000" w:rsidRPr="00000000">
        <w:rPr>
          <w:rtl w:val="0"/>
        </w:rPr>
      </w:r>
    </w:p>
    <w:p w:rsidR="00000000" w:rsidDel="00000000" w:rsidP="00000000" w:rsidRDefault="00000000" w:rsidRPr="00000000" w14:paraId="00000086">
      <w:pPr>
        <w:pageBreakBefore w:val="0"/>
        <w:jc w:val="both"/>
        <w:rPr/>
      </w:pPr>
      <w:r w:rsidDel="00000000" w:rsidR="00000000" w:rsidRPr="00000000">
        <w:rPr>
          <w:rFonts w:ascii="Cambria" w:cs="Cambria" w:eastAsia="Cambria" w:hAnsi="Cambria"/>
          <w:color w:val="000000"/>
          <w:rtl w:val="0"/>
        </w:rPr>
        <w:t xml:space="preserve">Существуют разные варианты кода распределения: самый общий, относящийся ко всем сотрудникам, так и формулируется “всем сотрудникам” или “в папку штатного сотрудника”. Если стоит такой код распределения, значит, что у каждого сотрудника в папке штатного сотрудника должна быть копия этого документа.</w:t>
      </w:r>
      <w:r w:rsidDel="00000000" w:rsidR="00000000" w:rsidRPr="00000000">
        <w:rPr>
          <w:rtl w:val="0"/>
        </w:rPr>
      </w:r>
    </w:p>
    <w:p w:rsidR="00000000" w:rsidDel="00000000" w:rsidP="00000000" w:rsidRDefault="00000000" w:rsidRPr="00000000" w14:paraId="00000087">
      <w:pPr>
        <w:pageBreakBefore w:val="0"/>
        <w:jc w:val="both"/>
        <w:rPr/>
      </w:pPr>
      <w:r w:rsidDel="00000000" w:rsidR="00000000" w:rsidRPr="00000000">
        <w:rPr>
          <w:rFonts w:ascii="Cambria" w:cs="Cambria" w:eastAsia="Cambria" w:hAnsi="Cambria"/>
          <w:color w:val="000000"/>
          <w:rtl w:val="0"/>
        </w:rPr>
        <w:t xml:space="preserve">Если указаны конкретные посты или область, например «сотрудникам Отделения 2», тогда документ помещают в папки соответствующих постов. Другой вариант кода распределения “в папку сотрудников отдела коммуникации” или “в папку сотрудников финансового отдел</w:t>
      </w:r>
      <w:r w:rsidDel="00000000" w:rsidR="00000000" w:rsidRPr="00000000">
        <w:rPr>
          <w:rFonts w:ascii="Cambria" w:cs="Cambria" w:eastAsia="Cambria" w:hAnsi="Cambria"/>
          <w:rtl w:val="0"/>
        </w:rPr>
        <w:t xml:space="preserve">ения</w:t>
      </w:r>
      <w:r w:rsidDel="00000000" w:rsidR="00000000" w:rsidRPr="00000000">
        <w:rPr>
          <w:rFonts w:ascii="Cambria" w:cs="Cambria" w:eastAsia="Cambria" w:hAnsi="Cambria"/>
          <w:color w:val="000000"/>
          <w:rtl w:val="0"/>
        </w:rPr>
        <w:t xml:space="preserve">”, что означает что инструкция должна попасть в “папку должности” всех сотрудников конкретного отдела или отделения. Также код распределения может быть адресован конкретной одной должности, например НО2 или “ ИД”, и тогда новый документ помещают только в одну “папку должности”, указанной в коде распределения. Код распределения “всем руководителям” означает, что документ должен попасть в “папку должности” каждого руководителя.</w:t>
      </w:r>
      <w:r w:rsidDel="00000000" w:rsidR="00000000" w:rsidRPr="00000000">
        <w:rPr>
          <w:rtl w:val="0"/>
        </w:rPr>
      </w:r>
    </w:p>
    <w:p w:rsidR="00000000" w:rsidDel="00000000" w:rsidP="00000000" w:rsidRDefault="00000000" w:rsidRPr="00000000" w14:paraId="00000088">
      <w:pPr>
        <w:pageBreakBefore w:val="0"/>
        <w:jc w:val="both"/>
        <w:rPr/>
      </w:pPr>
      <w:r w:rsidDel="00000000" w:rsidR="00000000" w:rsidRPr="00000000">
        <w:rPr>
          <w:rFonts w:ascii="Cambria" w:cs="Cambria" w:eastAsia="Cambria" w:hAnsi="Cambria"/>
          <w:color w:val="000000"/>
          <w:rtl w:val="0"/>
        </w:rPr>
        <w:t xml:space="preserve">Код распределения «размножить» означает, что копии этой оргполитики можно давать клиентам компании. Если в документе такой код не указан, то давать копию этого документа нельзя никому, кроме сотрудников компании.</w:t>
      </w:r>
      <w:r w:rsidDel="00000000" w:rsidR="00000000" w:rsidRPr="00000000">
        <w:rPr>
          <w:rtl w:val="0"/>
        </w:rPr>
      </w:r>
    </w:p>
    <w:p w:rsidR="00000000" w:rsidDel="00000000" w:rsidP="00000000" w:rsidRDefault="00000000" w:rsidRPr="00000000" w14:paraId="00000089">
      <w:pPr>
        <w:pageBreakBefore w:val="0"/>
        <w:jc w:val="both"/>
        <w:rPr/>
      </w:pPr>
      <w:r w:rsidDel="00000000" w:rsidR="00000000" w:rsidRPr="00000000">
        <w:rPr>
          <w:rFonts w:ascii="Cambria" w:cs="Cambria" w:eastAsia="Cambria" w:hAnsi="Cambria"/>
          <w:color w:val="000000"/>
          <w:rtl w:val="0"/>
        </w:rPr>
        <w:t xml:space="preserve">Код «не для широкого распространения» означает, что документ предназначен только для сотрудников, которые указаны в коде распределения, его нельзя показывать другим сотрудникам компании и тем более клиентам компании.</w:t>
      </w:r>
      <w:r w:rsidDel="00000000" w:rsidR="00000000" w:rsidRPr="00000000">
        <w:rPr>
          <w:rtl w:val="0"/>
        </w:rPr>
      </w:r>
    </w:p>
    <w:p w:rsidR="00000000" w:rsidDel="00000000" w:rsidP="00000000" w:rsidRDefault="00000000" w:rsidRPr="00000000" w14:paraId="0000008A">
      <w:pPr>
        <w:pStyle w:val="Heading3"/>
        <w:keepNext w:val="1"/>
        <w:jc w:val="both"/>
        <w:rPr/>
      </w:pPr>
      <w:bookmarkStart w:colFirst="0" w:colLast="0" w:name="_4d7a3xje1mqz" w:id="11"/>
      <w:bookmarkEnd w:id="11"/>
      <w:r w:rsidDel="00000000" w:rsidR="00000000" w:rsidRPr="00000000">
        <w:rPr>
          <w:rtl w:val="0"/>
        </w:rPr>
        <w:t xml:space="preserve">Причина создания</w:t>
      </w:r>
    </w:p>
    <w:p w:rsidR="00000000" w:rsidDel="00000000" w:rsidP="00000000" w:rsidRDefault="00000000" w:rsidRPr="00000000" w14:paraId="0000008B">
      <w:pPr>
        <w:keepNext w:val="1"/>
        <w:pageBreakBefore w:val="0"/>
        <w:jc w:val="both"/>
        <w:rPr>
          <w:rFonts w:ascii="Cambria" w:cs="Cambria" w:eastAsia="Cambria" w:hAnsi="Cambria"/>
        </w:rPr>
      </w:pPr>
      <w:r w:rsidDel="00000000" w:rsidR="00000000" w:rsidRPr="00000000">
        <w:rPr>
          <w:rFonts w:ascii="Cambria" w:cs="Cambria" w:eastAsia="Cambria" w:hAnsi="Cambria"/>
          <w:color w:val="000000"/>
          <w:rtl w:val="0"/>
        </w:rPr>
        <w:t xml:space="preserve">Это причина, </w:t>
      </w:r>
      <w:r w:rsidDel="00000000" w:rsidR="00000000" w:rsidRPr="00000000">
        <w:rPr>
          <w:rFonts w:ascii="Cambria" w:cs="Cambria" w:eastAsia="Cambria" w:hAnsi="Cambria"/>
          <w:rtl w:val="0"/>
        </w:rPr>
        <w:t xml:space="preserve">по которой </w:t>
      </w:r>
      <w:r w:rsidDel="00000000" w:rsidR="00000000" w:rsidRPr="00000000">
        <w:rPr>
          <w:rFonts w:ascii="Cambria" w:cs="Cambria" w:eastAsia="Cambria" w:hAnsi="Cambria"/>
          <w:color w:val="000000"/>
          <w:rtl w:val="0"/>
        </w:rPr>
        <w:t xml:space="preserve">была написана данная оргполитика, что послужило поводом для этого, и почему вдруг появилась необх</w:t>
      </w:r>
      <w:r w:rsidDel="00000000" w:rsidR="00000000" w:rsidRPr="00000000">
        <w:rPr>
          <w:rFonts w:ascii="Cambria" w:cs="Cambria" w:eastAsia="Cambria" w:hAnsi="Cambria"/>
          <w:rtl w:val="0"/>
        </w:rPr>
        <w:t xml:space="preserve">одимость в написании этих правил. Причина показывает, </w:t>
      </w:r>
      <w:r w:rsidDel="00000000" w:rsidR="00000000" w:rsidRPr="00000000">
        <w:rPr>
          <w:rFonts w:ascii="Cambria" w:cs="Cambria" w:eastAsia="Cambria" w:hAnsi="Cambria"/>
          <w:color w:val="151515"/>
          <w:highlight w:val="white"/>
          <w:rtl w:val="0"/>
        </w:rPr>
        <w:t xml:space="preserve">что в компании работает неправильно, почему это неправильно, к каким негативным последствиям для бизнеса это приводит. </w:t>
      </w:r>
      <w:r w:rsidDel="00000000" w:rsidR="00000000" w:rsidRPr="00000000">
        <w:rPr>
          <w:rFonts w:ascii="Cambria" w:cs="Cambria" w:eastAsia="Cambria" w:hAnsi="Cambria"/>
          <w:rtl w:val="0"/>
        </w:rPr>
        <w:t xml:space="preserve">Причину создания</w:t>
      </w:r>
      <w:r w:rsidDel="00000000" w:rsidR="00000000" w:rsidRPr="00000000">
        <w:rPr>
          <w:rFonts w:ascii="Cambria" w:cs="Cambria" w:eastAsia="Cambria" w:hAnsi="Cambria"/>
          <w:color w:val="000000"/>
          <w:rtl w:val="0"/>
        </w:rPr>
        <w:t xml:space="preserve"> необходимо описать в первом абзаце, и она должна в красках и цифрах доносить важность и нужность правил, описанных в этом документе. Первый абзац отвечает на вопрос сотрудника: “Почему я должен следовать этим правилам?”</w:t>
        <w:br w:type="textWrapping"/>
        <w:t xml:space="preserve">Если оргполитика разрабатывается с цель</w:t>
      </w:r>
      <w:r w:rsidDel="00000000" w:rsidR="00000000" w:rsidRPr="00000000">
        <w:rPr>
          <w:rFonts w:ascii="Cambria" w:cs="Cambria" w:eastAsia="Cambria" w:hAnsi="Cambria"/>
          <w:rtl w:val="0"/>
        </w:rPr>
        <w:t xml:space="preserve">ю</w:t>
      </w:r>
      <w:r w:rsidDel="00000000" w:rsidR="00000000" w:rsidRPr="00000000">
        <w:rPr>
          <w:rFonts w:ascii="Cambria" w:cs="Cambria" w:eastAsia="Cambria" w:hAnsi="Cambria"/>
          <w:color w:val="000000"/>
          <w:rtl w:val="0"/>
        </w:rPr>
        <w:t xml:space="preserve"> внедрения чего-то нового, но она улучшает существующую ситуацию, то нуж</w:t>
      </w:r>
      <w:r w:rsidDel="00000000" w:rsidR="00000000" w:rsidRPr="00000000">
        <w:rPr>
          <w:rFonts w:ascii="Cambria" w:cs="Cambria" w:eastAsia="Cambria" w:hAnsi="Cambria"/>
          <w:rtl w:val="0"/>
        </w:rPr>
        <w:t xml:space="preserve">но описать, что именно станет лучше.</w:t>
      </w:r>
    </w:p>
    <w:p w:rsidR="00000000" w:rsidDel="00000000" w:rsidP="00000000" w:rsidRDefault="00000000" w:rsidRPr="00000000" w14:paraId="0000008C">
      <w:pPr>
        <w:pStyle w:val="Heading3"/>
        <w:keepNext w:val="1"/>
        <w:jc w:val="both"/>
        <w:rPr/>
      </w:pPr>
      <w:bookmarkStart w:colFirst="0" w:colLast="0" w:name="_x9bxzc4e6wl7" w:id="12"/>
      <w:bookmarkEnd w:id="12"/>
      <w:r w:rsidDel="00000000" w:rsidR="00000000" w:rsidRPr="00000000">
        <w:rPr>
          <w:rtl w:val="0"/>
        </w:rPr>
        <w:t xml:space="preserve">Примеры, которые привели к созданию правил</w:t>
      </w:r>
    </w:p>
    <w:p w:rsidR="00000000" w:rsidDel="00000000" w:rsidP="00000000" w:rsidRDefault="00000000" w:rsidRPr="00000000" w14:paraId="0000008D">
      <w:pPr>
        <w:keepNext w:val="1"/>
        <w:pageBreakBefore w:val="0"/>
        <w:jc w:val="both"/>
        <w:rPr>
          <w:rFonts w:ascii="Cambria" w:cs="Cambria" w:eastAsia="Cambria" w:hAnsi="Cambria"/>
        </w:rPr>
      </w:pPr>
      <w:r w:rsidDel="00000000" w:rsidR="00000000" w:rsidRPr="00000000">
        <w:rPr>
          <w:rFonts w:ascii="Cambria" w:cs="Cambria" w:eastAsia="Cambria" w:hAnsi="Cambria"/>
          <w:color w:val="151515"/>
          <w:highlight w:val="white"/>
          <w:rtl w:val="0"/>
        </w:rPr>
        <w:t xml:space="preserve">Опишите конкретные, понятные для сотрудников случаи из жизни компании, которые привели к созданию правил. Желательно с цифрами, но без имен сотрудников, которые были причастны к проблеме</w:t>
      </w:r>
      <w:r w:rsidDel="00000000" w:rsidR="00000000" w:rsidRPr="00000000">
        <w:rPr>
          <w:rtl w:val="0"/>
        </w:rPr>
      </w:r>
    </w:p>
    <w:p w:rsidR="00000000" w:rsidDel="00000000" w:rsidP="00000000" w:rsidRDefault="00000000" w:rsidRPr="00000000" w14:paraId="0000008E">
      <w:pPr>
        <w:pStyle w:val="Heading3"/>
        <w:keepNext w:val="1"/>
        <w:jc w:val="both"/>
        <w:rPr/>
      </w:pPr>
      <w:bookmarkStart w:colFirst="0" w:colLast="0" w:name="_75wdz9osy9lg" w:id="13"/>
      <w:bookmarkEnd w:id="13"/>
      <w:r w:rsidDel="00000000" w:rsidR="00000000" w:rsidRPr="00000000">
        <w:rPr>
          <w:rtl w:val="0"/>
        </w:rPr>
        <w:t xml:space="preserve">Формулировка правила</w:t>
      </w:r>
    </w:p>
    <w:p w:rsidR="00000000" w:rsidDel="00000000" w:rsidP="00000000" w:rsidRDefault="00000000" w:rsidRPr="00000000" w14:paraId="0000008F">
      <w:pPr>
        <w:keepNext w:val="1"/>
        <w:pageBreakBefore w:val="0"/>
        <w:jc w:val="both"/>
        <w:rPr>
          <w:rFonts w:ascii="Cambria" w:cs="Cambria" w:eastAsia="Cambria" w:hAnsi="Cambria"/>
          <w:color w:val="000000"/>
        </w:rPr>
      </w:pPr>
      <w:r w:rsidDel="00000000" w:rsidR="00000000" w:rsidRPr="00000000">
        <w:rPr>
          <w:rFonts w:ascii="Cambria" w:cs="Cambria" w:eastAsia="Cambria" w:hAnsi="Cambria"/>
          <w:color w:val="000000"/>
          <w:highlight w:val="white"/>
          <w:rtl w:val="0"/>
        </w:rPr>
        <w:t xml:space="preserve">Теперь подробно опишите, что необходимо</w:t>
      </w:r>
      <w:r w:rsidDel="00000000" w:rsidR="00000000" w:rsidRPr="00000000">
        <w:rPr>
          <w:rFonts w:ascii="Cambria" w:cs="Cambria" w:eastAsia="Cambria" w:hAnsi="Cambria"/>
          <w:color w:val="000000"/>
          <w:rtl w:val="0"/>
        </w:rPr>
        <w:t xml:space="preserve"> делать, каково правильное положение дел, и какому порядку нужно следовать</w:t>
      </w:r>
      <w:r w:rsidDel="00000000" w:rsidR="00000000" w:rsidRPr="00000000">
        <w:rPr>
          <w:rFonts w:ascii="Cambria" w:cs="Cambria" w:eastAsia="Cambria" w:hAnsi="Cambria"/>
          <w:rtl w:val="0"/>
        </w:rPr>
        <w:t xml:space="preserve">, чтобы проблема не повторялась</w:t>
      </w:r>
      <w:r w:rsidDel="00000000" w:rsidR="00000000" w:rsidRPr="00000000">
        <w:rPr>
          <w:rtl w:val="0"/>
        </w:rPr>
      </w:r>
    </w:p>
    <w:p w:rsidR="00000000" w:rsidDel="00000000" w:rsidP="00000000" w:rsidRDefault="00000000" w:rsidRPr="00000000" w14:paraId="00000090">
      <w:pPr>
        <w:pStyle w:val="Heading3"/>
        <w:keepNext w:val="1"/>
        <w:jc w:val="both"/>
        <w:rPr/>
      </w:pPr>
      <w:bookmarkStart w:colFirst="0" w:colLast="0" w:name="_t0f3ve6gy0va" w:id="14"/>
      <w:bookmarkEnd w:id="14"/>
      <w:r w:rsidDel="00000000" w:rsidR="00000000" w:rsidRPr="00000000">
        <w:rPr>
          <w:rtl w:val="0"/>
        </w:rPr>
        <w:t xml:space="preserve">Ответственный</w:t>
      </w:r>
    </w:p>
    <w:p w:rsidR="00000000" w:rsidDel="00000000" w:rsidP="00000000" w:rsidRDefault="00000000" w:rsidRPr="00000000" w14:paraId="00000091">
      <w:pPr>
        <w:keepNext w:val="1"/>
        <w:pageBreakBefore w:val="0"/>
        <w:jc w:val="both"/>
        <w:rPr>
          <w:rFonts w:ascii="Cambria" w:cs="Cambria" w:eastAsia="Cambria" w:hAnsi="Cambria"/>
        </w:rPr>
      </w:pPr>
      <w:r w:rsidDel="00000000" w:rsidR="00000000" w:rsidRPr="00000000">
        <w:rPr>
          <w:rFonts w:ascii="Cambria" w:cs="Cambria" w:eastAsia="Cambria" w:hAnsi="Cambria"/>
          <w:color w:val="151515"/>
          <w:highlight w:val="white"/>
          <w:rtl w:val="0"/>
        </w:rPr>
        <w:t xml:space="preserve">Назначьте ответственного кто будет отвечать за то, чтобы эта последовательность действий выполнялась. </w:t>
      </w:r>
      <w:r w:rsidDel="00000000" w:rsidR="00000000" w:rsidRPr="00000000">
        <w:rPr>
          <w:rtl w:val="0"/>
        </w:rPr>
      </w:r>
    </w:p>
    <w:p w:rsidR="00000000" w:rsidDel="00000000" w:rsidP="00000000" w:rsidRDefault="00000000" w:rsidRPr="00000000" w14:paraId="00000092">
      <w:pPr>
        <w:pStyle w:val="Heading3"/>
        <w:keepNext w:val="1"/>
        <w:jc w:val="both"/>
        <w:rPr/>
      </w:pPr>
      <w:bookmarkStart w:colFirst="0" w:colLast="0" w:name="_d6h6r5lgf75x" w:id="15"/>
      <w:bookmarkEnd w:id="15"/>
      <w:r w:rsidDel="00000000" w:rsidR="00000000" w:rsidRPr="00000000">
        <w:rPr>
          <w:rtl w:val="0"/>
        </w:rPr>
        <w:t xml:space="preserve">Результат, который получит сотрудник и компания при соблюдении правил</w:t>
      </w:r>
    </w:p>
    <w:p w:rsidR="00000000" w:rsidDel="00000000" w:rsidP="00000000" w:rsidRDefault="00000000" w:rsidRPr="00000000" w14:paraId="00000093">
      <w:pPr>
        <w:pageBreakBefore w:val="0"/>
        <w:jc w:val="both"/>
        <w:rPr/>
      </w:pPr>
      <w:r w:rsidDel="00000000" w:rsidR="00000000" w:rsidRPr="00000000">
        <w:rPr>
          <w:rFonts w:ascii="Cambria" w:cs="Cambria" w:eastAsia="Cambria" w:hAnsi="Cambria"/>
          <w:color w:val="000000"/>
          <w:highlight w:val="white"/>
          <w:rtl w:val="0"/>
        </w:rPr>
        <w:t xml:space="preserve">Важно в конце дать понять, что произойдет, если все сотрудники будут следовать этим правилам, в чем </w:t>
      </w:r>
      <w:r w:rsidDel="00000000" w:rsidR="00000000" w:rsidRPr="00000000">
        <w:rPr>
          <w:rFonts w:ascii="Cambria" w:cs="Cambria" w:eastAsia="Cambria" w:hAnsi="Cambria"/>
          <w:highlight w:val="white"/>
          <w:rtl w:val="0"/>
        </w:rPr>
        <w:t xml:space="preserve">выигрывает</w:t>
      </w:r>
      <w:r w:rsidDel="00000000" w:rsidR="00000000" w:rsidRPr="00000000">
        <w:rPr>
          <w:rFonts w:ascii="Cambria" w:cs="Cambria" w:eastAsia="Cambria" w:hAnsi="Cambria"/>
          <w:color w:val="000000"/>
          <w:highlight w:val="white"/>
          <w:rtl w:val="0"/>
        </w:rPr>
        <w:t xml:space="preserve"> вся команда, какие позитивные последствия это окажет на компанию в целом.</w:t>
      </w:r>
      <w:r w:rsidDel="00000000" w:rsidR="00000000" w:rsidRPr="00000000">
        <w:rPr>
          <w:rtl w:val="0"/>
        </w:rPr>
      </w:r>
    </w:p>
    <w:p w:rsidR="00000000" w:rsidDel="00000000" w:rsidP="00000000" w:rsidRDefault="00000000" w:rsidRPr="00000000" w14:paraId="00000094">
      <w:pPr>
        <w:pStyle w:val="Heading3"/>
        <w:keepNext w:val="1"/>
        <w:jc w:val="both"/>
        <w:rPr/>
      </w:pPr>
      <w:bookmarkStart w:colFirst="0" w:colLast="0" w:name="_2uic7pgvde17" w:id="16"/>
      <w:bookmarkEnd w:id="16"/>
      <w:r w:rsidDel="00000000" w:rsidR="00000000" w:rsidRPr="00000000">
        <w:rPr>
          <w:rtl w:val="0"/>
        </w:rPr>
        <w:t xml:space="preserve">Подпись</w:t>
      </w:r>
    </w:p>
    <w:p w:rsidR="00000000" w:rsidDel="00000000" w:rsidP="00000000" w:rsidRDefault="00000000" w:rsidRPr="00000000" w14:paraId="00000095">
      <w:pPr>
        <w:pageBreakBefore w:val="0"/>
        <w:jc w:val="both"/>
        <w:rPr/>
      </w:pPr>
      <w:r w:rsidDel="00000000" w:rsidR="00000000" w:rsidRPr="00000000">
        <w:rPr>
          <w:rFonts w:ascii="Cambria" w:cs="Cambria" w:eastAsia="Cambria" w:hAnsi="Cambria"/>
          <w:highlight w:val="white"/>
          <w:rtl w:val="0"/>
        </w:rPr>
        <w:t xml:space="preserve">Любая о</w:t>
      </w:r>
      <w:r w:rsidDel="00000000" w:rsidR="00000000" w:rsidRPr="00000000">
        <w:rPr>
          <w:rFonts w:ascii="Cambria" w:cs="Cambria" w:eastAsia="Cambria" w:hAnsi="Cambria"/>
          <w:color w:val="000000"/>
          <w:highlight w:val="white"/>
          <w:rtl w:val="0"/>
        </w:rPr>
        <w:t xml:space="preserve">ргполитика </w:t>
      </w:r>
      <w:r w:rsidDel="00000000" w:rsidR="00000000" w:rsidRPr="00000000">
        <w:rPr>
          <w:rFonts w:ascii="Cambria" w:cs="Cambria" w:eastAsia="Cambria" w:hAnsi="Cambria"/>
          <w:highlight w:val="white"/>
          <w:rtl w:val="0"/>
        </w:rPr>
        <w:t xml:space="preserve">(кроме инструкций)</w:t>
      </w:r>
      <w:r w:rsidDel="00000000" w:rsidR="00000000" w:rsidRPr="00000000">
        <w:rPr>
          <w:rFonts w:ascii="Cambria" w:cs="Cambria" w:eastAsia="Cambria" w:hAnsi="Cambria"/>
          <w:color w:val="000000"/>
          <w:highlight w:val="white"/>
          <w:rtl w:val="0"/>
        </w:rPr>
        <w:t xml:space="preserve">, вне зависимости от типа документа, должна издаваться от имени </w:t>
      </w:r>
      <w:r w:rsidDel="00000000" w:rsidR="00000000" w:rsidRPr="00000000">
        <w:rPr>
          <w:rFonts w:ascii="Cambria" w:cs="Cambria" w:eastAsia="Cambria" w:hAnsi="Cambria"/>
          <w:highlight w:val="white"/>
          <w:rtl w:val="0"/>
        </w:rPr>
        <w:t xml:space="preserve">владельца</w:t>
      </w:r>
      <w:r w:rsidDel="00000000" w:rsidR="00000000" w:rsidRPr="00000000">
        <w:rPr>
          <w:rFonts w:ascii="Cambria" w:cs="Cambria" w:eastAsia="Cambria" w:hAnsi="Cambria"/>
          <w:color w:val="000000"/>
          <w:highlight w:val="white"/>
          <w:rtl w:val="0"/>
        </w:rPr>
        <w:t xml:space="preserve">. К примеру любое Инструктивное письмо издается только от имени Владельца и подписывается только Владельцем. Даже, если кто-то из сотрудников</w:t>
      </w:r>
      <w:r w:rsidDel="00000000" w:rsidR="00000000" w:rsidRPr="00000000">
        <w:rPr>
          <w:rFonts w:ascii="Cambria" w:cs="Cambria" w:eastAsia="Cambria" w:hAnsi="Cambria"/>
          <w:color w:val="000000"/>
          <w:rtl w:val="0"/>
        </w:rPr>
        <w:t xml:space="preserve"> составил документ любого типа, он должен </w:t>
      </w:r>
      <w:commentRangeStart w:id="2"/>
      <w:r w:rsidDel="00000000" w:rsidR="00000000" w:rsidRPr="00000000">
        <w:rPr>
          <w:rFonts w:ascii="Cambria" w:cs="Cambria" w:eastAsia="Cambria" w:hAnsi="Cambria"/>
          <w:color w:val="000000"/>
          <w:rtl w:val="0"/>
        </w:rPr>
        <w:t xml:space="preserve">быть передан на одобрение и подпись </w:t>
      </w:r>
      <w:commentRangeEnd w:id="2"/>
      <w:r w:rsidDel="00000000" w:rsidR="00000000" w:rsidRPr="00000000">
        <w:commentReference w:id="2"/>
      </w:r>
      <w:r w:rsidDel="00000000" w:rsidR="00000000" w:rsidRPr="00000000">
        <w:rPr>
          <w:rFonts w:ascii="Cambria" w:cs="Cambria" w:eastAsia="Cambria" w:hAnsi="Cambria"/>
          <w:rtl w:val="0"/>
        </w:rPr>
        <w:t xml:space="preserve">владельцу</w:t>
      </w:r>
      <w:r w:rsidDel="00000000" w:rsidR="00000000" w:rsidRPr="00000000">
        <w:rPr>
          <w:rFonts w:ascii="Cambria" w:cs="Cambria" w:eastAsia="Cambria" w:hAnsi="Cambria"/>
          <w:color w:val="000000"/>
          <w:rtl w:val="0"/>
        </w:rPr>
        <w:t xml:space="preserve">. Кто бы ее не составил, она должна быть одобрена и подписана владельцем компании. Даже если любой сотрудник компании написал замечательное Инструктивное письмо от начала до конца и владелец его одобрил без изменений, все равно только владелец ставит свою подпись при публикации этого Инструктивного письма. Почему? Потому что было замечено, что когда политика издается и там написано, что она составлена сотрудником, эту политику начинают оценивать с точки зрения “А почему я должен выполнять правила, </w:t>
      </w:r>
      <w:r w:rsidDel="00000000" w:rsidR="00000000" w:rsidRPr="00000000">
        <w:rPr>
          <w:rFonts w:ascii="Cambria" w:cs="Cambria" w:eastAsia="Cambria" w:hAnsi="Cambria"/>
          <w:rtl w:val="0"/>
        </w:rPr>
        <w:t xml:space="preserve">написанные</w:t>
      </w:r>
      <w:r w:rsidDel="00000000" w:rsidR="00000000" w:rsidRPr="00000000">
        <w:rPr>
          <w:rFonts w:ascii="Cambria" w:cs="Cambria" w:eastAsia="Cambria" w:hAnsi="Cambria"/>
          <w:color w:val="000000"/>
          <w:rtl w:val="0"/>
        </w:rPr>
        <w:t xml:space="preserve"> этим сотрудником? А достаточно ли у него знаний в этой области?” А если вдруг этот сотрудник покинул организацию, от политики, написанной им, вообще могут отказаться, хотя она по прежнему остается актуальной и </w:t>
      </w:r>
      <w:r w:rsidDel="00000000" w:rsidR="00000000" w:rsidRPr="00000000">
        <w:rPr>
          <w:rFonts w:ascii="Cambria" w:cs="Cambria" w:eastAsia="Cambria" w:hAnsi="Cambria"/>
          <w:rtl w:val="0"/>
        </w:rPr>
        <w:t xml:space="preserve">жизненно важной</w:t>
      </w:r>
      <w:r w:rsidDel="00000000" w:rsidR="00000000" w:rsidRPr="00000000">
        <w:rPr>
          <w:rFonts w:ascii="Cambria" w:cs="Cambria" w:eastAsia="Cambria" w:hAnsi="Cambria"/>
          <w:color w:val="000000"/>
          <w:rtl w:val="0"/>
        </w:rPr>
        <w:t xml:space="preserve">. </w:t>
      </w:r>
      <w:r w:rsidDel="00000000" w:rsidR="00000000" w:rsidRPr="00000000">
        <w:rPr>
          <w:rtl w:val="0"/>
        </w:rPr>
      </w:r>
    </w:p>
    <w:p w:rsidR="00000000" w:rsidDel="00000000" w:rsidP="00000000" w:rsidRDefault="00000000" w:rsidRPr="00000000" w14:paraId="00000096">
      <w:pPr>
        <w:pageBreakBefore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Все остальные признаки авторства уничтожаются безжалостно. Не </w:t>
      </w:r>
      <w:r w:rsidDel="00000000" w:rsidR="00000000" w:rsidRPr="00000000">
        <w:rPr>
          <w:rFonts w:ascii="Cambria" w:cs="Cambria" w:eastAsia="Cambria" w:hAnsi="Cambria"/>
          <w:rtl w:val="0"/>
        </w:rPr>
        <w:t xml:space="preserve">утвержденная</w:t>
      </w:r>
      <w:r w:rsidDel="00000000" w:rsidR="00000000" w:rsidRPr="00000000">
        <w:rPr>
          <w:rFonts w:ascii="Cambria" w:cs="Cambria" w:eastAsia="Cambria" w:hAnsi="Cambria"/>
          <w:color w:val="000000"/>
          <w:rtl w:val="0"/>
        </w:rPr>
        <w:t xml:space="preserve"> оргполитика </w:t>
      </w:r>
      <w:r w:rsidDel="00000000" w:rsidR="00000000" w:rsidRPr="00000000">
        <w:rPr>
          <w:rFonts w:ascii="Cambria" w:cs="Cambria" w:eastAsia="Cambria" w:hAnsi="Cambria"/>
          <w:rtl w:val="0"/>
        </w:rPr>
        <w:t xml:space="preserve">владельцем</w:t>
      </w:r>
      <w:r w:rsidDel="00000000" w:rsidR="00000000" w:rsidRPr="00000000">
        <w:rPr>
          <w:rFonts w:ascii="Cambria" w:cs="Cambria" w:eastAsia="Cambria" w:hAnsi="Cambria"/>
          <w:color w:val="000000"/>
          <w:rtl w:val="0"/>
        </w:rPr>
        <w:t xml:space="preserve"> запрещена к исполнению. </w:t>
      </w:r>
      <w:r w:rsidDel="00000000" w:rsidR="00000000" w:rsidRPr="00000000">
        <w:rPr>
          <w:rFonts w:ascii="Cambria" w:cs="Cambria" w:eastAsia="Cambria" w:hAnsi="Cambria"/>
          <w:rtl w:val="0"/>
        </w:rPr>
        <w:t xml:space="preserve">Все  дополнения, коррекции или измененные, которые внес любой сотрудник в действующую оргполитику не действуют до утверждения этих изменений владельцем. Пока владелец не утвердил изменения действующей оргполитики, действует  старая редакция. </w:t>
      </w:r>
      <w:r w:rsidDel="00000000" w:rsidR="00000000" w:rsidRPr="00000000">
        <w:rPr>
          <w:rtl w:val="0"/>
        </w:rPr>
      </w:r>
    </w:p>
    <w:p w:rsidR="00000000" w:rsidDel="00000000" w:rsidP="00000000" w:rsidRDefault="00000000" w:rsidRPr="00000000" w14:paraId="00000097">
      <w:pPr>
        <w:pageBreakBefore w:val="0"/>
        <w:jc w:val="both"/>
        <w:rPr>
          <w:rFonts w:ascii="Cambria" w:cs="Cambria" w:eastAsia="Cambria" w:hAnsi="Cambria"/>
          <w:b w:val="1"/>
          <w:color w:val="222222"/>
          <w:highlight w:val="white"/>
        </w:rPr>
      </w:pPr>
      <w:r w:rsidDel="00000000" w:rsidR="00000000" w:rsidRPr="00000000">
        <w:rPr>
          <w:rtl w:val="0"/>
        </w:rPr>
      </w:r>
    </w:p>
    <w:p w:rsidR="00000000" w:rsidDel="00000000" w:rsidP="00000000" w:rsidRDefault="00000000" w:rsidRPr="00000000" w14:paraId="00000098">
      <w:pPr>
        <w:pStyle w:val="Heading2"/>
        <w:jc w:val="both"/>
        <w:rPr/>
      </w:pPr>
      <w:bookmarkStart w:colFirst="0" w:colLast="0" w:name="_5znbfy8dz9yr" w:id="17"/>
      <w:bookmarkEnd w:id="17"/>
      <w:r w:rsidDel="00000000" w:rsidR="00000000" w:rsidRPr="00000000">
        <w:rPr>
          <w:rtl w:val="0"/>
        </w:rPr>
        <w:t xml:space="preserve">ОФОРМЛЕНИЕ ОРГПОЛИТИКИ</w:t>
      </w:r>
    </w:p>
    <w:p w:rsidR="00000000" w:rsidDel="00000000" w:rsidP="00000000" w:rsidRDefault="00000000" w:rsidRPr="00000000" w14:paraId="00000099">
      <w:pPr>
        <w:pageBreakBefore w:val="0"/>
        <w:jc w:val="both"/>
        <w:rPr/>
      </w:pPr>
      <w:r w:rsidDel="00000000" w:rsidR="00000000" w:rsidRPr="00000000">
        <w:rPr>
          <w:rFonts w:ascii="Cambria" w:cs="Cambria" w:eastAsia="Cambria" w:hAnsi="Cambria"/>
          <w:color w:val="222222"/>
          <w:highlight w:val="white"/>
          <w:rtl w:val="0"/>
        </w:rPr>
        <w:t xml:space="preserve">Все документы по оргполитике сохраняются на диске со следующим названием: в начале указывается дата первоначальной публикации, затем тип документа, затем само название. Дата указывается в формате “гггг-мм-дд”. Например: “2015-05-27 ИП как писать оргполитику компании”.</w:t>
      </w:r>
      <w:r w:rsidDel="00000000" w:rsidR="00000000" w:rsidRPr="00000000">
        <w:rPr>
          <w:rtl w:val="0"/>
        </w:rPr>
      </w:r>
    </w:p>
    <w:p w:rsidR="00000000" w:rsidDel="00000000" w:rsidP="00000000" w:rsidRDefault="00000000" w:rsidRPr="00000000" w14:paraId="0000009A">
      <w:pPr>
        <w:pageBreakBefore w:val="0"/>
        <w:jc w:val="both"/>
        <w:rPr/>
      </w:pPr>
      <w:r w:rsidDel="00000000" w:rsidR="00000000" w:rsidRPr="00000000">
        <w:rPr>
          <w:rFonts w:ascii="Cambria" w:cs="Cambria" w:eastAsia="Cambria" w:hAnsi="Cambria"/>
          <w:color w:val="222222"/>
          <w:highlight w:val="white"/>
          <w:rtl w:val="0"/>
        </w:rPr>
        <w:t xml:space="preserve">Оргполитика</w:t>
      </w:r>
      <w:r w:rsidDel="00000000" w:rsidR="00000000" w:rsidRPr="00000000">
        <w:rPr>
          <w:rFonts w:ascii="Cambria" w:cs="Cambria" w:eastAsia="Cambria" w:hAnsi="Cambria"/>
          <w:color w:val="222222"/>
          <w:rtl w:val="0"/>
        </w:rPr>
        <w:t xml:space="preserve"> всегда пишется на фирменном бланке компании и никогда на обычном листе.</w:t>
      </w:r>
      <w:r w:rsidDel="00000000" w:rsidR="00000000" w:rsidRPr="00000000">
        <w:rPr>
          <w:rFonts w:ascii="Cambria" w:cs="Cambria" w:eastAsia="Cambria" w:hAnsi="Cambria"/>
          <w:color w:val="000000"/>
          <w:rtl w:val="0"/>
        </w:rPr>
        <w:t xml:space="preserve"> </w:t>
      </w:r>
      <w:r w:rsidDel="00000000" w:rsidR="00000000" w:rsidRPr="00000000">
        <w:rPr>
          <w:rFonts w:ascii="Cambria" w:cs="Cambria" w:eastAsia="Cambria" w:hAnsi="Cambria"/>
          <w:color w:val="222222"/>
          <w:highlight w:val="white"/>
          <w:rtl w:val="0"/>
        </w:rPr>
        <w:t xml:space="preserve">Оргполитика</w:t>
      </w:r>
      <w:r w:rsidDel="00000000" w:rsidR="00000000" w:rsidRPr="00000000">
        <w:rPr>
          <w:rFonts w:ascii="Cambria" w:cs="Cambria" w:eastAsia="Cambria" w:hAnsi="Cambria"/>
          <w:color w:val="222222"/>
          <w:rtl w:val="0"/>
        </w:rPr>
        <w:t xml:space="preserve"> всегда пишется шрифтом Cambria с межстрочным интервалом 1,15. Далее приведены требования к оформлению текста в документе:</w:t>
      </w:r>
      <w:r w:rsidDel="00000000" w:rsidR="00000000" w:rsidRPr="00000000">
        <w:rPr>
          <w:rtl w:val="0"/>
        </w:rPr>
      </w:r>
    </w:p>
    <w:p w:rsidR="00000000" w:rsidDel="00000000" w:rsidP="00000000" w:rsidRDefault="00000000" w:rsidRPr="00000000" w14:paraId="0000009B">
      <w:pPr>
        <w:pageBreakBefore w:val="0"/>
        <w:numPr>
          <w:ilvl w:val="0"/>
          <w:numId w:val="2"/>
        </w:numPr>
        <w:ind w:left="720" w:hanging="360"/>
        <w:jc w:val="both"/>
        <w:rPr>
          <w:color w:val="222222"/>
          <w:highlight w:val="white"/>
        </w:rPr>
      </w:pPr>
      <w:r w:rsidDel="00000000" w:rsidR="00000000" w:rsidRPr="00000000">
        <w:rPr>
          <w:rFonts w:ascii="Cambria" w:cs="Cambria" w:eastAsia="Cambria" w:hAnsi="Cambria"/>
          <w:color w:val="222222"/>
          <w:highlight w:val="white"/>
          <w:rtl w:val="0"/>
        </w:rPr>
        <w:t xml:space="preserve">Логотип компании - выравнивание по центру, после логотипа пробел шириной в одну строку.</w:t>
      </w:r>
      <w:r w:rsidDel="00000000" w:rsidR="00000000" w:rsidRPr="00000000">
        <w:rPr>
          <w:rtl w:val="0"/>
        </w:rPr>
      </w:r>
    </w:p>
    <w:p w:rsidR="00000000" w:rsidDel="00000000" w:rsidP="00000000" w:rsidRDefault="00000000" w:rsidRPr="00000000" w14:paraId="0000009C">
      <w:pPr>
        <w:pageBreakBefore w:val="0"/>
        <w:numPr>
          <w:ilvl w:val="0"/>
          <w:numId w:val="2"/>
        </w:numPr>
        <w:ind w:left="720" w:hanging="360"/>
        <w:jc w:val="both"/>
        <w:rPr>
          <w:color w:val="222222"/>
        </w:rPr>
      </w:pPr>
      <w:r w:rsidDel="00000000" w:rsidR="00000000" w:rsidRPr="00000000">
        <w:rPr>
          <w:rFonts w:ascii="Cambria" w:cs="Cambria" w:eastAsia="Cambria" w:hAnsi="Cambria"/>
          <w:color w:val="222222"/>
          <w:highlight w:val="white"/>
          <w:rtl w:val="0"/>
        </w:rPr>
        <w:t xml:space="preserve">Серия - шрифт </w:t>
      </w:r>
      <w:r w:rsidDel="00000000" w:rsidR="00000000" w:rsidRPr="00000000">
        <w:rPr>
          <w:rFonts w:ascii="Cambria" w:cs="Cambria" w:eastAsia="Cambria" w:hAnsi="Cambria"/>
          <w:color w:val="222222"/>
          <w:rtl w:val="0"/>
        </w:rPr>
        <w:t xml:space="preserve">Cambria </w:t>
      </w:r>
      <w:r w:rsidDel="00000000" w:rsidR="00000000" w:rsidRPr="00000000">
        <w:rPr>
          <w:rFonts w:ascii="Cambria" w:cs="Cambria" w:eastAsia="Cambria" w:hAnsi="Cambria"/>
          <w:color w:val="222222"/>
          <w:highlight w:val="white"/>
          <w:rtl w:val="0"/>
        </w:rPr>
        <w:t xml:space="preserve">14, жирный,  выравнивание по середине.</w:t>
      </w:r>
      <w:r w:rsidDel="00000000" w:rsidR="00000000" w:rsidRPr="00000000">
        <w:rPr>
          <w:rtl w:val="0"/>
        </w:rPr>
      </w:r>
    </w:p>
    <w:p w:rsidR="00000000" w:rsidDel="00000000" w:rsidP="00000000" w:rsidRDefault="00000000" w:rsidRPr="00000000" w14:paraId="0000009D">
      <w:pPr>
        <w:pageBreakBefore w:val="0"/>
        <w:numPr>
          <w:ilvl w:val="0"/>
          <w:numId w:val="2"/>
        </w:numPr>
        <w:ind w:left="720" w:hanging="360"/>
        <w:jc w:val="both"/>
        <w:rPr>
          <w:color w:val="222222"/>
        </w:rPr>
      </w:pPr>
      <w:r w:rsidDel="00000000" w:rsidR="00000000" w:rsidRPr="00000000">
        <w:rPr>
          <w:rFonts w:ascii="Cambria" w:cs="Cambria" w:eastAsia="Cambria" w:hAnsi="Cambria"/>
          <w:color w:val="222222"/>
          <w:highlight w:val="white"/>
          <w:rtl w:val="0"/>
        </w:rPr>
        <w:t xml:space="preserve">Тип публикации - шрифт </w:t>
      </w:r>
      <w:r w:rsidDel="00000000" w:rsidR="00000000" w:rsidRPr="00000000">
        <w:rPr>
          <w:rFonts w:ascii="Cambria" w:cs="Cambria" w:eastAsia="Cambria" w:hAnsi="Cambria"/>
          <w:color w:val="222222"/>
          <w:rtl w:val="0"/>
        </w:rPr>
        <w:t xml:space="preserve">Cambria </w:t>
      </w:r>
      <w:r w:rsidDel="00000000" w:rsidR="00000000" w:rsidRPr="00000000">
        <w:rPr>
          <w:rFonts w:ascii="Cambria" w:cs="Cambria" w:eastAsia="Cambria" w:hAnsi="Cambria"/>
          <w:color w:val="222222"/>
          <w:highlight w:val="white"/>
          <w:rtl w:val="0"/>
        </w:rPr>
        <w:t xml:space="preserve">18, жирный, выравнивание по середине.</w:t>
      </w:r>
      <w:r w:rsidDel="00000000" w:rsidR="00000000" w:rsidRPr="00000000">
        <w:rPr>
          <w:rtl w:val="0"/>
        </w:rPr>
      </w:r>
    </w:p>
    <w:p w:rsidR="00000000" w:rsidDel="00000000" w:rsidP="00000000" w:rsidRDefault="00000000" w:rsidRPr="00000000" w14:paraId="0000009E">
      <w:pPr>
        <w:pageBreakBefore w:val="0"/>
        <w:numPr>
          <w:ilvl w:val="0"/>
          <w:numId w:val="2"/>
        </w:numPr>
        <w:ind w:left="720" w:hanging="360"/>
        <w:jc w:val="both"/>
        <w:rPr>
          <w:color w:val="222222"/>
        </w:rPr>
      </w:pPr>
      <w:r w:rsidDel="00000000" w:rsidR="00000000" w:rsidRPr="00000000">
        <w:rPr>
          <w:rFonts w:ascii="Cambria" w:cs="Cambria" w:eastAsia="Cambria" w:hAnsi="Cambria"/>
          <w:color w:val="222222"/>
          <w:highlight w:val="white"/>
          <w:rtl w:val="0"/>
        </w:rPr>
        <w:t xml:space="preserve">Название оргполитики - шрифт </w:t>
      </w:r>
      <w:r w:rsidDel="00000000" w:rsidR="00000000" w:rsidRPr="00000000">
        <w:rPr>
          <w:rFonts w:ascii="Cambria" w:cs="Cambria" w:eastAsia="Cambria" w:hAnsi="Cambria"/>
          <w:color w:val="222222"/>
          <w:rtl w:val="0"/>
        </w:rPr>
        <w:t xml:space="preserve">Cambria </w:t>
      </w:r>
      <w:r w:rsidDel="00000000" w:rsidR="00000000" w:rsidRPr="00000000">
        <w:rPr>
          <w:rFonts w:ascii="Cambria" w:cs="Cambria" w:eastAsia="Cambria" w:hAnsi="Cambria"/>
          <w:color w:val="222222"/>
          <w:highlight w:val="white"/>
          <w:rtl w:val="0"/>
        </w:rPr>
        <w:t xml:space="preserve">18, жирный, выравнивание посередине прописными буквами,  например “</w:t>
      </w:r>
      <w:r w:rsidDel="00000000" w:rsidR="00000000" w:rsidRPr="00000000">
        <w:rPr>
          <w:rFonts w:ascii="Cambria" w:cs="Cambria" w:eastAsia="Cambria" w:hAnsi="Cambria"/>
          <w:color w:val="000000"/>
          <w:sz w:val="24"/>
          <w:szCs w:val="24"/>
          <w:rtl w:val="0"/>
        </w:rPr>
        <w:t xml:space="preserve">КАК ПИСАТЬ ОРГПОЛИТИКУ КОМПАНИИ</w:t>
      </w:r>
      <w:r w:rsidDel="00000000" w:rsidR="00000000" w:rsidRPr="00000000">
        <w:rPr>
          <w:rFonts w:ascii="Cambria" w:cs="Cambria" w:eastAsia="Cambria" w:hAnsi="Cambria"/>
          <w:color w:val="222222"/>
          <w:highlight w:val="white"/>
          <w:rtl w:val="0"/>
        </w:rPr>
        <w:t xml:space="preserve">”.</w:t>
      </w:r>
      <w:r w:rsidDel="00000000" w:rsidR="00000000" w:rsidRPr="00000000">
        <w:rPr>
          <w:rtl w:val="0"/>
        </w:rPr>
      </w:r>
    </w:p>
    <w:p w:rsidR="00000000" w:rsidDel="00000000" w:rsidP="00000000" w:rsidRDefault="00000000" w:rsidRPr="00000000" w14:paraId="0000009F">
      <w:pPr>
        <w:pageBreakBefore w:val="0"/>
        <w:numPr>
          <w:ilvl w:val="0"/>
          <w:numId w:val="2"/>
        </w:numPr>
        <w:ind w:left="720" w:hanging="360"/>
        <w:jc w:val="both"/>
        <w:rPr>
          <w:color w:val="222222"/>
        </w:rPr>
      </w:pPr>
      <w:r w:rsidDel="00000000" w:rsidR="00000000" w:rsidRPr="00000000">
        <w:rPr>
          <w:rFonts w:ascii="Cambria" w:cs="Cambria" w:eastAsia="Cambria" w:hAnsi="Cambria"/>
          <w:color w:val="222222"/>
          <w:sz w:val="14"/>
          <w:szCs w:val="14"/>
          <w:highlight w:val="white"/>
          <w:rtl w:val="0"/>
        </w:rPr>
        <w:t xml:space="preserve"> </w:t>
      </w:r>
      <w:r w:rsidDel="00000000" w:rsidR="00000000" w:rsidRPr="00000000">
        <w:rPr>
          <w:rFonts w:ascii="Cambria" w:cs="Cambria" w:eastAsia="Cambria" w:hAnsi="Cambria"/>
          <w:color w:val="222222"/>
          <w:highlight w:val="white"/>
          <w:rtl w:val="0"/>
        </w:rPr>
        <w:t xml:space="preserve">Дата - шрифт </w:t>
      </w:r>
      <w:r w:rsidDel="00000000" w:rsidR="00000000" w:rsidRPr="00000000">
        <w:rPr>
          <w:rFonts w:ascii="Cambria" w:cs="Cambria" w:eastAsia="Cambria" w:hAnsi="Cambria"/>
          <w:color w:val="222222"/>
          <w:rtl w:val="0"/>
        </w:rPr>
        <w:t xml:space="preserve">Cambria </w:t>
      </w:r>
      <w:r w:rsidDel="00000000" w:rsidR="00000000" w:rsidRPr="00000000">
        <w:rPr>
          <w:rFonts w:ascii="Cambria" w:cs="Cambria" w:eastAsia="Cambria" w:hAnsi="Cambria"/>
          <w:color w:val="222222"/>
          <w:highlight w:val="white"/>
          <w:rtl w:val="0"/>
        </w:rPr>
        <w:t xml:space="preserve">12, выравнивание по правому краю.</w:t>
      </w:r>
      <w:r w:rsidDel="00000000" w:rsidR="00000000" w:rsidRPr="00000000">
        <w:rPr>
          <w:rtl w:val="0"/>
        </w:rPr>
      </w:r>
    </w:p>
    <w:p w:rsidR="00000000" w:rsidDel="00000000" w:rsidP="00000000" w:rsidRDefault="00000000" w:rsidRPr="00000000" w14:paraId="000000A0">
      <w:pPr>
        <w:pageBreakBefore w:val="0"/>
        <w:numPr>
          <w:ilvl w:val="0"/>
          <w:numId w:val="2"/>
        </w:numPr>
        <w:ind w:left="720" w:hanging="360"/>
        <w:jc w:val="both"/>
        <w:rPr>
          <w:color w:val="222222"/>
        </w:rPr>
      </w:pPr>
      <w:r w:rsidDel="00000000" w:rsidR="00000000" w:rsidRPr="00000000">
        <w:rPr>
          <w:rFonts w:ascii="Cambria" w:cs="Cambria" w:eastAsia="Cambria" w:hAnsi="Cambria"/>
          <w:color w:val="222222"/>
          <w:highlight w:val="white"/>
          <w:rtl w:val="0"/>
        </w:rPr>
        <w:t xml:space="preserve">Дата пересмотра -  шрифт </w:t>
      </w:r>
      <w:r w:rsidDel="00000000" w:rsidR="00000000" w:rsidRPr="00000000">
        <w:rPr>
          <w:rFonts w:ascii="Cambria" w:cs="Cambria" w:eastAsia="Cambria" w:hAnsi="Cambria"/>
          <w:color w:val="222222"/>
          <w:rtl w:val="0"/>
        </w:rPr>
        <w:t xml:space="preserve">Cambria </w:t>
      </w:r>
      <w:r w:rsidDel="00000000" w:rsidR="00000000" w:rsidRPr="00000000">
        <w:rPr>
          <w:rFonts w:ascii="Cambria" w:cs="Cambria" w:eastAsia="Cambria" w:hAnsi="Cambria"/>
          <w:color w:val="222222"/>
          <w:highlight w:val="white"/>
          <w:rtl w:val="0"/>
        </w:rPr>
        <w:t xml:space="preserve">12, выравнивание по по правому краю.</w:t>
      </w:r>
      <w:r w:rsidDel="00000000" w:rsidR="00000000" w:rsidRPr="00000000">
        <w:rPr>
          <w:rtl w:val="0"/>
        </w:rPr>
      </w:r>
    </w:p>
    <w:p w:rsidR="00000000" w:rsidDel="00000000" w:rsidP="00000000" w:rsidRDefault="00000000" w:rsidRPr="00000000" w14:paraId="000000A1">
      <w:pPr>
        <w:pageBreakBefore w:val="0"/>
        <w:numPr>
          <w:ilvl w:val="0"/>
          <w:numId w:val="2"/>
        </w:numPr>
        <w:ind w:left="720" w:hanging="360"/>
        <w:jc w:val="both"/>
        <w:rPr>
          <w:color w:val="222222"/>
          <w:highlight w:val="white"/>
        </w:rPr>
      </w:pPr>
      <w:r w:rsidDel="00000000" w:rsidR="00000000" w:rsidRPr="00000000">
        <w:rPr>
          <w:rFonts w:ascii="Cambria" w:cs="Cambria" w:eastAsia="Cambria" w:hAnsi="Cambria"/>
          <w:color w:val="222222"/>
          <w:highlight w:val="white"/>
          <w:rtl w:val="0"/>
        </w:rPr>
        <w:t xml:space="preserve">Код распределения - шрифт </w:t>
      </w:r>
      <w:r w:rsidDel="00000000" w:rsidR="00000000" w:rsidRPr="00000000">
        <w:rPr>
          <w:rFonts w:ascii="Cambria" w:cs="Cambria" w:eastAsia="Cambria" w:hAnsi="Cambria"/>
          <w:color w:val="222222"/>
          <w:rtl w:val="0"/>
        </w:rPr>
        <w:t xml:space="preserve">Cambria </w:t>
      </w:r>
      <w:r w:rsidDel="00000000" w:rsidR="00000000" w:rsidRPr="00000000">
        <w:rPr>
          <w:rFonts w:ascii="Cambria" w:cs="Cambria" w:eastAsia="Cambria" w:hAnsi="Cambria"/>
          <w:color w:val="222222"/>
          <w:highlight w:val="white"/>
          <w:rtl w:val="0"/>
        </w:rPr>
        <w:t xml:space="preserve">11, выравнивание по левому краю.</w:t>
      </w:r>
      <w:r w:rsidDel="00000000" w:rsidR="00000000" w:rsidRPr="00000000">
        <w:rPr>
          <w:rtl w:val="0"/>
        </w:rPr>
      </w:r>
    </w:p>
    <w:p w:rsidR="00000000" w:rsidDel="00000000" w:rsidP="00000000" w:rsidRDefault="00000000" w:rsidRPr="00000000" w14:paraId="000000A2">
      <w:pPr>
        <w:pageBreakBefore w:val="0"/>
        <w:numPr>
          <w:ilvl w:val="0"/>
          <w:numId w:val="2"/>
        </w:numPr>
        <w:ind w:left="720" w:hanging="360"/>
        <w:jc w:val="both"/>
        <w:rPr>
          <w:color w:val="222222"/>
          <w:highlight w:val="white"/>
        </w:rPr>
      </w:pPr>
      <w:r w:rsidDel="00000000" w:rsidR="00000000" w:rsidRPr="00000000">
        <w:rPr>
          <w:rFonts w:ascii="Cambria" w:cs="Cambria" w:eastAsia="Cambria" w:hAnsi="Cambria"/>
          <w:color w:val="222222"/>
          <w:highlight w:val="white"/>
          <w:rtl w:val="0"/>
        </w:rPr>
        <w:t xml:space="preserve">Текст документа - шрифт </w:t>
      </w:r>
      <w:r w:rsidDel="00000000" w:rsidR="00000000" w:rsidRPr="00000000">
        <w:rPr>
          <w:rFonts w:ascii="Cambria" w:cs="Cambria" w:eastAsia="Cambria" w:hAnsi="Cambria"/>
          <w:color w:val="222222"/>
          <w:rtl w:val="0"/>
        </w:rPr>
        <w:t xml:space="preserve">Cambria </w:t>
      </w:r>
      <w:r w:rsidDel="00000000" w:rsidR="00000000" w:rsidRPr="00000000">
        <w:rPr>
          <w:rFonts w:ascii="Cambria" w:cs="Cambria" w:eastAsia="Cambria" w:hAnsi="Cambria"/>
          <w:color w:val="222222"/>
          <w:highlight w:val="white"/>
          <w:rtl w:val="0"/>
        </w:rPr>
        <w:t xml:space="preserve">11, выравнивание по ширине. </w:t>
      </w:r>
      <w:r w:rsidDel="00000000" w:rsidR="00000000" w:rsidRPr="00000000">
        <w:rPr>
          <w:rtl w:val="0"/>
        </w:rPr>
      </w:r>
    </w:p>
    <w:p w:rsidR="00000000" w:rsidDel="00000000" w:rsidP="00000000" w:rsidRDefault="00000000" w:rsidRPr="00000000" w14:paraId="000000A3">
      <w:pPr>
        <w:pageBreakBefore w:val="0"/>
        <w:numPr>
          <w:ilvl w:val="0"/>
          <w:numId w:val="2"/>
        </w:numPr>
        <w:ind w:left="720" w:hanging="360"/>
        <w:jc w:val="both"/>
        <w:rPr>
          <w:color w:val="222222"/>
          <w:highlight w:val="white"/>
        </w:rPr>
      </w:pPr>
      <w:r w:rsidDel="00000000" w:rsidR="00000000" w:rsidRPr="00000000">
        <w:rPr>
          <w:rFonts w:ascii="Cambria" w:cs="Cambria" w:eastAsia="Cambria" w:hAnsi="Cambria"/>
          <w:color w:val="222222"/>
          <w:highlight w:val="white"/>
          <w:rtl w:val="0"/>
        </w:rPr>
        <w:t xml:space="preserve">Абзацы текста без отступов (красных строк).</w:t>
      </w:r>
      <w:r w:rsidDel="00000000" w:rsidR="00000000" w:rsidRPr="00000000">
        <w:rPr>
          <w:rtl w:val="0"/>
        </w:rPr>
      </w:r>
    </w:p>
    <w:p w:rsidR="00000000" w:rsidDel="00000000" w:rsidP="00000000" w:rsidRDefault="00000000" w:rsidRPr="00000000" w14:paraId="000000A4">
      <w:pPr>
        <w:pageBreakBefore w:val="0"/>
        <w:numPr>
          <w:ilvl w:val="0"/>
          <w:numId w:val="2"/>
        </w:numPr>
        <w:ind w:left="720" w:hanging="360"/>
        <w:jc w:val="both"/>
        <w:rPr>
          <w:color w:val="222222"/>
          <w:highlight w:val="white"/>
        </w:rPr>
      </w:pPr>
      <w:r w:rsidDel="00000000" w:rsidR="00000000" w:rsidRPr="00000000">
        <w:rPr>
          <w:rFonts w:ascii="Cambria" w:cs="Cambria" w:eastAsia="Cambria" w:hAnsi="Cambria"/>
          <w:color w:val="222222"/>
          <w:highlight w:val="white"/>
          <w:rtl w:val="0"/>
        </w:rPr>
        <w:t xml:space="preserve">Тематические разделы разделяются пробелом шириной в одну строку. </w:t>
      </w:r>
      <w:r w:rsidDel="00000000" w:rsidR="00000000" w:rsidRPr="00000000">
        <w:rPr>
          <w:rtl w:val="0"/>
        </w:rPr>
      </w:r>
    </w:p>
    <w:p w:rsidR="00000000" w:rsidDel="00000000" w:rsidP="00000000" w:rsidRDefault="00000000" w:rsidRPr="00000000" w14:paraId="000000A5">
      <w:pPr>
        <w:pageBreakBefore w:val="0"/>
        <w:numPr>
          <w:ilvl w:val="0"/>
          <w:numId w:val="2"/>
        </w:numPr>
        <w:ind w:left="720" w:hanging="360"/>
        <w:jc w:val="both"/>
        <w:rPr>
          <w:color w:val="222222"/>
          <w:highlight w:val="white"/>
        </w:rPr>
      </w:pPr>
      <w:r w:rsidDel="00000000" w:rsidR="00000000" w:rsidRPr="00000000">
        <w:rPr>
          <w:rFonts w:ascii="Cambria" w:cs="Cambria" w:eastAsia="Cambria" w:hAnsi="Cambria"/>
          <w:color w:val="222222"/>
          <w:highlight w:val="white"/>
          <w:rtl w:val="0"/>
        </w:rPr>
        <w:t xml:space="preserve">Подзаголовки - шрифт </w:t>
      </w:r>
      <w:r w:rsidDel="00000000" w:rsidR="00000000" w:rsidRPr="00000000">
        <w:rPr>
          <w:rFonts w:ascii="Cambria" w:cs="Cambria" w:eastAsia="Cambria" w:hAnsi="Cambria"/>
          <w:color w:val="222222"/>
          <w:rtl w:val="0"/>
        </w:rPr>
        <w:t xml:space="preserve">Cambria </w:t>
      </w:r>
      <w:r w:rsidDel="00000000" w:rsidR="00000000" w:rsidRPr="00000000">
        <w:rPr>
          <w:rFonts w:ascii="Cambria" w:cs="Cambria" w:eastAsia="Cambria" w:hAnsi="Cambria"/>
          <w:color w:val="222222"/>
          <w:highlight w:val="white"/>
          <w:rtl w:val="0"/>
        </w:rPr>
        <w:t xml:space="preserve">11pt, жирный, выравнивание по левому краю, прописными буквами.</w:t>
      </w:r>
      <w:r w:rsidDel="00000000" w:rsidR="00000000" w:rsidRPr="00000000">
        <w:rPr>
          <w:rtl w:val="0"/>
        </w:rPr>
      </w:r>
    </w:p>
    <w:p w:rsidR="00000000" w:rsidDel="00000000" w:rsidP="00000000" w:rsidRDefault="00000000" w:rsidRPr="00000000" w14:paraId="000000A6">
      <w:pPr>
        <w:pageBreakBefore w:val="0"/>
        <w:numPr>
          <w:ilvl w:val="0"/>
          <w:numId w:val="2"/>
        </w:numPr>
        <w:ind w:left="720" w:hanging="360"/>
        <w:jc w:val="both"/>
        <w:rPr>
          <w:color w:val="222222"/>
          <w:highlight w:val="white"/>
        </w:rPr>
      </w:pPr>
      <w:r w:rsidDel="00000000" w:rsidR="00000000" w:rsidRPr="00000000">
        <w:rPr>
          <w:rFonts w:ascii="Cambria" w:cs="Cambria" w:eastAsia="Cambria" w:hAnsi="Cambria"/>
          <w:color w:val="222222"/>
          <w:highlight w:val="white"/>
          <w:rtl w:val="0"/>
        </w:rPr>
        <w:t xml:space="preserve">Выделения внутри абзаца - шрифт </w:t>
      </w:r>
      <w:r w:rsidDel="00000000" w:rsidR="00000000" w:rsidRPr="00000000">
        <w:rPr>
          <w:rFonts w:ascii="Cambria" w:cs="Cambria" w:eastAsia="Cambria" w:hAnsi="Cambria"/>
          <w:color w:val="222222"/>
          <w:rtl w:val="0"/>
        </w:rPr>
        <w:t xml:space="preserve">Cambria </w:t>
      </w:r>
      <w:r w:rsidDel="00000000" w:rsidR="00000000" w:rsidRPr="00000000">
        <w:rPr>
          <w:rFonts w:ascii="Cambria" w:cs="Cambria" w:eastAsia="Cambria" w:hAnsi="Cambria"/>
          <w:color w:val="222222"/>
          <w:highlight w:val="white"/>
          <w:rtl w:val="0"/>
        </w:rPr>
        <w:t xml:space="preserve">11pt, жирный выравнивание по левому краю.</w:t>
      </w:r>
      <w:r w:rsidDel="00000000" w:rsidR="00000000" w:rsidRPr="00000000">
        <w:rPr>
          <w:rtl w:val="0"/>
        </w:rPr>
      </w:r>
    </w:p>
    <w:p w:rsidR="00000000" w:rsidDel="00000000" w:rsidP="00000000" w:rsidRDefault="00000000" w:rsidRPr="00000000" w14:paraId="000000A7">
      <w:pPr>
        <w:pageBreakBefore w:val="0"/>
        <w:numPr>
          <w:ilvl w:val="0"/>
          <w:numId w:val="2"/>
        </w:numPr>
        <w:ind w:left="720" w:hanging="360"/>
        <w:jc w:val="both"/>
        <w:rPr>
          <w:color w:val="222222"/>
          <w:highlight w:val="white"/>
        </w:rPr>
      </w:pPr>
      <w:r w:rsidDel="00000000" w:rsidR="00000000" w:rsidRPr="00000000">
        <w:rPr>
          <w:rFonts w:ascii="Cambria" w:cs="Cambria" w:eastAsia="Cambria" w:hAnsi="Cambria"/>
          <w:color w:val="222222"/>
          <w:highlight w:val="white"/>
          <w:rtl w:val="0"/>
        </w:rPr>
        <w:t xml:space="preserve">Подпись в конце оргполитики - шрифт </w:t>
      </w:r>
      <w:r w:rsidDel="00000000" w:rsidR="00000000" w:rsidRPr="00000000">
        <w:rPr>
          <w:rFonts w:ascii="Cambria" w:cs="Cambria" w:eastAsia="Cambria" w:hAnsi="Cambria"/>
          <w:color w:val="222222"/>
          <w:rtl w:val="0"/>
        </w:rPr>
        <w:t xml:space="preserve">Cambria </w:t>
      </w:r>
      <w:r w:rsidDel="00000000" w:rsidR="00000000" w:rsidRPr="00000000">
        <w:rPr>
          <w:rFonts w:ascii="Cambria" w:cs="Cambria" w:eastAsia="Cambria" w:hAnsi="Cambria"/>
          <w:color w:val="222222"/>
          <w:highlight w:val="white"/>
          <w:rtl w:val="0"/>
        </w:rPr>
        <w:t xml:space="preserve">11pt, выравнивание по правому краю.</w:t>
      </w:r>
      <w:r w:rsidDel="00000000" w:rsidR="00000000" w:rsidRPr="00000000">
        <w:rPr>
          <w:rtl w:val="0"/>
        </w:rPr>
      </w:r>
    </w:p>
    <w:p w:rsidR="00000000" w:rsidDel="00000000" w:rsidP="00000000" w:rsidRDefault="00000000" w:rsidRPr="00000000" w14:paraId="000000A8">
      <w:pPr>
        <w:pageBreakBefore w:val="0"/>
        <w:jc w:val="both"/>
        <w:rPr/>
      </w:pPr>
      <w:r w:rsidDel="00000000" w:rsidR="00000000" w:rsidRPr="00000000">
        <w:rPr>
          <w:rFonts w:ascii="Cambria" w:cs="Cambria" w:eastAsia="Cambria" w:hAnsi="Cambria"/>
          <w:color w:val="222222"/>
          <w:highlight w:val="white"/>
          <w:rtl w:val="0"/>
        </w:rPr>
        <w:t xml:space="preserve">Пример правильного оформления заголовка документа смотрите в начале этого документа.</w:t>
      </w:r>
      <w:r w:rsidDel="00000000" w:rsidR="00000000" w:rsidRPr="00000000">
        <w:rPr>
          <w:rtl w:val="0"/>
        </w:rPr>
      </w:r>
    </w:p>
    <w:p w:rsidR="00000000" w:rsidDel="00000000" w:rsidP="00000000" w:rsidRDefault="00000000" w:rsidRPr="00000000" w14:paraId="000000A9">
      <w:pPr>
        <w:pageBreakBefore w:val="0"/>
        <w:jc w:val="both"/>
        <w:rPr>
          <w:rFonts w:ascii="Cambria" w:cs="Cambria" w:eastAsia="Cambria" w:hAnsi="Cambria"/>
          <w:color w:val="222222"/>
          <w:highlight w:val="white"/>
        </w:rPr>
      </w:pPr>
      <w:r w:rsidDel="00000000" w:rsidR="00000000" w:rsidRPr="00000000">
        <w:rPr>
          <w:rFonts w:ascii="Cambria" w:cs="Cambria" w:eastAsia="Cambria" w:hAnsi="Cambria"/>
          <w:color w:val="222222"/>
          <w:highlight w:val="white"/>
          <w:rtl w:val="0"/>
        </w:rPr>
        <w:t xml:space="preserve">Поля сверху, снизу, слева  и справа по 2 см. Если документ больше одной страницы, то  в нижнем колонтитуле посередине указывают нумерация страниц. Шрифт нижнего колонтитула - </w:t>
      </w:r>
      <w:r w:rsidDel="00000000" w:rsidR="00000000" w:rsidRPr="00000000">
        <w:rPr>
          <w:rFonts w:ascii="Cambria" w:cs="Cambria" w:eastAsia="Cambria" w:hAnsi="Cambria"/>
          <w:color w:val="222222"/>
          <w:rtl w:val="0"/>
        </w:rPr>
        <w:t xml:space="preserve">Cambria </w:t>
      </w:r>
      <w:r w:rsidDel="00000000" w:rsidR="00000000" w:rsidRPr="00000000">
        <w:rPr>
          <w:rFonts w:ascii="Cambria" w:cs="Cambria" w:eastAsia="Cambria" w:hAnsi="Cambria"/>
          <w:color w:val="222222"/>
          <w:highlight w:val="white"/>
          <w:rtl w:val="0"/>
        </w:rPr>
        <w:t xml:space="preserve">11 pt.</w:t>
      </w:r>
    </w:p>
    <w:p w:rsidR="00000000" w:rsidDel="00000000" w:rsidP="00000000" w:rsidRDefault="00000000" w:rsidRPr="00000000" w14:paraId="000000AA">
      <w:pPr>
        <w:pStyle w:val="Heading2"/>
        <w:jc w:val="both"/>
        <w:rPr/>
      </w:pPr>
      <w:bookmarkStart w:colFirst="0" w:colLast="0" w:name="_i6mjbhkbn2e0" w:id="18"/>
      <w:bookmarkEnd w:id="18"/>
      <w:r w:rsidDel="00000000" w:rsidR="00000000" w:rsidRPr="00000000">
        <w:rPr>
          <w:rtl w:val="0"/>
        </w:rPr>
        <w:t xml:space="preserve">УТВЕРЖДЕНИЕ ОРГПОЛИТИКИ</w:t>
      </w:r>
    </w:p>
    <w:p w:rsidR="00000000" w:rsidDel="00000000" w:rsidP="00000000" w:rsidRDefault="00000000" w:rsidRPr="00000000" w14:paraId="000000AB">
      <w:pPr>
        <w:jc w:val="both"/>
        <w:rPr>
          <w:rFonts w:ascii="Cambria" w:cs="Cambria" w:eastAsia="Cambria" w:hAnsi="Cambria"/>
          <w:color w:val="222222"/>
          <w:highlight w:val="white"/>
        </w:rPr>
      </w:pPr>
      <w:r w:rsidDel="00000000" w:rsidR="00000000" w:rsidRPr="00000000">
        <w:rPr>
          <w:rFonts w:ascii="Cambria" w:cs="Cambria" w:eastAsia="Cambria" w:hAnsi="Cambria"/>
          <w:color w:val="222222"/>
          <w:highlight w:val="white"/>
          <w:rtl w:val="0"/>
        </w:rPr>
        <w:t xml:space="preserve">После составления или изменения оргполитики и до ее утверждения, ее необходимо проверить на понимание, чтобы она была выполнима. Для этого необходимо предоставить текст новой или измененной оргполитики сотруднику, которого будет касаться в будущем содержание данной оргполитики, для ознакомления с содержимым данной оргполитики на предмет понимания и ясности текста сотруднику. Если оргполитика прошла этап проверки на ее понимание, тогда, после этого, ее необходимо утвердить согласно правил компании описанных в </w:t>
      </w:r>
      <w:hyperlink r:id="rId8">
        <w:r w:rsidDel="00000000" w:rsidR="00000000" w:rsidRPr="00000000">
          <w:rPr>
            <w:color w:val="0000ee"/>
            <w:u w:val="single"/>
            <w:shd w:fill="auto" w:val="clear"/>
            <w:rtl w:val="0"/>
          </w:rPr>
          <w:t xml:space="preserve">2022-09-06 ИП Правила составления и утверждения оргполитики</w:t>
        </w:r>
      </w:hyperlink>
      <w:r w:rsidDel="00000000" w:rsidR="00000000" w:rsidRPr="00000000">
        <w:rPr>
          <w:rtl w:val="0"/>
        </w:rPr>
      </w:r>
    </w:p>
    <w:p w:rsidR="00000000" w:rsidDel="00000000" w:rsidP="00000000" w:rsidRDefault="00000000" w:rsidRPr="00000000" w14:paraId="000000AC">
      <w:pPr>
        <w:jc w:val="both"/>
        <w:rPr>
          <w:rFonts w:ascii="Cambria" w:cs="Cambria" w:eastAsia="Cambria" w:hAnsi="Cambria"/>
          <w:b w:val="1"/>
          <w:highlight w:val="white"/>
        </w:rPr>
      </w:pPr>
      <w:r w:rsidDel="00000000" w:rsidR="00000000" w:rsidRPr="00000000">
        <w:rPr>
          <w:rtl w:val="0"/>
        </w:rPr>
      </w:r>
    </w:p>
    <w:p w:rsidR="00000000" w:rsidDel="00000000" w:rsidP="00000000" w:rsidRDefault="00000000" w:rsidRPr="00000000" w14:paraId="000000AD">
      <w:pPr>
        <w:pageBreakBefore w:val="0"/>
        <w:jc w:val="both"/>
        <w:rPr>
          <w:b w:val="1"/>
          <w:sz w:val="36"/>
          <w:szCs w:val="36"/>
        </w:rPr>
      </w:pPr>
      <w:r w:rsidDel="00000000" w:rsidR="00000000" w:rsidRPr="00000000">
        <w:rPr>
          <w:rtl w:val="0"/>
        </w:rPr>
      </w:r>
    </w:p>
    <w:p w:rsidR="00000000" w:rsidDel="00000000" w:rsidP="00000000" w:rsidRDefault="00000000" w:rsidRPr="00000000" w14:paraId="000000AE">
      <w:pPr>
        <w:pStyle w:val="Heading2"/>
        <w:jc w:val="both"/>
        <w:rPr/>
      </w:pPr>
      <w:bookmarkStart w:colFirst="0" w:colLast="0" w:name="_930olb7doqm1" w:id="19"/>
      <w:bookmarkEnd w:id="19"/>
      <w:r w:rsidDel="00000000" w:rsidR="00000000" w:rsidRPr="00000000">
        <w:rPr>
          <w:rtl w:val="0"/>
        </w:rPr>
        <w:t xml:space="preserve">СОХРАНЕНИЕ ОРГПОЛИТИКИ</w:t>
      </w:r>
    </w:p>
    <w:p w:rsidR="00000000" w:rsidDel="00000000" w:rsidP="00000000" w:rsidRDefault="00000000" w:rsidRPr="00000000" w14:paraId="000000AF">
      <w:pPr>
        <w:pageBreakBefore w:val="0"/>
        <w:jc w:val="both"/>
        <w:rPr>
          <w:rFonts w:ascii="Cambria" w:cs="Cambria" w:eastAsia="Cambria" w:hAnsi="Cambria"/>
          <w:color w:val="222222"/>
          <w:highlight w:val="white"/>
        </w:rPr>
      </w:pPr>
      <w:r w:rsidDel="00000000" w:rsidR="00000000" w:rsidRPr="00000000">
        <w:rPr>
          <w:rFonts w:ascii="Cambria" w:cs="Cambria" w:eastAsia="Cambria" w:hAnsi="Cambria"/>
          <w:color w:val="222222"/>
          <w:highlight w:val="white"/>
          <w:rtl w:val="0"/>
        </w:rPr>
        <w:t xml:space="preserve">Все документы по оргполитике сохраняются только на диске в облачном хранилище и никогда на компьютере пользователя. Для названия документа любого типа используются следующие правила: в начале указывается дата первоначальной публикации, затем тип документа, затем само название. Дата указывается в формате “гггг-мм-дд”. Например: “2015-05-27 ИП как писать оргполитику компании”.</w:t>
      </w:r>
    </w:p>
    <w:p w:rsidR="00000000" w:rsidDel="00000000" w:rsidP="00000000" w:rsidRDefault="00000000" w:rsidRPr="00000000" w14:paraId="000000B0">
      <w:pPr>
        <w:pageBreakBefore w:val="0"/>
        <w:jc w:val="both"/>
        <w:rPr>
          <w:rFonts w:ascii="Cambria" w:cs="Cambria" w:eastAsia="Cambria" w:hAnsi="Cambria"/>
          <w:color w:val="222222"/>
          <w:highlight w:val="white"/>
        </w:rPr>
      </w:pPr>
      <w:r w:rsidDel="00000000" w:rsidR="00000000" w:rsidRPr="00000000">
        <w:rPr>
          <w:rFonts w:ascii="Cambria" w:cs="Cambria" w:eastAsia="Cambria" w:hAnsi="Cambria"/>
          <w:color w:val="222222"/>
          <w:highlight w:val="white"/>
          <w:rtl w:val="0"/>
        </w:rPr>
        <w:t xml:space="preserve">Расширение файла используется такое, чтоб можно было редактировать документ непосредственно на диске во встроенном редакторе, не скачивая его на для редактирования компьютер. Это касается любых документов, доступных для редактирования, будь то текстовые файлы, либо таблицы</w:t>
      </w:r>
    </w:p>
    <w:p w:rsidR="00000000" w:rsidDel="00000000" w:rsidP="00000000" w:rsidRDefault="00000000" w:rsidRPr="00000000" w14:paraId="000000B1">
      <w:pPr>
        <w:pageBreakBefore w:val="0"/>
        <w:jc w:val="both"/>
        <w:rPr>
          <w:rFonts w:ascii="Cambria" w:cs="Cambria" w:eastAsia="Cambria" w:hAnsi="Cambria"/>
          <w:color w:val="222222"/>
          <w:highlight w:val="white"/>
        </w:rPr>
      </w:pPr>
      <w:r w:rsidDel="00000000" w:rsidR="00000000" w:rsidRPr="00000000">
        <w:rPr>
          <w:rFonts w:ascii="Cambria" w:cs="Cambria" w:eastAsia="Cambria" w:hAnsi="Cambria"/>
          <w:color w:val="222222"/>
          <w:highlight w:val="white"/>
          <w:rtl w:val="0"/>
        </w:rPr>
        <w:t xml:space="preserve">Пример: текстовые документы с расширением .doc, .docx можно редактировать прямо на диске, а документы с расширением .odt приходится скачивать на компьютер, изменять и заливать заново. Зачастую это приводит к задвоению документа или возможной потере данных, так как не возможно вернутся к первоначальному документу и посмотреть внесенные изменения при повторной заливке документа на диск.</w:t>
      </w:r>
    </w:p>
    <w:p w:rsidR="00000000" w:rsidDel="00000000" w:rsidP="00000000" w:rsidRDefault="00000000" w:rsidRPr="00000000" w14:paraId="000000B2">
      <w:pPr>
        <w:pageBreakBefore w:val="0"/>
        <w:jc w:val="both"/>
        <w:rPr/>
      </w:pPr>
      <w:r w:rsidDel="00000000" w:rsidR="00000000" w:rsidRPr="00000000">
        <w:rPr>
          <w:rtl w:val="0"/>
        </w:rPr>
      </w:r>
    </w:p>
    <w:p w:rsidR="00000000" w:rsidDel="00000000" w:rsidP="00000000" w:rsidRDefault="00000000" w:rsidRPr="00000000" w14:paraId="000000B3">
      <w:pPr>
        <w:pStyle w:val="Heading2"/>
        <w:jc w:val="both"/>
        <w:rPr/>
      </w:pPr>
      <w:bookmarkStart w:colFirst="0" w:colLast="0" w:name="_kg0rbt2eo80g" w:id="20"/>
      <w:bookmarkEnd w:id="20"/>
      <w:r w:rsidDel="00000000" w:rsidR="00000000" w:rsidRPr="00000000">
        <w:rPr>
          <w:rtl w:val="0"/>
        </w:rPr>
        <w:t xml:space="preserve">ИЗМЕНЕНИЕ ОРГПОЛИТИКИ</w:t>
      </w:r>
    </w:p>
    <w:p w:rsidR="00000000" w:rsidDel="00000000" w:rsidP="00000000" w:rsidRDefault="00000000" w:rsidRPr="00000000" w14:paraId="000000B4">
      <w:pPr>
        <w:pageBreakBefore w:val="0"/>
        <w:jc w:val="both"/>
        <w:rPr>
          <w:rFonts w:ascii="Cambria" w:cs="Cambria" w:eastAsia="Cambria" w:hAnsi="Cambria"/>
          <w:color w:val="222222"/>
          <w:highlight w:val="white"/>
        </w:rPr>
      </w:pPr>
      <w:r w:rsidDel="00000000" w:rsidR="00000000" w:rsidRPr="00000000">
        <w:rPr>
          <w:rFonts w:ascii="Cambria" w:cs="Cambria" w:eastAsia="Cambria" w:hAnsi="Cambria"/>
          <w:color w:val="222222"/>
          <w:highlight w:val="white"/>
          <w:rtl w:val="0"/>
        </w:rPr>
        <w:t xml:space="preserve">Любой сотрудник компании имеет право вносить предложение по изменению, дополнению и корректировке оргполитики согласно инструкции </w:t>
      </w:r>
      <w:hyperlink r:id="rId9">
        <w:r w:rsidDel="00000000" w:rsidR="00000000" w:rsidRPr="00000000">
          <w:rPr>
            <w:rFonts w:ascii="Cambria" w:cs="Cambria" w:eastAsia="Cambria" w:hAnsi="Cambria"/>
            <w:color w:val="1155cc"/>
            <w:highlight w:val="white"/>
            <w:u w:val="single"/>
            <w:rtl w:val="0"/>
          </w:rPr>
          <w:t xml:space="preserve">КАК ВНОСИТЬ ПРАВКИ В ОРГПОЛИТИКУ</w:t>
        </w:r>
      </w:hyperlink>
      <w:r w:rsidDel="00000000" w:rsidR="00000000" w:rsidRPr="00000000">
        <w:rPr>
          <w:rFonts w:ascii="Cambria" w:cs="Cambria" w:eastAsia="Cambria" w:hAnsi="Cambria"/>
          <w:color w:val="222222"/>
          <w:highlight w:val="white"/>
          <w:rtl w:val="0"/>
        </w:rPr>
        <w:t xml:space="preserve">. Делается это добавлением комментария к тексту, который нужно изменить или дополнить. В дальнейшем, если изменение оргполитики было принято, то сотрудник, который </w:t>
      </w:r>
      <w:commentRangeStart w:id="3"/>
      <w:r w:rsidDel="00000000" w:rsidR="00000000" w:rsidRPr="00000000">
        <w:rPr>
          <w:rFonts w:ascii="Cambria" w:cs="Cambria" w:eastAsia="Cambria" w:hAnsi="Cambria"/>
          <w:color w:val="222222"/>
          <w:highlight w:val="white"/>
          <w:rtl w:val="0"/>
        </w:rPr>
        <w:t xml:space="preserve">отвечает за утверждение оргполитики</w:t>
      </w:r>
      <w:commentRangeEnd w:id="3"/>
      <w:r w:rsidDel="00000000" w:rsidR="00000000" w:rsidRPr="00000000">
        <w:commentReference w:id="3"/>
      </w:r>
      <w:r w:rsidDel="00000000" w:rsidR="00000000" w:rsidRPr="00000000">
        <w:rPr>
          <w:rFonts w:ascii="Cambria" w:cs="Cambria" w:eastAsia="Cambria" w:hAnsi="Cambria"/>
          <w:color w:val="222222"/>
          <w:highlight w:val="white"/>
          <w:rtl w:val="0"/>
        </w:rPr>
        <w:t xml:space="preserve">, самостоятельно вносит корректировки в документ. Если изменение оргполитики не было принято, то в комментариях сотрудник, который ответствечает за утверждение оргполитики, </w:t>
      </w:r>
      <w:commentRangeStart w:id="4"/>
      <w:r w:rsidDel="00000000" w:rsidR="00000000" w:rsidRPr="00000000">
        <w:rPr>
          <w:rFonts w:ascii="Cambria" w:cs="Cambria" w:eastAsia="Cambria" w:hAnsi="Cambria"/>
          <w:color w:val="222222"/>
          <w:highlight w:val="white"/>
          <w:rtl w:val="0"/>
        </w:rPr>
        <w:t xml:space="preserve">сообщает причину отклонения предложения.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B5">
      <w:pPr>
        <w:pageBreakBefore w:val="0"/>
        <w:jc w:val="both"/>
        <w:rPr>
          <w:rFonts w:ascii="Cambria" w:cs="Cambria" w:eastAsia="Cambria" w:hAnsi="Cambria"/>
          <w:color w:val="222222"/>
          <w:highlight w:val="white"/>
        </w:rPr>
      </w:pPr>
      <w:r w:rsidDel="00000000" w:rsidR="00000000" w:rsidRPr="00000000">
        <w:rPr>
          <w:rFonts w:ascii="Cambria" w:cs="Cambria" w:eastAsia="Cambria" w:hAnsi="Cambria"/>
          <w:color w:val="222222"/>
          <w:highlight w:val="white"/>
          <w:rtl w:val="0"/>
        </w:rPr>
        <w:t xml:space="preserve">Любые другие способы исправления, дополнения или изменения текста другими сотрудниками неприемлемы и будут расцениваться как умышленное нанесение вреда компании.</w:t>
      </w:r>
    </w:p>
    <w:p w:rsidR="00000000" w:rsidDel="00000000" w:rsidP="00000000" w:rsidRDefault="00000000" w:rsidRPr="00000000" w14:paraId="000000B6">
      <w:pPr>
        <w:pageBreakBefore w:val="0"/>
        <w:jc w:val="both"/>
        <w:rPr>
          <w:rFonts w:ascii="Cambria" w:cs="Cambria" w:eastAsia="Cambria" w:hAnsi="Cambria"/>
          <w:color w:val="222222"/>
          <w:highlight w:val="white"/>
        </w:rPr>
      </w:pPr>
      <w:r w:rsidDel="00000000" w:rsidR="00000000" w:rsidRPr="00000000">
        <w:rPr>
          <w:rtl w:val="0"/>
        </w:rPr>
      </w:r>
    </w:p>
    <w:p w:rsidR="00000000" w:rsidDel="00000000" w:rsidP="00000000" w:rsidRDefault="00000000" w:rsidRPr="00000000" w14:paraId="000000B7">
      <w:pPr>
        <w:pStyle w:val="Heading2"/>
        <w:jc w:val="both"/>
        <w:rPr/>
      </w:pPr>
      <w:bookmarkStart w:colFirst="0" w:colLast="0" w:name="_dqx143xzwixx" w:id="21"/>
      <w:bookmarkEnd w:id="21"/>
      <w:r w:rsidDel="00000000" w:rsidR="00000000" w:rsidRPr="00000000">
        <w:rPr>
          <w:rtl w:val="0"/>
        </w:rPr>
        <w:t xml:space="preserve">ЗАКЛЮЧЕНИЕ:</w:t>
      </w:r>
    </w:p>
    <w:p w:rsidR="00000000" w:rsidDel="00000000" w:rsidP="00000000" w:rsidRDefault="00000000" w:rsidRPr="00000000" w14:paraId="000000B8">
      <w:pPr>
        <w:pageBreakBefore w:val="0"/>
        <w:jc w:val="both"/>
        <w:rPr/>
      </w:pPr>
      <w:r w:rsidDel="00000000" w:rsidR="00000000" w:rsidRPr="00000000">
        <w:rPr>
          <w:rFonts w:ascii="Cambria" w:cs="Cambria" w:eastAsia="Cambria" w:hAnsi="Cambria"/>
          <w:color w:val="000000"/>
          <w:rtl w:val="0"/>
        </w:rPr>
        <w:t xml:space="preserve">Любая оргполитика, даже та, которая не соответствует </w:t>
      </w:r>
      <w:r w:rsidDel="00000000" w:rsidR="00000000" w:rsidRPr="00000000">
        <w:rPr>
          <w:rFonts w:ascii="Cambria" w:cs="Cambria" w:eastAsia="Cambria" w:hAnsi="Cambria"/>
          <w:rtl w:val="0"/>
        </w:rPr>
        <w:t xml:space="preserve">описанным</w:t>
      </w:r>
      <w:r w:rsidDel="00000000" w:rsidR="00000000" w:rsidRPr="00000000">
        <w:rPr>
          <w:rFonts w:ascii="Cambria" w:cs="Cambria" w:eastAsia="Cambria" w:hAnsi="Cambria"/>
          <w:color w:val="000000"/>
          <w:rtl w:val="0"/>
        </w:rPr>
        <w:t xml:space="preserve"> выше требованиям, лучше чем ее отсутствие. Поэтому если сотрудник компании видит необходимость в быстром введении правил в компанию, которые позволят улучшить работу компании, он в первую очередь должен думать о введении самих правил работы и только затем о их правильном оформлении. Допускается подписание ответственным лицом документов оргполитики, которые не соответствуют правилам оформления оргполитики для того, чтоб эти правила начали </w:t>
      </w:r>
      <w:r w:rsidDel="00000000" w:rsidR="00000000" w:rsidRPr="00000000">
        <w:rPr>
          <w:rFonts w:ascii="Cambria" w:cs="Cambria" w:eastAsia="Cambria" w:hAnsi="Cambria"/>
          <w:rtl w:val="0"/>
        </w:rPr>
        <w:t xml:space="preserve">выполняться</w:t>
      </w:r>
      <w:r w:rsidDel="00000000" w:rsidR="00000000" w:rsidRPr="00000000">
        <w:rPr>
          <w:rFonts w:ascii="Cambria" w:cs="Cambria" w:eastAsia="Cambria" w:hAnsi="Cambria"/>
          <w:color w:val="000000"/>
          <w:rtl w:val="0"/>
        </w:rPr>
        <w:t xml:space="preserve"> как можно быстрее с дальнейшим оформлением в соответствии с </w:t>
      </w:r>
      <w:r w:rsidDel="00000000" w:rsidR="00000000" w:rsidRPr="00000000">
        <w:rPr>
          <w:rFonts w:ascii="Cambria" w:cs="Cambria" w:eastAsia="Cambria" w:hAnsi="Cambria"/>
          <w:rtl w:val="0"/>
        </w:rPr>
        <w:t xml:space="preserve">описанными</w:t>
      </w:r>
      <w:r w:rsidDel="00000000" w:rsidR="00000000" w:rsidRPr="00000000">
        <w:rPr>
          <w:rFonts w:ascii="Cambria" w:cs="Cambria" w:eastAsia="Cambria" w:hAnsi="Cambria"/>
          <w:color w:val="000000"/>
          <w:rtl w:val="0"/>
        </w:rPr>
        <w:t xml:space="preserve"> выше правилами оформления оргполитики.</w:t>
      </w:r>
      <w:r w:rsidDel="00000000" w:rsidR="00000000" w:rsidRPr="00000000">
        <w:rPr>
          <w:rtl w:val="0"/>
        </w:rPr>
      </w:r>
    </w:p>
    <w:p w:rsidR="00000000" w:rsidDel="00000000" w:rsidP="00000000" w:rsidRDefault="00000000" w:rsidRPr="00000000" w14:paraId="000000B9">
      <w:pPr>
        <w:pageBreakBefore w:val="0"/>
        <w:jc w:val="both"/>
        <w:rPr/>
      </w:pPr>
      <w:r w:rsidDel="00000000" w:rsidR="00000000" w:rsidRPr="00000000">
        <w:rPr>
          <w:rFonts w:ascii="Cambria" w:cs="Cambria" w:eastAsia="Cambria" w:hAnsi="Cambria"/>
          <w:color w:val="000000"/>
          <w:rtl w:val="0"/>
        </w:rPr>
        <w:t xml:space="preserve">Издание политики - это важнейшая функция в компании, которая позволяет наладить стабильную работу, снизить количество повторяющихся ошибок, и упростить передачу успешного опыта новым сотрудникам. Введение на регулярной основе этой функции позволит компании становится все более независимой от незаменимых людей. </w:t>
      </w:r>
      <w:r w:rsidDel="00000000" w:rsidR="00000000" w:rsidRPr="00000000">
        <w:rPr>
          <w:rtl w:val="0"/>
        </w:rPr>
      </w:r>
    </w:p>
    <w:p w:rsidR="00000000" w:rsidDel="00000000" w:rsidP="00000000" w:rsidRDefault="00000000" w:rsidRPr="00000000" w14:paraId="000000BA">
      <w:pPr>
        <w:pageBreakBefore w:val="0"/>
        <w:jc w:val="both"/>
        <w:rPr/>
      </w:pPr>
      <w:r w:rsidDel="00000000" w:rsidR="00000000" w:rsidRPr="00000000">
        <w:rPr>
          <w:rFonts w:ascii="Cambria" w:cs="Cambria" w:eastAsia="Cambria" w:hAnsi="Cambria"/>
          <w:color w:val="000000"/>
          <w:rtl w:val="0"/>
        </w:rPr>
        <w:t xml:space="preserve">В обязанности сотрудников и руководителей всех уровней компании входит разработка предложений по оргполитике. Если вы видите, что с помощью оргполитики можно улучшить нашу работу, обязательно подавайте такие предложения на рассмотрение. </w:t>
      </w:r>
      <w:r w:rsidDel="00000000" w:rsidR="00000000" w:rsidRPr="00000000">
        <w:rPr>
          <w:rtl w:val="0"/>
        </w:rPr>
      </w:r>
    </w:p>
    <w:p w:rsidR="00000000" w:rsidDel="00000000" w:rsidP="00000000" w:rsidRDefault="00000000" w:rsidRPr="00000000" w14:paraId="000000BB">
      <w:pPr>
        <w:pageBreakBefore w:val="0"/>
        <w:jc w:val="right"/>
        <w:rPr>
          <w:rFonts w:ascii="Cambria" w:cs="Cambria" w:eastAsia="Cambria" w:hAnsi="Cambria"/>
        </w:rPr>
      </w:pPr>
      <w:r w:rsidDel="00000000" w:rsidR="00000000" w:rsidRPr="00000000">
        <w:rPr>
          <w:rtl w:val="0"/>
        </w:rPr>
      </w:r>
    </w:p>
    <w:p w:rsidR="00000000" w:rsidDel="00000000" w:rsidP="00000000" w:rsidRDefault="00000000" w:rsidRPr="00000000" w14:paraId="000000BC">
      <w:pPr>
        <w:pageBreakBefore w:val="0"/>
        <w:jc w:val="right"/>
        <w:rPr/>
      </w:pPr>
      <w:r w:rsidDel="00000000" w:rsidR="00000000" w:rsidRPr="00000000">
        <w:rPr>
          <w:rFonts w:ascii="Cambria" w:cs="Cambria" w:eastAsia="Cambria" w:hAnsi="Cambria"/>
          <w:color w:val="000000"/>
          <w:rtl w:val="0"/>
        </w:rPr>
        <w:t xml:space="preserve">Владелец ООО «Компания ВБА»</w:t>
      </w:r>
      <w:r w:rsidDel="00000000" w:rsidR="00000000" w:rsidRPr="00000000">
        <w:rPr>
          <w:rtl w:val="0"/>
        </w:rPr>
      </w:r>
    </w:p>
    <w:p w:rsidR="00000000" w:rsidDel="00000000" w:rsidP="00000000" w:rsidRDefault="00000000" w:rsidRPr="00000000" w14:paraId="000000BD">
      <w:pPr>
        <w:pageBreakBefore w:val="0"/>
        <w:jc w:val="right"/>
        <w:rPr/>
      </w:pPr>
      <w:r w:rsidDel="00000000" w:rsidR="00000000" w:rsidRPr="00000000">
        <w:rPr>
          <w:rFonts w:ascii="Cambria" w:cs="Cambria" w:eastAsia="Cambria" w:hAnsi="Cambria"/>
          <w:color w:val="000000"/>
          <w:rtl w:val="0"/>
        </w:rPr>
        <w:t xml:space="preserve">Мороз Геннадий</w:t>
      </w:r>
      <w:r w:rsidDel="00000000" w:rsidR="00000000" w:rsidRPr="00000000">
        <w:rPr>
          <w:rtl w:val="0"/>
        </w:rPr>
      </w:r>
    </w:p>
    <w:sectPr>
      <w:headerReference r:id="rId10" w:type="default"/>
      <w:footerReference r:id="rId11" w:type="default"/>
      <w:pgSz w:h="16838" w:w="11906" w:orient="portrait"/>
      <w:pgMar w:bottom="1134" w:top="993" w:left="1134" w:right="1134" w:header="0" w:footer="36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Анна Логвиненко" w:id="4" w:date="2024-01-26T07:40:46Z">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вообще это хорошо очень, это то, что сейчас не работает.</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теперь осталось понять пост этого сотрудника и указать его здесь.</w:t>
      </w:r>
    </w:p>
  </w:comment>
  <w:comment w:author="Анна Логвиненко" w:id="2" w:date="2024-01-26T07:34:00Z">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тут не понятно, что значит передана. Если процедура описана в другом ИП - нужна ссылка</w:t>
      </w:r>
    </w:p>
  </w:comment>
  <w:comment w:author="Анна Логвиненко" w:id="3" w:date="2024-01-26T07:39:25Z">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это пост в Компании стабильный или тот чел, который решил поменять ее?</w:t>
      </w:r>
    </w:p>
  </w:comment>
  <w:comment w:author="Анна Логвиненко" w:id="0" w:date="2024-01-26T07:19:33Z">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понятна фраза, нужно уточнение автора</w:t>
      </w:r>
    </w:p>
  </w:comment>
  <w:comment w:author="Геннадий Мороз" w:id="1" w:date="2024-04-25T11:44:23Z">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почему? а если это инструкция как я получаю чтото и передею далее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tabs>
        <w:tab w:val="center" w:leader="none" w:pos="4680"/>
        <w:tab w:val="right" w:leader="none" w:pos="9360"/>
      </w:tabs>
      <w:spacing w:line="24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pageBreakBefore w:val="0"/>
      <w:tabs>
        <w:tab w:val="center" w:leader="none" w:pos="4680"/>
        <w:tab w:val="right" w:leader="none" w:pos="9360"/>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19800"/>
      </w:pPr>
      <w:rPr>
        <w:rFonts w:ascii="Arial" w:cs="Arial" w:eastAsia="Arial" w:hAnsi="Arial"/>
        <w:u w:val="none"/>
      </w:rPr>
    </w:lvl>
    <w:lvl w:ilvl="1">
      <w:start w:val="1"/>
      <w:numFmt w:val="bullet"/>
      <w:lvlText w:val="○"/>
      <w:lvlJc w:val="left"/>
      <w:pPr>
        <w:ind w:left="1440" w:hanging="25576"/>
      </w:pPr>
      <w:rPr>
        <w:rFonts w:ascii="Arial" w:cs="Arial" w:eastAsia="Arial" w:hAnsi="Arial"/>
        <w:u w:val="none"/>
      </w:rPr>
    </w:lvl>
    <w:lvl w:ilvl="2">
      <w:start w:val="1"/>
      <w:numFmt w:val="bullet"/>
      <w:lvlText w:val="■"/>
      <w:lvlJc w:val="left"/>
      <w:pPr>
        <w:ind w:left="2160" w:hanging="5416"/>
      </w:pPr>
      <w:rPr>
        <w:rFonts w:ascii="Arial" w:cs="Arial" w:eastAsia="Arial" w:hAnsi="Arial"/>
        <w:u w:val="none"/>
      </w:rPr>
    </w:lvl>
    <w:lvl w:ilvl="3">
      <w:start w:val="1"/>
      <w:numFmt w:val="bullet"/>
      <w:lvlText w:val="●"/>
      <w:lvlJc w:val="left"/>
      <w:pPr>
        <w:ind w:left="2880" w:firstLine="14744"/>
      </w:pPr>
      <w:rPr>
        <w:rFonts w:ascii="Arial" w:cs="Arial" w:eastAsia="Arial" w:hAnsi="Arial"/>
        <w:u w:val="none"/>
      </w:rPr>
    </w:lvl>
    <w:lvl w:ilvl="4">
      <w:start w:val="1"/>
      <w:numFmt w:val="bullet"/>
      <w:lvlText w:val="○"/>
      <w:lvlJc w:val="left"/>
      <w:pPr>
        <w:ind w:left="3600" w:hanging="30632"/>
      </w:pPr>
      <w:rPr>
        <w:rFonts w:ascii="Arial" w:cs="Arial" w:eastAsia="Arial" w:hAnsi="Arial"/>
        <w:u w:val="none"/>
      </w:rPr>
    </w:lvl>
    <w:lvl w:ilvl="5">
      <w:start w:val="1"/>
      <w:numFmt w:val="bullet"/>
      <w:lvlText w:val="■"/>
      <w:lvlJc w:val="left"/>
      <w:pPr>
        <w:ind w:left="4320" w:hanging="10472"/>
      </w:pPr>
      <w:rPr>
        <w:rFonts w:ascii="Arial" w:cs="Arial" w:eastAsia="Arial" w:hAnsi="Arial"/>
        <w:u w:val="none"/>
      </w:rPr>
    </w:lvl>
    <w:lvl w:ilvl="6">
      <w:start w:val="1"/>
      <w:numFmt w:val="bullet"/>
      <w:lvlText w:val="●"/>
      <w:lvlJc w:val="left"/>
      <w:pPr>
        <w:ind w:left="5040" w:firstLine="9688"/>
      </w:pPr>
      <w:rPr>
        <w:rFonts w:ascii="Arial" w:cs="Arial" w:eastAsia="Arial" w:hAnsi="Arial"/>
        <w:u w:val="none"/>
      </w:rPr>
    </w:lvl>
    <w:lvl w:ilvl="7">
      <w:start w:val="1"/>
      <w:numFmt w:val="bullet"/>
      <w:lvlText w:val="○"/>
      <w:lvlJc w:val="left"/>
      <w:pPr>
        <w:ind w:left="5760" w:firstLine="29848"/>
      </w:pPr>
      <w:rPr>
        <w:rFonts w:ascii="Arial" w:cs="Arial" w:eastAsia="Arial" w:hAnsi="Arial"/>
        <w:u w:val="none"/>
      </w:rPr>
    </w:lvl>
    <w:lvl w:ilvl="8">
      <w:start w:val="1"/>
      <w:numFmt w:val="bullet"/>
      <w:lvlText w:val="■"/>
      <w:lvlJc w:val="left"/>
      <w:pPr>
        <w:ind w:left="6480" w:hanging="15528"/>
      </w:pPr>
      <w:rPr>
        <w:rFonts w:ascii="Arial" w:cs="Arial" w:eastAsia="Arial" w:hAnsi="Arial"/>
        <w:u w:val="none"/>
      </w:rPr>
    </w:lvl>
  </w:abstractNum>
  <w:abstractNum w:abstractNumId="2">
    <w:lvl w:ilvl="0">
      <w:start w:val="1"/>
      <w:numFmt w:val="bullet"/>
      <w:lvlText w:val="●"/>
      <w:lvlJc w:val="left"/>
      <w:pPr>
        <w:ind w:left="720" w:firstLine="23400"/>
      </w:pPr>
      <w:rPr>
        <w:rFonts w:ascii="Arial" w:cs="Arial" w:eastAsia="Arial" w:hAnsi="Arial"/>
        <w:u w:val="none"/>
      </w:rPr>
    </w:lvl>
    <w:lvl w:ilvl="1">
      <w:start w:val="1"/>
      <w:numFmt w:val="bullet"/>
      <w:lvlText w:val="○"/>
      <w:lvlJc w:val="left"/>
      <w:pPr>
        <w:ind w:left="1440" w:hanging="18376"/>
      </w:pPr>
      <w:rPr>
        <w:rFonts w:ascii="Arial" w:cs="Arial" w:eastAsia="Arial" w:hAnsi="Arial"/>
        <w:u w:val="none"/>
      </w:rPr>
    </w:lvl>
    <w:lvl w:ilvl="2">
      <w:start w:val="1"/>
      <w:numFmt w:val="bullet"/>
      <w:lvlText w:val="■"/>
      <w:lvlJc w:val="left"/>
      <w:pPr>
        <w:ind w:left="2160" w:firstLine="5384"/>
      </w:pPr>
      <w:rPr>
        <w:rFonts w:ascii="Arial" w:cs="Arial" w:eastAsia="Arial" w:hAnsi="Arial"/>
        <w:u w:val="none"/>
      </w:rPr>
    </w:lvl>
    <w:lvl w:ilvl="3">
      <w:start w:val="1"/>
      <w:numFmt w:val="bullet"/>
      <w:lvlText w:val="●"/>
      <w:lvlJc w:val="left"/>
      <w:pPr>
        <w:ind w:left="2880" w:firstLine="29144"/>
      </w:pPr>
      <w:rPr>
        <w:rFonts w:ascii="Arial" w:cs="Arial" w:eastAsia="Arial" w:hAnsi="Arial"/>
        <w:u w:val="none"/>
      </w:rPr>
    </w:lvl>
    <w:lvl w:ilvl="4">
      <w:start w:val="1"/>
      <w:numFmt w:val="bullet"/>
      <w:lvlText w:val="○"/>
      <w:lvlJc w:val="left"/>
      <w:pPr>
        <w:ind w:left="3600" w:hanging="12632"/>
      </w:pPr>
      <w:rPr>
        <w:rFonts w:ascii="Arial" w:cs="Arial" w:eastAsia="Arial" w:hAnsi="Arial"/>
        <w:u w:val="none"/>
      </w:rPr>
    </w:lvl>
    <w:lvl w:ilvl="5">
      <w:start w:val="1"/>
      <w:numFmt w:val="bullet"/>
      <w:lvlText w:val="■"/>
      <w:lvlJc w:val="left"/>
      <w:pPr>
        <w:ind w:left="4320" w:firstLine="11128"/>
      </w:pPr>
      <w:rPr>
        <w:rFonts w:ascii="Arial" w:cs="Arial" w:eastAsia="Arial" w:hAnsi="Arial"/>
        <w:u w:val="none"/>
      </w:rPr>
    </w:lvl>
    <w:lvl w:ilvl="6">
      <w:start w:val="1"/>
      <w:numFmt w:val="bullet"/>
      <w:lvlText w:val="●"/>
      <w:lvlJc w:val="left"/>
      <w:pPr>
        <w:ind w:left="5040" w:hanging="30648"/>
      </w:pPr>
      <w:rPr>
        <w:rFonts w:ascii="Arial" w:cs="Arial" w:eastAsia="Arial" w:hAnsi="Arial"/>
        <w:u w:val="none"/>
      </w:rPr>
    </w:lvl>
    <w:lvl w:ilvl="7">
      <w:start w:val="1"/>
      <w:numFmt w:val="bullet"/>
      <w:lvlText w:val="○"/>
      <w:lvlJc w:val="left"/>
      <w:pPr>
        <w:ind w:left="5760" w:hanging="6888"/>
      </w:pPr>
      <w:rPr>
        <w:rFonts w:ascii="Arial" w:cs="Arial" w:eastAsia="Arial" w:hAnsi="Arial"/>
        <w:u w:val="none"/>
      </w:rPr>
    </w:lvl>
    <w:lvl w:ilvl="8">
      <w:start w:val="1"/>
      <w:numFmt w:val="bullet"/>
      <w:lvlText w:val="■"/>
      <w:lvlJc w:val="left"/>
      <w:pPr>
        <w:ind w:left="6480" w:firstLine="16872"/>
      </w:pPr>
      <w:rPr>
        <w:rFonts w:ascii="Arial" w:cs="Arial" w:eastAsia="Arial" w:hAnsi="Arial"/>
        <w:u w:val="none"/>
      </w:rPr>
    </w:lvl>
  </w:abstractNum>
  <w:abstractNum w:abstractNumId="3">
    <w:lvl w:ilvl="0">
      <w:start w:val="1"/>
      <w:numFmt w:val="bullet"/>
      <w:lvlText w:val="●"/>
      <w:lvlJc w:val="left"/>
      <w:pPr>
        <w:ind w:left="720" w:firstLine="23400"/>
      </w:pPr>
      <w:rPr>
        <w:rFonts w:ascii="Arial" w:cs="Arial" w:eastAsia="Arial" w:hAnsi="Arial"/>
        <w:u w:val="none"/>
      </w:rPr>
    </w:lvl>
    <w:lvl w:ilvl="1">
      <w:start w:val="1"/>
      <w:numFmt w:val="bullet"/>
      <w:lvlText w:val="○"/>
      <w:lvlJc w:val="left"/>
      <w:pPr>
        <w:ind w:left="1440" w:hanging="18376"/>
      </w:pPr>
      <w:rPr>
        <w:rFonts w:ascii="Arial" w:cs="Arial" w:eastAsia="Arial" w:hAnsi="Arial"/>
        <w:u w:val="none"/>
      </w:rPr>
    </w:lvl>
    <w:lvl w:ilvl="2">
      <w:start w:val="1"/>
      <w:numFmt w:val="bullet"/>
      <w:lvlText w:val="■"/>
      <w:lvlJc w:val="left"/>
      <w:pPr>
        <w:ind w:left="2160" w:firstLine="5384"/>
      </w:pPr>
      <w:rPr>
        <w:rFonts w:ascii="Arial" w:cs="Arial" w:eastAsia="Arial" w:hAnsi="Arial"/>
        <w:u w:val="none"/>
      </w:rPr>
    </w:lvl>
    <w:lvl w:ilvl="3">
      <w:start w:val="1"/>
      <w:numFmt w:val="bullet"/>
      <w:lvlText w:val="●"/>
      <w:lvlJc w:val="left"/>
      <w:pPr>
        <w:ind w:left="2880" w:firstLine="29144"/>
      </w:pPr>
      <w:rPr>
        <w:rFonts w:ascii="Arial" w:cs="Arial" w:eastAsia="Arial" w:hAnsi="Arial"/>
        <w:u w:val="none"/>
      </w:rPr>
    </w:lvl>
    <w:lvl w:ilvl="4">
      <w:start w:val="1"/>
      <w:numFmt w:val="bullet"/>
      <w:lvlText w:val="○"/>
      <w:lvlJc w:val="left"/>
      <w:pPr>
        <w:ind w:left="3600" w:hanging="12632"/>
      </w:pPr>
      <w:rPr>
        <w:rFonts w:ascii="Arial" w:cs="Arial" w:eastAsia="Arial" w:hAnsi="Arial"/>
        <w:u w:val="none"/>
      </w:rPr>
    </w:lvl>
    <w:lvl w:ilvl="5">
      <w:start w:val="1"/>
      <w:numFmt w:val="bullet"/>
      <w:lvlText w:val="■"/>
      <w:lvlJc w:val="left"/>
      <w:pPr>
        <w:ind w:left="4320" w:firstLine="11128"/>
      </w:pPr>
      <w:rPr>
        <w:rFonts w:ascii="Arial" w:cs="Arial" w:eastAsia="Arial" w:hAnsi="Arial"/>
        <w:u w:val="none"/>
      </w:rPr>
    </w:lvl>
    <w:lvl w:ilvl="6">
      <w:start w:val="1"/>
      <w:numFmt w:val="bullet"/>
      <w:lvlText w:val="●"/>
      <w:lvlJc w:val="left"/>
      <w:pPr>
        <w:ind w:left="5040" w:hanging="30648"/>
      </w:pPr>
      <w:rPr>
        <w:rFonts w:ascii="Arial" w:cs="Arial" w:eastAsia="Arial" w:hAnsi="Arial"/>
        <w:u w:val="none"/>
      </w:rPr>
    </w:lvl>
    <w:lvl w:ilvl="7">
      <w:start w:val="1"/>
      <w:numFmt w:val="bullet"/>
      <w:lvlText w:val="○"/>
      <w:lvlJc w:val="left"/>
      <w:pPr>
        <w:ind w:left="5760" w:hanging="6888"/>
      </w:pPr>
      <w:rPr>
        <w:rFonts w:ascii="Arial" w:cs="Arial" w:eastAsia="Arial" w:hAnsi="Arial"/>
        <w:u w:val="none"/>
      </w:rPr>
    </w:lvl>
    <w:lvl w:ilvl="8">
      <w:start w:val="1"/>
      <w:numFmt w:val="bullet"/>
      <w:lvlText w:val="■"/>
      <w:lvlJc w:val="left"/>
      <w:pPr>
        <w:ind w:left="6480" w:firstLine="16872"/>
      </w:pPr>
      <w:rPr>
        <w:rFonts w:ascii="Arial" w:cs="Arial" w:eastAsia="Arial" w:hAnsi="Arial"/>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RU"/>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color w:val="000000"/>
      <w:sz w:val="48"/>
      <w:szCs w:val="48"/>
    </w:rPr>
  </w:style>
  <w:style w:type="paragraph" w:styleId="Heading2">
    <w:name w:val="heading 2"/>
    <w:basedOn w:val="Normal"/>
    <w:next w:val="Normal"/>
    <w:pPr>
      <w:keepNext w:val="1"/>
      <w:keepLines w:val="1"/>
      <w:pageBreakBefore w:val="0"/>
      <w:spacing w:after="80" w:before="360" w:lineRule="auto"/>
    </w:pPr>
    <w:rPr>
      <w:b w:val="1"/>
      <w:color w:val="000000"/>
      <w:sz w:val="36"/>
      <w:szCs w:val="36"/>
    </w:rPr>
  </w:style>
  <w:style w:type="paragraph" w:styleId="Heading3">
    <w:name w:val="heading 3"/>
    <w:basedOn w:val="Normal"/>
    <w:next w:val="Normal"/>
    <w:pPr>
      <w:keepNext w:val="1"/>
      <w:keepLines w:val="1"/>
      <w:pageBreakBefore w:val="0"/>
      <w:spacing w:after="80" w:before="280" w:lineRule="auto"/>
    </w:pPr>
    <w:rPr>
      <w:b w:val="1"/>
      <w:color w:val="000000"/>
      <w:sz w:val="28"/>
      <w:szCs w:val="28"/>
    </w:rPr>
  </w:style>
  <w:style w:type="paragraph" w:styleId="Heading4">
    <w:name w:val="heading 4"/>
    <w:basedOn w:val="Normal"/>
    <w:next w:val="Normal"/>
    <w:pPr>
      <w:keepNext w:val="1"/>
      <w:keepLines w:val="1"/>
      <w:pageBreakBefore w:val="0"/>
      <w:spacing w:after="40" w:before="240" w:lineRule="auto"/>
    </w:pPr>
    <w:rPr>
      <w:b w:val="1"/>
      <w:color w:val="000000"/>
      <w:sz w:val="24"/>
      <w:szCs w:val="24"/>
    </w:rPr>
  </w:style>
  <w:style w:type="paragraph" w:styleId="Heading5">
    <w:name w:val="heading 5"/>
    <w:basedOn w:val="Normal"/>
    <w:next w:val="Normal"/>
    <w:pPr>
      <w:keepNext w:val="1"/>
      <w:keepLines w:val="1"/>
      <w:pageBreakBefore w:val="0"/>
      <w:spacing w:after="40" w:before="220" w:lineRule="auto"/>
    </w:pPr>
    <w:rPr>
      <w:b w:val="1"/>
      <w:color w:val="000000"/>
    </w:rPr>
  </w:style>
  <w:style w:type="paragraph" w:styleId="Heading6">
    <w:name w:val="heading 6"/>
    <w:basedOn w:val="Normal"/>
    <w:next w:val="Normal"/>
    <w:pPr>
      <w:keepNext w:val="1"/>
      <w:keepLines w:val="1"/>
      <w:pageBreakBefore w:val="0"/>
      <w:spacing w:after="40" w:before="200" w:lineRule="auto"/>
    </w:pPr>
    <w:rPr>
      <w:b w:val="1"/>
      <w:color w:val="000000"/>
      <w:sz w:val="20"/>
      <w:szCs w:val="20"/>
    </w:rPr>
  </w:style>
  <w:style w:type="paragraph" w:styleId="Title">
    <w:name w:val="Title"/>
    <w:basedOn w:val="Normal"/>
    <w:next w:val="Normal"/>
    <w:pPr>
      <w:keepNext w:val="1"/>
      <w:keepLines w:val="1"/>
      <w:pageBreakBefore w:val="0"/>
      <w:spacing w:after="120" w:before="480" w:lineRule="auto"/>
    </w:pPr>
    <w:rPr>
      <w:b w:val="1"/>
      <w:color w:val="000000"/>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docs.google.com/document/d/1LIx9oK2z8gS07U4XYKJ0lFhM-r3Xf_O8CdqJfHyK-3o/edi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 Id="rId8" Type="http://schemas.openxmlformats.org/officeDocument/2006/relationships/hyperlink" Target="https://docs.google.com/document/d/1MMS5qHeSUKonIy_M7LiyM38am98vgS279TcGv4Ug128/edit#heading=h.gjdgx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