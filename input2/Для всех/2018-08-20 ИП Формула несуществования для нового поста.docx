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ind w:firstLine="720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5318280" cy="1000125"/>
            <wp:effectExtent b="0" l="0" r="0" t="0"/>
            <wp:docPr descr="D:\Геннадий\Desktop\VBA лого.jpg" id="2" name="image1.jpg"/>
            <a:graphic>
              <a:graphicData uri="http://schemas.openxmlformats.org/drawingml/2006/picture">
                <pic:pic>
                  <pic:nvPicPr>
                    <pic:cNvPr descr="D:\Геннадий\Desktop\VBA лого.jp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8280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/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8"/>
          <w:szCs w:val="28"/>
          <w:rtl w:val="0"/>
        </w:rPr>
        <w:t xml:space="preserve">Серия “Организация”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center"/>
        <w:rPr/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36"/>
          <w:szCs w:val="36"/>
          <w:rtl w:val="0"/>
        </w:rPr>
        <w:t xml:space="preserve">Инструктивное письмо</w:t>
      </w:r>
      <w:r w:rsidDel="00000000" w:rsidR="00000000" w:rsidRPr="00000000">
        <w:rPr>
          <w:rFonts w:ascii="Cambria" w:cs="Cambria" w:eastAsia="Cambria" w:hAnsi="Cambria"/>
          <w:color w:val="000000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center"/>
        <w:rPr/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ФОРМУЛА НЕСУЩЕСТВОВАНИЯ ДЛЯ НОВОГО ПОСТА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righ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ab/>
        <w:tab/>
        <w:tab/>
        <w:tab/>
        <w:tab/>
        <w:tab/>
        <w:tab/>
        <w:t xml:space="preserve">      </w:t>
        <w:tab/>
        <w:t xml:space="preserve">                    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От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20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.0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.1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8</w:t>
      </w:r>
    </w:p>
    <w:p w:rsidR="00000000" w:rsidDel="00000000" w:rsidP="00000000" w:rsidRDefault="00000000" w:rsidRPr="00000000" w14:paraId="00000007">
      <w:pPr>
        <w:pageBreakBefore w:val="0"/>
        <w:jc w:val="righ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Пересмотрено 22.09.22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jc w:val="right"/>
        <w:rPr/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ab/>
        <w:tab/>
        <w:tab/>
        <w:tab/>
        <w:tab/>
        <w:tab/>
        <w:t xml:space="preserve">      </w:t>
        <w:tab/>
        <w:tab/>
        <w:tab/>
        <w:t xml:space="preserve">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В папку штатного сотрудника компании.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jc w:val="both"/>
        <w:rPr>
          <w:rFonts w:ascii="Cambria" w:cs="Cambria" w:eastAsia="Cambria" w:hAnsi="Cambria"/>
          <w:color w:val="222222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222222"/>
          <w:highlight w:val="white"/>
          <w:rtl w:val="0"/>
        </w:rPr>
        <w:t xml:space="preserve">Каждый человек, недавно назначенный на пост, называется стажером в не зависимости от его предыдущего опыта и начинает свою деятельность в компании в состоянии Несуществования, будь то новое назначение, повышение или понижение. И хотя стажер и уверен, что он является специалистом в своей области, но кроме него в компании об этом пока еще никто не знает. За исключением, разве что, менеджера по найму. И стажер, начиная работать на новой должности, сталкивается с тем что: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3"/>
        </w:numPr>
        <w:ind w:left="720" w:hanging="360"/>
        <w:jc w:val="both"/>
        <w:rPr>
          <w:rFonts w:ascii="Cambria" w:cs="Cambria" w:eastAsia="Cambria" w:hAnsi="Cambria"/>
          <w:color w:val="222222"/>
          <w:highlight w:val="white"/>
          <w:u w:val="none"/>
        </w:rPr>
      </w:pPr>
      <w:r w:rsidDel="00000000" w:rsidR="00000000" w:rsidRPr="00000000">
        <w:rPr>
          <w:rFonts w:ascii="Cambria" w:cs="Cambria" w:eastAsia="Cambria" w:hAnsi="Cambria"/>
          <w:color w:val="222222"/>
          <w:highlight w:val="white"/>
          <w:rtl w:val="0"/>
        </w:rPr>
        <w:t xml:space="preserve">не все сотрудники знают, что он назначен на данную должность и что к нему можно обращаться по вопросам, которые относятся к не</w:t>
      </w:r>
      <w:ins w:author="Анка Ермак" w:id="0" w:date="2024-04-09T11:43:40Z">
        <w:r w:rsidDel="00000000" w:rsidR="00000000" w:rsidRPr="00000000">
          <w:rPr>
            <w:rFonts w:ascii="Cambria" w:cs="Cambria" w:eastAsia="Cambria" w:hAnsi="Cambria"/>
            <w:color w:val="222222"/>
            <w:highlight w:val="white"/>
            <w:rtl w:val="0"/>
          </w:rPr>
          <w:t xml:space="preserve">му</w:t>
        </w:r>
      </w:ins>
      <w:del w:author="Анка Ермак" w:id="0" w:date="2024-04-09T11:43:40Z">
        <w:r w:rsidDel="00000000" w:rsidR="00000000" w:rsidRPr="00000000">
          <w:rPr>
            <w:rFonts w:ascii="Cambria" w:cs="Cambria" w:eastAsia="Cambria" w:hAnsi="Cambria"/>
            <w:color w:val="222222"/>
            <w:highlight w:val="white"/>
            <w:rtl w:val="0"/>
          </w:rPr>
          <w:delText xml:space="preserve">й</w:delText>
        </w:r>
      </w:del>
      <w:r w:rsidDel="00000000" w:rsidR="00000000" w:rsidRPr="00000000">
        <w:rPr>
          <w:rFonts w:ascii="Cambria" w:cs="Cambria" w:eastAsia="Cambria" w:hAnsi="Cambria"/>
          <w:color w:val="22222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3"/>
        </w:numPr>
        <w:ind w:left="720" w:hanging="360"/>
        <w:jc w:val="both"/>
        <w:rPr>
          <w:rFonts w:ascii="Cambria" w:cs="Cambria" w:eastAsia="Cambria" w:hAnsi="Cambria"/>
          <w:color w:val="222222"/>
          <w:highlight w:val="white"/>
          <w:u w:val="none"/>
        </w:rPr>
      </w:pPr>
      <w:r w:rsidDel="00000000" w:rsidR="00000000" w:rsidRPr="00000000">
        <w:rPr>
          <w:rFonts w:ascii="Cambria" w:cs="Cambria" w:eastAsia="Cambria" w:hAnsi="Cambria"/>
          <w:color w:val="222222"/>
          <w:highlight w:val="white"/>
          <w:rtl w:val="0"/>
        </w:rPr>
        <w:t xml:space="preserve">сам стажер не до конца понимает какую информацию ему необходимо предоставлять и получать от других сотрудников, в какие сроки и каким способом ее передавать 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3"/>
        </w:numPr>
        <w:ind w:left="720" w:hanging="360"/>
        <w:jc w:val="both"/>
        <w:rPr>
          <w:rFonts w:ascii="Cambria" w:cs="Cambria" w:eastAsia="Cambria" w:hAnsi="Cambria"/>
          <w:color w:val="222222"/>
          <w:highlight w:val="white"/>
          <w:u w:val="none"/>
        </w:rPr>
      </w:pPr>
      <w:r w:rsidDel="00000000" w:rsidR="00000000" w:rsidRPr="00000000">
        <w:rPr>
          <w:rFonts w:ascii="Cambria" w:cs="Cambria" w:eastAsia="Cambria" w:hAnsi="Cambria"/>
          <w:color w:val="222222"/>
          <w:highlight w:val="white"/>
          <w:rtl w:val="0"/>
        </w:rPr>
        <w:t xml:space="preserve">некоторые сотрудники компании могут находиться в состоянии замешательства при виде нового сотрудника, т.к. не знают кто это и в какой компании он работает, на какой должности и почему.</w:t>
      </w:r>
    </w:p>
    <w:p w:rsidR="00000000" w:rsidDel="00000000" w:rsidP="00000000" w:rsidRDefault="00000000" w:rsidRPr="00000000" w14:paraId="00000011">
      <w:pPr>
        <w:pageBreakBefore w:val="0"/>
        <w:jc w:val="both"/>
        <w:rPr>
          <w:rFonts w:ascii="Cambria" w:cs="Cambria" w:eastAsia="Cambria" w:hAnsi="Cambria"/>
          <w:color w:val="222222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222222"/>
          <w:highlight w:val="white"/>
          <w:rtl w:val="0"/>
        </w:rPr>
        <w:t xml:space="preserve">Поэтому стажер может создать полную неразбериху в деятельности на новой должности. Необходимо иметь в виду, что дела в компании как-то идут и без него, и как правило, никто из сотрудников на него не рассчитывает, люди делают свою работу так, как уже привыкли это делать.</w:t>
      </w:r>
    </w:p>
    <w:p w:rsidR="00000000" w:rsidDel="00000000" w:rsidP="00000000" w:rsidRDefault="00000000" w:rsidRPr="00000000" w14:paraId="00000012">
      <w:pPr>
        <w:pageBreakBefore w:val="0"/>
        <w:spacing w:after="240" w:before="240" w:lineRule="auto"/>
        <w:jc w:val="both"/>
        <w:rPr>
          <w:rFonts w:ascii="Cambria" w:cs="Cambria" w:eastAsia="Cambria" w:hAnsi="Cambria"/>
          <w:color w:val="222222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222222"/>
          <w:highlight w:val="white"/>
          <w:rtl w:val="0"/>
        </w:rPr>
        <w:t xml:space="preserve">Это можно сравнить с ситуацией, когда в отдел продаж нанимают нового менеджера по продажам, но на него никто не обращает внимание до тех пор, пока он не сделает первую отгрузку на клиента. Никто не обращается к нему за помощью, никто особенно не интересуется его мнением. Можно сказать, что пока сотрудники не увидят результаты его работы - им  не понятно зачем он нужен в компании и зачем им тратить время на коммуникацию с ним. Могут пройти месяцы, прежде чем сотрудники увидят его результаты и поймут что он ценный для компании сотрудник. Выполнение формулы Несуществования для Нового поста позволяет быстро справиться с такой </w:t>
      </w:r>
      <w:r w:rsidDel="00000000" w:rsidR="00000000" w:rsidRPr="00000000">
        <w:rPr>
          <w:rFonts w:ascii="Cambria" w:cs="Cambria" w:eastAsia="Cambria" w:hAnsi="Cambria"/>
          <w:color w:val="222222"/>
          <w:highlight w:val="white"/>
          <w:rtl w:val="0"/>
        </w:rPr>
        <w:t xml:space="preserve">ситуацией</w:t>
      </w:r>
      <w:r w:rsidDel="00000000" w:rsidR="00000000" w:rsidRPr="00000000">
        <w:rPr>
          <w:rFonts w:ascii="Cambria" w:cs="Cambria" w:eastAsia="Cambria" w:hAnsi="Cambria"/>
          <w:color w:val="222222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3">
      <w:pPr>
        <w:pageBreakBefore w:val="0"/>
        <w:spacing w:after="240" w:before="240" w:lineRule="auto"/>
        <w:jc w:val="both"/>
        <w:rPr>
          <w:rFonts w:ascii="Cambria" w:cs="Cambria" w:eastAsia="Cambria" w:hAnsi="Cambria"/>
          <w:b w:val="1"/>
          <w:color w:val="222222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color w:val="222222"/>
          <w:highlight w:val="white"/>
          <w:rtl w:val="0"/>
        </w:rPr>
        <w:t xml:space="preserve">Формула Несуществования  для Нового поста: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spacing w:after="0" w:afterAutospacing="0" w:lineRule="auto"/>
        <w:ind w:left="720" w:hanging="360"/>
        <w:rPr>
          <w:rFonts w:ascii="Cambria" w:cs="Cambria" w:eastAsia="Cambria" w:hAnsi="Cambria"/>
          <w:b w:val="1"/>
          <w:color w:val="222222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color w:val="222222"/>
          <w:highlight w:val="white"/>
          <w:rtl w:val="0"/>
        </w:rPr>
        <w:t xml:space="preserve">Найдите линию коммуникации.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spacing w:after="0" w:afterAutospacing="0" w:lineRule="auto"/>
        <w:ind w:left="720" w:hanging="360"/>
        <w:rPr>
          <w:rFonts w:ascii="Cambria" w:cs="Cambria" w:eastAsia="Cambria" w:hAnsi="Cambria"/>
          <w:b w:val="1"/>
          <w:color w:val="222222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color w:val="222222"/>
          <w:highlight w:val="white"/>
          <w:rtl w:val="0"/>
        </w:rPr>
        <w:t xml:space="preserve">Добейтесь, чтобы о вас узнали.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2"/>
        </w:numPr>
        <w:spacing w:after="0" w:afterAutospacing="0" w:lineRule="auto"/>
        <w:ind w:left="720" w:hanging="360"/>
        <w:rPr>
          <w:rFonts w:ascii="Cambria" w:cs="Cambria" w:eastAsia="Cambria" w:hAnsi="Cambria"/>
          <w:b w:val="1"/>
          <w:color w:val="222222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color w:val="222222"/>
          <w:highlight w:val="white"/>
          <w:rtl w:val="0"/>
        </w:rPr>
        <w:t xml:space="preserve">Выясните, что от вас требуется или чего от вас хотят.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2"/>
        </w:numPr>
        <w:spacing w:after="240" w:lineRule="auto"/>
        <w:ind w:left="720" w:hanging="360"/>
        <w:rPr>
          <w:rFonts w:ascii="Cambria" w:cs="Cambria" w:eastAsia="Cambria" w:hAnsi="Cambria"/>
          <w:b w:val="1"/>
          <w:color w:val="222222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color w:val="222222"/>
          <w:highlight w:val="white"/>
          <w:rtl w:val="0"/>
        </w:rPr>
        <w:t xml:space="preserve">Делайте, производите и (или) предоставляйте то, что требуется.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after="240" w:before="240" w:lineRule="auto"/>
        <w:jc w:val="both"/>
        <w:rPr>
          <w:rFonts w:ascii="Cambria" w:cs="Cambria" w:eastAsia="Cambria" w:hAnsi="Cambria"/>
          <w:b w:val="1"/>
          <w:color w:val="222222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color w:val="222222"/>
          <w:highlight w:val="white"/>
          <w:rtl w:val="0"/>
        </w:rPr>
        <w:t xml:space="preserve">1.“Найдите линию коммуникации”. </w:t>
      </w:r>
    </w:p>
    <w:p w:rsidR="00000000" w:rsidDel="00000000" w:rsidP="00000000" w:rsidRDefault="00000000" w:rsidRPr="00000000" w14:paraId="00000019">
      <w:pPr>
        <w:pageBreakBefore w:val="0"/>
        <w:spacing w:after="240" w:before="240" w:lineRule="auto"/>
        <w:jc w:val="both"/>
        <w:rPr>
          <w:rFonts w:ascii="Cambria" w:cs="Cambria" w:eastAsia="Cambria" w:hAnsi="Cambria"/>
          <w:color w:val="222222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222222"/>
          <w:highlight w:val="white"/>
          <w:rtl w:val="0"/>
        </w:rPr>
        <w:t xml:space="preserve">Линия коммуникации -</w:t>
      </w:r>
      <w:r w:rsidDel="00000000" w:rsidR="00000000" w:rsidRPr="00000000">
        <w:rPr>
          <w:color w:val="4d5156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22222"/>
          <w:highlight w:val="white"/>
          <w:rtl w:val="0"/>
        </w:rPr>
        <w:t xml:space="preserve">это средства связи, по которым передают, посылают и получают информацию.  В компании эти линии используются для постановки задач, предоставления отчетов и данных, передачи сообщений, писем, договоров и т.д. Вот лишь немногие </w:t>
      </w:r>
      <w:r w:rsidDel="00000000" w:rsidR="00000000" w:rsidRPr="00000000">
        <w:rPr>
          <w:rFonts w:ascii="Cambria" w:cs="Cambria" w:eastAsia="Cambria" w:hAnsi="Cambria"/>
          <w:color w:val="222222"/>
          <w:rtl w:val="0"/>
        </w:rPr>
        <w:t xml:space="preserve">примеры линий коммуникации: </w:t>
      </w:r>
      <w:r w:rsidDel="00000000" w:rsidR="00000000" w:rsidRPr="00000000">
        <w:rPr>
          <w:rFonts w:ascii="Cambria" w:cs="Cambria" w:eastAsia="Cambria" w:hAnsi="Cambria"/>
          <w:color w:val="222222"/>
          <w:highlight w:val="white"/>
          <w:rtl w:val="0"/>
        </w:rPr>
        <w:t xml:space="preserve">почта электронная и стационарная, телефон, </w:t>
      </w:r>
      <w:r w:rsidDel="00000000" w:rsidR="00000000" w:rsidRPr="00000000">
        <w:rPr>
          <w:rFonts w:ascii="Cambria" w:cs="Cambria" w:eastAsia="Cambria" w:hAnsi="Cambria"/>
          <w:color w:val="222222"/>
          <w:rtl w:val="0"/>
        </w:rPr>
        <w:t xml:space="preserve">1С, телеграмм и тд.. Устный обмен информации может считаться коммуникационной линией только тогда, когда результаты обсуждения изложены письменно в качестве подтверждения.</w:t>
      </w:r>
      <w:r w:rsidDel="00000000" w:rsidR="00000000" w:rsidRPr="00000000">
        <w:rPr>
          <w:rFonts w:ascii="Cambria" w:cs="Cambria" w:eastAsia="Cambria" w:hAnsi="Cambria"/>
          <w:color w:val="222222"/>
          <w:highlight w:val="whit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22222"/>
          <w:highlight w:val="white"/>
          <w:rtl w:val="0"/>
        </w:rPr>
        <w:t xml:space="preserve">Стажеру необходимо найти все существующие линии коммуникации, которые будут нужны ему для того чтобы предоставлять и получать информацию, которая относится к его обязанностям, со всеми сотрудниками компании, а также с лицами вне компании, с которыми ему, возможно, придется вступать в контакт в силу своих обязанностей, и добиться чтоб его к ним подключили.  </w:t>
      </w:r>
      <w:r w:rsidDel="00000000" w:rsidR="00000000" w:rsidRPr="00000000">
        <w:rPr>
          <w:rFonts w:ascii="Cambria" w:cs="Cambria" w:eastAsia="Cambria" w:hAnsi="Cambria"/>
          <w:color w:val="222222"/>
          <w:rtl w:val="0"/>
        </w:rPr>
        <w:t xml:space="preserve">Данный шаг можно считать выполненным, когда новый сотрудник знает, зарегистрирован </w:t>
      </w:r>
      <w:r w:rsidDel="00000000" w:rsidR="00000000" w:rsidRPr="00000000">
        <w:rPr>
          <w:rFonts w:ascii="Cambria" w:cs="Cambria" w:eastAsia="Cambria" w:hAnsi="Cambria"/>
          <w:color w:val="222222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22222"/>
          <w:rtl w:val="0"/>
        </w:rPr>
        <w:t xml:space="preserve">умеет пользоваться всеми линиями коммуникации в компании, с помощью которых его пост обменивается информацией с другими сотрудниками и внешними контрагентами.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after="240" w:before="240" w:lineRule="auto"/>
        <w:jc w:val="both"/>
        <w:rPr>
          <w:rFonts w:ascii="Cambria" w:cs="Cambria" w:eastAsia="Cambria" w:hAnsi="Cambria"/>
          <w:b w:val="1"/>
          <w:color w:val="222222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color w:val="222222"/>
          <w:highlight w:val="white"/>
          <w:rtl w:val="0"/>
        </w:rPr>
        <w:t xml:space="preserve">2. “Добейтесь, чтобы о вас узнали”. </w:t>
      </w:r>
    </w:p>
    <w:p w:rsidR="00000000" w:rsidDel="00000000" w:rsidP="00000000" w:rsidRDefault="00000000" w:rsidRPr="00000000" w14:paraId="0000001B">
      <w:pPr>
        <w:pageBreakBefore w:val="0"/>
        <w:spacing w:after="240" w:before="240" w:lineRule="auto"/>
        <w:jc w:val="both"/>
        <w:rPr>
          <w:rFonts w:ascii="Cambria" w:cs="Cambria" w:eastAsia="Cambria" w:hAnsi="Cambria"/>
          <w:color w:val="222222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222222"/>
          <w:highlight w:val="white"/>
          <w:rtl w:val="0"/>
        </w:rPr>
        <w:t xml:space="preserve">Это значит, что стажер должен добиться того, чтобы все сотрудники компании и внешние контрагенты узнали о нем, как о специалисте в данной должности: о  его  обязанностях, об уровне компетентности и о том, какие задачи он будет решать, выполняя свою работу. Стажеру на этом шаге нужно озвучить что теперь по всем вопросам, касающихся его должности, нужно обращаться только к нему. Довольно часто выполнение этого шага сводят к простой формальности: “Здравствуйте, меня зовут Иван, и я — новый продавец”, а этого не достаточно. правильным будет п</w:t>
      </w:r>
      <w:r w:rsidDel="00000000" w:rsidR="00000000" w:rsidRPr="00000000">
        <w:rPr>
          <w:rFonts w:ascii="Cambria" w:cs="Cambria" w:eastAsia="Cambria" w:hAnsi="Cambria"/>
          <w:color w:val="222222"/>
          <w:highlight w:val="white"/>
          <w:rtl w:val="0"/>
        </w:rPr>
        <w:t xml:space="preserve">ри прохождении формулы со всеми сотрудниками указать свое имя, фамилию, пост на который стажер заходит в компанию, предыдущий опыт работы, достижения, навыки, которыми он владеет и описать главную цель его поста. Если стажер видит, что у сотрудников возникают вопросы касательно опыта или навыков, стажер должен учесть это при донесении информации до сотрудников  и доносить информацию так, чтобы у сотрудников не возникало вопросов.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after="240" w:before="240" w:lineRule="auto"/>
        <w:jc w:val="both"/>
        <w:rPr>
          <w:rFonts w:ascii="Cambria" w:cs="Cambria" w:eastAsia="Cambria" w:hAnsi="Cambria"/>
          <w:color w:val="222222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222222"/>
          <w:highlight w:val="white"/>
          <w:rtl w:val="0"/>
        </w:rPr>
        <w:t xml:space="preserve">Например, если менеджер по продажам выполняет этот шаг со своим руководителем, который и так хорошо осведомлен о его должностных обязанностях, важным будет рассказать руководителю об опыте в продажах, своих сильных и слабых сторонах, о целях в отношении работы, а также о достижениях и результатах на прошлом месте работы , о навыках которыми он обладает. </w:t>
      </w:r>
      <w:r w:rsidDel="00000000" w:rsidR="00000000" w:rsidRPr="00000000">
        <w:rPr>
          <w:rFonts w:ascii="Cambria" w:cs="Cambria" w:eastAsia="Cambria" w:hAnsi="Cambria"/>
          <w:color w:val="222222"/>
          <w:highlight w:val="white"/>
          <w:rtl w:val="0"/>
        </w:rPr>
        <w:t xml:space="preserve">Этот шаг можно считать завершенным, когда все сотрудники и контрагенты знают нового сотрудника, как специалиста в данной должности, и обращаются напрямую к нему.</w:t>
      </w:r>
    </w:p>
    <w:p w:rsidR="00000000" w:rsidDel="00000000" w:rsidP="00000000" w:rsidRDefault="00000000" w:rsidRPr="00000000" w14:paraId="0000001D">
      <w:pPr>
        <w:pageBreakBefore w:val="0"/>
        <w:spacing w:after="240" w:before="240" w:lineRule="auto"/>
        <w:jc w:val="both"/>
        <w:rPr>
          <w:rFonts w:ascii="Cambria" w:cs="Cambria" w:eastAsia="Cambria" w:hAnsi="Cambria"/>
          <w:b w:val="1"/>
          <w:color w:val="222222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color w:val="222222"/>
          <w:highlight w:val="white"/>
          <w:rtl w:val="0"/>
        </w:rPr>
        <w:t xml:space="preserve">3. “Выясните, что от вас требуется или чего от вас хотят”.</w:t>
      </w:r>
    </w:p>
    <w:p w:rsidR="00000000" w:rsidDel="00000000" w:rsidP="00000000" w:rsidRDefault="00000000" w:rsidRPr="00000000" w14:paraId="0000001E">
      <w:pPr>
        <w:pageBreakBefore w:val="0"/>
        <w:spacing w:after="240" w:before="240" w:lineRule="auto"/>
        <w:jc w:val="both"/>
        <w:rPr>
          <w:rFonts w:ascii="Cambria" w:cs="Cambria" w:eastAsia="Cambria" w:hAnsi="Cambria"/>
          <w:color w:val="222222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222222"/>
          <w:highlight w:val="white"/>
          <w:rtl w:val="0"/>
        </w:rPr>
        <w:t xml:space="preserve">Иногда при выполнении этого шага можно услышать: “Мне ничего не нужно, главное — делай свою работу как можно лучше”. Это означает, что человек просто пытается отделаться от стажера, не отвечая на вопрос. Причины этого могут быть разные: ему неинтересно, он занят или просто не хочет сотрудничать. </w:t>
      </w:r>
      <w:r w:rsidDel="00000000" w:rsidR="00000000" w:rsidRPr="00000000">
        <w:rPr>
          <w:rFonts w:ascii="Cambria" w:cs="Cambria" w:eastAsia="Cambria" w:hAnsi="Cambria"/>
          <w:color w:val="222222"/>
          <w:highlight w:val="white"/>
          <w:rtl w:val="0"/>
        </w:rPr>
        <w:t xml:space="preserve">Но если принять такой формальный ответ и оставить его в покое, не выяснив, что ему нужно, формула никогда не будет завершена.</w:t>
      </w:r>
      <w:r w:rsidDel="00000000" w:rsidR="00000000" w:rsidRPr="00000000">
        <w:rPr>
          <w:rFonts w:ascii="Cambria" w:cs="Cambria" w:eastAsia="Cambria" w:hAnsi="Cambria"/>
          <w:color w:val="222222"/>
          <w:highlight w:val="white"/>
          <w:rtl w:val="0"/>
        </w:rPr>
        <w:t xml:space="preserve"> Ранее этот пост кто-то занимал и для эффективного производства своего продукта обменивался информацией с другими сотрудниками и контрагентами. Стажеру необходимо пообщаться с каждым и выяснить: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spacing w:after="0" w:afterAutospacing="0" w:before="240" w:lineRule="auto"/>
        <w:ind w:left="720" w:hanging="360"/>
        <w:jc w:val="both"/>
        <w:rPr>
          <w:rFonts w:ascii="Cambria" w:cs="Cambria" w:eastAsia="Cambria" w:hAnsi="Cambria"/>
          <w:color w:val="222222"/>
          <w:highlight w:val="white"/>
          <w:u w:val="none"/>
        </w:rPr>
      </w:pPr>
      <w:r w:rsidDel="00000000" w:rsidR="00000000" w:rsidRPr="00000000">
        <w:rPr>
          <w:rFonts w:ascii="Cambria" w:cs="Cambria" w:eastAsia="Cambria" w:hAnsi="Cambria"/>
          <w:color w:val="222222"/>
          <w:highlight w:val="white"/>
          <w:rtl w:val="0"/>
        </w:rPr>
        <w:t xml:space="preserve">контактируют ли они в силу своих обязанностей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Cambria" w:cs="Cambria" w:eastAsia="Cambria" w:hAnsi="Cambria"/>
          <w:color w:val="222222"/>
          <w:highlight w:val="white"/>
          <w:u w:val="none"/>
        </w:rPr>
      </w:pPr>
      <w:r w:rsidDel="00000000" w:rsidR="00000000" w:rsidRPr="00000000">
        <w:rPr>
          <w:rFonts w:ascii="Cambria" w:cs="Cambria" w:eastAsia="Cambria" w:hAnsi="Cambria"/>
          <w:color w:val="222222"/>
          <w:highlight w:val="white"/>
          <w:rtl w:val="0"/>
        </w:rPr>
        <w:t xml:space="preserve">какие данные и </w:t>
      </w:r>
      <w:r w:rsidDel="00000000" w:rsidR="00000000" w:rsidRPr="00000000">
        <w:rPr>
          <w:rFonts w:ascii="Cambria" w:cs="Cambria" w:eastAsia="Cambria" w:hAnsi="Cambria"/>
          <w:color w:val="222222"/>
          <w:highlight w:val="white"/>
          <w:rtl w:val="0"/>
        </w:rPr>
        <w:t xml:space="preserve">по каким линиям коммуникации</w:t>
      </w:r>
      <w:r w:rsidDel="00000000" w:rsidR="00000000" w:rsidRPr="00000000">
        <w:rPr>
          <w:rFonts w:ascii="Cambria" w:cs="Cambria" w:eastAsia="Cambria" w:hAnsi="Cambria"/>
          <w:color w:val="222222"/>
          <w:highlight w:val="white"/>
          <w:rtl w:val="0"/>
        </w:rPr>
        <w:t xml:space="preserve"> стажер предоставляет сотруднику </w:t>
      </w:r>
      <w:r w:rsidDel="00000000" w:rsidR="00000000" w:rsidRPr="00000000">
        <w:rPr>
          <w:rFonts w:ascii="Cambria" w:cs="Cambria" w:eastAsia="Cambria" w:hAnsi="Cambria"/>
          <w:color w:val="222222"/>
          <w:highlight w:val="white"/>
          <w:rtl w:val="0"/>
        </w:rPr>
        <w:t xml:space="preserve">(отчеты, задачи, бланки, послания, письма)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Cambria" w:cs="Cambria" w:eastAsia="Cambria" w:hAnsi="Cambria"/>
          <w:color w:val="222222"/>
          <w:highlight w:val="white"/>
          <w:u w:val="none"/>
        </w:rPr>
      </w:pPr>
      <w:r w:rsidDel="00000000" w:rsidR="00000000" w:rsidRPr="00000000">
        <w:rPr>
          <w:rFonts w:ascii="Cambria" w:cs="Cambria" w:eastAsia="Cambria" w:hAnsi="Cambria"/>
          <w:color w:val="222222"/>
          <w:highlight w:val="white"/>
          <w:rtl w:val="0"/>
        </w:rPr>
        <w:t xml:space="preserve">какие данные и по каким линиям коммуникации новый сотрудник получает от сотрудника,  и что с ними делает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Cambria" w:cs="Cambria" w:eastAsia="Cambria" w:hAnsi="Cambria"/>
          <w:color w:val="222222"/>
          <w:highlight w:val="white"/>
          <w:u w:val="none"/>
        </w:rPr>
      </w:pPr>
      <w:r w:rsidDel="00000000" w:rsidR="00000000" w:rsidRPr="00000000">
        <w:rPr>
          <w:rFonts w:ascii="Cambria" w:cs="Cambria" w:eastAsia="Cambria" w:hAnsi="Cambria"/>
          <w:color w:val="222222"/>
          <w:highlight w:val="white"/>
          <w:rtl w:val="0"/>
        </w:rPr>
        <w:t xml:space="preserve">в какие сроки 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"/>
        </w:numPr>
        <w:spacing w:after="240" w:before="0" w:beforeAutospacing="0" w:lineRule="auto"/>
        <w:ind w:left="720" w:hanging="360"/>
        <w:jc w:val="both"/>
        <w:rPr>
          <w:rFonts w:ascii="Cambria" w:cs="Cambria" w:eastAsia="Cambria" w:hAnsi="Cambria"/>
          <w:color w:val="222222"/>
          <w:highlight w:val="white"/>
          <w:u w:val="none"/>
        </w:rPr>
      </w:pPr>
      <w:r w:rsidDel="00000000" w:rsidR="00000000" w:rsidRPr="00000000">
        <w:rPr>
          <w:rFonts w:ascii="Cambria" w:cs="Cambria" w:eastAsia="Cambria" w:hAnsi="Cambria"/>
          <w:color w:val="222222"/>
          <w:highlight w:val="white"/>
          <w:rtl w:val="0"/>
        </w:rPr>
        <w:t xml:space="preserve">в каком формате </w:t>
      </w:r>
    </w:p>
    <w:p w:rsidR="00000000" w:rsidDel="00000000" w:rsidP="00000000" w:rsidRDefault="00000000" w:rsidRPr="00000000" w14:paraId="00000024">
      <w:pPr>
        <w:pageBreakBefore w:val="0"/>
        <w:spacing w:after="240" w:before="240" w:lineRule="auto"/>
        <w:jc w:val="both"/>
        <w:rPr>
          <w:rFonts w:ascii="Cambria" w:cs="Cambria" w:eastAsia="Cambria" w:hAnsi="Cambria"/>
          <w:color w:val="222222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222222"/>
          <w:highlight w:val="white"/>
          <w:rtl w:val="0"/>
        </w:rPr>
        <w:t xml:space="preserve">Стажер выясняет  какую информацию он должен передавать (кому, в какие сроки), и какую инфу должен получать (от кого, и что должен сделать с этой информацией) от других именно как от поста, который он занимает, а не как от человека. </w:t>
      </w:r>
      <w:r w:rsidDel="00000000" w:rsidR="00000000" w:rsidRPr="00000000">
        <w:rPr>
          <w:rFonts w:ascii="Cambria" w:cs="Cambria" w:eastAsia="Cambria" w:hAnsi="Cambria"/>
          <w:color w:val="222222"/>
          <w:highlight w:val="white"/>
          <w:rtl w:val="0"/>
        </w:rPr>
        <w:t xml:space="preserve">Выясняет относится ли полученная информация к его обязанностям, вносит относящуюся к его посту информацию в шляпу своего поста. А если кто-то из сотрудников на этом шаге начинает требовать нечто, что не относится к его обязанностям, значит, стажер не выполнил качественно предыдущий шаг. В этом случае ему стоит вернуться к предшествующему шагу и еще раз  прояснить свои ОБЯЗАННОСТИ данному сотруднику: что к ним относится, а что нет. Полученную в итоге информацию следует записать и воспроизвести каждому с кем выполнялась данная формула. </w:t>
      </w:r>
    </w:p>
    <w:p w:rsidR="00000000" w:rsidDel="00000000" w:rsidP="00000000" w:rsidRDefault="00000000" w:rsidRPr="00000000" w14:paraId="00000025">
      <w:pPr>
        <w:pageBreakBefore w:val="0"/>
        <w:spacing w:after="240" w:before="240" w:lineRule="auto"/>
        <w:jc w:val="both"/>
        <w:rPr>
          <w:rFonts w:ascii="Cambria" w:cs="Cambria" w:eastAsia="Cambria" w:hAnsi="Cambria"/>
          <w:color w:val="222222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222222"/>
          <w:highlight w:val="white"/>
          <w:rtl w:val="0"/>
        </w:rPr>
        <w:t xml:space="preserve">При этом, выполнение данного шага, не дает гарантии, что сотрудники вспомнили и озвучили Вам все свои ожидания. Поэтому, возможно, стажеру  необходимо будет еще вернуться к  данному шагу. </w:t>
      </w:r>
    </w:p>
    <w:p w:rsidR="00000000" w:rsidDel="00000000" w:rsidP="00000000" w:rsidRDefault="00000000" w:rsidRPr="00000000" w14:paraId="00000026">
      <w:pPr>
        <w:pageBreakBefore w:val="0"/>
        <w:spacing w:after="240" w:before="240" w:lineRule="auto"/>
        <w:jc w:val="both"/>
        <w:rPr>
          <w:rFonts w:ascii="Cambria" w:cs="Cambria" w:eastAsia="Cambria" w:hAnsi="Cambria"/>
          <w:b w:val="1"/>
          <w:color w:val="222222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222222"/>
          <w:highlight w:val="white"/>
          <w:rtl w:val="0"/>
        </w:rPr>
        <w:t xml:space="preserve">4. “</w:t>
      </w:r>
      <w:r w:rsidDel="00000000" w:rsidR="00000000" w:rsidRPr="00000000">
        <w:rPr>
          <w:rFonts w:ascii="Cambria" w:cs="Cambria" w:eastAsia="Cambria" w:hAnsi="Cambria"/>
          <w:b w:val="1"/>
          <w:color w:val="222222"/>
          <w:highlight w:val="white"/>
          <w:rtl w:val="0"/>
        </w:rPr>
        <w:t xml:space="preserve">Делайте, производите и (или) предоставляйте то, что требуется”</w:t>
      </w:r>
    </w:p>
    <w:p w:rsidR="00000000" w:rsidDel="00000000" w:rsidP="00000000" w:rsidRDefault="00000000" w:rsidRPr="00000000" w14:paraId="00000027">
      <w:pPr>
        <w:pageBreakBefore w:val="0"/>
        <w:spacing w:after="240" w:before="240" w:lineRule="auto"/>
        <w:jc w:val="both"/>
        <w:rPr>
          <w:rFonts w:ascii="Cambria" w:cs="Cambria" w:eastAsia="Cambria" w:hAnsi="Cambria"/>
          <w:color w:val="222222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222222"/>
          <w:highlight w:val="white"/>
          <w:rtl w:val="0"/>
        </w:rPr>
        <w:t xml:space="preserve">Теперь самое непростое: необходимо выполнить ожидаемое и предоставить </w:t>
      </w:r>
      <w:r w:rsidDel="00000000" w:rsidR="00000000" w:rsidRPr="00000000">
        <w:rPr>
          <w:rFonts w:ascii="Cambria" w:cs="Cambria" w:eastAsia="Cambria" w:hAnsi="Cambria"/>
          <w:color w:val="222222"/>
          <w:highlight w:val="white"/>
          <w:rtl w:val="0"/>
        </w:rPr>
        <w:t xml:space="preserve">по конкретной (выявленной на шаге 3) линии коммуникации</w:t>
      </w:r>
      <w:r w:rsidDel="00000000" w:rsidR="00000000" w:rsidRPr="00000000">
        <w:rPr>
          <w:rFonts w:ascii="Cambria" w:cs="Cambria" w:eastAsia="Cambria" w:hAnsi="Cambria"/>
          <w:color w:val="222222"/>
          <w:highlight w:val="white"/>
          <w:rtl w:val="0"/>
        </w:rPr>
        <w:t xml:space="preserve"> требуемый результат и то что каждый от вас хочет (и что соответствует правилам компании). </w:t>
      </w:r>
      <w:r w:rsidDel="00000000" w:rsidR="00000000" w:rsidRPr="00000000">
        <w:rPr>
          <w:rFonts w:ascii="Cambria" w:cs="Cambria" w:eastAsia="Cambria" w:hAnsi="Cambria"/>
          <w:color w:val="222222"/>
          <w:highlight w:val="white"/>
          <w:rtl w:val="0"/>
        </w:rPr>
        <w:t xml:space="preserve">Например, на шаге 3 руководитель озвучил менеджеру по продажам, что ожидает от него совершения отгрузки </w:t>
      </w:r>
      <w:r w:rsidDel="00000000" w:rsidR="00000000" w:rsidRPr="00000000">
        <w:rPr>
          <w:rFonts w:ascii="Cambria" w:cs="Cambria" w:eastAsia="Cambria" w:hAnsi="Cambria"/>
          <w:color w:val="222222"/>
          <w:highlight w:val="white"/>
          <w:rtl w:val="0"/>
        </w:rPr>
        <w:t xml:space="preserve">на конкретного очень нужного компании нового клиента</w:t>
      </w:r>
      <w:r w:rsidDel="00000000" w:rsidR="00000000" w:rsidRPr="00000000">
        <w:rPr>
          <w:rFonts w:ascii="Cambria" w:cs="Cambria" w:eastAsia="Cambria" w:hAnsi="Cambria"/>
          <w:color w:val="222222"/>
          <w:highlight w:val="white"/>
          <w:rtl w:val="0"/>
        </w:rPr>
        <w:t xml:space="preserve">, и хочет получить отчет об этом, например, в сообщении на свой телефон</w:t>
      </w:r>
      <w:r w:rsidDel="00000000" w:rsidR="00000000" w:rsidRPr="00000000">
        <w:rPr>
          <w:rFonts w:ascii="Cambria" w:cs="Cambria" w:eastAsia="Cambria" w:hAnsi="Cambria"/>
          <w:color w:val="222222"/>
          <w:highlight w:val="white"/>
          <w:rtl w:val="0"/>
        </w:rPr>
        <w:t xml:space="preserve">. Только в тот момент, когда такая отгрузка </w:t>
      </w:r>
      <w:r w:rsidDel="00000000" w:rsidR="00000000" w:rsidRPr="00000000">
        <w:rPr>
          <w:rFonts w:ascii="Cambria" w:cs="Cambria" w:eastAsia="Cambria" w:hAnsi="Cambria"/>
          <w:color w:val="222222"/>
          <w:highlight w:val="white"/>
          <w:rtl w:val="0"/>
        </w:rPr>
        <w:t xml:space="preserve">совершена</w:t>
      </w:r>
      <w:r w:rsidDel="00000000" w:rsidR="00000000" w:rsidRPr="00000000">
        <w:rPr>
          <w:rFonts w:ascii="Cambria" w:cs="Cambria" w:eastAsia="Cambria" w:hAnsi="Cambria"/>
          <w:color w:val="222222"/>
          <w:highlight w:val="white"/>
          <w:rtl w:val="0"/>
        </w:rPr>
        <w:t xml:space="preserve"> новым сотрудником-он сообщает об этом своему руководителю именно в сообщении на телефон - в глазах руководителя он становится компетентным менеджером по продажам</w:t>
      </w:r>
      <w:r w:rsidDel="00000000" w:rsidR="00000000" w:rsidRPr="00000000">
        <w:rPr>
          <w:rFonts w:ascii="Cambria" w:cs="Cambria" w:eastAsia="Cambria" w:hAnsi="Cambria"/>
          <w:color w:val="222222"/>
          <w:highlight w:val="white"/>
          <w:rtl w:val="0"/>
        </w:rPr>
        <w:t xml:space="preserve">. Это довольно простая идея. Чтобы сотрудники признали какого-то нового сотрудника, необходимо продемонстрировать им компетентность в действиях и результат. Точно так же подчиненные по-настоящему признают руководителя, только когда он предоставил им нечто, что от руководителя ожидается: хорошее управление, мудрые решения и результаты этого. </w:t>
      </w:r>
    </w:p>
    <w:p w:rsidR="00000000" w:rsidDel="00000000" w:rsidP="00000000" w:rsidRDefault="00000000" w:rsidRPr="00000000" w14:paraId="00000028">
      <w:pPr>
        <w:pageBreakBefore w:val="0"/>
        <w:spacing w:after="240" w:before="240" w:lineRule="auto"/>
        <w:jc w:val="both"/>
        <w:rPr>
          <w:rFonts w:ascii="Cambria" w:cs="Cambria" w:eastAsia="Cambria" w:hAnsi="Cambria"/>
          <w:color w:val="222222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222222"/>
          <w:highlight w:val="white"/>
          <w:rtl w:val="0"/>
        </w:rPr>
        <w:t xml:space="preserve">Это очень простые шаги, которые можно выполнить относительно быстро. Но тем не менее множество людей попадают в ловушку — они пытаются добиться успеха в деятельности, не выполнив формулу Несуществования для Нового поста. Например, менеджер по продажам становится начальником отдела продаж. Еще вчера он был менеджером по продажам с отличными результатами, а сегодня пытается руководить своими товарищами, выполнять работу руководителя. Он пытается отдавать распоряжения, добиваться исполнения, а его товарищи по работе не видят в нем руководителя, а он не имеет никакого представления о том, чего они от него ожидают как от руководителя. Если он не выполнит очень качественно формулу Несуществования для Нового поста, у него возникнет много сложностей в работе. Задачи, которые он им ставит, обычно ОТМЕНЯЮТСЯ, когда их обнаруживает вышестоящий  руководитель, потому что они нереальны. Довольно скоро это приведет к тому, что, когда сотрудники услышат, что эту задачу поставил стажер, они просто будут ее игнорировать. Светлые надежды стажера в конце концов обычно заканчиваются надеждой на то, что его переведут обратно на пост менеджера по продажам. Все против него. </w:t>
      </w:r>
    </w:p>
    <w:p w:rsidR="00000000" w:rsidDel="00000000" w:rsidP="00000000" w:rsidRDefault="00000000" w:rsidRPr="00000000" w14:paraId="00000029">
      <w:pPr>
        <w:pageBreakBefore w:val="0"/>
        <w:spacing w:after="240" w:before="240" w:lineRule="auto"/>
        <w:jc w:val="both"/>
        <w:rPr>
          <w:rFonts w:ascii="Cambria" w:cs="Cambria" w:eastAsia="Cambria" w:hAnsi="Cambria"/>
          <w:color w:val="222222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222222"/>
          <w:highlight w:val="white"/>
          <w:rtl w:val="0"/>
        </w:rPr>
        <w:t xml:space="preserve">Опыт говорит, что чем больше и сложнее область ответственности, тем больше времени уйдет на выполнение шагов формулы. В какой-то простой деятельности это можно сделать за пару часов, а для руководителя на это может уйти пара недель. </w:t>
      </w:r>
    </w:p>
    <w:p w:rsidR="00000000" w:rsidDel="00000000" w:rsidP="00000000" w:rsidRDefault="00000000" w:rsidRPr="00000000" w14:paraId="0000002A">
      <w:pPr>
        <w:pageBreakBefore w:val="0"/>
        <w:spacing w:after="240" w:before="240" w:lineRule="auto"/>
        <w:jc w:val="both"/>
        <w:rPr>
          <w:rFonts w:ascii="Cambria" w:cs="Cambria" w:eastAsia="Cambria" w:hAnsi="Cambria"/>
          <w:color w:val="222222"/>
        </w:rPr>
      </w:pPr>
      <w:r w:rsidDel="00000000" w:rsidR="00000000" w:rsidRPr="00000000">
        <w:rPr>
          <w:rFonts w:ascii="Cambria" w:cs="Cambria" w:eastAsia="Cambria" w:hAnsi="Cambria"/>
          <w:color w:val="222222"/>
          <w:highlight w:val="white"/>
          <w:rtl w:val="0"/>
        </w:rPr>
        <w:t xml:space="preserve">Если стажер не будет выполнять данные шаги, он никогда не выйдет из состояния Несуществования. Другими словами, для других сотрудников он будет просто НОЛЬ.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jc w:val="both"/>
        <w:rPr>
          <w:rFonts w:ascii="Cambria" w:cs="Cambria" w:eastAsia="Cambria" w:hAnsi="Cambria"/>
          <w:color w:val="222222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222222"/>
          <w:highlight w:val="white"/>
          <w:rtl w:val="0"/>
        </w:rPr>
        <w:t xml:space="preserve">Эта формула так же применима и в тех случаях, когда сотрудник не справляется со своей работой. Он должен вновь выполнить формулу Несуществования для нового поста.</w:t>
      </w:r>
    </w:p>
    <w:p w:rsidR="00000000" w:rsidDel="00000000" w:rsidP="00000000" w:rsidRDefault="00000000" w:rsidRPr="00000000" w14:paraId="0000002C">
      <w:pPr>
        <w:pageBreakBefore w:val="0"/>
        <w:jc w:val="both"/>
        <w:rPr>
          <w:rFonts w:ascii="Cambria" w:cs="Cambria" w:eastAsia="Cambria" w:hAnsi="Cambria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jc w:val="both"/>
        <w:rPr>
          <w:rFonts w:ascii="Cambria" w:cs="Cambria" w:eastAsia="Cambria" w:hAnsi="Cambria"/>
          <w:color w:val="222222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222222"/>
          <w:highlight w:val="white"/>
          <w:rtl w:val="0"/>
        </w:rPr>
        <w:t xml:space="preserve">Если воспользоваться шагами данной формулы, вы быстрее и более эффективно начнете производить ЦКП вашего поста.</w:t>
      </w:r>
    </w:p>
    <w:p w:rsidR="00000000" w:rsidDel="00000000" w:rsidP="00000000" w:rsidRDefault="00000000" w:rsidRPr="00000000" w14:paraId="0000002E">
      <w:pPr>
        <w:pageBreakBefore w:val="0"/>
        <w:jc w:val="both"/>
        <w:rPr>
          <w:rFonts w:ascii="Cambria" w:cs="Cambria" w:eastAsia="Cambria" w:hAnsi="Cambria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jc w:val="right"/>
        <w:rPr/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Владелец ООО «Компания ВБА»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jc w:val="righ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Мороз Геннадий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jc w:val="right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jc w:val="right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jc w:val="right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jc w:val="right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jc w:val="right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jc w:val="right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jc w:val="right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jc w:val="right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right"/>
        <w:rPr>
          <w:rFonts w:ascii="Cambria" w:cs="Cambria" w:eastAsia="Cambria" w:hAnsi="Cambria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right"/>
        <w:rPr>
          <w:rFonts w:ascii="Cambria" w:cs="Cambria" w:eastAsia="Cambria" w:hAnsi="Cambria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right"/>
        <w:rPr>
          <w:rFonts w:ascii="Cambria" w:cs="Cambria" w:eastAsia="Cambria" w:hAnsi="Cambria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right"/>
        <w:rPr>
          <w:rFonts w:ascii="Cambria" w:cs="Cambria" w:eastAsia="Cambria" w:hAnsi="Cambria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right"/>
        <w:rPr>
          <w:rFonts w:ascii="Cambria" w:cs="Cambria" w:eastAsia="Cambria" w:hAnsi="Cambria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right"/>
        <w:rPr>
          <w:rFonts w:ascii="Cambria" w:cs="Cambria" w:eastAsia="Cambria" w:hAnsi="Cambria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right"/>
        <w:rPr>
          <w:rFonts w:ascii="Cambria" w:cs="Cambria" w:eastAsia="Cambria" w:hAnsi="Cambria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right"/>
        <w:rPr>
          <w:rFonts w:ascii="Cambria" w:cs="Cambria" w:eastAsia="Cambria" w:hAnsi="Cambria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right"/>
        <w:rPr>
          <w:rFonts w:ascii="Cambria" w:cs="Cambria" w:eastAsia="Cambria" w:hAnsi="Cambria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right"/>
        <w:rPr>
          <w:rFonts w:ascii="Cambria" w:cs="Cambria" w:eastAsia="Cambria" w:hAnsi="Cambria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right"/>
        <w:rPr>
          <w:rFonts w:ascii="Cambria" w:cs="Cambria" w:eastAsia="Cambria" w:hAnsi="Cambria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right"/>
        <w:rPr>
          <w:rFonts w:ascii="Cambria" w:cs="Cambria" w:eastAsia="Cambria" w:hAnsi="Cambria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right"/>
        <w:rPr>
          <w:rFonts w:ascii="Cambria" w:cs="Cambria" w:eastAsia="Cambria" w:hAnsi="Cambria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right"/>
        <w:rPr>
          <w:rFonts w:ascii="Cambria" w:cs="Cambria" w:eastAsia="Cambria" w:hAnsi="Cambria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right"/>
        <w:rPr>
          <w:rFonts w:ascii="Cambria" w:cs="Cambria" w:eastAsia="Cambria" w:hAnsi="Cambria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right"/>
        <w:rPr>
          <w:rFonts w:ascii="Cambria" w:cs="Cambria" w:eastAsia="Cambria" w:hAnsi="Cambria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right"/>
        <w:rPr>
          <w:rFonts w:ascii="Cambria" w:cs="Cambria" w:eastAsia="Cambria" w:hAnsi="Cambria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right"/>
        <w:rPr>
          <w:rFonts w:ascii="Cambria" w:cs="Cambria" w:eastAsia="Cambria" w:hAnsi="Cambria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right"/>
        <w:rPr>
          <w:rFonts w:ascii="Cambria" w:cs="Cambria" w:eastAsia="Cambria" w:hAnsi="Cambria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right"/>
        <w:rPr>
          <w:rFonts w:ascii="Cambria" w:cs="Cambria" w:eastAsia="Cambria" w:hAnsi="Cambria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right"/>
        <w:rPr>
          <w:rFonts w:ascii="Cambria" w:cs="Cambria" w:eastAsia="Cambria" w:hAnsi="Cambria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right"/>
        <w:rPr>
          <w:rFonts w:ascii="Cambria" w:cs="Cambria" w:eastAsia="Cambria" w:hAnsi="Cambria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right"/>
        <w:rPr>
          <w:rFonts w:ascii="Cambria" w:cs="Cambria" w:eastAsia="Cambria" w:hAnsi="Cambria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right"/>
        <w:rPr>
          <w:rFonts w:ascii="Cambria" w:cs="Cambria" w:eastAsia="Cambria" w:hAnsi="Cambria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right"/>
        <w:rPr>
          <w:rFonts w:ascii="Cambria" w:cs="Cambria" w:eastAsia="Cambria" w:hAnsi="Cambria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right"/>
        <w:rPr>
          <w:rFonts w:ascii="Cambria" w:cs="Cambria" w:eastAsia="Cambria" w:hAnsi="Cambria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right"/>
        <w:rPr>
          <w:rFonts w:ascii="Cambria" w:cs="Cambria" w:eastAsia="Cambria" w:hAnsi="Cambria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left"/>
        <w:rPr>
          <w:rFonts w:ascii="Cambria" w:cs="Cambria" w:eastAsia="Cambria" w:hAnsi="Cambria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right"/>
        <w:rPr/>
      </w:pPr>
      <w:r w:rsidDel="00000000" w:rsidR="00000000" w:rsidRPr="00000000">
        <w:rPr>
          <w:rFonts w:ascii="Cambria" w:cs="Cambria" w:eastAsia="Cambria" w:hAnsi="Cambria"/>
          <w:color w:val="222222"/>
          <w:highlight w:val="white"/>
          <w:rtl w:val="0"/>
        </w:rPr>
        <w:t xml:space="preserve">Приложение 1 к ИП Формула несуществования для нового поста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Бланк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A">
      <w:pPr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ПРОХОЖДЕНИЯ ФОРМУЛЫ НЕСУЩЕСТВОВАНИЯ ДЛЯ НОВОГО ПОСТА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righ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ab/>
        <w:tab/>
        <w:tab/>
        <w:tab/>
        <w:tab/>
        <w:tab/>
        <w:t xml:space="preserve">      </w:t>
        <w:tab/>
        <w:t xml:space="preserve">                  </w:t>
      </w:r>
    </w:p>
    <w:p w:rsidR="00000000" w:rsidDel="00000000" w:rsidP="00000000" w:rsidRDefault="00000000" w:rsidRPr="00000000" w14:paraId="0000005C">
      <w:pPr>
        <w:jc w:val="right"/>
        <w:rPr>
          <w:rFonts w:ascii="Cambria" w:cs="Cambria" w:eastAsia="Cambria" w:hAnsi="Cambria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ambria" w:cs="Cambria" w:eastAsia="Cambria" w:hAnsi="Cambria"/>
          <w:color w:val="222222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222222"/>
          <w:highlight w:val="white"/>
          <w:rtl w:val="0"/>
        </w:rPr>
        <w:t xml:space="preserve">Формулу несуществования для нового поста необходимо проходить со всеми сотрудниками компании, а также с внешними контрагентами, с которыми у тебя будет коммуникация согласно твоей должности.</w:t>
      </w:r>
    </w:p>
    <w:p w:rsidR="00000000" w:rsidDel="00000000" w:rsidP="00000000" w:rsidRDefault="00000000" w:rsidRPr="00000000" w14:paraId="0000005E">
      <w:pPr>
        <w:rPr>
          <w:rFonts w:ascii="Cambria" w:cs="Cambria" w:eastAsia="Cambria" w:hAnsi="Cambria"/>
          <w:color w:val="222222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222222"/>
          <w:highlight w:val="white"/>
          <w:rtl w:val="0"/>
        </w:rPr>
        <w:t xml:space="preserve">Список сотрудников, с которыми ты будешь проходить формулу несуществования для нового поста,  тебе нужно получить у НО1 или РО1, который ответственный за введения тебя в должность. </w:t>
      </w:r>
    </w:p>
    <w:p w:rsidR="00000000" w:rsidDel="00000000" w:rsidP="00000000" w:rsidRDefault="00000000" w:rsidRPr="00000000" w14:paraId="0000005F">
      <w:pPr>
        <w:rPr>
          <w:rFonts w:ascii="Cambria" w:cs="Cambria" w:eastAsia="Cambria" w:hAnsi="Cambria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ambria" w:cs="Cambria" w:eastAsia="Cambria" w:hAnsi="Cambria"/>
          <w:color w:val="222222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222222"/>
          <w:highlight w:val="white"/>
          <w:rtl w:val="0"/>
        </w:rPr>
        <w:t xml:space="preserve">В нашей группе компаний ВБА несколько компаний, тебе нужно пройти шаги формулы несуществования для нового поста со всеми сотрудниками всех компаний. Но сначала с сотрудниками из твоего отделения, потом с другими сотрудниками компании, в которой ты работаешь, а уже потом с сотрудниками других компаний, в том числе и с владельцем компании.</w:t>
      </w:r>
    </w:p>
    <w:p w:rsidR="00000000" w:rsidDel="00000000" w:rsidP="00000000" w:rsidRDefault="00000000" w:rsidRPr="00000000" w14:paraId="00000061">
      <w:pPr>
        <w:rPr>
          <w:rFonts w:ascii="Cambria" w:cs="Cambria" w:eastAsia="Cambria" w:hAnsi="Cambria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ambria" w:cs="Cambria" w:eastAsia="Cambria" w:hAnsi="Cambria"/>
          <w:color w:val="222222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222222"/>
          <w:highlight w:val="white"/>
          <w:rtl w:val="0"/>
        </w:rPr>
        <w:t xml:space="preserve">На занимаемой должности ты будешь коммуницировать с внешними контрагентами. Такими как клиенты, поставщики, сотрудники всевозможных государственных органов, специалисты, которые предоставляют регулярные услуги, перевозчики и прочее. С ними также нужно пройти формулу для нового поста. Перечень таких контрагентов ты можешь получить у НО1 или РО1, который ответственный за введения тебя в должность или в папке должности в разделе 13 Схема потоков частиц, отражающая, какие частицы приходят на пост, какие изменения необходимо производить с этими частицами, и куда их потом направлять</w:t>
      </w:r>
    </w:p>
    <w:p w:rsidR="00000000" w:rsidDel="00000000" w:rsidP="00000000" w:rsidRDefault="00000000" w:rsidRPr="00000000" w14:paraId="00000063">
      <w:pPr>
        <w:rPr>
          <w:rFonts w:ascii="Cambria" w:cs="Cambria" w:eastAsia="Cambria" w:hAnsi="Cambria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ambria" w:cs="Cambria" w:eastAsia="Cambria" w:hAnsi="Cambria"/>
          <w:color w:val="222222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222222"/>
          <w:highlight w:val="white"/>
          <w:rtl w:val="0"/>
        </w:rPr>
        <w:t xml:space="preserve">В первую очередь, все шаги формулы для нового поста тебе нужно пройти с НО1 или РО1, который ответственный за введения тебя в должность. Для того, чтобы он дал тебе коррекцию при необходимости и разрешил проходить формулу с другими сотрудниками и контрагентами</w:t>
      </w:r>
    </w:p>
    <w:p w:rsidR="00000000" w:rsidDel="00000000" w:rsidP="00000000" w:rsidRDefault="00000000" w:rsidRPr="00000000" w14:paraId="00000065">
      <w:pPr>
        <w:rPr>
          <w:rFonts w:ascii="Cambria" w:cs="Cambria" w:eastAsia="Cambria" w:hAnsi="Cambria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Cambria" w:cs="Cambria" w:eastAsia="Cambria" w:hAnsi="Cambria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Cambria" w:cs="Cambria" w:eastAsia="Cambria" w:hAnsi="Cambria"/>
          <w:b w:val="1"/>
          <w:color w:val="222222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222222"/>
          <w:highlight w:val="white"/>
          <w:rtl w:val="0"/>
        </w:rPr>
        <w:t xml:space="preserve">0 шаг </w:t>
      </w:r>
      <w:r w:rsidDel="00000000" w:rsidR="00000000" w:rsidRPr="00000000">
        <w:rPr>
          <w:rFonts w:ascii="Cambria" w:cs="Cambria" w:eastAsia="Cambria" w:hAnsi="Cambria"/>
          <w:b w:val="1"/>
          <w:color w:val="222222"/>
          <w:highlight w:val="white"/>
          <w:rtl w:val="0"/>
        </w:rPr>
        <w:t xml:space="preserve">Подготовка к прохождению формулы для нового поста</w:t>
      </w:r>
    </w:p>
    <w:p w:rsidR="00000000" w:rsidDel="00000000" w:rsidP="00000000" w:rsidRDefault="00000000" w:rsidRPr="00000000" w14:paraId="00000068">
      <w:pPr>
        <w:rPr>
          <w:rFonts w:ascii="Cambria" w:cs="Cambria" w:eastAsia="Cambria" w:hAnsi="Cambria"/>
          <w:color w:val="222222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222222"/>
          <w:highlight w:val="white"/>
          <w:rtl w:val="0"/>
        </w:rPr>
        <w:t xml:space="preserve">Прикрепи список сотрудников, с которыми ты будешь проходить шаги формулы несуществования для нового поста и расставь их по приоритетности</w:t>
      </w:r>
    </w:p>
    <w:p w:rsidR="00000000" w:rsidDel="00000000" w:rsidP="00000000" w:rsidRDefault="00000000" w:rsidRPr="00000000" w14:paraId="00000069">
      <w:pPr>
        <w:rPr>
          <w:rFonts w:ascii="Cambria" w:cs="Cambria" w:eastAsia="Cambria" w:hAnsi="Cambria"/>
          <w:color w:val="222222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5"/>
        <w:gridCol w:w="2475"/>
        <w:gridCol w:w="1440"/>
        <w:gridCol w:w="2565"/>
        <w:gridCol w:w="2505"/>
        <w:tblGridChange w:id="0">
          <w:tblGrid>
            <w:gridCol w:w="525"/>
            <w:gridCol w:w="2475"/>
            <w:gridCol w:w="1440"/>
            <w:gridCol w:w="2565"/>
            <w:gridCol w:w="25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Фамилия и имя сотрудника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Должность, которую занимает сотрудник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Какую линию коммуникации используете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Какими  данными будете обмениваться. В каком виде и в какие сроки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line="240" w:lineRule="auto"/>
              <w:rPr>
                <w:rFonts w:ascii="Cambria" w:cs="Cambria" w:eastAsia="Cambria" w:hAnsi="Cambria"/>
                <w:b w:val="1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222222"/>
                <w:highlight w:val="white"/>
                <w:rtl w:val="0"/>
              </w:rPr>
              <w:t xml:space="preserve">Управляющая компания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Мороз Геннадий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владелец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Расин Алексей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генеральный директор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Ходичев Сергей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ИТ специалист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Шеболдасова Ирина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РО1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Неживая Елизавета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РО6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Литвак Юлия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РСФ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Миняйло Алена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Помощник владельца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line="240" w:lineRule="auto"/>
              <w:rPr>
                <w:rFonts w:ascii="Cambria" w:cs="Cambria" w:eastAsia="Cambria" w:hAnsi="Cambria"/>
                <w:b w:val="1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222222"/>
                <w:highlight w:val="white"/>
                <w:rtl w:val="0"/>
              </w:rPr>
              <w:t xml:space="preserve">Беги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Ткачук Настя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Исполнительный директор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Смык Оксана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НО2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Шведов Александр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менеджер по благоустройству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Шевцов Александр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специалист по договорной работе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Исаева Мария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РО1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Киро Миша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РО2 Украина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line="240" w:lineRule="auto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Рыжков Кирилл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line="240" w:lineRule="auto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менеджер по продажам Украина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line="240" w:lineRule="auto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Усков Юра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line="240" w:lineRule="auto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менеджер по продажам Украина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line="240" w:lineRule="auto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Онушко Антон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line="240" w:lineRule="auto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РО2 Европа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line="240" w:lineRule="auto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Лядский Андрей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line="240" w:lineRule="auto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менеджер по продажам Европа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line="240" w:lineRule="auto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Бутько Алексей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line="240" w:lineRule="auto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менеджер по продажам Европа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line="240" w:lineRule="auto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Гурин Стас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line="240" w:lineRule="auto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РО3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line="240" w:lineRule="auto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Ягупова Катя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line="240" w:lineRule="auto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НО7-НО8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line="240" w:lineRule="auto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Билецкая Лариса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line="240" w:lineRule="auto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НО9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line="240" w:lineRule="auto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Панасенко Гриша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line="240" w:lineRule="auto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РО4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line="240" w:lineRule="auto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Никитин Виталий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line="240" w:lineRule="auto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НО10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line="240" w:lineRule="auto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Ампилогов Денис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line="240" w:lineRule="auto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НО12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line="240" w:lineRule="auto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Шатило Наташа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line="240" w:lineRule="auto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НО11 Украина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line="240" w:lineRule="auto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Даскалеску Иван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line="240" w:lineRule="auto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НО11 Европе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line="240" w:lineRule="auto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Дубина Валентина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line="240" w:lineRule="auto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бухгалтер по производству Украина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line="240" w:lineRule="auto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Йонаш Ольга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line="240" w:lineRule="auto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бухгалтер по производству Европа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highlight w:val="white"/>
                <w:rtl w:val="0"/>
              </w:rPr>
              <w:t xml:space="preserve">Известняки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line="240" w:lineRule="auto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line="240" w:lineRule="auto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Устинов Сергей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line="240" w:lineRule="auto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Исполнительный директор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Смык Оксана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НО2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Шведов Александр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менеджер по благоустройству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Шевцов Александр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специалист по договорной работе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line="240" w:lineRule="auto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Волошина Алла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line="240" w:lineRule="auto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РО1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line="240" w:lineRule="auto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Лахно Ярослав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line="240" w:lineRule="auto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РО2 МП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line="240" w:lineRule="auto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Кинаш Ярослав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line="240" w:lineRule="auto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РО2 Известняки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line="240" w:lineRule="auto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Фомина Виктория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line="240" w:lineRule="auto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менеджер по продажам Известняки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line="240" w:lineRule="auto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Логвиненко Анна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line="240" w:lineRule="auto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РО3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line="240" w:lineRule="auto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Чакветадзе Настя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spacing w:line="240" w:lineRule="auto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НО7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spacing w:line="240" w:lineRule="auto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Борисенко Ольга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spacing w:line="240" w:lineRule="auto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НО8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pacing w:line="240" w:lineRule="auto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Василько Юля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line="240" w:lineRule="auto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НО9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1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pacing w:line="240" w:lineRule="auto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Довженко Стас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spacing w:line="240" w:lineRule="auto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РО4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1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spacing w:line="240" w:lineRule="auto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Старичок Виталий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spacing w:line="240" w:lineRule="auto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НО10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spacing w:line="240" w:lineRule="auto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Гоцык Ирина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spacing w:line="240" w:lineRule="auto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логист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spacing w:line="240" w:lineRule="auto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Кандидатов Юрий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spacing w:line="240" w:lineRule="auto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логист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spacing w:line="240" w:lineRule="auto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Бахтина Наташа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spacing w:line="240" w:lineRule="auto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бухгалтер производства Каменец-Подольский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highlight w:val="white"/>
                <w:rtl w:val="0"/>
              </w:rPr>
              <w:t xml:space="preserve">Ваша Бизнес Академия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spacing w:line="240" w:lineRule="auto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spacing w:line="240" w:lineRule="auto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Тараненко Катя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spacing w:line="240" w:lineRule="auto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менеджер по продажам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spacing w:line="240" w:lineRule="auto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spacing w:line="240" w:lineRule="auto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E">
      <w:pPr>
        <w:rPr>
          <w:rFonts w:ascii="Cambria" w:cs="Cambria" w:eastAsia="Cambria" w:hAnsi="Cambria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rFonts w:ascii="Cambria" w:cs="Cambria" w:eastAsia="Cambria" w:hAnsi="Cambria"/>
          <w:color w:val="222222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222222"/>
          <w:highlight w:val="white"/>
          <w:rtl w:val="0"/>
        </w:rPr>
        <w:t xml:space="preserve">Прикрепи список контрагентов, с которыми ты будешь проходить шаги формулы несуществования для нового поста </w:t>
      </w:r>
    </w:p>
    <w:p w:rsidR="00000000" w:rsidDel="00000000" w:rsidP="00000000" w:rsidRDefault="00000000" w:rsidRPr="00000000" w14:paraId="00000170">
      <w:pPr>
        <w:rPr>
          <w:rFonts w:ascii="Cambria" w:cs="Cambria" w:eastAsia="Cambria" w:hAnsi="Cambria"/>
          <w:color w:val="222222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5"/>
        <w:gridCol w:w="3480"/>
        <w:gridCol w:w="2550"/>
        <w:gridCol w:w="2550"/>
        <w:tblGridChange w:id="0">
          <w:tblGrid>
            <w:gridCol w:w="375"/>
            <w:gridCol w:w="3480"/>
            <w:gridCol w:w="2550"/>
            <w:gridCol w:w="25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Фамилия и имя контрагента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Контактная информация (компания, должность, телефон)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Какими данными будете обмениваться. В каком виде и в каком сроке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5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6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7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9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A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B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D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E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F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1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2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3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5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6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7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9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A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B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D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E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F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1">
      <w:pPr>
        <w:rPr>
          <w:rFonts w:ascii="Cambria" w:cs="Cambria" w:eastAsia="Cambria" w:hAnsi="Cambria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rFonts w:ascii="Cambria" w:cs="Cambria" w:eastAsia="Cambria" w:hAnsi="Cambria"/>
          <w:color w:val="222222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222222"/>
          <w:highlight w:val="white"/>
          <w:rtl w:val="0"/>
        </w:rPr>
        <w:t xml:space="preserve">Продукт шага 0: заполненная таблица данными о сотрудниках (фамилия, имя, должность) и контрагентах(фамилия, имя, контактная информация)</w:t>
      </w:r>
    </w:p>
    <w:p w:rsidR="00000000" w:rsidDel="00000000" w:rsidP="00000000" w:rsidRDefault="00000000" w:rsidRPr="00000000" w14:paraId="00000193">
      <w:pPr>
        <w:rPr>
          <w:rFonts w:ascii="Cambria" w:cs="Cambria" w:eastAsia="Cambria" w:hAnsi="Cambria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jc w:val="both"/>
        <w:rPr>
          <w:rFonts w:ascii="Cambria" w:cs="Cambria" w:eastAsia="Cambria" w:hAnsi="Cambria"/>
          <w:b w:val="1"/>
          <w:color w:val="222222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222222"/>
          <w:highlight w:val="white"/>
          <w:rtl w:val="0"/>
        </w:rPr>
        <w:t xml:space="preserve">1 шаг </w:t>
      </w:r>
      <w:r w:rsidDel="00000000" w:rsidR="00000000" w:rsidRPr="00000000">
        <w:rPr>
          <w:rFonts w:ascii="Cambria" w:cs="Cambria" w:eastAsia="Cambria" w:hAnsi="Cambria"/>
          <w:b w:val="1"/>
          <w:color w:val="222222"/>
          <w:highlight w:val="white"/>
          <w:rtl w:val="0"/>
        </w:rPr>
        <w:t xml:space="preserve">Найдите линию коммуникации</w:t>
      </w:r>
    </w:p>
    <w:p w:rsidR="00000000" w:rsidDel="00000000" w:rsidP="00000000" w:rsidRDefault="00000000" w:rsidRPr="00000000" w14:paraId="00000195">
      <w:pPr>
        <w:jc w:val="both"/>
        <w:rPr>
          <w:rFonts w:ascii="Cambria" w:cs="Cambria" w:eastAsia="Cambria" w:hAnsi="Cambria"/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jc w:val="both"/>
        <w:rPr>
          <w:rFonts w:ascii="Cambria" w:cs="Cambria" w:eastAsia="Cambria" w:hAnsi="Cambria"/>
          <w:color w:val="222222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222222"/>
          <w:highlight w:val="white"/>
          <w:rtl w:val="0"/>
        </w:rPr>
        <w:t xml:space="preserve">Найти и добиться, чтобы тебя подключили к следующим обязательным линиям коммуникации</w:t>
      </w:r>
    </w:p>
    <w:p w:rsidR="00000000" w:rsidDel="00000000" w:rsidP="00000000" w:rsidRDefault="00000000" w:rsidRPr="00000000" w14:paraId="00000197">
      <w:pPr>
        <w:jc w:val="both"/>
        <w:rPr>
          <w:rFonts w:ascii="Cambria" w:cs="Cambria" w:eastAsia="Cambria" w:hAnsi="Cambria"/>
          <w:color w:val="222222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"/>
        <w:gridCol w:w="5550"/>
        <w:gridCol w:w="3000"/>
        <w:tblGridChange w:id="0">
          <w:tblGrid>
            <w:gridCol w:w="450"/>
            <w:gridCol w:w="5550"/>
            <w:gridCol w:w="3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Наименовании линии коммуникации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Подтверждения о подключении к линии коммуникации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Номер телефона должности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Аккаунт должности в Telegram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Аккаунт должности в Битриксе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Гугл-аккаунт должности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Аккаунт должности в 1С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Аккаунт должности на Платруме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Почту должности vba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0">
      <w:pPr>
        <w:jc w:val="both"/>
        <w:rPr>
          <w:rFonts w:ascii="Cambria" w:cs="Cambria" w:eastAsia="Cambria" w:hAnsi="Cambria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jc w:val="both"/>
        <w:rPr>
          <w:rFonts w:ascii="Cambria" w:cs="Cambria" w:eastAsia="Cambria" w:hAnsi="Cambria"/>
          <w:color w:val="222222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222222"/>
          <w:highlight w:val="white"/>
          <w:rtl w:val="0"/>
        </w:rPr>
        <w:t xml:space="preserve">Найти и добиться, чтобы тебя подключили к специализированным линиям коммуникации. Например, для поста НО1 сайты по трудоустройству; для логита сайты по поиску автоперевозок</w:t>
      </w:r>
    </w:p>
    <w:p w:rsidR="00000000" w:rsidDel="00000000" w:rsidP="00000000" w:rsidRDefault="00000000" w:rsidRPr="00000000" w14:paraId="000001B2">
      <w:pPr>
        <w:jc w:val="both"/>
        <w:rPr>
          <w:rFonts w:ascii="Cambria" w:cs="Cambria" w:eastAsia="Cambria" w:hAnsi="Cambria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jc w:val="both"/>
        <w:rPr>
          <w:rFonts w:ascii="Cambria" w:cs="Cambria" w:eastAsia="Cambria" w:hAnsi="Cambria"/>
          <w:color w:val="222222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"/>
        <w:gridCol w:w="5550"/>
        <w:gridCol w:w="3000"/>
        <w:tblGridChange w:id="0">
          <w:tblGrid>
            <w:gridCol w:w="450"/>
            <w:gridCol w:w="5550"/>
            <w:gridCol w:w="3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Наименовании линии коммуникации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Подтверждения о подключении к линии коммуникации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6">
      <w:pPr>
        <w:jc w:val="both"/>
        <w:rPr>
          <w:rFonts w:ascii="Cambria" w:cs="Cambria" w:eastAsia="Cambria" w:hAnsi="Cambria"/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jc w:val="both"/>
        <w:rPr>
          <w:rFonts w:ascii="Cambria" w:cs="Cambria" w:eastAsia="Cambria" w:hAnsi="Cambria"/>
          <w:color w:val="222222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color w:val="222222"/>
          <w:highlight w:val="white"/>
          <w:rtl w:val="0"/>
        </w:rPr>
        <w:t xml:space="preserve">Продукт шага 1: </w:t>
      </w:r>
      <w:r w:rsidDel="00000000" w:rsidR="00000000" w:rsidRPr="00000000">
        <w:rPr>
          <w:rFonts w:ascii="Cambria" w:cs="Cambria" w:eastAsia="Cambria" w:hAnsi="Cambria"/>
          <w:color w:val="222222"/>
          <w:highlight w:val="white"/>
          <w:rtl w:val="0"/>
        </w:rPr>
        <w:t xml:space="preserve">заполненная таблица с данными о видах линий коммуникаций</w:t>
      </w:r>
    </w:p>
    <w:p w:rsidR="00000000" w:rsidDel="00000000" w:rsidP="00000000" w:rsidRDefault="00000000" w:rsidRPr="00000000" w14:paraId="000001C8">
      <w:pPr>
        <w:jc w:val="both"/>
        <w:rPr>
          <w:rFonts w:ascii="Cambria" w:cs="Cambria" w:eastAsia="Cambria" w:hAnsi="Cambria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widowControl w:val="1"/>
        <w:spacing w:line="276" w:lineRule="auto"/>
        <w:rPr>
          <w:rFonts w:ascii="Cambria" w:cs="Cambria" w:eastAsia="Cambria" w:hAnsi="Cambria"/>
          <w:b w:val="1"/>
          <w:color w:val="222222"/>
          <w:highlight w:val="whit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2 шаг </w:t>
      </w:r>
      <w:r w:rsidDel="00000000" w:rsidR="00000000" w:rsidRPr="00000000">
        <w:rPr>
          <w:rFonts w:ascii="Cambria" w:cs="Cambria" w:eastAsia="Cambria" w:hAnsi="Cambria"/>
          <w:b w:val="1"/>
          <w:color w:val="222222"/>
          <w:highlight w:val="white"/>
          <w:rtl w:val="0"/>
        </w:rPr>
        <w:t xml:space="preserve">Добейтесь, чтобы о вас узнали</w:t>
      </w:r>
    </w:p>
    <w:p w:rsidR="00000000" w:rsidDel="00000000" w:rsidP="00000000" w:rsidRDefault="00000000" w:rsidRPr="00000000" w14:paraId="000001CA">
      <w:pPr>
        <w:spacing w:after="240" w:before="240" w:lineRule="auto"/>
        <w:jc w:val="both"/>
        <w:rPr>
          <w:rFonts w:ascii="Cambria" w:cs="Cambria" w:eastAsia="Cambria" w:hAnsi="Cambria"/>
          <w:color w:val="222222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222222"/>
          <w:highlight w:val="white"/>
          <w:rtl w:val="0"/>
        </w:rPr>
        <w:t xml:space="preserve">При знакомстве с сотрудниками, в своей речи тебе нужно  затронуть следующие моменты:</w:t>
      </w:r>
    </w:p>
    <w:tbl>
      <w:tblPr>
        <w:tblStyle w:val="Table5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0"/>
        <w:gridCol w:w="6135"/>
        <w:gridCol w:w="2295"/>
        <w:tblGridChange w:id="0">
          <w:tblGrid>
            <w:gridCol w:w="570"/>
            <w:gridCol w:w="6135"/>
            <w:gridCol w:w="22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Информация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Подтверждение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Твои фамилии и имя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Должность, которую ты будешь занимать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Какой ЦКП должности, которую ты будешь занимать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Какие основные обязанности ты будешь выполнять на занимаемой должности?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Кем ты работал(а) ранее и каких результатов достиг(ла) на предыдущих местах работы, что подтверждает твою компетентность для должности, которую ты будешь занимать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Какими навыками ты обладаешь, которые будут полезны на твоей новой должности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Озвучить, что теперь по всем вопросам, касающихся его должности, нужно обращаться только к тебе. Даже если сотрудник, который ранее занимал этот пост еще работает в компании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Сообщить, что ты пока еще стажер и все задачи будешь выполнять по мере своего обучения и приема функций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6">
      <w:pPr>
        <w:spacing w:after="240" w:before="240" w:lineRule="auto"/>
        <w:jc w:val="both"/>
        <w:rPr>
          <w:rFonts w:ascii="Cambria" w:cs="Cambria" w:eastAsia="Cambria" w:hAnsi="Cambria"/>
          <w:color w:val="222222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222222"/>
          <w:highlight w:val="white"/>
          <w:rtl w:val="0"/>
        </w:rPr>
        <w:t xml:space="preserve">Так как на момент, когда ты проходишь эту формулу несуществования для нового поста, ты уже общалась с непосредственным руководителем и возможно еще с какими-то сотрудниками, которые уже знают твое имя, фамилию и занимаемую тобой должность, тогда тебе не нужно дублировать ту информацию, которая им известна.</w:t>
      </w:r>
    </w:p>
    <w:p w:rsidR="00000000" w:rsidDel="00000000" w:rsidP="00000000" w:rsidRDefault="00000000" w:rsidRPr="00000000" w14:paraId="000001E7">
      <w:pPr>
        <w:spacing w:after="240" w:before="240" w:lineRule="auto"/>
        <w:jc w:val="both"/>
        <w:rPr>
          <w:rFonts w:ascii="Cambria" w:cs="Cambria" w:eastAsia="Cambria" w:hAnsi="Cambria"/>
          <w:color w:val="222222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222222"/>
          <w:highlight w:val="white"/>
          <w:rtl w:val="0"/>
        </w:rPr>
        <w:t xml:space="preserve">При знакомстве с внешними контрагентами, в своей речи тебе нужно  затронуть следующие моменты:</w:t>
      </w:r>
    </w:p>
    <w:tbl>
      <w:tblPr>
        <w:tblStyle w:val="Table6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0"/>
        <w:gridCol w:w="6135"/>
        <w:gridCol w:w="2295"/>
        <w:tblGridChange w:id="0">
          <w:tblGrid>
            <w:gridCol w:w="570"/>
            <w:gridCol w:w="6135"/>
            <w:gridCol w:w="22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Информация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Подтверждение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Твои фамилии и имя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Должность, которую ты будешь занимать и наименование компании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Озвучить, что теперь по всем вопросам, касающихся его должности, нужно обращаться только к тебе. Даже если сотрудник, который ранее занимал этот пост еще работает в компании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4">
      <w:pPr>
        <w:spacing w:after="240" w:before="240" w:lineRule="auto"/>
        <w:jc w:val="both"/>
        <w:rPr>
          <w:rFonts w:ascii="Cambria" w:cs="Cambria" w:eastAsia="Cambria" w:hAnsi="Cambria"/>
          <w:color w:val="222222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222222"/>
          <w:highlight w:val="white"/>
          <w:rtl w:val="0"/>
        </w:rPr>
        <w:t xml:space="preserve">Продукт шага 2: составленная и прикрепленная здесь речь. отдельно для сотрудников, отдельно для внешних контрагентов</w:t>
      </w:r>
    </w:p>
    <w:p w:rsidR="00000000" w:rsidDel="00000000" w:rsidP="00000000" w:rsidRDefault="00000000" w:rsidRPr="00000000" w14:paraId="000001F5">
      <w:pPr>
        <w:spacing w:after="240" w:before="240" w:lineRule="auto"/>
        <w:jc w:val="both"/>
        <w:rPr>
          <w:rFonts w:ascii="Cambria" w:cs="Cambria" w:eastAsia="Cambria" w:hAnsi="Cambria"/>
          <w:color w:val="222222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222222"/>
          <w:highlight w:val="white"/>
          <w:rtl w:val="0"/>
        </w:rPr>
        <w:t xml:space="preserve">3 шаг </w:t>
      </w:r>
      <w:r w:rsidDel="00000000" w:rsidR="00000000" w:rsidRPr="00000000">
        <w:rPr>
          <w:rFonts w:ascii="Cambria" w:cs="Cambria" w:eastAsia="Cambria" w:hAnsi="Cambria"/>
          <w:b w:val="1"/>
          <w:color w:val="222222"/>
          <w:highlight w:val="white"/>
          <w:rtl w:val="0"/>
        </w:rPr>
        <w:t xml:space="preserve">Выясните, что от вас требуется или чего от вас хотят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spacing w:after="240" w:before="240" w:lineRule="auto"/>
        <w:jc w:val="both"/>
        <w:rPr>
          <w:rFonts w:ascii="Cambria" w:cs="Cambria" w:eastAsia="Cambria" w:hAnsi="Cambria"/>
          <w:color w:val="222222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222222"/>
          <w:highlight w:val="white"/>
          <w:rtl w:val="0"/>
        </w:rPr>
        <w:t xml:space="preserve">На этом шаге, общаясь с каждым сотрудником или контрагентом, нужно получить следующие данные</w:t>
      </w:r>
    </w:p>
    <w:tbl>
      <w:tblPr>
        <w:tblStyle w:val="Table7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0"/>
        <w:gridCol w:w="6105"/>
        <w:gridCol w:w="2295"/>
        <w:tblGridChange w:id="0">
          <w:tblGrid>
            <w:gridCol w:w="600"/>
            <w:gridCol w:w="6105"/>
            <w:gridCol w:w="22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Данные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Подтверждение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контактируешь ли ты вообще с этим сотрудников в силу своих обязанностей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какими данными ты с ним обмениваешься (отчеты, задачи, бланки, зрс, люди)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по каким линиям коммуникации происходит обмен данными (телефон, телеграмм, битрикс и прочее)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в какие сроки вы предоставляете друг другу эти данные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в каком виде вы предоставляете друг другу эти данные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9">
      <w:pPr>
        <w:spacing w:after="240" w:before="240" w:lineRule="auto"/>
        <w:jc w:val="both"/>
        <w:rPr>
          <w:rFonts w:ascii="Cambria" w:cs="Cambria" w:eastAsia="Cambria" w:hAnsi="Cambria"/>
          <w:color w:val="222222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222222"/>
          <w:highlight w:val="white"/>
          <w:rtl w:val="0"/>
        </w:rPr>
        <w:t xml:space="preserve">ВАЖНО! если сотрудник, с которым ты проходишь формулу для нового поста занимает несколько должностей, тогда необходимо пройти шаги формулы отдельно по каждой должности и внести отдельно в таблицу. Формула проходится с должностью, а не с человеком</w:t>
      </w:r>
    </w:p>
    <w:p w:rsidR="00000000" w:rsidDel="00000000" w:rsidP="00000000" w:rsidRDefault="00000000" w:rsidRPr="00000000" w14:paraId="0000020A">
      <w:pPr>
        <w:spacing w:after="240" w:before="240" w:lineRule="auto"/>
        <w:jc w:val="both"/>
        <w:rPr>
          <w:rFonts w:ascii="Cambria" w:cs="Cambria" w:eastAsia="Cambria" w:hAnsi="Cambria"/>
          <w:color w:val="222222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222222"/>
          <w:highlight w:val="white"/>
          <w:rtl w:val="0"/>
        </w:rPr>
        <w:t xml:space="preserve">Пример правильно полученных данных:</w:t>
      </w:r>
    </w:p>
    <w:p w:rsidR="00000000" w:rsidDel="00000000" w:rsidP="00000000" w:rsidRDefault="00000000" w:rsidRPr="00000000" w14:paraId="0000020B">
      <w:pPr>
        <w:spacing w:after="240" w:before="240" w:lineRule="auto"/>
        <w:jc w:val="both"/>
        <w:rPr>
          <w:rFonts w:ascii="Cambria" w:cs="Cambria" w:eastAsia="Cambria" w:hAnsi="Cambria"/>
          <w:color w:val="222222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222222"/>
          <w:highlight w:val="white"/>
        </w:rPr>
        <w:drawing>
          <wp:inline distB="114300" distT="114300" distL="114300" distR="114300">
            <wp:extent cx="2505075" cy="20002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000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spacing w:after="240" w:before="240" w:lineRule="auto"/>
        <w:jc w:val="both"/>
        <w:rPr>
          <w:rFonts w:ascii="Cambria" w:cs="Cambria" w:eastAsia="Cambria" w:hAnsi="Cambria"/>
          <w:color w:val="222222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222222"/>
          <w:highlight w:val="white"/>
          <w:rtl w:val="0"/>
        </w:rPr>
        <w:t xml:space="preserve">Пример неправильно полученных данных:</w:t>
      </w:r>
    </w:p>
    <w:p w:rsidR="00000000" w:rsidDel="00000000" w:rsidP="00000000" w:rsidRDefault="00000000" w:rsidRPr="00000000" w14:paraId="0000020D">
      <w:pPr>
        <w:spacing w:after="240" w:before="240" w:lineRule="auto"/>
        <w:jc w:val="both"/>
        <w:rPr>
          <w:rFonts w:ascii="Cambria" w:cs="Cambria" w:eastAsia="Cambria" w:hAnsi="Cambria"/>
          <w:color w:val="222222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222222"/>
          <w:highlight w:val="white"/>
        </w:rPr>
        <w:drawing>
          <wp:inline distB="114300" distT="114300" distL="114300" distR="114300">
            <wp:extent cx="2495550" cy="685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spacing w:after="240" w:before="240" w:lineRule="auto"/>
        <w:jc w:val="both"/>
        <w:rPr>
          <w:rFonts w:ascii="Cambria" w:cs="Cambria" w:eastAsia="Cambria" w:hAnsi="Cambria"/>
          <w:color w:val="222222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222222"/>
          <w:highlight w:val="white"/>
          <w:rtl w:val="0"/>
        </w:rPr>
        <w:t xml:space="preserve">Продукт шага 3: заполненная таблица данными, полученными на этом шаге </w:t>
      </w:r>
    </w:p>
    <w:p w:rsidR="00000000" w:rsidDel="00000000" w:rsidP="00000000" w:rsidRDefault="00000000" w:rsidRPr="00000000" w14:paraId="0000020F">
      <w:pPr>
        <w:spacing w:after="240" w:before="240" w:lineRule="auto"/>
        <w:jc w:val="both"/>
        <w:rPr>
          <w:rFonts w:ascii="Cambria" w:cs="Cambria" w:eastAsia="Cambria" w:hAnsi="Cambria"/>
          <w:b w:val="1"/>
          <w:color w:val="222222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222222"/>
          <w:highlight w:val="white"/>
          <w:rtl w:val="0"/>
        </w:rPr>
        <w:t xml:space="preserve">Шаг 4 </w:t>
      </w:r>
      <w:r w:rsidDel="00000000" w:rsidR="00000000" w:rsidRPr="00000000">
        <w:rPr>
          <w:rFonts w:ascii="Cambria" w:cs="Cambria" w:eastAsia="Cambria" w:hAnsi="Cambria"/>
          <w:b w:val="1"/>
          <w:color w:val="222222"/>
          <w:highlight w:val="white"/>
          <w:rtl w:val="0"/>
        </w:rPr>
        <w:t xml:space="preserve">Делайте, производите и (или) предоставляйте то, что требуется</w:t>
      </w:r>
    </w:p>
    <w:p w:rsidR="00000000" w:rsidDel="00000000" w:rsidP="00000000" w:rsidRDefault="00000000" w:rsidRPr="00000000" w14:paraId="00000210">
      <w:pPr>
        <w:spacing w:after="240" w:before="240" w:lineRule="auto"/>
        <w:jc w:val="both"/>
        <w:rPr>
          <w:rFonts w:ascii="Cambria" w:cs="Cambria" w:eastAsia="Cambria" w:hAnsi="Cambria"/>
          <w:color w:val="222222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222222"/>
          <w:highlight w:val="white"/>
          <w:rtl w:val="0"/>
        </w:rPr>
        <w:t xml:space="preserve">Ты должен понять, что формула несуществование для нового поста не заканчивается полученными данными от сотрудников или контрагентов, теперь самое основное - это тебе нужно предоставлять то, что ожидают от тебя другие сотрудники или контрагенты. Возможно в ходе работы ты поймешь, что от тебя ожидают то, о чем не было сказано сотрудником когда ты проходил с ним эту формулу. Тогда тебе нужно будет дополнить свою таблицу </w:t>
      </w:r>
    </w:p>
    <w:p w:rsidR="00000000" w:rsidDel="00000000" w:rsidP="00000000" w:rsidRDefault="00000000" w:rsidRPr="00000000" w14:paraId="00000211">
      <w:pPr>
        <w:spacing w:after="240" w:before="240" w:lineRule="auto"/>
        <w:jc w:val="both"/>
        <w:rPr>
          <w:rFonts w:ascii="Cambria" w:cs="Cambria" w:eastAsia="Cambria" w:hAnsi="Cambria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spacing w:after="240" w:before="240" w:lineRule="auto"/>
        <w:jc w:val="both"/>
        <w:rPr>
          <w:rFonts w:ascii="Cambria" w:cs="Cambria" w:eastAsia="Cambria" w:hAnsi="Cambria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widowControl w:val="1"/>
        <w:spacing w:line="276" w:lineRule="auto"/>
        <w:rPr>
          <w:rFonts w:ascii="Cambria" w:cs="Cambria" w:eastAsia="Cambria" w:hAnsi="Cambria"/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pageBreakBefore w:val="0"/>
        <w:jc w:val="right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pageBreakBefore w:val="0"/>
        <w:jc w:val="right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pageBreakBefore w:val="0"/>
        <w:jc w:val="right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pageBreakBefore w:val="0"/>
        <w:jc w:val="right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pageBreakBefore w:val="0"/>
        <w:jc w:val="right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pageBreakBefore w:val="0"/>
        <w:jc w:val="right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pageBreakBefore w:val="0"/>
        <w:jc w:val="right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pageBreakBefore w:val="0"/>
        <w:jc w:val="right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pageBreakBefore w:val="0"/>
        <w:jc w:val="right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pageBreakBefore w:val="0"/>
        <w:jc w:val="right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pageBreakBefore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8" w:w="11906" w:orient="portrait"/>
      <w:pgMar w:bottom="1134" w:top="993" w:left="1134" w:right="1134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mbr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20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line="240" w:lineRule="auto"/>
      <w:jc w:val="center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1F">
    <w:pPr>
      <w:pageBreakBefore w:val="0"/>
      <w:tabs>
        <w:tab w:val="center" w:leader="none" w:pos="4680"/>
        <w:tab w:val="right" w:leader="none" w:pos="9360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-RU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color w:val="000000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