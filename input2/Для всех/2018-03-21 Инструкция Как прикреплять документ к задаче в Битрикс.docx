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bookmarkStart w:colFirst="0" w:colLast="0" w:name="_gjdgxs" w:id="0"/>
      <w:bookmarkEnd w:id="0"/>
      <w:ins w:author="Vlad Melynuk" w:id="0" w:date="2024-03-11T09:23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ins>
      <w:ins w:author="Светлана Ткачук" w:id="1" w:date="2024-03-05T07:15:44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ins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4950" cy="1000125"/>
            <wp:effectExtent b="0" l="0" r="0" t="0"/>
            <wp:docPr descr="D:\Геннадий\Desktop\VBA лого.jpg" id="2" name="image3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КАК ПРИКРЕПЛЯТЬ ДОКУМЕНТ К ЗАДАЧЕ В БИТРИКС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 xml:space="preserve">      </w:t>
        <w:tab/>
        <w:t xml:space="preserve">                    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21.03.18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 xml:space="preserve">      </w:t>
        <w:tab/>
        <w:tab/>
        <w:tab/>
        <w:t xml:space="preserve"> 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штатного сотрудника компании.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В компании часто возникает необходимость работать в задаче с документами, для этого документ необходимо прикреплять к задаче. Но нет правил прикрепления документа к задаче. В связи с этим возникают ситуации, когда документ не открывается, либо не доступен для редактирования, а также создаются копии документов, и возникает путаница при поиске необходимого документа, где же оригинал.  </w:t>
      </w:r>
    </w:p>
    <w:p w:rsidR="00000000" w:rsidDel="00000000" w:rsidP="00000000" w:rsidRDefault="00000000" w:rsidRPr="00000000" w14:paraId="0000000C">
      <w:pPr>
        <w:pageBreakBefore w:val="0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Формулировка правила: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Есть два варианта работы с операцией прикрепления: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При необходимости поработать с уже существующим документ нажимаем кнопку: «Загрузить файл» </w:t>
      </w:r>
    </w:p>
    <w:p w:rsidR="00000000" w:rsidDel="00000000" w:rsidP="00000000" w:rsidRDefault="00000000" w:rsidRPr="00000000" w14:paraId="0000000F">
      <w:pPr>
        <w:pageBreakBefore w:val="0"/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0425" cy="22834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3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Затем нажимаем на кнопку «Найти в Битрикс24»</w:t>
      </w:r>
    </w:p>
    <w:p w:rsidR="00000000" w:rsidDel="00000000" w:rsidP="00000000" w:rsidRDefault="00000000" w:rsidRPr="00000000" w14:paraId="00000011">
      <w:pPr>
        <w:pageBreakBefore w:val="0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Rule="auto"/>
        <w:ind w:left="720" w:firstLine="0"/>
        <w:rPr/>
      </w:pPr>
      <w:r w:rsidDel="00000000" w:rsidR="00000000" w:rsidRPr="00000000">
        <w:rPr/>
        <w:drawing>
          <wp:inline distB="0" distT="0" distL="0" distR="0">
            <wp:extent cx="5940425" cy="275717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Выбираем нужный документ</w:t>
      </w:r>
    </w:p>
    <w:p w:rsidR="00000000" w:rsidDel="00000000" w:rsidP="00000000" w:rsidRDefault="00000000" w:rsidRPr="00000000" w14:paraId="00000014">
      <w:pPr>
        <w:pageBreakBefore w:val="0"/>
        <w:spacing w:after="0" w:lineRule="auto"/>
        <w:ind w:left="720" w:firstLine="0"/>
        <w:rPr/>
      </w:pPr>
      <w:r w:rsidDel="00000000" w:rsidR="00000000" w:rsidRPr="00000000">
        <w:rPr/>
        <w:drawing>
          <wp:inline distB="0" distT="0" distL="0" distR="0">
            <wp:extent cx="5940425" cy="2895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Rule="auto"/>
        <w:ind w:left="720" w:firstLine="0"/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После этого обязательно нужно нажать кнопку “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Разрешить редактировать документы получателям сообщения?”</w:t>
      </w:r>
    </w:p>
    <w:p w:rsidR="00000000" w:rsidDel="00000000" w:rsidP="00000000" w:rsidRDefault="00000000" w:rsidRPr="00000000" w14:paraId="00000016">
      <w:pPr>
        <w:pageBreakBefore w:val="0"/>
        <w:spacing w:after="0" w:lineRule="auto"/>
        <w:ind w:left="720" w:firstLine="0"/>
        <w:rPr/>
      </w:pPr>
      <w:r w:rsidDel="00000000" w:rsidR="00000000" w:rsidRPr="00000000">
        <w:rPr/>
        <w:drawing>
          <wp:inline distB="0" distT="0" distL="0" distR="0">
            <wp:extent cx="5940425" cy="252984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Если документа в Битрикс еще нет:</w:t>
      </w:r>
    </w:p>
    <w:p w:rsidR="00000000" w:rsidDel="00000000" w:rsidP="00000000" w:rsidRDefault="00000000" w:rsidRPr="00000000" w14:paraId="0000001A">
      <w:pPr>
        <w:pageBreakBefore w:val="0"/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Создаем документ на компьютере, и затем загружаем на свой диск в Битрикс: </w:t>
      </w:r>
      <w:r w:rsidDel="00000000" w:rsidR="00000000" w:rsidRPr="00000000">
        <w:rPr/>
        <w:drawing>
          <wp:inline distB="0" distT="0" distL="0" distR="0">
            <wp:extent cx="5940425" cy="210756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7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После этого только этот документ мы прикрепляем к задаче,согласно описанной выше процедуре. Только после согласования и одобрения окончательной версии документа-мы можем переместить его со своего диска в Битрикс в другую папку назначения (Например: в Оргполитики, и так далее).</w:t>
      </w:r>
    </w:p>
    <w:p w:rsidR="00000000" w:rsidDel="00000000" w:rsidP="00000000" w:rsidRDefault="00000000" w:rsidRPr="00000000" w14:paraId="0000001C">
      <w:pPr>
        <w:pageBreakBefore w:val="0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Прикреплять документы любым другим способом запрещается. Соблюдение данной инструкции исключит дублирование документов, даст возможность комфортно работать с документами в задаче и обеспечит порядок в документах в Битрикс.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1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Владелец ООО «Компания ВБА»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1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Мороз Геннадий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