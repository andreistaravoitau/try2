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bookmarkStart w:colFirst="0" w:colLast="0" w:name="_gjdgxs" w:id="0"/>
      <w:bookmarkEnd w:id="0"/>
      <w:r w:rsidDel="00000000" w:rsidR="00000000" w:rsidRPr="00000000">
        <w:rPr>
          <w:rtl w:val="0"/>
        </w:rPr>
        <w:t xml:space="preserve"> </w:t>
      </w:r>
      <w:r w:rsidDel="00000000" w:rsidR="00000000" w:rsidRPr="00000000">
        <w:rPr/>
        <w:drawing>
          <wp:inline distB="114300" distT="114300" distL="114300" distR="114300">
            <wp:extent cx="5353050" cy="103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3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Серия “Организация”</w:t>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rPr>
      </w:pPr>
      <w:r w:rsidDel="00000000" w:rsidR="00000000" w:rsidRPr="00000000">
        <w:rPr>
          <w:rFonts w:ascii="Cambria" w:cs="Cambria" w:eastAsia="Cambria" w:hAnsi="Cambria"/>
          <w:b w:val="1"/>
          <w:sz w:val="36"/>
          <w:szCs w:val="36"/>
          <w:rtl w:val="0"/>
        </w:rPr>
        <w:t xml:space="preserve">Инструктивное письмо</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04">
      <w:pPr>
        <w:widowControl w:val="0"/>
        <w:spacing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 ТОМ, КАК МЕНЯЮТСЯ  ОТЧИСЛЕНИЯ В ФОНД ЗАРАБОТНОЙ ПЛАТЫ В НЕСЕЗОН</w:t>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276" w:lineRule="auto"/>
        <w:jc w:val="center"/>
        <w:rPr>
          <w:rFonts w:ascii="Cambria" w:cs="Cambria" w:eastAsia="Cambria" w:hAnsi="Cambria"/>
          <w:sz w:val="24"/>
          <w:szCs w:val="24"/>
        </w:rPr>
      </w:pPr>
      <w:r w:rsidDel="00000000" w:rsidR="00000000" w:rsidRPr="00000000">
        <w:rPr>
          <w:rFonts w:ascii="Cambria" w:cs="Cambria" w:eastAsia="Cambria" w:hAnsi="Cambria"/>
          <w:rtl w:val="0"/>
        </w:rPr>
        <w:t xml:space="preserve">                                                                                                         </w:t>
        <w:tab/>
        <w:t xml:space="preserve">  </w:t>
        <w:tab/>
        <w:t xml:space="preserve">                </w:t>
      </w:r>
      <w:r w:rsidDel="00000000" w:rsidR="00000000" w:rsidRPr="00000000">
        <w:rPr>
          <w:rFonts w:ascii="Cambria" w:cs="Cambria" w:eastAsia="Cambria" w:hAnsi="Cambria"/>
          <w:sz w:val="24"/>
          <w:szCs w:val="24"/>
          <w:rtl w:val="0"/>
        </w:rPr>
        <w:t xml:space="preserve">От 09.08.2023           </w:t>
      </w:r>
    </w:p>
    <w:p w:rsidR="00000000" w:rsidDel="00000000" w:rsidP="00000000" w:rsidRDefault="00000000" w:rsidRPr="00000000" w14:paraId="00000007">
      <w:pPr>
        <w:spacing w:line="276" w:lineRule="auto"/>
        <w:rPr>
          <w:rFonts w:ascii="Cambria" w:cs="Cambria" w:eastAsia="Cambria" w:hAnsi="Cambria"/>
        </w:rPr>
      </w:pPr>
      <w:r w:rsidDel="00000000" w:rsidR="00000000" w:rsidRPr="00000000">
        <w:rPr>
          <w:rFonts w:ascii="Cambria" w:cs="Cambria" w:eastAsia="Cambria" w:hAnsi="Cambria"/>
          <w:rtl w:val="0"/>
        </w:rPr>
        <w:t xml:space="preserve">В папку штатного сотрудника компании.</w:t>
      </w:r>
    </w:p>
    <w:p w:rsidR="00000000" w:rsidDel="00000000" w:rsidP="00000000" w:rsidRDefault="00000000" w:rsidRPr="00000000" w14:paraId="0000000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jc w:val="both"/>
        <w:rPr>
          <w:rFonts w:ascii="Cambria" w:cs="Cambria" w:eastAsia="Cambria" w:hAnsi="Cambria"/>
        </w:rPr>
      </w:pPr>
      <w:r w:rsidDel="00000000" w:rsidR="00000000" w:rsidRPr="00000000">
        <w:rPr>
          <w:rFonts w:ascii="Cambria" w:cs="Cambria" w:eastAsia="Cambria" w:hAnsi="Cambria"/>
          <w:b w:val="1"/>
          <w:rtl w:val="0"/>
        </w:rPr>
        <w:t xml:space="preserve">Причина создания правил:</w:t>
      </w:r>
      <w:r w:rsidDel="00000000" w:rsidR="00000000" w:rsidRPr="00000000">
        <w:rPr>
          <w:rFonts w:ascii="Cambria" w:cs="Cambria" w:eastAsia="Cambria" w:hAnsi="Cambria"/>
          <w:rtl w:val="0"/>
        </w:rPr>
        <w:t xml:space="preserve"> в одной из предоставляющих компаний в несезон очень сильно уменьшились объемы продаж и соответственно уменьшилась маржинальная прибыль. А так как заработной платы сотрудников зависят от маржинальной прибыли, то соответственно зарплаты сотрудников очень сильно упали. И сотрудники стали говорить что их зарплата не в рынке, а они хотят зарабатывать больше и начали требовать изменения отчислений фонд заработной платы. В ход шли все средства: и слезы, и крики, и уговоры, и угрозы, и шантаж… В итоге пришлось изменить отчисление в управляющую компанию и уменьшить зарплаты сотрудников управляющей компании для того чтобы выплатить желаемую зарплату сотрудникам предоставляющей компании. При этом, когда был сезон, сотрудники предоставляющей компании получали достаточно высокие заработные платы, которые были намного выше рыночных.</w:t>
      </w:r>
    </w:p>
    <w:p w:rsidR="00000000" w:rsidDel="00000000" w:rsidP="00000000" w:rsidRDefault="00000000" w:rsidRPr="00000000" w14:paraId="0000000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jc w:val="both"/>
        <w:rPr>
          <w:ins w:author="Aliaksei Butsko" w:id="0" w:date="2023-09-14T17:25:11Z"/>
          <w:rFonts w:ascii="Cambria" w:cs="Cambria" w:eastAsia="Cambria" w:hAnsi="Cambria"/>
        </w:rPr>
      </w:pPr>
      <w:r w:rsidDel="00000000" w:rsidR="00000000" w:rsidRPr="00000000">
        <w:rPr>
          <w:rFonts w:ascii="Cambria" w:cs="Cambria" w:eastAsia="Cambria" w:hAnsi="Cambria"/>
          <w:b w:val="1"/>
          <w:rtl w:val="0"/>
        </w:rPr>
        <w:t xml:space="preserve">Зачем эти правила нужны:</w:t>
      </w:r>
      <w:r w:rsidDel="00000000" w:rsidR="00000000" w:rsidRPr="00000000">
        <w:rPr>
          <w:rFonts w:ascii="Cambria" w:cs="Cambria" w:eastAsia="Cambria" w:hAnsi="Cambria"/>
          <w:rtl w:val="0"/>
        </w:rPr>
        <w:t xml:space="preserve"> создать у всех сотрудников единое понимание о том, как действовать в случае если руководители видят что заработная плата сотрудников административного персонала в несезон может уменьшиться и стать ниже рыночной. </w:t>
      </w:r>
      <w:ins w:author="Aliaksei Butsko" w:id="0" w:date="2023-09-14T17:25:11Z">
        <w:r w:rsidDel="00000000" w:rsidR="00000000" w:rsidRPr="00000000">
          <w:rPr>
            <w:rtl w:val="0"/>
          </w:rPr>
        </w:r>
      </w:ins>
    </w:p>
    <w:p w:rsidR="00000000" w:rsidDel="00000000" w:rsidP="00000000" w:rsidRDefault="00000000" w:rsidRPr="00000000" w14:paraId="0000000D">
      <w:pPr>
        <w:jc w:val="both"/>
        <w:rPr>
          <w:rFonts w:ascii="Cambria" w:cs="Cambria" w:eastAsia="Cambria" w:hAnsi="Cambria"/>
        </w:rPr>
      </w:pPr>
      <w:del w:author="Aliaksei Butsko" w:id="0" w:date="2023-09-14T17:25:11Z">
        <w:r w:rsidDel="00000000" w:rsidR="00000000" w:rsidRPr="00000000">
          <w:rPr>
            <w:rFonts w:ascii="Cambria" w:cs="Cambria" w:eastAsia="Cambria" w:hAnsi="Cambria"/>
            <w:rtl w:val="0"/>
          </w:rPr>
          <w:delText xml:space="preserve">Эти правила не обязательны к выполнению</w:delText>
        </w:r>
      </w:del>
      <w:r w:rsidDel="00000000" w:rsidR="00000000" w:rsidRPr="00000000">
        <w:rPr>
          <w:rFonts w:ascii="Cambria" w:cs="Cambria" w:eastAsia="Cambria" w:hAnsi="Cambria"/>
          <w:rtl w:val="0"/>
        </w:rPr>
        <w:t xml:space="preserve">. Они служат рекомендацией к исполнению для руководителя третьего отделения и для всех руководителей компании. Однако, если руководители не следуют этим правилам, и не готовятся финансово к несезону, то и вопросы о поднятии заработной платы административному персоналу в несезон не рассматриваются.</w:t>
      </w:r>
    </w:p>
    <w:p w:rsidR="00000000" w:rsidDel="00000000" w:rsidP="00000000" w:rsidRDefault="00000000" w:rsidRPr="00000000" w14:paraId="0000000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rPr>
      </w:pPr>
      <w:r w:rsidDel="00000000" w:rsidR="00000000" w:rsidRPr="00000000">
        <w:rPr>
          <w:rFonts w:ascii="Cambria" w:cs="Cambria" w:eastAsia="Cambria" w:hAnsi="Cambria"/>
          <w:b w:val="1"/>
          <w:rtl w:val="0"/>
        </w:rPr>
        <w:t xml:space="preserve">Правила:</w:t>
      </w:r>
    </w:p>
    <w:p w:rsidR="00000000" w:rsidDel="00000000" w:rsidP="00000000" w:rsidRDefault="00000000" w:rsidRPr="00000000" w14:paraId="00000010">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самостоятельно планируют необходимую прибыль компании (документ Программа финансового планирования №1)</w:t>
      </w:r>
    </w:p>
    <w:p w:rsidR="00000000" w:rsidDel="00000000" w:rsidP="00000000" w:rsidRDefault="00000000" w:rsidRPr="00000000" w14:paraId="00000011">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несут ответственность за, то чтобы компания получала прибыль в соответствии с планами по доходу.</w:t>
      </w:r>
    </w:p>
    <w:p w:rsidR="00000000" w:rsidDel="00000000" w:rsidP="00000000" w:rsidRDefault="00000000" w:rsidRPr="00000000" w14:paraId="00000012">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несут ответственность за координацию действий своего отделения, для того чтобы прибыли в компании было достаточно для покрытия всех затрат. </w:t>
      </w:r>
    </w:p>
    <w:p w:rsidR="00000000" w:rsidDel="00000000" w:rsidP="00000000" w:rsidRDefault="00000000" w:rsidRPr="00000000" w14:paraId="00000013">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отвечают за то чтобы заработная плата сотрудников была достаточная и маржинальной прибыли хватало для выплат необходимой заработной платы всем сотрудникам компании.</w:t>
      </w:r>
    </w:p>
    <w:p w:rsidR="00000000" w:rsidDel="00000000" w:rsidP="00000000" w:rsidRDefault="00000000" w:rsidRPr="00000000" w14:paraId="00000014">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Заработная плата административного персонала зависит исключительно от суммы маржинальной прибыли компании и не от чего другого.</w:t>
      </w:r>
    </w:p>
    <w:p w:rsidR="00000000" w:rsidDel="00000000" w:rsidP="00000000" w:rsidRDefault="00000000" w:rsidRPr="00000000" w14:paraId="00000015">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Отчисления в фонд заработной платы - это строго утвержденный процент от маржинальной прибыли.</w:t>
      </w:r>
    </w:p>
    <w:p w:rsidR="00000000" w:rsidDel="00000000" w:rsidP="00000000" w:rsidRDefault="00000000" w:rsidRPr="00000000" w14:paraId="00000016">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В компании отсутствуют какие-либо ставки или доплаты для административного персонала.</w:t>
      </w:r>
    </w:p>
    <w:p w:rsidR="00000000" w:rsidDel="00000000" w:rsidP="00000000" w:rsidRDefault="00000000" w:rsidRPr="00000000" w14:paraId="00000017">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денег в фонде заработной платы не хватает, это означает только одно -  руководители плохо выполняют свою работу и не учитывают все известные им факторы при создании программы финансового планирования №1</w:t>
      </w:r>
    </w:p>
    <w:p w:rsidR="00000000" w:rsidDel="00000000" w:rsidP="00000000" w:rsidRDefault="00000000" w:rsidRPr="00000000" w14:paraId="00000018">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компаний заранее планируют, когда начинается несезон</w:t>
      </w:r>
    </w:p>
    <w:p w:rsidR="00000000" w:rsidDel="00000000" w:rsidP="00000000" w:rsidRDefault="00000000" w:rsidRPr="00000000" w14:paraId="00000019">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заранее планируют работу в несезон </w:t>
      </w:r>
    </w:p>
    <w:p w:rsidR="00000000" w:rsidDel="00000000" w:rsidP="00000000" w:rsidRDefault="00000000" w:rsidRPr="00000000" w14:paraId="0000001A">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заранее финансово подготавливаются к несезону</w:t>
      </w:r>
    </w:p>
    <w:p w:rsidR="00000000" w:rsidDel="00000000" w:rsidP="00000000" w:rsidRDefault="00000000" w:rsidRPr="00000000" w14:paraId="0000001B">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при утверждении программы финансового планирования №1 самостоятельно рассчитывают размер заработной платы административного персонала на ближайшие полгода.</w:t>
      </w:r>
    </w:p>
    <w:p w:rsidR="00000000" w:rsidDel="00000000" w:rsidP="00000000" w:rsidRDefault="00000000" w:rsidRPr="00000000" w14:paraId="0000001C">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Сотрудники компании могут посмотреть свою планируемую заработную плату в утвержденном владельцем документе программа финансового планирования №1, и в случае возникновения вопросов заранее задать эти вопросы своему руководителю.</w:t>
      </w:r>
    </w:p>
    <w:p w:rsidR="00000000" w:rsidDel="00000000" w:rsidP="00000000" w:rsidRDefault="00000000" w:rsidRPr="00000000" w14:paraId="0000001D">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Руководитель финансового отделения несет персональную ответственность за расчет заработной платы каждого сотрудника административного персонала.</w:t>
      </w:r>
    </w:p>
    <w:p w:rsidR="00000000" w:rsidDel="00000000" w:rsidP="00000000" w:rsidRDefault="00000000" w:rsidRPr="00000000" w14:paraId="0000001E">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руководитель финансового отделения, благодаря своим расчётам, понимает, что заработная плата сотрудников административного персонала в какой-либо из месяца несезона будет недостаточной, он добивается, чтобы руководители действовали следующим образом:</w:t>
      </w:r>
    </w:p>
    <w:p w:rsidR="00000000" w:rsidDel="00000000" w:rsidP="00000000" w:rsidRDefault="00000000" w:rsidRPr="00000000" w14:paraId="0000001F">
      <w:pPr>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отчисление фонд заработной платы не меняются</w:t>
      </w:r>
    </w:p>
    <w:p w:rsidR="00000000" w:rsidDel="00000000" w:rsidP="00000000" w:rsidRDefault="00000000" w:rsidRPr="00000000" w14:paraId="00000020">
      <w:pPr>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формируют фонд несезона внутри фонда заработной платы</w:t>
      </w:r>
    </w:p>
    <w:p w:rsidR="00000000" w:rsidDel="00000000" w:rsidP="00000000" w:rsidRDefault="00000000" w:rsidRPr="00000000" w14:paraId="00000021">
      <w:pPr>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рассчитывают, сколько денег необходимо переводить фонд несезона для того чтобы в несезон у сотрудников административного персонала заработная плата была достаточная и в рынке </w:t>
      </w:r>
    </w:p>
    <w:p w:rsidR="00000000" w:rsidDel="00000000" w:rsidP="00000000" w:rsidRDefault="00000000" w:rsidRPr="00000000" w14:paraId="00000022">
      <w:pPr>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сотрудники административного персонала получают не всю свою заработанную заработную плату в сезон для того чтобы когда начнётся несезон было откуда выплачивать им заработную плату до рыночной</w:t>
      </w:r>
    </w:p>
    <w:p w:rsidR="00000000" w:rsidDel="00000000" w:rsidP="00000000" w:rsidRDefault="00000000" w:rsidRPr="00000000" w14:paraId="00000023">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Руководители компании несут персональную ответственность за то чтобы заработные платы сотрудников в несезон были в рынке</w:t>
      </w:r>
    </w:p>
    <w:p w:rsidR="00000000" w:rsidDel="00000000" w:rsidP="00000000" w:rsidRDefault="00000000" w:rsidRPr="00000000" w14:paraId="00000024">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rPr>
      </w:pPr>
      <w:r w:rsidDel="00000000" w:rsidR="00000000" w:rsidRPr="00000000">
        <w:rPr>
          <w:rFonts w:ascii="Cambria" w:cs="Cambria" w:eastAsia="Cambria" w:hAnsi="Cambria"/>
          <w:b w:val="1"/>
          <w:rtl w:val="0"/>
        </w:rPr>
        <w:t xml:space="preserve">Результат: </w:t>
      </w:r>
      <w:r w:rsidDel="00000000" w:rsidR="00000000" w:rsidRPr="00000000">
        <w:rPr>
          <w:rFonts w:ascii="Cambria" w:cs="Cambria" w:eastAsia="Cambria" w:hAnsi="Cambria"/>
          <w:rtl w:val="0"/>
        </w:rPr>
        <w:t xml:space="preserve">в результате следования этим правилам руководители компании смогут заранее предпринять действия для обеспечения заработных плат сотрудников административного персонала в рынке. А также заработная плата сотрудников административного персонала может усреднится и сотрудники предоставляющих компаний конечно не будут получать слишком высоких заработных плат в сезон. Зато у них не будет и слишком низких заработных плат в несезон</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76" w:lineRule="auto"/>
        <w:jc w:val="right"/>
        <w:rPr/>
      </w:pPr>
      <w:r w:rsidDel="00000000" w:rsidR="00000000" w:rsidRPr="00000000">
        <w:rPr>
          <w:rFonts w:ascii="Cambria" w:cs="Cambria" w:eastAsia="Cambria" w:hAnsi="Cambria"/>
          <w:rtl w:val="0"/>
        </w:rPr>
        <w:t xml:space="preserve">Владелец ООО «Компания ВБА»</w:t>
      </w:r>
      <w:r w:rsidDel="00000000" w:rsidR="00000000" w:rsidRPr="00000000">
        <w:rPr>
          <w:rtl w:val="0"/>
        </w:rPr>
      </w:r>
    </w:p>
    <w:p w:rsidR="00000000" w:rsidDel="00000000" w:rsidP="00000000" w:rsidRDefault="00000000" w:rsidRPr="00000000" w14:paraId="0000002D">
      <w:pPr>
        <w:widowControl w:val="0"/>
        <w:spacing w:line="276" w:lineRule="auto"/>
        <w:jc w:val="right"/>
        <w:rPr/>
      </w:pPr>
      <w:r w:rsidDel="00000000" w:rsidR="00000000" w:rsidRPr="00000000">
        <w:rPr>
          <w:rFonts w:ascii="Cambria" w:cs="Cambria" w:eastAsia="Cambria" w:hAnsi="Cambria"/>
          <w:rtl w:val="0"/>
        </w:rPr>
        <w:t xml:space="preserve">Мороз Геннадий</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