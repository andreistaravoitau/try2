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04-10.06.24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2571т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2609т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2496т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2100т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2337т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2150т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471т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221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250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272т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106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166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346т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146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320т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2600т(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2100т + 100МП)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3110(2404т+566тПер+ 140т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2250т + 150МП)</w:t>
            </w:r>
          </w:p>
        </w:tc>
      </w:tr>
    </w:tbl>
    <w:p w:rsidR="00000000" w:rsidDel="00000000" w:rsidP="00000000" w:rsidRDefault="00000000" w:rsidRPr="00000000" w14:paraId="00000048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19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00"/>
        <w:gridCol w:w="4815"/>
        <w:gridCol w:w="660"/>
        <w:gridCol w:w="645"/>
        <w:gridCol w:w="1140"/>
        <w:tblGridChange w:id="0">
          <w:tblGrid>
            <w:gridCol w:w="390"/>
            <w:gridCol w:w="2700"/>
            <w:gridCol w:w="4815"/>
            <w:gridCol w:w="660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300т,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клиента, проведены переговоры по вопросам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600т,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заказ 10 вагонов сырья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ремонты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утепление суш барабана в срок, монтаж батареи конденсаторов спланирован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Ремонты Каменец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редуктор Суш барабана Л1 получен, написана НФ на крановые весы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Себестоимость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Рассчитана с учетом роста цены эл-энергии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 до 07.06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МП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определены ответственные за проект, поиск подрядчика на демонтаж в Сумах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Камянец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40" w:before="240" w:lineRule="auto"/>
              <w:rPr>
                <w:b w:val="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проработаны способы добавить 200кВт Бродовскому(нам)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собеседования ГИ, ведение стажера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Резерв Камянец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принято решение по 10-му человеку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18A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18B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</w:t>
      </w:r>
      <w:ins w:author="Сергей Устинов" w:id="0" w:date="2024-06-04T14:54:38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-141.73228346456688" w:right="-724.7244094488178" w:hanging="285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