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28-03.06.24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2779т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2537т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2571т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2100т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425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538т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118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420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471т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221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250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2150т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3584(2822т+587тПер+ 175т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2100т + 100МП)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600т,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клиента, проведены переговоры по вопросам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заказ 10 вагонов сырья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электроснабжение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определена ситуация, спланированы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двигатели крана,суш барабана, нории получены, редуктор Суш барабана Л1 найден поставщик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Себестоимость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Рассчитана с учетом роста цены эл-энергии, прогноз цен автодоставки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 до 04.06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определены ответственные за проект, поиск подрядчика на демонтаж в Сумах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Rule="auto"/>
              <w:rPr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проработаны способы добавить 200кВт Бродовскому(нам)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собеседования 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Запас отсева 0-20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Сформирован запас 3000т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A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B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</w:t>
      </w:r>
      <w:ins w:author="Сергей Устинов" w:id="0" w:date="2024-05-28T14:39:3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del w:author="Сергей Устинов" w:id="0" w:date="2024-05-28T14:39:32Z">
        <w:r w:rsidDel="00000000" w:rsidR="00000000" w:rsidRPr="00000000">
          <w:rPr>
            <w:rFonts w:ascii="Trebuchet MS" w:cs="Trebuchet MS" w:eastAsia="Trebuchet MS" w:hAnsi="Trebuchet MS"/>
            <w:rtl w:val="0"/>
          </w:rPr>
          <w:delText xml:space="preserve">_</w:delText>
        </w:r>
      </w:del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141.73228346456688" w:right="-724.7244094488178" w:hanging="285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