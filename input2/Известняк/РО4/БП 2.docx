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14-20.05.24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2454т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2515т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2601т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2215т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50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300т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216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84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301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100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2200т + 200МП)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3490(2724т+533тПер+ 233т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2200т + 200МП)</w:t>
            </w:r>
          </w:p>
        </w:tc>
      </w:tr>
    </w:tbl>
    <w:p w:rsidR="00000000" w:rsidDel="00000000" w:rsidP="00000000" w:rsidRDefault="00000000" w:rsidRPr="00000000" w14:paraId="00000048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16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00"/>
        <w:gridCol w:w="4815"/>
        <w:gridCol w:w="660"/>
        <w:gridCol w:w="645"/>
        <w:gridCol w:w="1140"/>
        <w:tblGridChange w:id="0">
          <w:tblGrid>
            <w:gridCol w:w="390"/>
            <w:gridCol w:w="2700"/>
            <w:gridCol w:w="4815"/>
            <w:gridCol w:w="660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550т,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клиента, проведены переговоры по вопросам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600т,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ремонты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суш барабан исправен в срок, резина для погрузчика установлена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инвентаризация запасов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проведена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Ремонты Каменец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привод суш барабана Л1- исправна в срок,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трактор - бортовая найден поставщик, малая валковая дробилка исправна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Поставщики маржа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Проанализированы цены авто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 и/или Дорагро, проведены переговоры с Терминалом по тарифу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МП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определены ответственные за проект</w:t>
            </w:r>
            <w:ins w:author="Сергей Устинов" w:id="0" w:date="2024-05-14T14:34:02Z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, поиск подрядчика на демонтаж в Сумах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Камянец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240" w:before="240" w:lineRule="auto"/>
              <w:rPr>
                <w:b w:val="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проработаны способы добавить 200кВт Бродовскому(нам)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собеседования ГИ, тестирование системы мотивации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Запас отсева 0-20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Сформирован запас 3000т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186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187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</w:t>
      </w:r>
      <w:ins w:author="Сергей Устинов" w:id="1" w:date="2024-05-14T14:34:21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