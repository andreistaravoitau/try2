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26.07-01.08.22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39.6165909759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.1802202110629"/>
        <w:gridCol w:w="4335.47293102885"/>
        <w:gridCol w:w="758.35005064201"/>
        <w:gridCol w:w="1122.874015748032"/>
        <w:gridCol w:w="932.125984251968"/>
        <w:gridCol w:w="1516.70010128402"/>
        <w:gridCol w:w="1201.913287809978"/>
        <w:tblGridChange w:id="0">
          <w:tblGrid>
            <w:gridCol w:w="472.1802202110629"/>
            <w:gridCol w:w="4335.47293102885"/>
            <w:gridCol w:w="758.35005064201"/>
            <w:gridCol w:w="1122.874015748032"/>
            <w:gridCol w:w="932.125984251968"/>
            <w:gridCol w:w="1516.70010128402"/>
            <w:gridCol w:w="1201.913287809978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2000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797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  <w:tab/>
              <w:t xml:space="preserve">0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2726(1000т пересев)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  <w:tab/>
              <w:t xml:space="preserve">2050(500 пересев)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1.7033095472442"/>
        <w:gridCol w:w="222.25670521653547"/>
        <w:gridCol w:w="2828.721702755906"/>
        <w:gridCol w:w="3337.891609251969"/>
        <w:gridCol w:w="343.4876353346457"/>
        <w:gridCol w:w="682.9342396653544"/>
        <w:gridCol w:w="258.62598425196853"/>
        <w:gridCol w:w="731.4266117125985"/>
        <w:gridCol w:w="294.9952632874016"/>
        <w:gridCol w:w="1082.9963090551182"/>
        <w:tblGridChange w:id="0">
          <w:tblGrid>
            <w:gridCol w:w="561.7033095472442"/>
            <w:gridCol w:w="222.25670521653547"/>
            <w:gridCol w:w="2828.721702755906"/>
            <w:gridCol w:w="3337.891609251969"/>
            <w:gridCol w:w="343.4876353346457"/>
            <w:gridCol w:w="682.9342396653544"/>
            <w:gridCol w:w="258.62598425196853"/>
            <w:gridCol w:w="731.4266117125985"/>
            <w:gridCol w:w="294.9952632874016"/>
            <w:gridCol w:w="1082.9963090551182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-5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Письменный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Подвести еженедельные статистики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Готовые финансовые заявки.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Обучаться (“Эйнштейн”, изучение регламентов и инструкций, прочее).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Подготовиться к Совету по качеству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Участвовать в Совете по качеству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(по необходимости).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подчиненных.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Rule="auto"/>
              <w:ind w:left="-500" w:right="6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Rule="auto"/>
              <w:ind w:left="-50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Rule="auto"/>
              <w:ind w:left="-500" w:right="6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Rule="auto"/>
              <w:ind w:left="-50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Rule="auto"/>
              <w:ind w:left="-5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Rule="auto"/>
              <w:ind w:left="-500" w:firstLine="0"/>
              <w:jc w:val="center"/>
              <w:rPr>
                <w:rFonts w:ascii="Trebuchet MS" w:cs="Trebuchet MS" w:eastAsia="Trebuchet MS" w:hAnsi="Trebuchet MS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6"/>
                <w:szCs w:val="16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ind w:left="-5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Rule="auto"/>
              <w:ind w:left="-5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-5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spacing w:after="240" w:before="20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___5_____________/ФАКТ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</w:p>
    <w:p w:rsidR="00000000" w:rsidDel="00000000" w:rsidP="00000000" w:rsidRDefault="00000000" w:rsidRPr="00000000" w14:paraId="0000011A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1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0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18   /ФАКТ  </w:t>
      </w:r>
    </w:p>
    <w:p w:rsidR="00000000" w:rsidDel="00000000" w:rsidP="00000000" w:rsidRDefault="00000000" w:rsidRPr="00000000" w14:paraId="0000016E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ДЕЙСТВИЯ НА НЕДЕЛЮ:</w:t>
      </w:r>
    </w:p>
    <w:tbl>
      <w:tblPr>
        <w:tblStyle w:val="Table5"/>
        <w:tblW w:w="10348.00682566632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27783538635094"/>
        <w:gridCol w:w="2730"/>
        <w:gridCol w:w="4800"/>
        <w:gridCol w:w="658.7289902799778"/>
        <w:gridCol w:w="675"/>
        <w:gridCol w:w="1110"/>
        <w:tblGridChange w:id="0">
          <w:tblGrid>
            <w:gridCol w:w="374.27783538635094"/>
            <w:gridCol w:w="2730"/>
            <w:gridCol w:w="4800"/>
            <w:gridCol w:w="658.7289902799778"/>
            <w:gridCol w:w="675"/>
            <w:gridCol w:w="111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Координация с глав инженером Каменец по качеству 0-3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0-3 соотв. требованием клиентов, установка части сит на барабан, барабан 0-3 на Л2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0-3 без 2-4 делаем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Координация с глав инженером Каменец по обеспыливанию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Контроль действий исходя из возможностей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НФ и оплата дымососа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Дымосос получен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работе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f3f3f3" w:val="clear"/>
                <w:rtl w:val="0"/>
              </w:rPr>
              <w:t xml:space="preserve">Склад хранения запасов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Сохранность запасов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работе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Кооррдинация с глав инженером по по производству МП из 0-1/1-3 без Л1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МП производим отдельно от Л1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выполнено,но нужны доработки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Контроль производства 1-3.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1-3 500т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выполнено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Ясенсвит вывоз 350-380т, контроль корректировок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выполнено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Рассчитать ЗП за пересев всем сотрудникам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Производственный штат удержан, лоялен к компании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выполнено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Переговоры с должниками предоплат за оборудование МП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Дымосос Полтава – решение по претензии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Компрессор – принять решение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компрессор получен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Контроль по аренде Сумы   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Выяснить долги по аренде и принять решение по оплатам, разобраться с арендой земли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долги выяснены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Качество бэгов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Единство НМСК- проверка выгрузки, проверка плотности бэгов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работе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Завоз дров в Каменец от поставщика МП с предоплаченным объемом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Уменьшение себестоимости, возврат предоплаченных средств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Забрать компрессор от поставщика в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Оборудование получено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выполнено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Координация с глав инженером Каменец по ремонту дробилки 2-4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Линия 2-4 исправна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работе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Ввести новые себестоимости в 1с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Корректный расчет прибыли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работе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240" w:before="240" w:lineRule="auto"/>
              <w:ind w:left="-80" w:firstLine="0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240" w:before="240" w:lineRule="auto"/>
              <w:ind w:left="-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240" w:before="240" w:lineRule="auto"/>
              <w:ind w:left="-80" w:firstLine="0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240" w:before="240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Эксперимент по МП для красочников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Погрузить и отправить вагон в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выполнено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yellow"/>
                <w:rtl w:val="0"/>
              </w:rPr>
              <w:t xml:space="preserve">Молдавия, Европа проработка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https://corp.vba.com.ua/company/personal/user/555/tasks/task/view/71946/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работе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Учет в Каменце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Утвердить форму журнала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cyan"/>
                <w:rtl w:val="0"/>
              </w:rPr>
              <w:t xml:space="preserve">Координация с глав.инженром по технологии уменьшения производства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Пусконаладка дробилки и результаты  до 01.08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cyan"/>
                <w:rtl w:val="0"/>
              </w:rPr>
              <w:t xml:space="preserve">Координация с НО11 по месту хранения запаса дров 800м.куб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Завоз 150м.куб до 01.08(завезено 40м.куб, завоз бусом, переход на большое авто)</w:t>
            </w:r>
          </w:p>
          <w:p w:rsidR="00000000" w:rsidDel="00000000" w:rsidP="00000000" w:rsidRDefault="00000000" w:rsidRPr="00000000" w14:paraId="0000020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Продолжать вывоз мусора(вывезено 10 авто, поолмка авто, ремонт и вывоз дальнейший)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2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23   /ФАКТ   </w:t>
      </w:r>
    </w:p>
    <w:p w:rsidR="00000000" w:rsidDel="00000000" w:rsidP="00000000" w:rsidRDefault="00000000" w:rsidRPr="00000000" w14:paraId="00000213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47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     </w:t>
      </w:r>
    </w:p>
    <w:p w:rsidR="00000000" w:rsidDel="00000000" w:rsidP="00000000" w:rsidRDefault="00000000" w:rsidRPr="00000000" w14:paraId="00000214">
      <w:pPr>
        <w:widowControl w:val="0"/>
        <w:spacing w:after="240" w:before="20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5">
      <w:pPr>
        <w:widowControl w:val="0"/>
        <w:spacing w:after="240" w:before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</w:t>
      </w:r>
      <w:ins w:author="Сергей Устинов" w:id="0" w:date="2022-07-27T11:08:23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утвержден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</w:t>
      </w:r>
    </w:p>
    <w:p w:rsidR="00000000" w:rsidDel="00000000" w:rsidP="00000000" w:rsidRDefault="00000000" w:rsidRPr="00000000" w14:paraId="00000216">
      <w:pPr>
        <w:widowControl w:val="0"/>
        <w:spacing w:after="240" w:before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992.1259842519685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