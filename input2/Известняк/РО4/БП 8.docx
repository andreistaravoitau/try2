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23-29.04.24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2729т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3012т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2679т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2300т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2437т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429т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225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575т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210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365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479т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275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400т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590т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320т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2300т(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50т + 150МП)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2710(2287т+330тПер+ 93т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1950т + 150МП)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065.0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240"/>
        <w:gridCol w:w="2835"/>
        <w:gridCol w:w="3345"/>
        <w:gridCol w:w="345"/>
        <w:gridCol w:w="690"/>
        <w:gridCol w:w="255"/>
        <w:gridCol w:w="735"/>
        <w:gridCol w:w="300"/>
        <w:gridCol w:w="1080"/>
        <w:tblGridChange w:id="0">
          <w:tblGrid>
            <w:gridCol w:w="240"/>
            <w:gridCol w:w="240"/>
            <w:gridCol w:w="2835"/>
            <w:gridCol w:w="3345"/>
            <w:gridCol w:w="345"/>
            <w:gridCol w:w="690"/>
            <w:gridCol w:w="255"/>
            <w:gridCol w:w="735"/>
            <w:gridCol w:w="300"/>
            <w:gridCol w:w="1080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Rule="auto"/>
              <w:ind w:left="-5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Письменный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Подвести еженедельные статистики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Готовые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Обучаться (“Эйнштейн”, изучение регламентов и инструкций, прочее).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Совете по качеству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подчиненных.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Rule="auto"/>
              <w:ind w:left="-500" w:right="6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Rule="auto"/>
              <w:ind w:left="-500" w:firstLine="0"/>
              <w:jc w:val="right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rHeight w:val="1015.945312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40" w:before="240" w:lineRule="auto"/>
              <w:ind w:left="-50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ООбучаться по своей индивидуальной программе (“Эйнштейн”, изучение регламентов и инструкций, прочее)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ind w:left="-500" w:right="6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before="240" w:lineRule="auto"/>
              <w:ind w:left="-50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40" w:before="240" w:lineRule="auto"/>
              <w:ind w:left="-500" w:right="6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spacing w:after="240" w:before="20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___5_____________/ФАКТ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</w:p>
    <w:p w:rsidR="00000000" w:rsidDel="00000000" w:rsidP="00000000" w:rsidRDefault="00000000" w:rsidRPr="00000000" w14:paraId="0000012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80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48.72899027997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15"/>
        <w:gridCol w:w="4800"/>
        <w:gridCol w:w="658.7289902799778"/>
        <w:gridCol w:w="645"/>
        <w:gridCol w:w="1140"/>
        <w:tblGridChange w:id="0">
          <w:tblGrid>
            <w:gridCol w:w="390"/>
            <w:gridCol w:w="2715"/>
            <w:gridCol w:w="4800"/>
            <w:gridCol w:w="658.7289902799778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550т,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600т,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резина на погрузчик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выбран поставщик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инвентаризация запасов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проведена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трактор - бортовая найден поставщик; ГИЛ 2-4 - исправен в срок; закуплен хардокс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частично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Ремонт ЖД колии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получен счет, организован ремонт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240" w:before="240" w:line="288.00000000000006" w:lineRule="auto"/>
              <w:ind w:left="-8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частично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МП Каменец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проведены переговоры с Бордовским, проведены переговоры с Буратинским по мощности для доп площадки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частично</w:t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наши 100кВт на КЕК + выяснить доп мощность от РЕС, трансформатор под Сумы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отмена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тестирование системы мотивации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Вывоз мусора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Вывоз осуществляется согласно графика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отлож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отлож</w:t>
            </w:r>
          </w:p>
        </w:tc>
      </w:tr>
    </w:tbl>
    <w:p w:rsidR="00000000" w:rsidDel="00000000" w:rsidP="00000000" w:rsidRDefault="00000000" w:rsidRPr="00000000" w14:paraId="000001EF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F0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F1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</w:t>
      </w:r>
      <w:ins w:author="Сергей Устинов" w:id="0" w:date="2024-04-23T14:03:47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566.9291338582677" w:right="28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