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 РУКОВОДИТЕЛЯ ОТДЕЛЕНИЯ</w:t>
      </w:r>
    </w:p>
    <w:tbl>
      <w:tblPr>
        <w:tblStyle w:val="Table1"/>
        <w:tblW w:w="10345.039370078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6.2775177578333"/>
        <w:gridCol w:w="3819.7068443367657"/>
        <w:gridCol w:w="3429.0550079841423"/>
        <w:tblGridChange w:id="0">
          <w:tblGrid>
            <w:gridCol w:w="3096.2775177578333"/>
            <w:gridCol w:w="3819.7068443367657"/>
            <w:gridCol w:w="3429.0550079841423"/>
          </w:tblGrid>
        </w:tblGridChange>
      </w:tblGrid>
      <w:tr>
        <w:trPr>
          <w:cantSplit w:val="0"/>
          <w:trHeight w:val="131.6079101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30-06.05.24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Довженко С. А.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РО4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020"/>
        <w:gridCol w:w="810"/>
        <w:gridCol w:w="1155"/>
        <w:gridCol w:w="1140"/>
        <w:gridCol w:w="1515"/>
        <w:gridCol w:w="1335"/>
        <w:tblGridChange w:id="0">
          <w:tblGrid>
            <w:gridCol w:w="465"/>
            <w:gridCol w:w="4020"/>
            <w:gridCol w:w="810"/>
            <w:gridCol w:w="1155"/>
            <w:gridCol w:w="1140"/>
            <w:gridCol w:w="1515"/>
            <w:gridCol w:w="1335"/>
          </w:tblGrid>
        </w:tblGridChange>
      </w:tblGrid>
      <w:tr>
        <w:trPr>
          <w:cantSplit w:val="0"/>
          <w:trHeight w:val="11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923.2158203125" w:hRule="atLeast"/>
          <w:tblHeader w:val="0"/>
        </w:trPr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 - Кол-во товара вывезенного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2679т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2961т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2157т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отдел Кинаш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2200т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2284т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1900т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Rule="auto"/>
              <w:ind w:right="14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МП отдел Лахно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479т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204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275 МЛ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677т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229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Каменец 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448 МЛ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0 перераб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257т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182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75 МЛ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Мелиоративном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320т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480т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80т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Каменце-Подольском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2400т(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2250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т + 150МП)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2717(1983т+510тПер+ 224т 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1850т + 150МП)</w:t>
            </w:r>
          </w:p>
        </w:tc>
      </w:tr>
    </w:tbl>
    <w:p w:rsidR="00000000" w:rsidDel="00000000" w:rsidP="00000000" w:rsidRDefault="00000000" w:rsidRPr="00000000" w14:paraId="00000048">
      <w:pPr>
        <w:keepNext w:val="1"/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 РО4 НА НЕДЕЛЮ:</w:t>
      </w:r>
    </w:p>
    <w:tbl>
      <w:tblPr>
        <w:tblStyle w:val="Table4"/>
        <w:tblW w:w="10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730"/>
        <w:gridCol w:w="3435"/>
        <w:gridCol w:w="975"/>
        <w:gridCol w:w="960"/>
        <w:gridCol w:w="1380"/>
        <w:tblGridChange w:id="0">
          <w:tblGrid>
            <w:gridCol w:w="570"/>
            <w:gridCol w:w="2730"/>
            <w:gridCol w:w="3435"/>
            <w:gridCol w:w="975"/>
            <w:gridCol w:w="960"/>
            <w:gridCol w:w="1380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производством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40" w:before="240" w:line="288.00000000000006" w:lineRule="auto"/>
              <w:ind w:left="-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мехслужбой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работоспособность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производством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РО2,РО3, 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оборотным средствам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фонду оборудования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Координация со снабженцем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Все необходимое для производства в наличии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Инвентаризация запасов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Выявление отклонений, корректировка норм списания, корректировка себестоимости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8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РО4 НА НЕДЕЛЮ:         15  /ФАКТ  </w:t>
      </w:r>
    </w:p>
    <w:p w:rsidR="00000000" w:rsidDel="00000000" w:rsidP="00000000" w:rsidRDefault="00000000" w:rsidRPr="00000000" w14:paraId="00000119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5"/>
        <w:tblW w:w="10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2700"/>
        <w:gridCol w:w="4815"/>
        <w:gridCol w:w="660"/>
        <w:gridCol w:w="645"/>
        <w:gridCol w:w="1140"/>
        <w:tblGridChange w:id="0">
          <w:tblGrid>
            <w:gridCol w:w="390"/>
            <w:gridCol w:w="2700"/>
            <w:gridCol w:w="4815"/>
            <w:gridCol w:w="660"/>
            <w:gridCol w:w="645"/>
            <w:gridCol w:w="1140"/>
          </w:tblGrid>
        </w:tblGridChange>
      </w:tblGrid>
      <w:tr>
        <w:trPr>
          <w:cantSplit w:val="0"/>
          <w:trHeight w:val="13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Ясенсвит завоз 550т, контроль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Выполнены требования клиента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136718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Стабилизация накопления 1-3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пересев выполнен до 600т, контроль выхода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резина на погрузчик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резина закуплена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инвентаризация запасов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проведена в срок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Ремонты Каменец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трактор - бортовая найден поставщик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Ремонт ЖД колии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проведены переговоры с Тодорюком о доп работах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УЗ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весы переведены на Промснаб, проведены переговоры с Терминалом по тарифу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МП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проведены переговоры с Бордовским и анализ площадки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.01464843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Эл-энергия Камянец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проработаны способы добавить 200кВт Бродовскому(нам)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Мех служба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240" w:before="240" w:lineRule="auto"/>
              <w:ind w:left="720" w:hanging="36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тестирование системы мотивации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Вывоз мусора Камянец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Вывоз осуществляется согласно графика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Развитие Известняк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https://corp.vba.com.ua/company/personal/user/555/tasks/task/view/183450/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СТРАТЕГИЧЕСКИЕ ЗАДАЧИ: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Проект Мельница МП Каменец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https://corp.vba.com.ua/company/personal/user/555/tasks/task/view/163419/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        24  /ФАКТ   </w:t>
      </w:r>
    </w:p>
    <w:p w:rsidR="00000000" w:rsidDel="00000000" w:rsidP="00000000" w:rsidRDefault="00000000" w:rsidRPr="00000000" w14:paraId="0000018A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          </w:t>
        <w:tab/>
        <w:t xml:space="preserve">44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ФАКТ    </w:t>
      </w:r>
    </w:p>
    <w:p w:rsidR="00000000" w:rsidDel="00000000" w:rsidP="00000000" w:rsidRDefault="00000000" w:rsidRPr="00000000" w14:paraId="0000018B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ИД(РО3):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</w:t>
      </w:r>
      <w:ins w:author="Анна Логвиненко" w:id="0" w:date="2024-04-30T14:11:54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widowControl w:val="0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widowControl w:val="0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566.9291338582677" w:right="426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