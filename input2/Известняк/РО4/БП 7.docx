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 РУКОВОДИТЕЛЯ ОТДЕЛЕНИЯ</w:t>
      </w:r>
    </w:p>
    <w:tbl>
      <w:tblPr>
        <w:tblStyle w:val="Table1"/>
        <w:tblW w:w="10345.039370078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6.2775177578333"/>
        <w:gridCol w:w="3819.7068443367657"/>
        <w:gridCol w:w="3429.0550079841423"/>
        <w:tblGridChange w:id="0">
          <w:tblGrid>
            <w:gridCol w:w="3096.2775177578333"/>
            <w:gridCol w:w="3819.7068443367657"/>
            <w:gridCol w:w="3429.0550079841423"/>
          </w:tblGrid>
        </w:tblGridChange>
      </w:tblGrid>
      <w:tr>
        <w:trPr>
          <w:cantSplit w:val="0"/>
          <w:trHeight w:val="131.607910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16-22.04.24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Довженко С. А.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РО4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020"/>
        <w:gridCol w:w="810"/>
        <w:gridCol w:w="1155"/>
        <w:gridCol w:w="1140"/>
        <w:gridCol w:w="1515"/>
        <w:gridCol w:w="1335"/>
        <w:tblGridChange w:id="0">
          <w:tblGrid>
            <w:gridCol w:w="465"/>
            <w:gridCol w:w="4020"/>
            <w:gridCol w:w="810"/>
            <w:gridCol w:w="1155"/>
            <w:gridCol w:w="1140"/>
            <w:gridCol w:w="1515"/>
            <w:gridCol w:w="1335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923.2158203125" w:hRule="atLeast"/>
          <w:tblHeader w:val="0"/>
        </w:trPr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 - Кол-во товара вывезенного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2490т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2308т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2729т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отдел Кинаш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2000т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2033т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2300т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Rule="auto"/>
              <w:ind w:right="14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МП отдел Лахно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135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125 МЛ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275т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159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Каменец 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116 МЛ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0 перераб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429т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204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225 МЛ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Мелиоративном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160т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220т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320т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Каменце-Подольском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2400т(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2250т + 150МП)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3041(2140т+676тПер+ 225т 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50т + 150МП)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065.0" w:type="dxa"/>
        <w:jc w:val="left"/>
        <w:tblInd w:w="3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240"/>
        <w:gridCol w:w="2835"/>
        <w:gridCol w:w="3345"/>
        <w:gridCol w:w="345"/>
        <w:gridCol w:w="690"/>
        <w:gridCol w:w="255"/>
        <w:gridCol w:w="735"/>
        <w:gridCol w:w="300"/>
        <w:gridCol w:w="1080"/>
        <w:tblGridChange w:id="0">
          <w:tblGrid>
            <w:gridCol w:w="240"/>
            <w:gridCol w:w="240"/>
            <w:gridCol w:w="2835"/>
            <w:gridCol w:w="3345"/>
            <w:gridCol w:w="345"/>
            <w:gridCol w:w="690"/>
            <w:gridCol w:w="255"/>
            <w:gridCol w:w="735"/>
            <w:gridCol w:w="300"/>
            <w:gridCol w:w="1080"/>
          </w:tblGrid>
        </w:tblGridChange>
      </w:tblGrid>
      <w:tr>
        <w:trPr>
          <w:cantSplit w:val="0"/>
          <w:trHeight w:val="14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Rule="auto"/>
              <w:ind w:left="-5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gridSpan w:val="10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Письменный план на день.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Подвести еженедельные статистики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Составить план на неделю.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Подготовить финансовые заявки.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Готовые финансовые заявки.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Обучаться (“Эйнштейн”, изучение регламентов и инструкций, прочее).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Усвоенные материалы, по которым сданы письменные ответы на вопросы.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Подготовиться к Совету по качеству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(по необходимости).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Участвовать в Совете по качеству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(по необходимости).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Согласованные действия подчиненных.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Составить план подразделения на четыре и более недели.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Общий план работы отдела на четыре и более недели.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Принять участие в рекомендательном комитете.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40" w:before="240" w:lineRule="auto"/>
              <w:ind w:left="-50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Rule="auto"/>
              <w:ind w:left="-500" w:right="6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Rule="auto"/>
              <w:ind w:left="-500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Rule="auto"/>
              <w:ind w:left="-500" w:firstLine="0"/>
              <w:jc w:val="right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rHeight w:val="1015.945312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240" w:before="240" w:lineRule="auto"/>
              <w:ind w:left="-500" w:firstLine="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ООбучаться по своей индивидуальной программе (“Эйнштейн”, изучение регламентов и инструкций, прочее)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240" w:before="240" w:lineRule="auto"/>
              <w:ind w:left="-500" w:right="60" w:firstLine="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40" w:before="240" w:lineRule="auto"/>
              <w:ind w:left="-500" w:firstLine="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240" w:before="240" w:lineRule="auto"/>
              <w:ind w:left="-500" w:right="60" w:firstLine="0"/>
              <w:jc w:val="righ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widowControl w:val="0"/>
        <w:spacing w:after="240" w:before="200" w:lineRule="auto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___5_____________/ФАКТ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</w:p>
    <w:p w:rsidR="00000000" w:rsidDel="00000000" w:rsidP="00000000" w:rsidRDefault="00000000" w:rsidRPr="00000000" w14:paraId="0000012A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2B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2C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 РО4 НА НЕДЕЛЮ:</w:t>
      </w:r>
    </w:p>
    <w:tbl>
      <w:tblPr>
        <w:tblStyle w:val="Table4"/>
        <w:tblW w:w="10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730"/>
        <w:gridCol w:w="3435"/>
        <w:gridCol w:w="975"/>
        <w:gridCol w:w="960"/>
        <w:gridCol w:w="1380"/>
        <w:tblGridChange w:id="0">
          <w:tblGrid>
            <w:gridCol w:w="570"/>
            <w:gridCol w:w="2730"/>
            <w:gridCol w:w="3435"/>
            <w:gridCol w:w="975"/>
            <w:gridCol w:w="960"/>
            <w:gridCol w:w="138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производством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="288.00000000000006" w:lineRule="auto"/>
              <w:ind w:left="-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мехслужбой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работоспособность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производством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РО2,РО3, 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оборотным средствам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фонду оборудования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Координация со снабженцем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 необходимое для производства в наличии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Инвентаризация запасов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Выявление отклонений, корректировка норм списания, корректировка себестоимости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РО4 НА НЕДЕЛЮ:         15  /ФАКТ  </w:t>
      </w:r>
    </w:p>
    <w:p w:rsidR="00000000" w:rsidDel="00000000" w:rsidP="00000000" w:rsidRDefault="00000000" w:rsidRPr="00000000" w14:paraId="0000017B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5"/>
        <w:tblW w:w="10348.72899027997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2715"/>
        <w:gridCol w:w="4800"/>
        <w:gridCol w:w="658.7289902799778"/>
        <w:gridCol w:w="645"/>
        <w:gridCol w:w="1140"/>
        <w:tblGridChange w:id="0">
          <w:tblGrid>
            <w:gridCol w:w="390"/>
            <w:gridCol w:w="2715"/>
            <w:gridCol w:w="4800"/>
            <w:gridCol w:w="658.7289902799778"/>
            <w:gridCol w:w="645"/>
            <w:gridCol w:w="1140"/>
          </w:tblGrid>
        </w:tblGridChange>
      </w:tblGrid>
      <w:tr>
        <w:trPr>
          <w:cantSplit w:val="0"/>
          <w:trHeight w:val="13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Ясенсвит завоз 450т, контроль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Выполнены требования клиента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136718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Стабилизация накопления 1-3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пересев выполнен до 500т, контроль выхода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резина на погрузчик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выбран поставщик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инвентаризация ФО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проведена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Ремонты Каменец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трактор - ремонт бортовой выполнен в срок; ГИЛ 2-4, бункера Л2 - исправны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yellow"/>
                <w:rtl w:val="0"/>
              </w:rPr>
              <w:t xml:space="preserve">Ремонт ЖД колии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получен акт, организован ремонт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УЗ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весы переведены на Промснаб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yellow"/>
                <w:rtl w:val="0"/>
              </w:rPr>
              <w:t xml:space="preserve">МП Каменец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проведены переговоры с Бордовским, проведены переговоры с Буратинским по аренде доп площадки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.01464843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Эл-энергия Камянец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проведены переговоры с Буратинским по альтернативным поставщикам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Мех служба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240" w:before="240" w:lineRule="auto"/>
              <w:ind w:left="720" w:hanging="36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тестирование системы мотивации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Вывоз мусора Камянец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Вывоз осуществляется согласно графика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Развитие Известняк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https://corp.vba.com.ua/company/personal/user/555/tasks/task/view/183450/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СТРАТЕГИЧЕСКИЕ ЗАДАЧИ: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Проект Мельница МП Каменец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https://corp.vba.com.ua/company/personal/user/555/tasks/task/view/163419/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  24  /ФАКТ   </w:t>
      </w:r>
    </w:p>
    <w:p w:rsidR="00000000" w:rsidDel="00000000" w:rsidP="00000000" w:rsidRDefault="00000000" w:rsidRPr="00000000" w14:paraId="000001E9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          </w:t>
        <w:tab/>
        <w:t xml:space="preserve">44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ФАКТ    </w:t>
      </w:r>
    </w:p>
    <w:p w:rsidR="00000000" w:rsidDel="00000000" w:rsidP="00000000" w:rsidRDefault="00000000" w:rsidRPr="00000000" w14:paraId="000001EA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</w:t>
      </w:r>
      <w:ins w:author="Сергей Устинов" w:id="0" w:date="2024-04-16T14:26:04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