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 04.06-10.06.24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156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14,5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Суш барабан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Утеплен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Ситуация с электроэнергией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Спланированы действия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Доступ на отгрузку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Изготовлена решетка для двигателя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Видеонаблюдение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Проверена камера силосов, камеры очищены от пыли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___________________________/ФАКТ_________________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</w:t>
      </w:r>
      <w:ins w:author="Stas Dovgenko" w:id="0" w:date="2024-06-04T15:21:23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