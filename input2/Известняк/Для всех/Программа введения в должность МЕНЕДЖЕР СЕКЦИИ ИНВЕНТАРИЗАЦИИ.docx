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ins w:author="Татьяна Шмыголь" w:id="0" w:date="2022-02-23T14:14:44Z"/>
        </w:rPr>
      </w:pPr>
      <w:ins w:author="Татьяна Шмыголь" w:id="0" w:date="2022-02-23T14:14:4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ins w:author="Татьяна Шмыголь" w:id="0" w:date="2022-02-23T14:14:44Z"/>
        </w:rPr>
      </w:pPr>
      <w:ins w:author="Татьяна Шмыголь" w:id="0" w:date="2022-02-23T14:14:4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ins w:author="Татьяна Шмыголь" w:id="0" w:date="2022-02-23T14:14:44Z"/>
        </w:rPr>
      </w:pPr>
      <w:ins w:author="Татьяна Шмыголь" w:id="0" w:date="2022-02-23T14:14:44Z">
        <w:r w:rsidDel="00000000" w:rsidR="00000000" w:rsidRPr="00000000">
          <w:rPr>
            <w:rtl w:val="0"/>
          </w:rPr>
          <w:t xml:space="preserve">Программа введения в должность МЕНЕДЖЕР СЕКЦИИ ИНВЕНТАРИЗАЦИИ</w:t>
        </w:r>
      </w:ins>
    </w:p>
    <w:p w:rsidR="00000000" w:rsidDel="00000000" w:rsidP="00000000" w:rsidRDefault="00000000" w:rsidRPr="00000000" w14:paraId="00000004">
      <w:pPr>
        <w:spacing w:after="160" w:line="259" w:lineRule="auto"/>
        <w:rPr>
          <w:ins w:author="Татьяна Шмыголь" w:id="0" w:date="2022-02-23T14:14:44Z"/>
        </w:rPr>
      </w:pPr>
      <w:ins w:author="Татьяна Шмыголь" w:id="0" w:date="2022-02-23T14:14:44Z">
        <w:r w:rsidDel="00000000" w:rsidR="00000000" w:rsidRPr="00000000">
          <w:rPr>
            <w:rtl w:val="0"/>
          </w:rPr>
          <w:t xml:space="preserve">Дата начала 08.02.2022</w:t>
        </w:r>
      </w:ins>
    </w:p>
    <w:p w:rsidR="00000000" w:rsidDel="00000000" w:rsidP="00000000" w:rsidRDefault="00000000" w:rsidRPr="00000000" w14:paraId="00000005">
      <w:pPr>
        <w:spacing w:after="160" w:line="259" w:lineRule="auto"/>
        <w:rPr>
          <w:ins w:author="Татьяна Шмыголь" w:id="0" w:date="2022-02-23T14:14:44Z"/>
        </w:rPr>
      </w:pPr>
      <w:ins w:author="Татьяна Шмыголь" w:id="0" w:date="2022-02-23T14:14:44Z">
        <w:r w:rsidDel="00000000" w:rsidR="00000000" w:rsidRPr="00000000">
          <w:rPr>
            <w:rtl w:val="0"/>
          </w:rPr>
          <w:t xml:space="preserve">Ф.И.О. сотрудника </w:t>
        </w:r>
      </w:ins>
    </w:p>
    <w:p w:rsidR="00000000" w:rsidDel="00000000" w:rsidP="00000000" w:rsidRDefault="00000000" w:rsidRPr="00000000" w14:paraId="00000006">
      <w:pPr>
        <w:spacing w:after="160" w:line="259" w:lineRule="auto"/>
        <w:rPr>
          <w:ins w:author="Татьяна Шмыголь" w:id="0" w:date="2022-02-23T14:14:44Z"/>
        </w:rPr>
      </w:pPr>
      <w:ins w:author="Татьяна Шмыголь" w:id="0" w:date="2022-02-23T14:14:44Z">
        <w:r w:rsidDel="00000000" w:rsidR="00000000" w:rsidRPr="00000000">
          <w:rPr>
            <w:rtl w:val="0"/>
          </w:rPr>
          <w:t xml:space="preserve">Испытательный срок</w:t>
        </w:r>
      </w:ins>
    </w:p>
    <w:tbl>
      <w:tblPr>
        <w:tblStyle w:val="Table1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5850"/>
        <w:gridCol w:w="1845"/>
        <w:gridCol w:w="1785"/>
        <w:tblGridChange w:id="0">
          <w:tblGrid>
            <w:gridCol w:w="450"/>
            <w:gridCol w:w="5850"/>
            <w:gridCol w:w="1845"/>
            <w:gridCol w:w="1785"/>
          </w:tblGrid>
        </w:tblGridChange>
      </w:tblGrid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Задание</w:t>
              </w:r>
            </w:ins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Подпись стажера, которая подтверждает выполнение задания</w:t>
              </w:r>
            </w:ins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Подпись РО1, которая подтверждает проверку выполненного задания </w:t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  </w:r>
            </w:ins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81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Получить у НО11 рабочее место на период испытательного срока</w:t>
              </w:r>
            </w:ins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81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Получить у НО11 лоток в коммуникационном центре, систему 3х корзин</w:t>
              </w:r>
            </w:ins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81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Получить у ИТ специалиста ноутбут со всеми необходимыми в работе программами</w:t>
              </w:r>
            </w:ins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81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Установить телеграмм и ознакомиться с рабочими группами</w:t>
                <w:br w:type="textWrapping"/>
                <w:t xml:space="preserve">Обучение 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"https://docs.google.com/document/d/1UEQmP3c_-D843zxLLxjHJruD_2CQ7CxmOYkSu-9SKfQ/edit"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81" w:lineRule="auto"/>
              <w:rPr>
                <w:ins w:author="Татьяна Шмыголь" w:id="0" w:date="2022-02-23T14:14:44Z"/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  <w:t xml:space="preserve">Получить учетную запись на корпоративном портале Битрикс</w:t>
              </w:r>
            </w:ins>
          </w:p>
          <w:p w:rsidR="00000000" w:rsidDel="00000000" w:rsidP="00000000" w:rsidRDefault="00000000" w:rsidRPr="00000000" w14:paraId="00000021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"https://docs.google.com/document/d/1eQWVtEu1ppKUKB1R9sLDo6pTp7esZFz4f4DqVwmQu6I/edit"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2018-07-27 Инструкция По использованию корпоративного портала Битрикс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2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"https://docs.google.com/document/d/17odMk_dRjh_ugnRW5U7OBpUN0DLMbj8cL1wb0IBszSg/edit"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2018-03-21 Инструкция Как прикреплять документ к задаче в Битрикс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Получить доступ в 1С 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"https://docs.google.com/document/d/1942uuuNJG-yjgeVaLuBqqOiMZBuHV1BXfGswdZ6u9Xc/edit"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2020-05-28 Инструкция По использованию 1С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Получить корпоративную почту </w:t>
              </w:r>
            </w:ins>
          </w:p>
          <w:p w:rsidR="00000000" w:rsidDel="00000000" w:rsidP="00000000" w:rsidRDefault="00000000" w:rsidRPr="00000000" w14:paraId="0000002B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"https://docs.google.com/document/d/1FQDl7wDlIcS51-f1asdu9iFgz-YpTAwjhQW9VxQtLrg/edit"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2018-06-11 ИП Использование корпоративных сервисов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Получить учетную запись в ZOOM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"https://docs.google.com/document/d/1ARshXGDlpEIhugqkdWBfXNwUp4CZCjo7kzRv3v8Qhho/edit"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2018-03-27 Инструкция По работе с сервисом для видеоконференций «ZOOM»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Получить учетную запись к гугл сайту с оргполитиками и папками должности (шляпами)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"https://docs.google.com/document/d/1HB8Oii1itVB-jxgAHjYkaYuX2DKjVYtsL0ELNxiRcrQ/edit#heading=h.gjdgxs"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2020-12-18 Инструкция Правила работы с GOOGLE-сайтом оргполитик компаний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Пройти ППФ (прояснение продукта и функций) с непосредственным руководителем</w:t>
                <w:br w:type="textWrapping"/>
                <w:t xml:space="preserve">Для этого необходимо пройти обучение: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"https://docs.google.com/document/d/1o0P7Dl4Mj8dQWaezwMNpcC1QJcycKbxpr6Gp73tmA8E/edit"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2021_05_19 Инструкция Прояснения продукта и функций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8">
            <w:pPr>
              <w:widowControl w:val="0"/>
              <w:spacing w:line="281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курс Ценный конечный продукт - выполнено</w:t>
              </w:r>
            </w:ins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Изучить папку своей должности</w:t>
                <w:br w:type="textWrapping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https://sites.google.com/view/vbatradegroup/%D0%B8%D0%B7%D0%B2%D0%B5%D1%81%D1%82%D0%BD%D1%8F%D0%BA/%D1%88%D0%BB%D1%8F%D0%BF%D1%8B-%D0%B8%D0%B7%D0%B2%D0%B5%D1%81%D1%82%D0%BD%D1%8F%D0%BA/4-%D0%BE%D1%82%D0%B4%D0%B5%D0%BB%D0%B5%D0%BD%D0%B8%D0%B5-%D0%B8%D0%B7%D0%B2/%D0%BC%D0%B5%D0%BD%D0%B5%D0%B4%D0%B6%D0%B5%D1%80-%D1%81%D0%B5%D0%BA%D1%86%D0%B8%D0%B8-%D0%B8%D0%BD%D0%B2%D0%B5%D0%BD%D1%82%D0%B0%D1%80%D0%B8%D0%B7%D0%B0%D1%86%D0%B8%D0%B8?authuser=1</w:t>
              </w:r>
            </w:ins>
          </w:p>
          <w:p w:rsidR="00000000" w:rsidDel="00000000" w:rsidP="00000000" w:rsidRDefault="00000000" w:rsidRPr="00000000" w14:paraId="0000003D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Для этого пройти обучение</w:t>
                <w:br w:type="textWrapping"/>
                <w:t xml:space="preserve">курс Шляпы</w:t>
              </w:r>
            </w:ins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Пройти формулу для нового поста со всеми сотрудниками компании</w:t>
                <w:br w:type="textWrapping"/>
                <w:t xml:space="preserve">Для этого пройти обучение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"https://docs.google.com/document/d/1wBl-bUNH7YIPqVOqI5M5_7C5SApY_NXJi6lOwylOG14/edit"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2018-08-20 ИП Формула несуществования для нового поста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  <w:t xml:space="preserve">курс письменная коммуникация</w:t>
              </w:r>
            </w:ins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Пройти обучение по обязательным курсам 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"https://docs.google.com/spreadsheets/d/1jBR6olzZXOy470InUdsC7-jja7ept22sRJLCfSFfSnA/edit#gid=1262105900"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Реестр оргполитик для папки Штатного сотрудника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"https://docs.google.com/document/d/1SkWLZTJnoIRCrww-Kawrdx0VAfd_nIu1OI8ijpfSbnY/edit"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2017-12-19 ИП Правила по работе с социальными сетями компании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"https://docs.google.com/document/d/1FQDl7wDlIcS51-f1asdu9iFgz-YpTAwjhQW9VxQtLrg/edit"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2018-06-11 ИП Использование корпоративных сервисов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"https://docs.google.com/document/d/1LajFmG8Xdfv-33VavuIhUTI2hi9BsTTSwVYI7T9ovDo/edit"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2018-07-04 ИП По опозданиям сотрудников компании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"https://docs.google.com/document/d/10sp1FK7wZQet5NQu4wdb878VPI55nRu6QE0jodm3i_s/edit"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2015-04-15 Приказ О назначении ответственного на момент отсутствия сотрудника в офисе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"https://docs.google.com/document/d/1o99fvEF-uh-v_D03gzBlrdC3C02h-9b93HAO4f3yWA8/edit"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2017-01-30 ИП Инспекция рабочего места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"https://docs.google.com/document/d/1FWOIokzSlJiSap5hTI8NtuA6F-OLWH18JQblkJ_auTY/edit"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2015-12-03 ИП Правила выдачи ключей и магнитных карт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"https://docs.google.com/document/d/1sSqHr-1pMZ_GqywmyajqbAkFsPWOde0Gqyd2gQaq7Zo/edit"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2019-02-19 ИП Порядок хранения документов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"https://docs.google.com/document/d/17-OySZrV6OVb8rYM91cqsMpXqU7j4caSstcFc25ZxNA/edit"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2018-10-26 ИП О порядке пропуска сторонних лиц на территорию компании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"https://docs.google.com/document/d/1l9GeXgyJm39x6N-Gbb44vOFnHeGsU60sRMmp3v3rJ7U/edit"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2020-06-15 Правила перенаправления внешней коммуникации ответственному сотруднику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"https://docs.google.com/document/d/1BrU5otj4Kac9YOBEIrNATvps7eQDVYFGW7UTN80AbGc/edit"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2020-06-02 ИП Правила безопасного поведения в сети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"https://docs.google.com/document/d/1GZrt5oCwkscS7NsbW3Fb3eWgfyQRozvxuyGDGQCrmBg/edit"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2020-19-05 ИП ЦКП УК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"https://docs.google.com/document/d/1seC9f9t31lT4R9sjB2vEHXwY2afdjU1ih2i7X55x7pQ/edit"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2020-05-19 ИП Цели и замыслы УК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"https://docs.google.com/document/d/1ovg9mAE03f3N8lhNnkyrtiU6ziNKAelGHAW9aJC4p9U/edit"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2021-06-22 Правила по рекомендациям в компании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"https://docs.google.com/document/d/1tHrzv8aIWgllZR2j3sn8-wyW9P948-x-GEfZ2mU06aA/edit"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2021-08-13 ИП Правило общения с руководителем после 18:00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br w:type="textWrapping"/>
              </w:r>
            </w:ins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Пройти обучение по своей папки должности </w:t>
              </w:r>
            </w:ins>
          </w:p>
          <w:p w:rsidR="00000000" w:rsidDel="00000000" w:rsidP="00000000" w:rsidRDefault="00000000" w:rsidRPr="00000000" w14:paraId="0000004A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color w:val="ff0000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"https://docs.google.com/document/d/10O1feq_BMtvXd7sxZz-HHzCWAexpAjVeFyIP68vvyN8/edit"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color w:val="ff0000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9. Подборка материалов (инструкции по производству продукта поста)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color w:val="ff0000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color w:val="ff0000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color w:val="ff0000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color w:val="ff0000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color w:val="ff0000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Начать заполнять свои статистики</w:t>
                <w:br w:type="textWrapping"/>
                <w:t xml:space="preserve">Для этого пройти обучение </w:t>
              </w:r>
            </w:ins>
          </w:p>
          <w:p w:rsidR="00000000" w:rsidDel="00000000" w:rsidP="00000000" w:rsidRDefault="00000000" w:rsidRPr="00000000" w14:paraId="0000004F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color w:val="ff0000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color w:val="ff0000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курс Статистики</w:t>
                <w:br w:type="textWrapping"/>
                <w:t xml:space="preserve">справочник статистик</w:t>
              </w:r>
            </w:ins>
          </w:p>
          <w:p w:rsidR="00000000" w:rsidDel="00000000" w:rsidP="00000000" w:rsidRDefault="00000000" w:rsidRPr="00000000" w14:paraId="00000050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"https://docs.google.com/document/d/1nfdz6bEKjneWA4rJmWSg_6Jo78GdjXdpF8dIFyfczjM/edit"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2020-05-28 Инструкция по заполнению статистик на Platrum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Участвовать в ежедневных координациях с руководителем и подчиненными утром и вечером</w:t>
                <w:br w:type="textWrapping"/>
                <w:t xml:space="preserve">Для это пройти обучение </w:t>
                <w:br w:type="textWrapping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курс по координациям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"https://docs.google.com/document/d/1bPhqtyzQ4Vg9lb0X1U7XX6tOsmyJnDQ432WNIgARnyo/edit#heading=h.gjdgxs"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2020-04-22 Приказ О контроле удаленной работы сотрудников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Составлять заявки на приобретение по затратам </w:t>
                <w:br w:type="textWrapping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Для этого пройти обучение 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Разобраться с поощрениями в компании</w:t>
                <w:br w:type="textWrapping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Для этого пройти обучение </w:t>
                <w:br w:type="textWrapping"/>
              </w:r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"https://docs.google.com/document/d/1JqcA4qf1v5LGUX_U8h8axUoo268T2Axm3yQsDC8s9fs/edit"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2017-02-27 ИП Правила о получении вознаграждения при выполнении недельной квоты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D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"https://docs.google.com/document/d/1CORNzVxYj3dy15UOtHUKMHpWa0wRmIOlYLtsL9i72rk/edit#heading=h.gjdgxs"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2017-01-30 ИП Премии за новые рекорды главных статистик должностей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Присутствовать на общем собрании в 16:30 каждую среду</w:t>
              </w:r>
            </w:ins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"https://docs.google.com/document/d/1o0P7Dl4Mj8dQWaezwMNpcC1QJcycKbxpr6Gp73tmA8E/edit"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>
                      <w:color w:val="0000ee"/>
                      <w:u w:val="single"/>
                      <w:shd w:fill="auto" w:val="clear"/>
                    </w:rPr>
                  </w:rPrChange>
                </w:rPr>
                <w:t xml:space="preserve">2021_05_19 Инструкция Прояснения продукта и функций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960" w:hRule="atLeast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Познакомиться со всеми сотрудниками производства. Для этого изучить папку должности каждого своего подчиненного</w:t>
              </w:r>
            </w:ins>
          </w:p>
          <w:p w:rsidR="00000000" w:rsidDel="00000000" w:rsidP="00000000" w:rsidRDefault="00000000" w:rsidRPr="00000000" w14:paraId="0000006A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Отдать документы на прохождение СБ</w:t>
              </w:r>
            </w:ins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Ознакомиться с ассортиментом ТМЦ на производстве 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Участвовать в инвентаризации ТМЦ</w:t>
              </w:r>
            </w:ins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Участвовать в инвентаризации инструментов  </w:t>
              </w:r>
            </w:ins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Занести все ТМЦ в базу 1С</w:t>
              </w:r>
            </w:ins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Навести на складе порядок согласно требованиям компании </w:t>
              </w:r>
            </w:ins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Организация кассы фонда оборудования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Обучение по формированию заявки в 1с</w:t>
              </w:r>
            </w:ins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70" w:hRule="atLeast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Обучение по авансовым отчетам </w:t>
              </w:r>
            </w:ins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364"/>
              </w:tabs>
              <w:spacing w:line="274" w:lineRule="auto"/>
              <w:jc w:val="both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>
            <w:gridSpan w:val="4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КРИТЕРИИ УСПЕШНОСТИ ПРОХОЖДЕНИЯ ИСПЫТАТЕЛЬНОГО СРОКА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1020" w:hRule="atLeast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1</w:t>
              </w:r>
            </w:ins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240"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Касса производства ведется согласно требованиям компании( При инспекции остаток в 1с сходится с реальным наличием денег в кассе)</w:t>
              </w:r>
            </w:ins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383.83789062499994" w:hRule="atLeast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2</w:t>
              </w:r>
            </w:ins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356"/>
              </w:tabs>
              <w:spacing w:before="240"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 каждому инструменту прикреплен ответственный </w:t>
              </w:r>
            </w:ins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3</w:t>
              </w:r>
            </w:ins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before="240" w:line="276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Количественные остатки ТМЦ сходятся с данными 1С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4</w:t>
              </w:r>
            </w:ins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356"/>
              </w:tabs>
              <w:spacing w:before="240" w:line="276" w:lineRule="auto"/>
              <w:jc w:val="both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Остатки ГП сходятся с данными в 1С</w:t>
              </w:r>
            </w:ins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5</w:t>
              </w:r>
            </w:ins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4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6</w:t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7</w:t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70" w:hRule="atLeast"/>
          <w:tblHeader w:val="0"/>
          <w:ins w:author="Татьяна Шмыголь" w:id="0" w:date="2022-02-23T14:14:44Z"/>
        </w:trPr>
        <w:tc>
          <w:tcPr>
            <w:gridSpan w:val="4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Шаги после окончания испытательного срока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blHeader w:val="0"/>
          <w:ins w:author="Татьяна Шмыголь" w:id="0" w:date="2022-02-23T14:14:44Z"/>
        </w:trPr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Fonts w:ascii="Calibri" w:cs="Calibri" w:eastAsia="Calibri" w:hAnsi="Calibri"/>
                  <w:highlight w:val="white"/>
                  <w:rtl w:val="0"/>
                  <w:rPrChange w:author="Татьяна Шмыголь" w:id="1" w:date="2022-02-23T14:14:44Z">
                    <w:rPr/>
                  </w:rPrChange>
                </w:rPr>
                <w:t xml:space="preserve">1</w:t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ins w:author="Татьяна Шмыголь" w:id="0" w:date="2022-02-23T14:14:44Z"/>
                <w:rFonts w:ascii="Calibri" w:cs="Calibri" w:eastAsia="Calibri" w:hAnsi="Calibri"/>
                <w:highlight w:val="white"/>
                <w:rPrChange w:author="Татьяна Шмыголь" w:id="1" w:date="2022-02-23T14:14:44Z">
                  <w:rPr/>
                </w:rPrChange>
              </w:rPr>
            </w:pPr>
            <w:ins w:author="Татьяна Шмыголь" w:id="0" w:date="2022-02-23T14:14:44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0EE">
      <w:pPr>
        <w:spacing w:after="160" w:line="259" w:lineRule="auto"/>
        <w:rPr>
          <w:ins w:author="Татьяна Шмыголь" w:id="0" w:date="2022-02-23T14:14:44Z"/>
          <w:rFonts w:ascii="Calibri" w:cs="Calibri" w:eastAsia="Calibri" w:hAnsi="Calibri"/>
          <w:highlight w:val="white"/>
          <w:rPrChange w:author="Татьяна Шмыголь" w:id="1" w:date="2022-02-23T14:14:44Z">
            <w:rPr/>
          </w:rPrChange>
        </w:rPr>
      </w:pPr>
      <w:ins w:author="Татьяна Шмыголь" w:id="0" w:date="2022-02-23T14:14:4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F">
      <w:pPr>
        <w:widowControl w:val="0"/>
        <w:spacing w:line="210" w:lineRule="auto"/>
        <w:rPr>
          <w:ins w:author="Татьяна Шмыголь" w:id="0" w:date="2022-02-23T14:14:44Z"/>
          <w:rFonts w:ascii="Calibri" w:cs="Calibri" w:eastAsia="Calibri" w:hAnsi="Calibri"/>
          <w:highlight w:val="white"/>
          <w:rPrChange w:author="Татьяна Шмыголь" w:id="1" w:date="2022-02-23T14:14:44Z">
            <w:rPr/>
          </w:rPrChange>
        </w:rPr>
      </w:pPr>
      <w:ins w:author="Татьяна Шмыголь" w:id="0" w:date="2022-02-23T14:14:44Z">
        <w:r w:rsidDel="00000000" w:rsidR="00000000" w:rsidRPr="00000000">
          <w:rPr>
            <w:rFonts w:ascii="Calibri" w:cs="Calibri" w:eastAsia="Calibri" w:hAnsi="Calibri"/>
            <w:highlight w:val="white"/>
            <w:rtl w:val="0"/>
            <w:rPrChange w:author="Татьяна Шмыголь" w:id="1" w:date="2022-02-23T14:14:44Z">
              <w:rPr/>
            </w:rPrChange>
          </w:rPr>
          <w:t xml:space="preserve">Дата завершения: ______________</w:t>
        </w:r>
      </w:ins>
    </w:p>
    <w:p w:rsidR="00000000" w:rsidDel="00000000" w:rsidP="00000000" w:rsidRDefault="00000000" w:rsidRPr="00000000" w14:paraId="000000F0">
      <w:pPr>
        <w:spacing w:after="160" w:line="259" w:lineRule="auto"/>
        <w:rPr>
          <w:ins w:author="Татьяна Шмыголь" w:id="0" w:date="2022-02-23T14:14:44Z"/>
          <w:rFonts w:ascii="Calibri" w:cs="Calibri" w:eastAsia="Calibri" w:hAnsi="Calibri"/>
          <w:highlight w:val="white"/>
          <w:rPrChange w:author="Татьяна Шмыголь" w:id="1" w:date="2022-02-23T14:14:44Z">
            <w:rPr/>
          </w:rPrChange>
        </w:rPr>
      </w:pPr>
      <w:ins w:author="Татьяна Шмыголь" w:id="0" w:date="2022-02-23T14:14:4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1">
      <w:pPr>
        <w:spacing w:after="160" w:line="259" w:lineRule="auto"/>
        <w:rPr>
          <w:ins w:author="Татьяна Шмыголь" w:id="0" w:date="2022-02-23T14:14:44Z"/>
          <w:rFonts w:ascii="Calibri" w:cs="Calibri" w:eastAsia="Calibri" w:hAnsi="Calibri"/>
          <w:highlight w:val="white"/>
          <w:rPrChange w:author="Татьяна Шмыголь" w:id="1" w:date="2022-02-23T14:14:44Z">
            <w:rPr/>
          </w:rPrChange>
        </w:rPr>
      </w:pPr>
      <w:ins w:author="Татьяна Шмыголь" w:id="0" w:date="2022-02-23T14:14:44Z">
        <w:bookmarkStart w:colFirst="0" w:colLast="0" w:name="_gjdgxs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highlight w:val="white"/>
          <w:rPrChange w:author="Татьяна Шмыголь" w:id="1" w:date="2022-02-23T14:14:44Z">
            <w:rPr/>
          </w:rPrChange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