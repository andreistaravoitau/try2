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ind w:left="0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с 01.09.22 по 15.09.22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ind w:left="0" w:firstLine="0"/>
              <w:jc w:val="center"/>
              <w:rPr/>
            </w:pPr>
            <w:del w:author="Анна Логвиненко" w:id="0" w:date="2022-09-16T10:25:02Z">
              <w:r w:rsidDel="00000000" w:rsidR="00000000" w:rsidRPr="00000000">
                <w:rPr>
                  <w:rFonts w:ascii="Cambria" w:cs="Cambria" w:eastAsia="Cambria" w:hAnsi="Cambria"/>
                  <w:b w:val="1"/>
                  <w:rtl w:val="0"/>
                </w:rPr>
                <w:delText xml:space="preserve">ФИО Боровик Татьяна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ind w:left="0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ind w:lef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ind w:lef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ind w:left="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ind w:lef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ind w:left="0" w:firstLine="0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ind w:left="0" w:firstLine="0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2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40"/>
        <w:gridCol w:w="4230"/>
        <w:gridCol w:w="750"/>
        <w:gridCol w:w="780"/>
        <w:gridCol w:w="1005"/>
        <w:tblGridChange w:id="0">
          <w:tblGrid>
            <w:gridCol w:w="420"/>
            <w:gridCol w:w="3840"/>
            <w:gridCol w:w="4230"/>
            <w:gridCol w:w="750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вечерней координации с руководителем и менеджером, ответственным за введение в должность.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Предоставленный отчет о выполненных задачах за день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left="0" w:right="6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по оргполитике ИП Формула несуществования для нового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Оргсхема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использованию Оргсхемы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1"/>
        <w:widowControl w:val="0"/>
        <w:spacing w:before="200" w:line="240" w:lineRule="auto"/>
        <w:ind w:left="0" w:right="8" w:firstLine="0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___20_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</w:p>
    <w:p w:rsidR="00000000" w:rsidDel="00000000" w:rsidP="00000000" w:rsidRDefault="00000000" w:rsidRPr="00000000" w14:paraId="0000006B">
      <w:pPr>
        <w:keepNext w:val="1"/>
        <w:widowControl w:val="0"/>
        <w:spacing w:before="200" w:line="240" w:lineRule="auto"/>
        <w:ind w:left="0" w:right="8" w:firstLine="0"/>
        <w:jc w:val="center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line="276" w:lineRule="auto"/>
        <w:ind w:left="0" w:firstLine="0"/>
        <w:jc w:val="center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13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930"/>
        <w:gridCol w:w="4215"/>
        <w:gridCol w:w="795"/>
        <w:gridCol w:w="735"/>
        <w:gridCol w:w="1050"/>
        <w:tblGridChange w:id="0">
          <w:tblGrid>
            <w:gridCol w:w="405"/>
            <w:gridCol w:w="3930"/>
            <w:gridCol w:w="4215"/>
            <w:gridCol w:w="795"/>
            <w:gridCol w:w="735"/>
            <w:gridCol w:w="1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Выполнить действия по Формуле для нового поста. Найти все линии коммуникации с другими сотрудниками и данные, которыми обмениваюсь с другими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Оплата платежей по директивам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контрагенты, получившие оплаты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Разнесение оплат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Оплаты разнесены согласно правил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Внесение приходов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Внесены приходные документы от контрагентов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Сверка с контрагентами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Подписанные акты сверки с поставщиками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Начисление и выплата з/п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Сотрудники, получившие заработную плату в полном объеме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Начисление и выплата официальной заработной платы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Начисленная и выплаченная официальная заработная плата по всем юрлицам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Подготовка заказов к финансовому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Подписанные заказы, готовые к утверждению на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rebuchet MS" w:cs="Trebuchet MS" w:eastAsia="Trebuchet MS" w:hAnsi="Trebuchet MS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left="0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left="0" w:right="4" w:firstLine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1"/>
        <w:spacing w:before="20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59,5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spacing w:before="20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_79,5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spacing w:before="200" w:line="240" w:lineRule="auto"/>
        <w:ind w:left="0" w:firstLine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spacing w:before="20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708.6614173228347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