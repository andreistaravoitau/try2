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Программа введения в должность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НО8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Дата начала 16.09.2022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Ф.И.О. сотрудника Борисенко Оля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Испытательный срок</w:t>
      </w:r>
    </w:p>
    <w:tbl>
      <w:tblPr>
        <w:tblStyle w:val="Table1"/>
        <w:tblW w:w="102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5"/>
        <w:gridCol w:w="5280"/>
        <w:gridCol w:w="1035"/>
        <w:gridCol w:w="1680"/>
        <w:gridCol w:w="1815"/>
        <w:tblGridChange w:id="0">
          <w:tblGrid>
            <w:gridCol w:w="435"/>
            <w:gridCol w:w="5280"/>
            <w:gridCol w:w="1035"/>
            <w:gridCol w:w="1680"/>
            <w:gridCol w:w="18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7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Задание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Срок выполнения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Подпись стажера, которая подтверждает выполнение задания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Подпись РО1, которая подтверждает проверку выполненного задания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Подписать договор о коммерческой тайне; договор о материальной ответственности, договор ГПХ  и передать ответственному менеджеру по введение в должность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16.09.22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ins w:author="Ольга Борисенко" w:id="0" w:date="2022-09-16T10:50:00Z"/>
                <w:rFonts w:ascii="Calibri" w:cs="Calibri" w:eastAsia="Calibri" w:hAnsi="Calibri"/>
              </w:rPr>
            </w:pPr>
            <w:ins w:author="Ольга Борисенко" w:id="0" w:date="2022-09-16T10:50:00Z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выполнено</w:t>
              </w:r>
            </w:ins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81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Получить у НО2 рабочее место на период испытательного срока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16.09.22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ins w:author="Ольга Борисенко" w:id="1" w:date="2022-09-16T10:50:25Z"/>
                <w:rFonts w:ascii="Calibri" w:cs="Calibri" w:eastAsia="Calibri" w:hAnsi="Calibri"/>
              </w:rPr>
            </w:pPr>
            <w:ins w:author="Ольга Борисенко" w:id="1" w:date="2022-09-16T10:50:25Z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выполнено</w:t>
              </w:r>
            </w:ins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81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Получить учетную запись в ZOOM</w:t>
              <w:br w:type="textWrapping"/>
              <w:t xml:space="preserve">15мин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2018-03-27 Инструкция По работе с сервисом для видеоконференций «ZOOM»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16.09.22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81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Получить учетную запись к гугл сайту с оргполитиками и папками должности (шляпами)</w:t>
              <w:br w:type="textWrapping"/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2020-12-18 Инструкция Правила работы с GOOGLE-сайтом оргполитик компаний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16.09.22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ins w:author="Ольга Борисенко" w:id="2" w:date="2022-09-16T10:50:58Z"/>
                <w:rFonts w:ascii="Calibri" w:cs="Calibri" w:eastAsia="Calibri" w:hAnsi="Calibri"/>
              </w:rPr>
            </w:pPr>
            <w:ins w:author="Ольга Борисенко" w:id="2" w:date="2022-09-16T10:50:58Z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выполнено</w:t>
              </w:r>
            </w:ins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81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Ознакомиться со своей папкой должности.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81" w:lineRule="auto"/>
              <w:rPr>
                <w:rFonts w:ascii="Calibri" w:cs="Calibri" w:eastAsia="Calibri" w:hAnsi="Calibri"/>
                <w:highlight w:val="whit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highlight w:val="white"/>
                  <w:u w:val="single"/>
                  <w:rtl w:val="0"/>
                </w:rPr>
                <w:t xml:space="preserve">https://docs.google.com/document/d/1NjekAXjK15-QLRpsRLI8M6gSJHQB4GPBAtBR0eVJ0cM/edit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81" w:lineRule="auto"/>
              <w:rPr>
                <w:rFonts w:ascii="Calibri" w:cs="Calibri" w:eastAsia="Calibri" w:hAnsi="Calibri"/>
                <w:highlight w:val="white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highlight w:val="white"/>
                  <w:u w:val="single"/>
                  <w:rtl w:val="0"/>
                </w:rPr>
                <w:t xml:space="preserve">https://docs.google.com/document/d/1HfxKgALDZozvzSL_zwXPSE-UQDbOpzkXIn1GIBjVVMA/edit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81" w:lineRule="auto"/>
              <w:rPr>
                <w:rFonts w:ascii="Calibri" w:cs="Calibri" w:eastAsia="Calibri" w:hAnsi="Calibri"/>
                <w:highlight w:val="white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highlight w:val="white"/>
                  <w:u w:val="single"/>
                  <w:rtl w:val="0"/>
                </w:rPr>
                <w:t xml:space="preserve">https://docs.google.com/document/d/1GKfb1fzVFGwL1rVmOr_biYPssbufxL7jo8e2OSYbMPM/edit</w:t>
              </w:r>
            </w:hyperlink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81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Разделы:</w:t>
              <w:br w:type="textWrapping"/>
              <w:t xml:space="preserve">Цель и ЦКП</w:t>
              <w:br w:type="textWrapping"/>
              <w:t xml:space="preserve">Основные обязанности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16.09.22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ins w:author="Ольга Борисенко" w:id="3" w:date="2022-09-16T10:51:09Z"/>
                <w:rFonts w:ascii="Calibri" w:cs="Calibri" w:eastAsia="Calibri" w:hAnsi="Calibri"/>
              </w:rPr>
            </w:pPr>
            <w:ins w:author="Ольга Борисенко" w:id="3" w:date="2022-09-16T10:51:09Z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выполнено</w:t>
              </w:r>
            </w:ins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81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Пройти ППФ (прояснение продукта и функций) с непосредственным руководителем, используя 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2021_05_19 Инструкция Прояснения продукта и функций</w:t>
              </w:r>
            </w:hyperlink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br w:type="textWrapping"/>
              <w:t xml:space="preserve">Для этого необходимо пройти обучение:</w:t>
              <w:br w:type="textWrapping"/>
              <w:t xml:space="preserve">курс Ценный конечный продукт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16.09.22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4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Составить боевой план на 2 недели и утвердить его у непосредственного руководителя</w:t>
              <w:br w:type="textWrapping"/>
              <w:t xml:space="preserve">Использовать бланк боевого плана для стажера 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Плана на неделю стажера ВБА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16.09.22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81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Получить у НО2 лоток в коммуникационном центре, систему 3х корзин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03.10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81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Получить у ИТ специалиста ноутбук со всеми необходимыми в работе программами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81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Установить телеграмм и ознакомиться с рабочими группами</w:t>
              <w:br w:type="textWrapping"/>
              <w:t xml:space="preserve">Обучение </w:t>
              <w:br w:type="textWrapping"/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2021-01-21 Инструкция по установлению пароля и деактивации аккаунта в телеграмм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03.10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81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Получить учетную запись на корпоративном портале Битрикс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81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(15мин)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2018-07-27 Инструкция По использованию корпоративного портала Битрикс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81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30мин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2018-03-21 Инструкция Как прикреплять документ к задаче в Битрикс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03.10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81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Получить доступ в 1С </w:t>
              <w:br w:type="textWrapping"/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2020-05-28 Инструкция По использованию 1С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03.10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81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Получить корпоративную почту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81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15мин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2018-06-11 ИП Использование корпоративных сервисов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03.10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81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Получить учетную запись к Platrum и увидеть себя на организующей схеме компании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81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Пройти обучение к курсу Эйнштейн Организующая схема и регламент по использованию оргсхемы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23.09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81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Получить учетную запись к специальным программам: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line="281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Медок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line="281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Прокредит Банк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line="281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Приват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03.10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74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Пройти формулу несуществования для нового поста со всеми сотрудниками компании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74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Я стажер на должность. Все задачи буду выполнять по мере своего обучения.</w:t>
              <w:br w:type="textWrapping"/>
              <w:t xml:space="preserve">Список сотрудников, с которыми надо пройти формулу для нового поста получить у руководителя</w:t>
              <w:br w:type="textWrapping"/>
              <w:t xml:space="preserve">Использовать бланк</w:t>
              <w:br w:type="textWrapping"/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Бланк формулы для нового поста</w:t>
              </w:r>
            </w:hyperlink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br w:type="textWrapping"/>
              <w:t xml:space="preserve">Для этого пройти обучение</w:t>
              <w:br w:type="textWrapping"/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2018-08-20 ИП Формула несуществования для нового поста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03.10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  <w:trPrChange w:author="Ольга Борисенко" w:id="4" w:date="2022-11-08T08:59:35Z">
            <w:trPr>
              <w:cantSplit w:val="0"/>
              <w:tblHeader w:val="0"/>
            </w:trPr>
          </w:trPrChange>
        </w:trPr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74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Пройти курс по письменной коммуникации</w:t>
              <w:br w:type="textWrapping"/>
              <w:t xml:space="preserve">курс Эйнштейн Коммуникация</w:t>
              <w:br w:type="textWrapping"/>
              <w:t xml:space="preserve">регламент по Письменной коммуникации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07.10</w:t>
            </w:r>
          </w:p>
        </w:tc>
        <w:tc>
          <w:tcPr>
            <w:tcPrChange w:author="Ольга Борисенко" w:id="4" w:date="2022-11-08T08:59:35Z">
              <w:tcPr/>
            </w:tcPrChange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rPrChange w:author="Ольга Борисенко" w:id="4" w:date="2022-11-08T08:59:35Z">
                  <w:rPr>
                    <w:rFonts w:ascii="Calibri" w:cs="Calibri" w:eastAsia="Calibri" w:hAnsi="Calibri"/>
                  </w:rPr>
                </w:rPrChange>
              </w:rPr>
              <w:pPrChange w:author="Ольга Борисенко" w:id="0" w:date="2022-11-08T08:59:35Z">
                <w:pPr>
                  <w:spacing w:line="240" w:lineRule="auto"/>
                </w:pPr>
              </w:pPrChange>
            </w:pPr>
            <w:ins w:author="Ольга Борисенко" w:id="5" w:date="2022-11-08T08:59:35Z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выполнено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Ольга Борисенко" w:id="4" w:date="2022-11-08T08:59:35Z">
              <w:tcPr/>
            </w:tcPrChange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  <w:trPrChange w:author="Ольга Борисенко" w:id="4" w:date="2022-11-08T08:59:35Z">
            <w:trPr>
              <w:cantSplit w:val="0"/>
              <w:tblHeader w:val="0"/>
            </w:trPr>
          </w:trPrChange>
        </w:trPr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274" w:lineRule="auto"/>
              <w:rPr>
                <w:rFonts w:ascii="Calibri" w:cs="Calibri" w:eastAsia="Calibri" w:hAnsi="Calibri"/>
                <w:shd w:fill="eef2f4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Пройти обучение по соблюдению порядка в офисе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74" w:lineRule="auto"/>
              <w:rPr>
                <w:rFonts w:ascii="Calibri" w:cs="Calibri" w:eastAsia="Calibri" w:hAnsi="Calibri"/>
                <w:shd w:fill="eef2f4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2018-05-16 ИП О соблюдении правил порядка в офисе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14.10</w:t>
            </w:r>
          </w:p>
        </w:tc>
        <w:tc>
          <w:tcPr>
            <w:tcPrChange w:author="Ольга Борисенко" w:id="4" w:date="2022-11-08T08:59:35Z">
              <w:tcPr/>
            </w:tcPrChange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rPrChange w:author="Ольга Борисенко" w:id="4" w:date="2022-11-08T08:59:35Z">
                  <w:rPr>
                    <w:rFonts w:ascii="Calibri" w:cs="Calibri" w:eastAsia="Calibri" w:hAnsi="Calibri"/>
                  </w:rPr>
                </w:rPrChange>
              </w:rPr>
              <w:pPrChange w:author="Ольга Борисенко" w:id="0" w:date="2022-11-08T08:59:35Z">
                <w:pPr>
                  <w:spacing w:line="240" w:lineRule="auto"/>
                </w:pPr>
              </w:pPrChange>
            </w:pPr>
            <w:ins w:author="Ольга Борисенко" w:id="5" w:date="2022-11-08T08:59:35Z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выполнено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Ольга Борисенко" w:id="4" w:date="2022-11-08T08:59:35Z">
              <w:tcPr/>
            </w:tcPrChange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  <w:trPrChange w:author="Ольга Борисенко" w:id="4" w:date="2022-11-08T08:59:35Z">
            <w:trPr>
              <w:cantSplit w:val="0"/>
              <w:tblHeader w:val="0"/>
            </w:trPr>
          </w:trPrChange>
        </w:trPr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74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Пройти обучение по обязательным курсам </w:t>
              <w:br w:type="textWrapping"/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Реестр оргполитик для папки Штатного сотрудника</w:t>
              </w:r>
            </w:hyperlink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br w:type="textWrapping"/>
              <w:t xml:space="preserve">+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2017-12-19 ИП Правила по работе с социальными сетями компании</w:t>
              </w:r>
            </w:hyperlink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br w:type="textWrapping"/>
              <w:t xml:space="preserve">+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2018-06-11 ИП Использование корпоративных сервисов</w:t>
              </w:r>
            </w:hyperlink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br w:type="textWrapping"/>
              <w:t xml:space="preserve">+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2018-07-04 ИП По опозданиям сотрудников компании</w:t>
              </w:r>
            </w:hyperlink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br w:type="textWrapping"/>
              <w:t xml:space="preserve">+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2015-04-15 Приказ О назначении ответственного на момент отсутствия сотрудника в офисе</w:t>
              </w:r>
            </w:hyperlink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br w:type="textWrapping"/>
              <w:t xml:space="preserve">+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2015-12-03 ИП Правила выдачи ключей и магнитных карт</w:t>
              </w:r>
            </w:hyperlink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br w:type="textWrapping"/>
              <w:t xml:space="preserve">+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2019-02-19 ИП Порядок хранения документов</w:t>
              </w:r>
            </w:hyperlink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br w:type="textWrapping"/>
              <w:t xml:space="preserve">+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2018-10-26 ИП О порядке пропуска сторонних лиц на территорию компании</w:t>
              </w:r>
            </w:hyperlink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br w:type="textWrapping"/>
              <w:t xml:space="preserve">+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2020-06-15 Правила перенаправления внешней коммуникации ответственному сотруднику</w:t>
              </w:r>
            </w:hyperlink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br w:type="textWrapping"/>
              <w:t xml:space="preserve">+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2020-06-02 ИП Правила безопасного поведения в сети</w:t>
              </w:r>
            </w:hyperlink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br w:type="textWrapping"/>
              <w:t xml:space="preserve">+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2020-19-05 ИП ЦКП УК </w:t>
              </w:r>
            </w:hyperlink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br w:type="textWrapping"/>
              <w:t xml:space="preserve">+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2020-05-19 ИП Цели и замыслы УК</w:t>
              </w:r>
            </w:hyperlink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br w:type="textWrapping"/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2021-06-22 Правила по рекомендациям в компании</w:t>
              </w:r>
            </w:hyperlink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br w:type="textWrapping"/>
              <w:t xml:space="preserve">+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2021-08-13 ИП Правило общения с руководителем после 18:00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14.10</w:t>
            </w:r>
          </w:p>
        </w:tc>
        <w:tc>
          <w:tcPr>
            <w:tcPrChange w:author="Ольга Борисенко" w:id="4" w:date="2022-11-08T08:59:35Z">
              <w:tcPr/>
            </w:tcPrChange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rPrChange w:author="Ольга Борисенко" w:id="4" w:date="2022-11-08T08:59:35Z">
                  <w:rPr>
                    <w:rFonts w:ascii="Calibri" w:cs="Calibri" w:eastAsia="Calibri" w:hAnsi="Calibri"/>
                  </w:rPr>
                </w:rPrChange>
              </w:rPr>
              <w:pPrChange w:author="Ольга Борисенко" w:id="0" w:date="2022-11-08T08:59:35Z">
                <w:pPr>
                  <w:spacing w:line="240" w:lineRule="auto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Ольга Борисенко" w:id="4" w:date="2022-11-08T08:59:35Z">
              <w:tcPr/>
            </w:tcPrChange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4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Присутствовать на общем собрании в 16:30 каждую среду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28.09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74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Начать заполнять свои статистики</w:t>
              <w:br w:type="textWrapping"/>
              <w:t xml:space="preserve">Для этого пройти обучение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74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Видео-курс Эйнштейн по статистикам 2ч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br w:type="textWrapping"/>
              <w:t xml:space="preserve">справочник статистик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74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Регламент по статистикам 2ч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74" w:lineRule="auto"/>
              <w:rPr>
                <w:rFonts w:ascii="Calibri" w:cs="Calibri" w:eastAsia="Calibri" w:hAnsi="Calibri"/>
                <w:highlight w:val="whit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2020-05-28 Инструкция по заполнению статистик на Platrum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21.10.22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</w:rPr>
              <w:pPrChange w:author="Ольга Борисенко" w:id="0" w:date="2022-11-08T09:00:11Z">
                <w:pPr>
                  <w:spacing w:line="240" w:lineRule="auto"/>
                </w:pPr>
              </w:pPrChange>
            </w:pPr>
            <w:ins w:author="Ольга Борисенко" w:id="6" w:date="2022-11-08T09:00:11Z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выполнено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Участвовать в ежедневных координациях с руководителем утром.</w:t>
              <w:br w:type="textWrapping"/>
              <w:t xml:space="preserve">Для это пройти обучение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курс Эйнштейн по координациям, регламент по координациям</w:t>
              <w:br w:type="textWrapping"/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2020-04-22 Приказ О контроле удаленной работы сотрудников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</w:rPr>
              <w:pPrChange w:author="Ольга Борисенко" w:id="0" w:date="2022-11-08T09:00:13Z">
                <w:pPr>
                  <w:spacing w:line="240" w:lineRule="auto"/>
                </w:pPr>
              </w:pPrChange>
            </w:pPr>
            <w:ins w:author="Ольга Борисенко" w:id="8" w:date="2022-11-08T09:00:13Z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выполнено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Предоставлять ежедневные отчеты в телеграмм</w:t>
              <w:br w:type="textWrapping"/>
              <w:t xml:space="preserve">Для этого пройти обучение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2019-06-30 Инструкция Как писать еженедельные и ежедневные отчеты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</w:rPr>
              <w:pPrChange w:author="Ольга Борисенко" w:id="0" w:date="2022-11-08T09:00:16Z">
                <w:pPr>
                  <w:spacing w:line="240" w:lineRule="auto"/>
                </w:pPr>
              </w:pPrChange>
            </w:pPr>
            <w:ins w:author="Ольга Борисенко" w:id="10" w:date="2022-11-08T09:00:16Z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выполнено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74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Пройти обучение по своей папки должности по Контрольному листу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74" w:lineRule="auto"/>
              <w:rPr>
                <w:rFonts w:ascii="Calibri" w:cs="Calibri" w:eastAsia="Calibri" w:hAnsi="Calibri"/>
                <w:highlight w:val="white"/>
              </w:rPr>
            </w:pPr>
            <w:hyperlink r:id="rId38">
              <w:r w:rsidDel="00000000" w:rsidR="00000000" w:rsidRPr="00000000">
                <w:rPr>
                  <w:rFonts w:ascii="Calibri" w:cs="Calibri" w:eastAsia="Calibri" w:hAnsi="Calibri"/>
                  <w:color w:val="1155cc"/>
                  <w:highlight w:val="white"/>
                  <w:u w:val="single"/>
                  <w:rtl w:val="0"/>
                </w:rPr>
                <w:t xml:space="preserve">https://sites.google.com/view/vbatradegroup/%D0%B8%D0%B7%D0%B2%D0%B5%D1%81%D1%82%D0%BD%D1%8F%D0%BA/%D1%88%D0%BB%D1%8F%D0%BF%D1%8B-%D0%B8%D0%B7%D0%B2%D0%B5%D1%81%D1%82%D0%BD%D1%8F%D0%BA/3-%D0%BE%D1%82%D0%B4%D0%B5%D0%BB%D0%B5%D0%BD%D0%B8%D0%B5-%D0%B8%D0%B7%D0%B2/%D0%BD%D0%B0%D1%87%D0%B0%D0%BB%D1%8C%D0%BD%D0%B8%D0%BA-%D0%BE%D1%82%D0%B4%D0%B5%D0%BB%D0%B0-%D1%80%D0%B0%D1%81%D1%85%D0%BE%D0%B4%D0%BE%D0%B2-%D0%B8%D0%B7%D0%B2?authuser=0</w:t>
              </w:r>
            </w:hyperlink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11.11.22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74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Составлять заявки на приобретение по затратам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Для этого пройти обучение по курсу Финансовое планирование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08.11.22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</w:rPr>
              <w:pPrChange w:author="Ольга Борисенко" w:id="0" w:date="2022-11-08T09:28:19Z">
                <w:pPr>
                  <w:spacing w:line="240" w:lineRule="auto"/>
                </w:pPr>
              </w:pPrChange>
            </w:pPr>
            <w:ins w:author="Ольга Борисенко" w:id="12" w:date="2022-11-08T09:28:19Z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выполнено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74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Работать (вносить дополнение, актуализировать) еженедельно со своей папкой должности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74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Для этого необходимо пройти обучение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74" w:lineRule="auto"/>
              <w:rPr>
                <w:rFonts w:ascii="Calibri" w:cs="Calibri" w:eastAsia="Calibri" w:hAnsi="Calibri"/>
                <w:highlight w:val="whit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2021-08-16 Регламент по составлению должностных папок</w:t>
              </w:r>
            </w:hyperlink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br w:type="textWrapping"/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2021-08-16 Приказ про дополнение папки должности и обучению в компании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Разобраться в работе секции финансового планирования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  <w:trPrChange w:author="Ольга Борисенко" w:id="14" w:date="2022-11-08T09:28:31Z">
            <w:trPr>
              <w:cantSplit w:val="0"/>
              <w:tblHeader w:val="0"/>
            </w:trPr>
          </w:trPrChange>
        </w:trPr>
        <w:tc>
          <w:tcPr/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Разобраться в работе секции актуальных реквизитов поставщиков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Ольга Борисенко" w:id="14" w:date="2022-11-08T09:28:31Z">
              <w:tcPr/>
            </w:tcPrChange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rPrChange w:author="Ольга Борисенко" w:id="14" w:date="2022-11-08T09:28:31Z">
                  <w:rPr>
                    <w:rFonts w:ascii="Calibri" w:cs="Calibri" w:eastAsia="Calibri" w:hAnsi="Calibri"/>
                  </w:rPr>
                </w:rPrChange>
              </w:rPr>
              <w:pPrChange w:author="Ольга Борисенко" w:id="0" w:date="2022-11-08T09:28:31Z">
                <w:pPr>
                  <w:spacing w:line="240" w:lineRule="auto"/>
                </w:pPr>
              </w:pPrChange>
            </w:pPr>
            <w:ins w:author="Ольга Борисенко" w:id="15" w:date="2022-11-08T09:28:31Z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выполнено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Ольга Борисенко" w:id="14" w:date="2022-11-08T09:28:31Z">
              <w:tcPr/>
            </w:tcPrChange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  <w:trPrChange w:author="Ольга Борисенко" w:id="14" w:date="2022-11-08T09:28:31Z">
            <w:trPr>
              <w:cantSplit w:val="0"/>
              <w:tblHeader w:val="0"/>
            </w:trPr>
          </w:trPrChange>
        </w:trPr>
        <w:tc>
          <w:tcPr/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Разобраться в работе секции проверки цен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Ольга Борисенко" w:id="14" w:date="2022-11-08T09:28:31Z">
              <w:tcPr/>
            </w:tcPrChange>
          </w:tcPr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rPrChange w:author="Ольга Борисенко" w:id="14" w:date="2022-11-08T09:28:31Z">
                  <w:rPr>
                    <w:rFonts w:ascii="Calibri" w:cs="Calibri" w:eastAsia="Calibri" w:hAnsi="Calibri"/>
                  </w:rPr>
                </w:rPrChange>
              </w:rPr>
              <w:pPrChange w:author="Ольга Борисенко" w:id="0" w:date="2022-11-08T09:28:31Z">
                <w:pPr>
                  <w:spacing w:line="240" w:lineRule="auto"/>
                </w:pPr>
              </w:pPrChange>
            </w:pPr>
            <w:ins w:author="Ольга Борисенко" w:id="15" w:date="2022-11-08T09:28:31Z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выполнено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Ольга Борисенко" w:id="14" w:date="2022-11-08T09:28:31Z">
              <w:tcPr/>
            </w:tcPrChange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  <w:trPrChange w:author="Ольга Борисенко" w:id="14" w:date="2022-11-08T09:28:31Z">
            <w:trPr>
              <w:cantSplit w:val="0"/>
              <w:tblHeader w:val="0"/>
            </w:trPr>
          </w:trPrChange>
        </w:trPr>
        <w:tc>
          <w:tcPr/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Разобраться в работе секции получения входящей первичной документации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Ольга Борисенко" w:id="14" w:date="2022-11-08T09:28:31Z">
              <w:tcPr/>
            </w:tcPrChange>
          </w:tcPr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rPrChange w:author="Ольга Борисенко" w:id="14" w:date="2022-11-08T09:28:31Z">
                  <w:rPr>
                    <w:rFonts w:ascii="Calibri" w:cs="Calibri" w:eastAsia="Calibri" w:hAnsi="Calibri"/>
                  </w:rPr>
                </w:rPrChange>
              </w:rPr>
              <w:pPrChange w:author="Ольга Борисенко" w:id="0" w:date="2022-11-08T09:28:31Z">
                <w:pPr>
                  <w:spacing w:line="240" w:lineRule="auto"/>
                </w:pPr>
              </w:pPrChange>
            </w:pPr>
            <w:ins w:author="Ольга Борисенко" w:id="15" w:date="2022-11-08T09:28:31Z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выполнено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Ольга Борисенко" w:id="14" w:date="2022-11-08T09:28:31Z">
              <w:tcPr/>
            </w:tcPrChange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  <w:trPrChange w:author="Ольга Борисенко" w:id="14" w:date="2022-11-08T09:28:31Z">
            <w:trPr>
              <w:cantSplit w:val="0"/>
              <w:tblHeader w:val="0"/>
            </w:trPr>
          </w:trPrChange>
        </w:trPr>
        <w:tc>
          <w:tcPr/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Разобраться в работе секции внесения входящей первичной документации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Ольга Борисенко" w:id="14" w:date="2022-11-08T09:28:31Z">
              <w:tcPr/>
            </w:tcPrChange>
          </w:tcPr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rPrChange w:author="Ольга Борисенко" w:id="14" w:date="2022-11-08T09:28:31Z">
                  <w:rPr>
                    <w:rFonts w:ascii="Calibri" w:cs="Calibri" w:eastAsia="Calibri" w:hAnsi="Calibri"/>
                  </w:rPr>
                </w:rPrChange>
              </w:rPr>
              <w:pPrChange w:author="Ольга Борисенко" w:id="0" w:date="2022-11-08T09:28:31Z">
                <w:pPr>
                  <w:spacing w:line="240" w:lineRule="auto"/>
                </w:pPr>
              </w:pPrChange>
            </w:pPr>
            <w:ins w:author="Ольга Борисенко" w:id="15" w:date="2022-11-08T09:28:31Z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выполнено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Ольга Борисенко" w:id="14" w:date="2022-11-08T09:28:31Z">
              <w:tcPr/>
            </w:tcPrChange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  <w:trPrChange w:author="Ольга Борисенко" w:id="14" w:date="2022-11-08T09:28:31Z">
            <w:trPr>
              <w:cantSplit w:val="0"/>
              <w:tblHeader w:val="0"/>
            </w:trPr>
          </w:trPrChange>
        </w:trPr>
        <w:tc>
          <w:tcPr/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Разобраться в работе секции сверок с поставщиками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Ольга Борисенко" w:id="14" w:date="2022-11-08T09:28:31Z">
              <w:tcPr/>
            </w:tcPrChange>
          </w:tcPr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rPrChange w:author="Ольга Борисенко" w:id="14" w:date="2022-11-08T09:28:31Z">
                  <w:rPr>
                    <w:rFonts w:ascii="Calibri" w:cs="Calibri" w:eastAsia="Calibri" w:hAnsi="Calibri"/>
                  </w:rPr>
                </w:rPrChange>
              </w:rPr>
              <w:pPrChange w:author="Ольга Борисенко" w:id="0" w:date="2022-11-08T09:28:31Z">
                <w:pPr>
                  <w:spacing w:line="240" w:lineRule="auto"/>
                </w:pPr>
              </w:pPrChange>
            </w:pPr>
            <w:ins w:author="Ольга Борисенко" w:id="15" w:date="2022-11-08T09:28:31Z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выполнено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Ольга Борисенко" w:id="14" w:date="2022-11-08T09:28:31Z">
              <w:tcPr/>
            </w:tcPrChange>
          </w:tcPr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  <w:trPrChange w:author="Ольга Борисенко" w:id="14" w:date="2022-11-08T09:28:31Z">
            <w:trPr>
              <w:cantSplit w:val="0"/>
              <w:tblHeader w:val="0"/>
            </w:trPr>
          </w:trPrChange>
        </w:trPr>
        <w:tc>
          <w:tcPr/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Разобраться в работе секции кассы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Ольга Борисенко" w:id="14" w:date="2022-11-08T09:28:31Z">
              <w:tcPr/>
            </w:tcPrChange>
          </w:tcPr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rPrChange w:author="Ольга Борисенко" w:id="14" w:date="2022-11-08T09:28:31Z">
                  <w:rPr>
                    <w:rFonts w:ascii="Calibri" w:cs="Calibri" w:eastAsia="Calibri" w:hAnsi="Calibri"/>
                  </w:rPr>
                </w:rPrChange>
              </w:rPr>
              <w:pPrChange w:author="Ольга Борисенко" w:id="0" w:date="2022-11-08T09:28:31Z">
                <w:pPr>
                  <w:spacing w:line="240" w:lineRule="auto"/>
                </w:pPr>
              </w:pPrChange>
            </w:pPr>
            <w:ins w:author="Ольга Борисенко" w:id="15" w:date="2022-11-08T09:28:31Z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выполнено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Ольга Борисенко" w:id="14" w:date="2022-11-08T09:28:31Z">
              <w:tcPr/>
            </w:tcPrChange>
          </w:tcPr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  <w:trPrChange w:author="Ольга Борисенко" w:id="14" w:date="2022-11-08T09:28:31Z">
            <w:trPr>
              <w:cantSplit w:val="0"/>
              <w:tblHeader w:val="0"/>
            </w:trPr>
          </w:trPrChange>
        </w:trPr>
        <w:tc>
          <w:tcPr/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Разобраться в работе секции заработной платы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Ольга Борисенко" w:id="14" w:date="2022-11-08T09:28:31Z">
              <w:tcPr/>
            </w:tcPrChange>
          </w:tcPr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  <w:rPrChange w:author="Ольга Борисенко" w:id="14" w:date="2022-11-08T09:28:31Z">
                  <w:rPr>
                    <w:rFonts w:ascii="Calibri" w:cs="Calibri" w:eastAsia="Calibri" w:hAnsi="Calibri"/>
                  </w:rPr>
                </w:rPrChange>
              </w:rPr>
              <w:pPrChange w:author="Ольга Борисенко" w:id="0" w:date="2022-11-08T09:28:31Z">
                <w:pPr>
                  <w:spacing w:line="240" w:lineRule="auto"/>
                </w:pPr>
              </w:pPrChange>
            </w:pPr>
            <w:ins w:author="Ольга Борисенко" w:id="15" w:date="2022-11-08T09:28:31Z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выполнено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Ольга Борисенко" w:id="14" w:date="2022-11-08T09:28:31Z">
              <w:tcPr/>
            </w:tcPrChange>
          </w:tcPr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  <w:trPrChange w:author="Ольга Борисенко" w:id="14" w:date="2022-11-08T09:28:31Z">
            <w:trPr>
              <w:cantSplit w:val="0"/>
              <w:tblHeader w:val="0"/>
            </w:trPr>
          </w:trPrChange>
        </w:trPr>
        <w:tc>
          <w:tcPr/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Разобраться в работе секции проверки оплаты счетов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Ольга Борисенко" w:id="14" w:date="2022-11-08T09:28:31Z">
              <w:tcPr/>
            </w:tcPrChange>
          </w:tcPr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  <w:rPrChange w:author="Ольга Борисенко" w:id="14" w:date="2022-11-08T09:28:31Z">
                  <w:rPr>
                    <w:rFonts w:ascii="Calibri" w:cs="Calibri" w:eastAsia="Calibri" w:hAnsi="Calibri"/>
                  </w:rPr>
                </w:rPrChange>
              </w:rPr>
              <w:pPrChange w:author="Ольга Борисенко" w:id="0" w:date="2022-11-08T09:28:31Z">
                <w:pPr>
                  <w:spacing w:line="240" w:lineRule="auto"/>
                </w:pPr>
              </w:pPrChange>
            </w:pPr>
            <w:ins w:author="Ольга Борисенко" w:id="15" w:date="2022-11-08T09:28:31Z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выполнено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Ольга Борисенко" w:id="14" w:date="2022-11-08T09:28:31Z">
              <w:tcPr/>
            </w:tcPrChange>
          </w:tcPr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4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КРИТЕРИИ УСПЕШНОСТИ ПРОХОЖДЕНИЯ ИСПЫТАТЕЛЬНОГО СРОКА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  <w:trPrChange w:author="Ольга Борисенко" w:id="16" w:date="2022-11-08T09:28:41Z">
            <w:trPr>
              <w:cantSplit w:val="0"/>
              <w:tblHeader w:val="0"/>
            </w:trPr>
          </w:trPrChange>
        </w:trPr>
        <w:tc>
          <w:tcPr/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74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Сотрудник использует следующие инструменты: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2"/>
              </w:numPr>
              <w:spacing w:line="274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Ежедневные координации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2"/>
              </w:numPr>
              <w:spacing w:line="274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ежедневное и еженедельное планирование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2"/>
              </w:numPr>
              <w:spacing w:line="274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еженедельные статистики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2"/>
              </w:numPr>
              <w:spacing w:line="274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письменная коммуникация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2"/>
              </w:numPr>
              <w:spacing w:line="274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финансовое планирование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08.11</w:t>
            </w:r>
          </w:p>
        </w:tc>
        <w:tc>
          <w:tcPr>
            <w:tcPrChange w:author="Ольга Борисенко" w:id="16" w:date="2022-11-08T09:28:41Z">
              <w:tcPr/>
            </w:tcPrChange>
          </w:tcPr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rPrChange w:author="Ольга Борисенко" w:id="16" w:date="2022-11-08T09:28:41Z">
                  <w:rPr>
                    <w:rFonts w:ascii="Calibri" w:cs="Calibri" w:eastAsia="Calibri" w:hAnsi="Calibri"/>
                  </w:rPr>
                </w:rPrChange>
              </w:rPr>
              <w:pPrChange w:author="Ольга Борисенко" w:id="0" w:date="2022-11-08T09:28:41Z">
                <w:pPr>
                  <w:spacing w:line="240" w:lineRule="auto"/>
                </w:pPr>
              </w:pPrChange>
            </w:pPr>
            <w:ins w:author="Ольга Борисенко" w:id="17" w:date="2022-11-08T09:28:41Z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выполнено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Ольга Борисенко" w:id="16" w:date="2022-11-08T09:28:41Z">
              <w:tcPr/>
            </w:tcPrChange>
          </w:tcPr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  <w:trPrChange w:author="Ольга Борисенко" w:id="16" w:date="2022-11-08T09:28:41Z">
            <w:trPr>
              <w:cantSplit w:val="0"/>
              <w:tblHeader w:val="0"/>
            </w:trPr>
          </w:trPrChange>
        </w:trPr>
        <w:tc>
          <w:tcPr/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tabs>
                <w:tab w:val="left" w:leader="none" w:pos="356"/>
              </w:tabs>
              <w:spacing w:line="274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Сотрудник понимает разницу между командными и коммуникационными линиями и может определить по какой ком линии направлено послание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08.11</w:t>
            </w:r>
          </w:p>
        </w:tc>
        <w:tc>
          <w:tcPr>
            <w:tcPrChange w:author="Ольга Борисенко" w:id="16" w:date="2022-11-08T09:28:41Z">
              <w:tcPr/>
            </w:tcPrChange>
          </w:tcPr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rPrChange w:author="Ольга Борисенко" w:id="16" w:date="2022-11-08T09:28:41Z">
                  <w:rPr>
                    <w:rFonts w:ascii="Calibri" w:cs="Calibri" w:eastAsia="Calibri" w:hAnsi="Calibri"/>
                  </w:rPr>
                </w:rPrChange>
              </w:rPr>
              <w:pPrChange w:author="Ольга Борисенко" w:id="0" w:date="2022-11-08T09:28:41Z">
                <w:pPr>
                  <w:spacing w:line="240" w:lineRule="auto"/>
                </w:pPr>
              </w:pPrChange>
            </w:pPr>
            <w:ins w:author="Ольга Борисенко" w:id="17" w:date="2022-11-08T09:28:41Z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выполнено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Ольга Борисенко" w:id="16" w:date="2022-11-08T09:28:41Z">
              <w:tcPr/>
            </w:tcPrChange>
          </w:tcPr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Собрана вся первичка за период (месяц)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Самостоятельно подготовил ФП 1 на месяц и сделал отчет за месяц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  <w:trPrChange w:author="Ольга Борисенко" w:id="18" w:date="2022-11-08T09:28:50Z">
            <w:trPr>
              <w:cantSplit w:val="0"/>
              <w:tblHeader w:val="0"/>
            </w:trPr>
          </w:trPrChange>
        </w:trPr>
        <w:tc>
          <w:tcPr/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Сотрудники производства получают заработную плату в срок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Ольга Борисенко" w:id="18" w:date="2022-11-08T09:28:50Z">
              <w:tcPr/>
            </w:tcPrChange>
          </w:tcPr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  <w:rPrChange w:author="Ольга Борисенко" w:id="18" w:date="2022-11-08T09:28:50Z">
                  <w:rPr>
                    <w:rFonts w:ascii="Calibri" w:cs="Calibri" w:eastAsia="Calibri" w:hAnsi="Calibri"/>
                  </w:rPr>
                </w:rPrChange>
              </w:rPr>
              <w:pPrChange w:author="Ольга Борисенко" w:id="0" w:date="2022-11-08T09:28:50Z">
                <w:pPr>
                  <w:spacing w:line="240" w:lineRule="auto"/>
                </w:pPr>
              </w:pPrChange>
            </w:pPr>
            <w:ins w:author="Ольга Борисенко" w:id="19" w:date="2022-11-08T09:28:50Z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выполнено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Ольга Борисенко" w:id="18" w:date="2022-11-08T09:28:50Z">
              <w:tcPr/>
            </w:tcPrChange>
          </w:tcPr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Проводит подготовку к ФП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  <w:trPrChange w:author="Ольга Борисенко" w:id="20" w:date="2022-11-08T09:28:56Z">
            <w:trPr>
              <w:cantSplit w:val="0"/>
              <w:tblHeader w:val="0"/>
            </w:trPr>
          </w:trPrChange>
        </w:trPr>
        <w:tc>
          <w:tcPr/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Самостоятельно оплачивает платежи (на директиву не более часа)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Ольга Борисенко" w:id="20" w:date="2022-11-08T09:28:56Z">
              <w:tcPr/>
            </w:tcPrChange>
          </w:tcPr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  <w:rPrChange w:author="Ольга Борисенко" w:id="20" w:date="2022-11-08T09:28:56Z">
                  <w:rPr>
                    <w:rFonts w:ascii="Calibri" w:cs="Calibri" w:eastAsia="Calibri" w:hAnsi="Calibri"/>
                  </w:rPr>
                </w:rPrChange>
              </w:rPr>
              <w:pPrChange w:author="Ольга Борисенко" w:id="0" w:date="2022-11-08T09:28:56Z">
                <w:pPr>
                  <w:spacing w:line="240" w:lineRule="auto"/>
                </w:pPr>
              </w:pPrChange>
            </w:pPr>
            <w:ins w:author="Ольга Борисенко" w:id="21" w:date="2022-11-08T09:28:56Z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выполнено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Ольга Борисенко" w:id="20" w:date="2022-11-08T09:28:56Z">
              <w:tcPr/>
            </w:tcPrChange>
          </w:tcPr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Calibri" w:cs="Calibri" w:eastAsia="Calibri" w:hAnsi="Calibri"/>
              </w:rPr>
            </w:pPr>
            <w:ins w:author="Ольга Борисенко" w:id="22" w:date="2022-11-08T09:29:04Z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-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0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Шаги после окончания испытательного срока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tabs>
                <w:tab w:val="left" w:leader="none" w:pos="356"/>
              </w:tabs>
              <w:spacing w:line="27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Рассказать на общем собрании “Чем будет полезен для компании и какой результат получит компания при найме сотрудника”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tabs>
                <w:tab w:val="left" w:leader="none" w:pos="356"/>
              </w:tabs>
              <w:spacing w:line="27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line="21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Дата завершения: ______________</w:t>
      </w:r>
    </w:p>
    <w:p w:rsidR="00000000" w:rsidDel="00000000" w:rsidP="00000000" w:rsidRDefault="00000000" w:rsidRPr="00000000" w14:paraId="000001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133.8582677165355" w:right="1132.20472440944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5DnGhSStjLXloQDeHRKSBdwqJEZNZI816r5J98Fgqe8/edit" TargetMode="External"/><Relationship Id="rId20" Type="http://schemas.openxmlformats.org/officeDocument/2006/relationships/hyperlink" Target="https://docs.google.com/document/d/1HMvns3tPe0qoi1GgywTGc3XUIh2_zsaTnRHi2i7Ds0M/edit#heading=h.gjdgxs" TargetMode="External"/><Relationship Id="rId22" Type="http://schemas.openxmlformats.org/officeDocument/2006/relationships/hyperlink" Target="https://docs.google.com/document/d/1SkWLZTJnoIRCrww-Kawrdx0VAfd_nIu1OI8ijpfSbnY/edit" TargetMode="External"/><Relationship Id="rId21" Type="http://schemas.openxmlformats.org/officeDocument/2006/relationships/hyperlink" Target="https://docs.google.com/spreadsheets/d/1jBR6olzZXOy470InUdsC7-jja7ept22sRJLCfSFfSnA/edit#gid=1262105900" TargetMode="External"/><Relationship Id="rId24" Type="http://schemas.openxmlformats.org/officeDocument/2006/relationships/hyperlink" Target="https://docs.google.com/document/d/1LajFmG8Xdfv-33VavuIhUTI2hi9BsTTSwVYI7T9ovDo/edit" TargetMode="External"/><Relationship Id="rId23" Type="http://schemas.openxmlformats.org/officeDocument/2006/relationships/hyperlink" Target="https://docs.google.com/document/d/1FQDl7wDlIcS51-f1asdu9iFgz-YpTAwjhQW9VxQtLrg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HfxKgALDZozvzSL_zwXPSE-UQDbOpzkXIn1GIBjVVMA/edit" TargetMode="External"/><Relationship Id="rId26" Type="http://schemas.openxmlformats.org/officeDocument/2006/relationships/hyperlink" Target="https://docs.google.com/document/d/1FWOIokzSlJiSap5hTI8NtuA6F-OLWH18JQblkJ_auTY/edit" TargetMode="External"/><Relationship Id="rId25" Type="http://schemas.openxmlformats.org/officeDocument/2006/relationships/hyperlink" Target="https://docs.google.com/document/d/10sp1FK7wZQet5NQu4wdb878VPI55nRu6QE0jodm3i_s/edit" TargetMode="External"/><Relationship Id="rId28" Type="http://schemas.openxmlformats.org/officeDocument/2006/relationships/hyperlink" Target="https://docs.google.com/document/d/17-OySZrV6OVb8rYM91cqsMpXqU7j4caSstcFc25ZxNA/edit" TargetMode="External"/><Relationship Id="rId27" Type="http://schemas.openxmlformats.org/officeDocument/2006/relationships/hyperlink" Target="https://docs.google.com/document/d/1sSqHr-1pMZ_GqywmyajqbAkFsPWOde0Gqyd2gQaq7Zo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RshXGDlpEIhugqkdWBfXNwUp4CZCjo7kzRv3v8Qhho/edit" TargetMode="External"/><Relationship Id="rId29" Type="http://schemas.openxmlformats.org/officeDocument/2006/relationships/hyperlink" Target="https://docs.google.com/document/d/1l9GeXgyJm39x6N-Gbb44vOFnHeGsU60sRMmp3v3rJ7U/edit" TargetMode="External"/><Relationship Id="rId7" Type="http://schemas.openxmlformats.org/officeDocument/2006/relationships/hyperlink" Target="https://docs.google.com/document/d/1HB8Oii1itVB-jxgAHjYkaYuX2DKjVYtsL0ELNxiRcrQ/edit#heading=h.gjdgxs" TargetMode="External"/><Relationship Id="rId8" Type="http://schemas.openxmlformats.org/officeDocument/2006/relationships/hyperlink" Target="https://docs.google.com/document/d/1NjekAXjK15-QLRpsRLI8M6gSJHQB4GPBAtBR0eVJ0cM/edit" TargetMode="External"/><Relationship Id="rId31" Type="http://schemas.openxmlformats.org/officeDocument/2006/relationships/hyperlink" Target="https://docs.google.com/document/d/1GZrt5oCwkscS7NsbW3Fb3eWgfyQRozvxuyGDGQCrmBg/edit" TargetMode="External"/><Relationship Id="rId30" Type="http://schemas.openxmlformats.org/officeDocument/2006/relationships/hyperlink" Target="https://docs.google.com/document/d/1BrU5otj4Kac9YOBEIrNATvps7eQDVYFGW7UTN80AbGc/edit" TargetMode="External"/><Relationship Id="rId11" Type="http://schemas.openxmlformats.org/officeDocument/2006/relationships/hyperlink" Target="https://docs.google.com/document/d/1o0P7Dl4Mj8dQWaezwMNpcC1QJcycKbxpr6Gp73tmA8E/edit" TargetMode="External"/><Relationship Id="rId33" Type="http://schemas.openxmlformats.org/officeDocument/2006/relationships/hyperlink" Target="https://docs.google.com/document/d/1ovg9mAE03f3N8lhNnkyrtiU6ziNKAelGHAW9aJC4p9U/edit" TargetMode="External"/><Relationship Id="rId10" Type="http://schemas.openxmlformats.org/officeDocument/2006/relationships/hyperlink" Target="https://docs.google.com/document/d/1GKfb1fzVFGwL1rVmOr_biYPssbufxL7jo8e2OSYbMPM/edit" TargetMode="External"/><Relationship Id="rId32" Type="http://schemas.openxmlformats.org/officeDocument/2006/relationships/hyperlink" Target="https://docs.google.com/document/d/1seC9f9t31lT4R9sjB2vEHXwY2afdjU1ih2i7X55x7pQ/edit" TargetMode="External"/><Relationship Id="rId13" Type="http://schemas.openxmlformats.org/officeDocument/2006/relationships/hyperlink" Target="https://docs.google.com/document/d/1UEQmP3c_-D843zxLLxjHJruD_2CQ7CxmOYkSu-9SKfQ/edit" TargetMode="External"/><Relationship Id="rId35" Type="http://schemas.openxmlformats.org/officeDocument/2006/relationships/hyperlink" Target="https://docs.google.com/document/d/1nfdz6bEKjneWA4rJmWSg_6Jo78GdjXdpF8dIFyfczjM/edit" TargetMode="External"/><Relationship Id="rId12" Type="http://schemas.openxmlformats.org/officeDocument/2006/relationships/hyperlink" Target="https://docs.google.com/document/d/1hqMoreCoE2R8vFVCc-F4JvVHdGU-u2sXUNzUPSUGTMA/edit#" TargetMode="External"/><Relationship Id="rId34" Type="http://schemas.openxmlformats.org/officeDocument/2006/relationships/hyperlink" Target="https://docs.google.com/document/d/1tHrzv8aIWgllZR2j3sn8-wyW9P948-x-GEfZ2mU06aA/edit" TargetMode="External"/><Relationship Id="rId15" Type="http://schemas.openxmlformats.org/officeDocument/2006/relationships/hyperlink" Target="https://docs.google.com/document/d/17odMk_dRjh_ugnRW5U7OBpUN0DLMbj8cL1wb0IBszSg/edit" TargetMode="External"/><Relationship Id="rId37" Type="http://schemas.openxmlformats.org/officeDocument/2006/relationships/hyperlink" Target="https://docs.google.com/document/d/1cpT1MMbOqDqPm9c4Z6fbmOKsjZwuGVLSRH-0ixbGOJk/edit" TargetMode="External"/><Relationship Id="rId14" Type="http://schemas.openxmlformats.org/officeDocument/2006/relationships/hyperlink" Target="https://docs.google.com/document/d/1eQWVtEu1ppKUKB1R9sLDo6pTp7esZFz4f4DqVwmQu6I/edit" TargetMode="External"/><Relationship Id="rId36" Type="http://schemas.openxmlformats.org/officeDocument/2006/relationships/hyperlink" Target="https://docs.google.com/document/d/1bPhqtyzQ4Vg9lb0X1U7XX6tOsmyJnDQ432WNIgARnyo/edit#heading=h.gjdgxs" TargetMode="External"/><Relationship Id="rId17" Type="http://schemas.openxmlformats.org/officeDocument/2006/relationships/hyperlink" Target="https://docs.google.com/document/d/1FQDl7wDlIcS51-f1asdu9iFgz-YpTAwjhQW9VxQtLrg/edit" TargetMode="External"/><Relationship Id="rId39" Type="http://schemas.openxmlformats.org/officeDocument/2006/relationships/hyperlink" Target="https://docs.google.com/document/d/1g6TaDFHezyVPkZdfDWcJyTGCEk-9i2cwDjazGaQmBlg/edit" TargetMode="External"/><Relationship Id="rId16" Type="http://schemas.openxmlformats.org/officeDocument/2006/relationships/hyperlink" Target="https://docs.google.com/document/d/1942uuuNJG-yjgeVaLuBqqOiMZBuHV1BXfGswdZ6u9Xc/edit" TargetMode="External"/><Relationship Id="rId38" Type="http://schemas.openxmlformats.org/officeDocument/2006/relationships/hyperlink" Target="https://sites.google.com/view/vbatradegroup/%D0%B8%D0%B7%D0%B2%D0%B5%D1%81%D1%82%D0%BD%D1%8F%D0%BA/%D1%88%D0%BB%D1%8F%D0%BF%D1%8B-%D0%B8%D0%B7%D0%B2%D0%B5%D1%81%D1%82%D0%BD%D1%8F%D0%BA/3-%D0%BE%D1%82%D0%B4%D0%B5%D0%BB%D0%B5%D0%BD%D0%B8%D0%B5-%D0%B8%D0%B7%D0%B2/%D0%BD%D0%B0%D1%87%D0%B0%D0%BB%D1%8C%D0%BD%D0%B8%D0%BA-%D0%BE%D1%82%D0%B4%D0%B5%D0%BB%D0%B0-%D1%80%D0%B0%D1%81%D1%85%D0%BE%D0%B4%D0%BE%D0%B2-%D0%B8%D0%B7%D0%B2?authuser=0" TargetMode="External"/><Relationship Id="rId19" Type="http://schemas.openxmlformats.org/officeDocument/2006/relationships/hyperlink" Target="https://docs.google.com/document/d/1wBl-bUNH7YIPqVOqI5M5_7C5SApY_NXJi6lOwylOG14/edit" TargetMode="External"/><Relationship Id="rId18" Type="http://schemas.openxmlformats.org/officeDocument/2006/relationships/hyperlink" Target="https://docs.google.com/document/d/188xBRPYJyL-vB6bvsWUqxiH6WMWANfjZJdA7SeXnUg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