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09.08-15.08.2022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Бахтина Наталья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производству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Кол-во задач выполненных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37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34"/>
        <w:gridCol w:w="3609"/>
        <w:gridCol w:w="4378"/>
        <w:gridCol w:w="754"/>
        <w:gridCol w:w="780"/>
        <w:gridCol w:w="1005"/>
        <w:tblGridChange w:id="0">
          <w:tblGrid>
            <w:gridCol w:w="334"/>
            <w:gridCol w:w="3609"/>
            <w:gridCol w:w="4378"/>
            <w:gridCol w:w="754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right="4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Внесение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  <w:br w:type="textWrapping"/>
              <w:t xml:space="preserve">курс Оргсхема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 30 минут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u w:val="single"/>
          <w:rtl w:val="0"/>
        </w:rPr>
        <w:t xml:space="preserve">6 часов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Проведение инвентаризации по вторникам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Фактические данные по остаткам готовой продукции и входящего сырья, ТМЦ на производстве, переданные НО9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Провести документ производства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Фактические </w:t>
            </w:r>
            <w:r w:rsidDel="00000000" w:rsidR="00000000" w:rsidRPr="00000000">
              <w:rPr>
                <w:rtl w:val="0"/>
              </w:rPr>
              <w:t xml:space="preserve">данные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изготовленной</w:t>
            </w:r>
            <w:r w:rsidDel="00000000" w:rsidR="00000000" w:rsidRPr="00000000">
              <w:rPr>
                <w:rtl w:val="0"/>
              </w:rPr>
              <w:t xml:space="preserve"> продукции за смену, фактические </w:t>
            </w:r>
            <w:r w:rsidDel="00000000" w:rsidR="00000000" w:rsidRPr="00000000">
              <w:rPr>
                <w:rtl w:val="0"/>
              </w:rPr>
              <w:t xml:space="preserve">затраты дополнительных ТМЦ при изготовление, фактические затраты рабочей силы, начисление зарплаты за изготовленную продукцию</w:t>
            </w:r>
            <w:r w:rsidDel="00000000" w:rsidR="00000000" w:rsidRPr="00000000">
              <w:rPr>
                <w:rtl w:val="0"/>
              </w:rPr>
              <w:t xml:space="preserve"> отображенные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Поставить на приход ТМЦ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Оприходованые фактические поступления ТМЦ с </w:t>
            </w:r>
            <w:r w:rsidDel="00000000" w:rsidR="00000000" w:rsidRPr="00000000">
              <w:rPr>
                <w:rtl w:val="0"/>
              </w:rPr>
              <w:t xml:space="preserve">скан копиями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подтверждения</w:t>
            </w:r>
            <w:r w:rsidDel="00000000" w:rsidR="00000000" w:rsidRPr="00000000">
              <w:rPr>
                <w:rtl w:val="0"/>
              </w:rPr>
              <w:t xml:space="preserve"> их прихода на </w:t>
            </w:r>
            <w:r w:rsidDel="00000000" w:rsidR="00000000" w:rsidRPr="00000000">
              <w:rPr>
                <w:rtl w:val="0"/>
              </w:rPr>
              <w:t xml:space="preserve">территорию</w:t>
            </w:r>
            <w:r w:rsidDel="00000000" w:rsidR="00000000" w:rsidRPr="00000000">
              <w:rPr>
                <w:rtl w:val="0"/>
              </w:rPr>
              <w:t xml:space="preserve"> предприятия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Внести в Excel таблицу по зарплате зарплату по производству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Начисленная заработная плата работникам, которые работали и производили продукцию.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Сверить журналом ведения на охране въезда-выезда автомобилей с поступлением ТМЦ и отгрузкой ГП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Фактические поставки сырья и ТМЦ на </w:t>
            </w:r>
            <w:r w:rsidDel="00000000" w:rsidR="00000000" w:rsidRPr="00000000">
              <w:rPr>
                <w:rtl w:val="0"/>
              </w:rPr>
              <w:t xml:space="preserve">территорию</w:t>
            </w:r>
            <w:r w:rsidDel="00000000" w:rsidR="00000000" w:rsidRPr="00000000">
              <w:rPr>
                <w:rtl w:val="0"/>
              </w:rPr>
              <w:t xml:space="preserve"> предприятия, а также фактические погрузки и выезд автомобилей с ГП с </w:t>
            </w:r>
            <w:r w:rsidDel="00000000" w:rsidR="00000000" w:rsidRPr="00000000">
              <w:rPr>
                <w:rtl w:val="0"/>
              </w:rPr>
              <w:t xml:space="preserve">территории</w:t>
            </w:r>
            <w:r w:rsidDel="00000000" w:rsidR="00000000" w:rsidRPr="00000000">
              <w:rPr>
                <w:rtl w:val="0"/>
              </w:rPr>
              <w:t xml:space="preserve"> предприятия. нет откронений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Подписать с сотрудниками, которые официально не трудоустроены, пакет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Собранный полный пакет документов сотрудников для оформления на работу в случае необходимости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и выдача </w:t>
            </w:r>
            <w:r w:rsidDel="00000000" w:rsidR="00000000" w:rsidRPr="00000000">
              <w:rPr>
                <w:rtl w:val="0"/>
              </w:rPr>
              <w:t xml:space="preserve">документов для автомобилей клиентов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Выписанные ТТН на дорогу для поставки ГП клиенту, отметка путевых листов перевозчиков при необходимости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</w:t>
            </w:r>
            <w:r w:rsidDel="00000000" w:rsidR="00000000" w:rsidRPr="00000000">
              <w:rPr>
                <w:rtl w:val="0"/>
              </w:rPr>
              <w:t xml:space="preserve">этикеток</w:t>
            </w:r>
            <w:r w:rsidDel="00000000" w:rsidR="00000000" w:rsidRPr="00000000">
              <w:rPr>
                <w:rtl w:val="0"/>
              </w:rPr>
              <w:t xml:space="preserve"> для готовой продукции; подготовка бланков отчетов для охраны; подготовка бланков ТТН для бригадиров (для ночных погрузок)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Проштампованные</w:t>
            </w:r>
            <w:r w:rsidDel="00000000" w:rsidR="00000000" w:rsidRPr="00000000">
              <w:rPr>
                <w:rtl w:val="0"/>
              </w:rPr>
              <w:t xml:space="preserve"> этикетки для </w:t>
            </w:r>
            <w:r w:rsidDel="00000000" w:rsidR="00000000" w:rsidRPr="00000000">
              <w:rPr>
                <w:rtl w:val="0"/>
              </w:rPr>
              <w:t xml:space="preserve">изготовленной</w:t>
            </w:r>
            <w:r w:rsidDel="00000000" w:rsidR="00000000" w:rsidRPr="00000000">
              <w:rPr>
                <w:rtl w:val="0"/>
              </w:rPr>
              <w:t xml:space="preserve"> ГП, подготовленные бланки для фиксации </w:t>
            </w:r>
            <w:r w:rsidDel="00000000" w:rsidR="00000000" w:rsidRPr="00000000">
              <w:rPr>
                <w:rtl w:val="0"/>
              </w:rPr>
              <w:t xml:space="preserve">въезда</w:t>
            </w:r>
            <w:r w:rsidDel="00000000" w:rsidR="00000000" w:rsidRPr="00000000">
              <w:rPr>
                <w:rtl w:val="0"/>
              </w:rPr>
              <w:t xml:space="preserve">-выезда автомобилей на предприятие, подготовленные ТТН для перевозчиков ГП.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Ведение кассы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Оприходованные</w:t>
            </w:r>
            <w:r w:rsidDel="00000000" w:rsidR="00000000" w:rsidRPr="00000000">
              <w:rPr>
                <w:rtl w:val="0"/>
              </w:rPr>
              <w:t xml:space="preserve"> и выданные денежные средства для потребностей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Организовать</w:t>
            </w:r>
            <w:r w:rsidDel="00000000" w:rsidR="00000000" w:rsidRPr="00000000">
              <w:rPr>
                <w:rtl w:val="0"/>
              </w:rPr>
              <w:t xml:space="preserve"> учет склада зап.частей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Полученные номенклатуры по фонду оборудования для учета зап.частей которые покупаются и устанавливаются на оборудование предприятия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0часа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Сбор оригиналов первичных приходных документов, подготовка к отправке и отправка их в центральный офис предприятия. Подготовка и отправка второго экземпляра документов поставщикам.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Полный сбор первичных документов по приходу сырья и по услугам от наших поставщиков. Сверка данных в документах. Подписание и подготовка документов для их архивирования. А так же отправка второго экземпляра документов нашим поставщикам.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Ежедневный отчет наличия готовой продукции на складе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Отчет наличия готовой продукции на складе для рационального планирования отгрузки продукции за день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Внесение данных в систему учета рабочего времени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 по сотрудникам корректно внесены в систему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33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 часа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39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 часов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</w:t>
      </w:r>
      <w:ins w:author="Анна Логвиненко" w:id="0" w:date="2022-08-09T08:55:2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77" w:top="777" w:left="1137" w:right="561" w:header="36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pageBreakBefore w:val="0"/>
      <w:tabs>
        <w:tab w:val="right" w:leader="none" w:pos="963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ageBreakBefore w:val="0"/>
      <w:tabs>
        <w:tab w:val="right" w:leader="none" w:pos="9636"/>
      </w:tabs>
      <w:spacing w:before="720" w:line="240" w:lineRule="auto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