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Программа введения в должность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общая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Дата начала 07.09.2022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Ф.И.О. сотрудника Литвак Юлия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Тестовая неделя</w:t>
      </w:r>
    </w:p>
    <w:tbl>
      <w:tblPr>
        <w:tblStyle w:val="Table1"/>
        <w:tblW w:w="101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5"/>
        <w:gridCol w:w="5925"/>
        <w:gridCol w:w="1755"/>
        <w:gridCol w:w="2055"/>
        <w:tblGridChange w:id="0">
          <w:tblGrid>
            <w:gridCol w:w="435"/>
            <w:gridCol w:w="5925"/>
            <w:gridCol w:w="1755"/>
            <w:gridCol w:w="20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Задания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Подпись стажера, которая подтверждает выполнение задания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Подпись ответственного менеджера за тестовые дни, которая подтверждает проверку задания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ДЕНЬ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Познакомиться с ответственным менеджером за тестовые дни Магей Владимиром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Получить у ответственного менеджера за тестовые дни и заполнить памятку стажера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Получить у ответственного менеджера за тестовые дни инструктаж по тестовой неделе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Получить у ответственного менеджера за тестовые дни рабочее место на период тестовых дней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81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Получить доступ у ответственного менеджера за тестовые дни к платформе по обучению unicraft.  Пройти назначенный курс Новичок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Выполнить задачи 1-го тестового дня:</w:t>
              <w:br w:type="textWrapping"/>
              <w:t xml:space="preserve">Задания получить у ответственного менеджера</w:t>
              <w:br w:type="textWrapping"/>
              <w:t xml:space="preserve">1.</w:t>
            </w:r>
            <w:ins w:author="Елизавета Неживая" w:id="0" w:date="2022-09-07T07:45:27Z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 Подписать оригиналы документов согласно образцу.</w:t>
              </w:r>
            </w:ins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  <w:t xml:space="preserve">2.</w:t>
            </w:r>
            <w:ins w:author="Елизавета Неживая" w:id="1" w:date="2022-09-07T07:47:06Z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Распаковать и зарегистрировать вх коммуникацию в Журнале</w:t>
              </w:r>
            </w:ins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  <w:t xml:space="preserve">3.</w:t>
            </w:r>
            <w:ins w:author="Елизавета Неживая" w:id="2" w:date="2022-09-07T09:35:27Z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Отправить письмо в суд укр почтой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ins w:author="Елизавета Неживая" w:id="3" w:date="2022-09-07T12:24:12Z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выполнено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Получить у ответственного менеджера за тестовые дни и сделать упражнение «Описание целей» (личные, цели семьи и цели в отношении работы)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Получить у ответственного менеджера за тестовые дни и заполнить отзыв о 1-м тестовом дне 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Подвести итоги с ответственным менеджером за тестовые дни 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ЗАДАНИЕ НА ДОМ:</w:t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пройти дополнительные курсы по обучению ЦКП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ДЕНЬ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Начать заполнение бланка хронометраж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Стажер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Получить план задач на 2й тестовый день у ответственного менеджера за тестовые дни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Получить у ответственного менеджера за тестовые дни и ознакомиться целью своей должности, ЦКП, положением на оргсхеме и обязанностями по своему посту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Выполнить рабочего задачи 2-го тестового дня:</w:t>
              <w:br w:type="textWrapping"/>
              <w:t xml:space="preserve">1.</w:t>
              <w:br w:type="textWrapping"/>
              <w:t xml:space="preserve">2.</w:t>
              <w:br w:type="textWrapping"/>
              <w:t xml:space="preserve">3.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Получить у ответственного менеджера за тестовые дни и заполнить отзыв о 2м тестовом дне 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Сдать заполненный отзыв и бланк хронометража ответственному менеджеру за тестовые дни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Подвести итоги 2-го дня с ответственным менеджером за тестовые дни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ЗАДАНИЕ НА ДОМ: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пройти дополнительные курсы по обучению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ДЕНЬ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Начать заполнение бланка хронометраж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Получить план задач на 3й тестовый день от ответственного менеджера за тестовые дни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Выполнить рабочего задачи 3-го тестового дня:</w:t>
              <w:br w:type="textWrapping"/>
              <w:t xml:space="preserve">1.</w:t>
              <w:br w:type="textWrapping"/>
              <w:t xml:space="preserve">2.</w:t>
              <w:br w:type="textWrapping"/>
              <w:t xml:space="preserve">3.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Пройти собеседование: </w:t>
              <w:br w:type="textWrapping"/>
              <w:t xml:space="preserve">- с владельцем для постов РО и ИД</w:t>
              <w:br w:type="textWrapping"/>
              <w:t xml:space="preserve">- с непосредственным руководителем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Предоставить копии документов ответственному менеджеру. Копию паспорта и ИНН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Заполнить отзыв о 3м тестовом дне 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Подвести итоги с ответственным менеджером по тестовым дням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