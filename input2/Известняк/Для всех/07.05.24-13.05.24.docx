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07.05.24-13.05.24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Кандидатов Ю.А.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 Кол-во доставленного товара в срок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2175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доставленного товара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1853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60"/>
        <w:gridCol w:w="3600"/>
        <w:gridCol w:w="4380"/>
        <w:gridCol w:w="740"/>
        <w:gridCol w:w="780"/>
        <w:gridCol w:w="1000"/>
        <w:tblGridChange w:id="0">
          <w:tblGrid>
            <w:gridCol w:w="360"/>
            <w:gridCol w:w="3600"/>
            <w:gridCol w:w="438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93.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30     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30     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6 ч 30 мин/ФАКТ 6ч 30мин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9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420"/>
        <w:gridCol w:w="4365"/>
        <w:gridCol w:w="720"/>
        <w:gridCol w:w="840"/>
        <w:gridCol w:w="1140"/>
        <w:tblGridChange w:id="0">
          <w:tblGrid>
            <w:gridCol w:w="405"/>
            <w:gridCol w:w="3420"/>
            <w:gridCol w:w="4365"/>
            <w:gridCol w:w="720"/>
            <w:gridCol w:w="8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Обработать заказы менеджера по просчету стоимости доставки продукции клиентам  компании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заказы обработаны по просчету   стоимости доставки продукции клиентам компании, данные переданы менеджеру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Отгрузить МП с производства Мелиоративное в кол-ве 50т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Вовремя отгружен  МП с производства Мелиоративное в кол-ве 50т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Капарол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Слав Снаб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Свитондейл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Будмастер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Шляховик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Асфальт Днепр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Юни Партс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Запорожье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МП с переработчиков в кол-ве 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МП с переработчиков в кол-ве 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Тернополь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Будмастер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Славснаб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с производства Каменец-Подольский известняк в кол-ве 2200т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с производства Каменец-Подольский материал в кол-ве 2200т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с производства Каменец-Подольский МП в кол-ве 204т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с производства Каменец-Подольский материал в кол-ве 204т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вывоз клиента Ясенсвит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 Ясенсвит обеспечен транспортом для вывоза ГП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Отписать документы в 1С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отписаны документы в 1С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производство Мелиоративное сырьем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поставлено сырье на производство Мелиоративное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Порт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МК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ЕНКО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(люди) выгрузку сырья 5 вагонов на станции Орловщина.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Вагоны выгружены и сданы в соответствующем виде на станцию Орловщина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доставку сырья со станции Орловщина на производство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Сырье завезено на производство с минимальными издержками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Свести взаиморасчеты с поставщиками и перевозчиками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Сведены взаиморасчеты с поставщиками и перевозчиками, актуальные данные соответствуют в 1С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rtl w:val="0"/>
                </w:rPr>
                <w:br w:type="textWrapping"/>
                <w:t xml:space="preserve">Контроль узких мест по 4-му отделению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Выявлены узкие места. Составлен план по устранению и предоставлен руководителю.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1"/>
        <w:spacing w:before="20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26 ч /ФАКТ ч 29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32 ч 30 мин /ФАКТ 35ч 30м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</w:t>
      </w:r>
      <w:ins w:author="Stas Dovgenko" w:id="0" w:date="2024-05-07T15:31:28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widowControl w:val="0"/>
        <w:spacing w:before="200" w:line="240" w:lineRule="auto"/>
        <w:ind w:right="8"/>
        <w:jc w:val="right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.vba.com.ua/company/personal/user/528/tasks/task/view/7224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