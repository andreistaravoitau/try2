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 </w:t>
      </w:r>
    </w:p>
    <w:p w:rsidR="00000000" w:rsidDel="00000000" w:rsidP="00000000" w:rsidRDefault="00000000" w:rsidRPr="00000000" w14:paraId="00000002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03">
      <w:pPr>
        <w:keepNext w:val="1"/>
        <w:shd w:fill="ffffff" w:val="clear"/>
        <w:spacing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                          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РУКОВОДИТЕЛЯ 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5"/>
        <w:gridCol w:w="3982"/>
        <w:gridCol w:w="3579"/>
        <w:tblGridChange w:id="0">
          <w:tblGrid>
            <w:gridCol w:w="3175"/>
            <w:gridCol w:w="3982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28.05.24 - 03.06.24г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6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Лахно Я.Ю.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7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РО2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000"/>
      </w:tblPr>
      <w:tblGrid>
        <w:gridCol w:w="428"/>
        <w:gridCol w:w="5746"/>
        <w:gridCol w:w="761"/>
        <w:gridCol w:w="748"/>
        <w:gridCol w:w="801"/>
        <w:gridCol w:w="1188"/>
        <w:gridCol w:w="1188"/>
        <w:tblGridChange w:id="0">
          <w:tblGrid>
            <w:gridCol w:w="428"/>
            <w:gridCol w:w="5746"/>
            <w:gridCol w:w="761"/>
            <w:gridCol w:w="748"/>
            <w:gridCol w:w="801"/>
            <w:gridCol w:w="1188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515.8398437499999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Валовая прибыль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240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240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161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Валовый Доход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1 400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1 330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95%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648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Кол-во заказов, переданных на пр-во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тн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579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538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93%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471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Кол-во клиентов категории «Y»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шт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5</w:t>
            </w:r>
          </w:p>
        </w:tc>
      </w:tr>
    </w:tbl>
    <w:p w:rsidR="00000000" w:rsidDel="00000000" w:rsidP="00000000" w:rsidRDefault="00000000" w:rsidRPr="00000000" w14:paraId="00000033">
      <w:pPr>
        <w:keepNext w:val="1"/>
        <w:widowControl w:val="0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spacing w:line="276" w:lineRule="auto"/>
        <w:ind w:hanging="227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 план”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84.0" w:type="dxa"/>
        <w:jc w:val="left"/>
        <w:tblInd w:w="-55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01"/>
        <w:gridCol w:w="3803"/>
        <w:gridCol w:w="3851"/>
        <w:gridCol w:w="785"/>
        <w:gridCol w:w="806"/>
        <w:gridCol w:w="1238"/>
        <w:tblGridChange w:id="0">
          <w:tblGrid>
            <w:gridCol w:w="501"/>
            <w:gridCol w:w="3803"/>
            <w:gridCol w:w="3851"/>
            <w:gridCol w:w="785"/>
            <w:gridCol w:w="806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отчет за предыдущий отчетный день и одобренный у руководителя план на будущий отчетный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утреннюю координацию с подчиненными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Полученный отчет за предыдущий отчетный день и утвержденный план задач на будущий отчетный день подчиненных. Предоставленный фотоотчет в группу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выполнению квоты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актуальный отчет по выполнению квоты согласно правил компаний.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с действиями по достижению квоты и задачами по выполнению стратегических программ.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пройденному обучению и дополнению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Утвержденный у руководителя повышающий коэффициент за пройденное обучение и дополнение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заказы на приобретение. . Утвердить заказы на приобретение подчиненных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заказы на приобретение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протокол 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 Как больше не допускать такие отклонения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отделения на четыре и более недели, с задачами по выполнению квот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рекомендательном совете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всех подразделений на устранение узкого места компании, общий план работы компании по достижению недельной квоты, одобренные платежи.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собрании с владельцем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Полученные ответы на вопросы у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Внести дополнений в папку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папка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keepNext w:val="1"/>
        <w:widowControl w:val="0"/>
        <w:spacing w:before="200" w:line="240" w:lineRule="auto"/>
        <w:jc w:val="righ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13ч 50мин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 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/ФАКТ__________________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25.0" w:type="dxa"/>
        <w:jc w:val="left"/>
        <w:tblInd w:w="-573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40"/>
        <w:gridCol w:w="3795"/>
        <w:gridCol w:w="3855"/>
        <w:gridCol w:w="780"/>
        <w:gridCol w:w="810"/>
        <w:gridCol w:w="1245"/>
        <w:tblGridChange w:id="0">
          <w:tblGrid>
            <w:gridCol w:w="540"/>
            <w:gridCol w:w="3795"/>
            <w:gridCol w:w="3855"/>
            <w:gridCol w:w="780"/>
            <w:gridCol w:w="810"/>
            <w:gridCol w:w="1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Сбор данных по планам работы наших клиентов (Автострада,Скво,Онур,Шляховик и др.)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Планы работы, полученные от всех наших существующих клиентов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Привлечение новых заказов на Каменец (Крайзель,Кнауф, Ковальская, Итинера , Укренергоальянс)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Привлечены новые клиенты для работы с Каменца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Проработка базы Технониколя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Проработана база , получены данные по поставщикам (объемы , цены и т.д.)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Проработка аграриев для розскисления , продажа 0-1,0-3,1-3мм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Проработаны аграрии , получена информация о потреблении и объемах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Рассылка коммерческих предложений аграриям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Просчитана цена и отправлены коммерческие предложения клиентам аграриям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Заказать и проработать поставщиков Технониколя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Заказаны и проработаны поставщики Технониколя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Проработка возможности досушивания песка у нас на МЛ для дальнейшей продажи Технониколю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Получена информация об объемах и ценах закупки , рассчитана возможность делать у нас на МЛ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Проработка иных направлений для производства и продажи мелкодисперсных фракций на МЛ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Проработаны иные направления для производства и продажи мелкодисперсных фракций на МЛ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Рассылка предложений компаниям, по высушиванию и измельчению материалов на МЛ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Разосланы предложения компаниям, по высушиванию и измельчению материалов на МЛ</w:t>
            </w:r>
          </w:p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обратную связь по нашим образцам МП и согласовать план поставок от клиента Ковальская (повтор задачи,еще не готово)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Получена обратная связь и план поставок от клиента Ковальская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Мониторинг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тендеров на строительство дорог,производства строительных материалов, кровли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Получена информация о победителях тендеров в регионах на строительство дорог , получена информация откуда берут асфальт , выставлены коммерческие предложения на МП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Подтвержденные заказы переданные на производство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Каменец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221тн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Белая линия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66тн                                              30тыс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Народка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22тн                                              9тыс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Лобос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50тн                                              10тыс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Оптовик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44тн                                              20тыс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Агропрогрес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14тн                                              7 тыс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Обербетон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25тн                                              15тыс                                                        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Мелиоратвиное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250тн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Технониколь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250тн                                           77тыс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hd w:fill="ffffff" w:val="clear"/>
              <w:spacing w:line="240" w:lineRule="auto"/>
              <w:ind w:right="4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Подтвержденные заказы на эту неделю итог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1.0" w:type="dxa"/>
              <w:left w:w="31.0" w:type="dxa"/>
              <w:bottom w:w="51.0" w:type="dxa"/>
              <w:right w:w="51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471тн                                         161 тыс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ДЕЙСТВИЯМ НА НЕДЕЛЮ: __________________________/ФАКТ__________________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ВСЕМ ЗАДАЧАМ: _____________38ч50м_________/ФАКТ_________________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 ИД: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</w:t>
      </w:r>
      <w:ins w:author="Сергей Устинов" w:id="0" w:date="2024-05-28T14:32:02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утверждаю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1"/>
        <w:shd w:fill="ffffff" w:val="clear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1"/>
        <w:shd w:fill="ffffff" w:val="clear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1"/>
        <w:shd w:fill="ffffff" w:val="clear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1"/>
        <w:shd w:fill="ffffff" w:val="clear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1"/>
        <w:shd w:fill="ffffff" w:val="clear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1"/>
        <w:shd w:fill="ffffff" w:val="clear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1"/>
        <w:shd w:fill="ffffff" w:val="clear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1"/>
        <w:shd w:fill="ffffff" w:val="clear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1"/>
        <w:shd w:fill="ffffff" w:val="clear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Trebuchet MS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