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spacing w:line="240" w:lineRule="auto"/>
        <w:jc w:val="center"/>
        <w:rPr/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Боевой план на неделю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spacing w:line="240" w:lineRule="auto"/>
        <w:jc w:val="center"/>
        <w:rPr/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МЕНЕДЖЕРА СЕКЦИИ</w:t>
      </w:r>
      <w:r w:rsidDel="00000000" w:rsidR="00000000" w:rsidRPr="00000000">
        <w:rPr>
          <w:rtl w:val="0"/>
        </w:rPr>
      </w:r>
    </w:p>
    <w:tbl>
      <w:tblPr>
        <w:tblStyle w:val="Table1"/>
        <w:tblW w:w="10736.0" w:type="dxa"/>
        <w:jc w:val="left"/>
        <w:tblInd w:w="-726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3175"/>
        <w:gridCol w:w="4116"/>
        <w:gridCol w:w="3445"/>
        <w:tblGridChange w:id="0">
          <w:tblGrid>
            <w:gridCol w:w="3175"/>
            <w:gridCol w:w="4116"/>
            <w:gridCol w:w="344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shd w:fill="ffffff" w:val="clear"/>
            <w:tcMar>
              <w:left w:w="93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1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ПЕРИОД 09.08.22-15.08.22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93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1"/>
              <w:spacing w:line="240" w:lineRule="auto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ФИО Кандидатов Ю.А.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93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1"/>
              <w:spacing w:line="240" w:lineRule="auto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ПОСТ    менеджер 12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keepNext w:val="1"/>
        <w:widowControl w:val="0"/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СТАТИСТИКИ: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938.0" w:type="dxa"/>
        <w:jc w:val="left"/>
        <w:tblInd w:w="-676.9999999999999" w:type="dxa"/>
        <w:tblBorders>
          <w:top w:color="999999" w:space="0" w:sz="8" w:val="single"/>
          <w:left w:color="999999" w:space="0" w:sz="8" w:val="single"/>
          <w:bottom w:color="00000a" w:space="0" w:sz="4" w:val="single"/>
          <w:right w:color="999999" w:space="0" w:sz="8" w:val="single"/>
          <w:insideH w:color="00000a" w:space="0" w:sz="4" w:val="single"/>
          <w:insideV w:color="999999" w:space="0" w:sz="8" w:val="single"/>
        </w:tblBorders>
        <w:tblLayout w:type="fixed"/>
        <w:tblLook w:val="0000"/>
      </w:tblPr>
      <w:tblGrid>
        <w:gridCol w:w="538"/>
        <w:gridCol w:w="5962"/>
        <w:gridCol w:w="788"/>
        <w:gridCol w:w="775"/>
        <w:gridCol w:w="837"/>
        <w:gridCol w:w="925"/>
        <w:gridCol w:w="1113"/>
        <w:tblGridChange w:id="0">
          <w:tblGrid>
            <w:gridCol w:w="538"/>
            <w:gridCol w:w="5962"/>
            <w:gridCol w:w="788"/>
            <w:gridCol w:w="775"/>
            <w:gridCol w:w="837"/>
            <w:gridCol w:w="925"/>
            <w:gridCol w:w="1113"/>
          </w:tblGrid>
        </w:tblGridChange>
      </w:tblGrid>
      <w:tr>
        <w:trPr>
          <w:cantSplit w:val="1"/>
          <w:trHeight w:val="380" w:hRule="atLeast"/>
          <w:tblHeader w:val="0"/>
        </w:trPr>
        <w:tc>
          <w:tcPr>
            <w:vMerge w:val="restart"/>
            <w:tcBorders>
              <w:top w:color="999999" w:space="0" w:sz="8" w:val="single"/>
            </w:tcBorders>
            <w:shd w:fill="ffffff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</w:tcBorders>
            <w:shd w:fill="ffffff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Название статистики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</w:tcBorders>
            <w:shd w:fill="ffffff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Ед. изм.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bottom w:color="999999" w:space="0" w:sz="8" w:val="single"/>
            </w:tcBorders>
            <w:shd w:fill="ffffff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Квота прошлой недели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bottom w:color="999999" w:space="0" w:sz="8" w:val="single"/>
            </w:tcBorders>
            <w:shd w:fill="ffffff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1"/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% выполнения квоты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</w:tcBorders>
            <w:shd w:fill="ffffff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Квота текущей недели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20" w:hRule="atLeast"/>
          <w:tblHeader w:val="0"/>
        </w:trPr>
        <w:tc>
          <w:tcPr>
            <w:vMerge w:val="continue"/>
            <w:tcBorders>
              <w:top w:color="999999" w:space="0" w:sz="8" w:val="single"/>
            </w:tcBorders>
            <w:shd w:fill="ffffff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</w:tcBorders>
            <w:shd w:fill="ffffff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</w:tcBorders>
            <w:shd w:fill="ffffff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bottom w:color="999999" w:space="0" w:sz="8" w:val="single"/>
            </w:tcBorders>
            <w:shd w:fill="ffffff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bottom w:color="999999" w:space="0" w:sz="8" w:val="single"/>
            </w:tcBorders>
            <w:shd w:fill="ffffff" w:val="clear"/>
            <w:tcMar>
              <w:left w:w="73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bottom w:color="999999" w:space="0" w:sz="8" w:val="single"/>
            </w:tcBorders>
            <w:shd w:fill="ffffff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</w:tcBorders>
            <w:shd w:fill="ffffff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999999" w:space="0" w:sz="8" w:val="single"/>
              <w:bottom w:color="999999" w:space="0" w:sz="8" w:val="single"/>
            </w:tcBorders>
            <w:shd w:fill="ffffff" w:val="clear"/>
            <w:tcMar>
              <w:left w:w="11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bottom w:color="999999" w:space="0" w:sz="8" w:val="single"/>
            </w:tcBorders>
            <w:shd w:fill="ffffff" w:val="clear"/>
            <w:tcMar>
              <w:left w:w="11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1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Кол-во доставленного товара в срок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bottom w:color="999999" w:space="0" w:sz="8" w:val="single"/>
            </w:tcBorders>
            <w:shd w:fill="ffffff" w:val="clear"/>
            <w:tcMar>
              <w:left w:w="11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1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</w:t>
            </w:r>
          </w:p>
        </w:tc>
        <w:tc>
          <w:tcPr>
            <w:tcBorders>
              <w:top w:color="999999" w:space="0" w:sz="8" w:val="single"/>
              <w:bottom w:color="999999" w:space="0" w:sz="8" w:val="single"/>
            </w:tcBorders>
            <w:shd w:fill="ffffff" w:val="clear"/>
            <w:tcMar>
              <w:left w:w="11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1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2880</w:t>
            </w:r>
          </w:p>
        </w:tc>
        <w:tc>
          <w:tcPr>
            <w:tcBorders>
              <w:top w:color="999999" w:space="0" w:sz="8" w:val="single"/>
              <w:bottom w:color="999999" w:space="0" w:sz="8" w:val="single"/>
            </w:tcBorders>
            <w:shd w:fill="ffffff" w:val="clear"/>
            <w:tcMar>
              <w:left w:w="73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2759</w:t>
            </w:r>
          </w:p>
        </w:tc>
        <w:tc>
          <w:tcPr>
            <w:tcBorders>
              <w:top w:color="999999" w:space="0" w:sz="8" w:val="single"/>
              <w:bottom w:color="999999" w:space="0" w:sz="8" w:val="single"/>
            </w:tcBorders>
            <w:shd w:fill="ffffff" w:val="clear"/>
            <w:tcMar>
              <w:left w:w="73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1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bottom w:color="999999" w:space="0" w:sz="8" w:val="single"/>
            </w:tcBorders>
            <w:shd w:fill="ffffff" w:val="clear"/>
            <w:tcMar>
              <w:left w:w="11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1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2658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999999" w:space="0" w:sz="8" w:val="single"/>
              <w:bottom w:color="999999" w:space="0" w:sz="8" w:val="single"/>
            </w:tcBorders>
            <w:shd w:fill="ffffff" w:val="clear"/>
            <w:tcMar>
              <w:left w:w="11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1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bottom w:color="999999" w:space="0" w:sz="8" w:val="single"/>
            </w:tcBorders>
            <w:shd w:fill="ffffff" w:val="clear"/>
            <w:tcMar>
              <w:left w:w="11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1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bottom w:color="999999" w:space="0" w:sz="8" w:val="single"/>
            </w:tcBorders>
            <w:shd w:fill="ffffff" w:val="clear"/>
            <w:tcMar>
              <w:left w:w="11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1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bottom w:color="999999" w:space="0" w:sz="8" w:val="single"/>
            </w:tcBorders>
            <w:shd w:fill="ffffff" w:val="clear"/>
            <w:tcMar>
              <w:left w:w="11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1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bottom w:color="999999" w:space="0" w:sz="8" w:val="single"/>
            </w:tcBorders>
            <w:shd w:fill="ffffff" w:val="clear"/>
            <w:tcMar>
              <w:left w:w="73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1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bottom w:color="999999" w:space="0" w:sz="8" w:val="single"/>
            </w:tcBorders>
            <w:shd w:fill="ffffff" w:val="clear"/>
            <w:tcMar>
              <w:left w:w="73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1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bottom w:color="999999" w:space="0" w:sz="8" w:val="single"/>
            </w:tcBorders>
            <w:shd w:fill="ffffff" w:val="clear"/>
            <w:tcMar>
              <w:left w:w="11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1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999999" w:space="0" w:sz="8" w:val="single"/>
              <w:bottom w:color="999999" w:space="0" w:sz="8" w:val="single"/>
            </w:tcBorders>
            <w:shd w:fill="ffffff" w:val="clear"/>
            <w:tcMar>
              <w:left w:w="11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1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tcBorders>
              <w:top w:color="999999" w:space="0" w:sz="8" w:val="single"/>
              <w:bottom w:color="999999" w:space="0" w:sz="8" w:val="single"/>
            </w:tcBorders>
            <w:shd w:fill="ffffff" w:val="clear"/>
            <w:tcMar>
              <w:left w:w="11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1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bottom w:color="999999" w:space="0" w:sz="8" w:val="single"/>
            </w:tcBorders>
            <w:shd w:fill="ffffff" w:val="clear"/>
            <w:tcMar>
              <w:left w:w="11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1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bottom w:color="999999" w:space="0" w:sz="8" w:val="single"/>
            </w:tcBorders>
            <w:shd w:fill="ffffff" w:val="clear"/>
            <w:tcMar>
              <w:left w:w="11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1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bottom w:color="999999" w:space="0" w:sz="8" w:val="single"/>
            </w:tcBorders>
            <w:shd w:fill="ffffff" w:val="clear"/>
            <w:tcMar>
              <w:left w:w="73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1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bottom w:color="999999" w:space="0" w:sz="8" w:val="single"/>
            </w:tcBorders>
            <w:shd w:fill="ffffff" w:val="clear"/>
            <w:tcMar>
              <w:left w:w="73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1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bottom w:color="999999" w:space="0" w:sz="8" w:val="single"/>
            </w:tcBorders>
            <w:shd w:fill="ffffff" w:val="clear"/>
            <w:tcMar>
              <w:left w:w="11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1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999999" w:space="0" w:sz="8" w:val="single"/>
              <w:bottom w:color="999999" w:space="0" w:sz="8" w:val="single"/>
            </w:tcBorders>
            <w:shd w:fill="ffffff" w:val="clear"/>
            <w:tcMar>
              <w:left w:w="11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1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tcBorders>
              <w:top w:color="999999" w:space="0" w:sz="8" w:val="single"/>
              <w:bottom w:color="999999" w:space="0" w:sz="8" w:val="single"/>
            </w:tcBorders>
            <w:shd w:fill="ffffff" w:val="clear"/>
            <w:tcMar>
              <w:left w:w="11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1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bottom w:color="999999" w:space="0" w:sz="8" w:val="single"/>
            </w:tcBorders>
            <w:shd w:fill="ffffff" w:val="clear"/>
            <w:tcMar>
              <w:left w:w="11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1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bottom w:color="999999" w:space="0" w:sz="8" w:val="single"/>
            </w:tcBorders>
            <w:shd w:fill="ffffff" w:val="clear"/>
            <w:tcMar>
              <w:left w:w="11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1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bottom w:color="999999" w:space="0" w:sz="8" w:val="single"/>
            </w:tcBorders>
            <w:shd w:fill="ffffff" w:val="clear"/>
            <w:tcMar>
              <w:left w:w="73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1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bottom w:color="999999" w:space="0" w:sz="8" w:val="single"/>
            </w:tcBorders>
            <w:shd w:fill="ffffff" w:val="clear"/>
            <w:tcMar>
              <w:left w:w="73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1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bottom w:color="999999" w:space="0" w:sz="8" w:val="single"/>
            </w:tcBorders>
            <w:shd w:fill="ffffff" w:val="clear"/>
            <w:tcMar>
              <w:left w:w="11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1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keepNext w:val="1"/>
        <w:spacing w:line="240" w:lineRule="auto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РЕГУЛЯРНЫЕ ДЕЙСТВИЯ: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1"/>
        <w:spacing w:line="240" w:lineRule="auto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1"/>
        <w:spacing w:line="240" w:lineRule="auto"/>
        <w:rPr/>
      </w:pPr>
      <w:r w:rsidDel="00000000" w:rsidR="00000000" w:rsidRPr="00000000">
        <w:rPr>
          <w:rFonts w:ascii="Trebuchet MS" w:cs="Trebuchet MS" w:eastAsia="Trebuchet MS" w:hAnsi="Trebuchet MS"/>
          <w:sz w:val="16"/>
          <w:szCs w:val="16"/>
          <w:rtl w:val="0"/>
        </w:rPr>
        <w:t xml:space="preserve">*В колонке “Время” серым цветом установлено рекомендованное время, исходя из опыта выполнения административных задач.</w:t>
      </w:r>
      <w:r w:rsidDel="00000000" w:rsidR="00000000" w:rsidRPr="00000000">
        <w:rPr>
          <w:rtl w:val="0"/>
        </w:rPr>
      </w:r>
    </w:p>
    <w:tbl>
      <w:tblPr>
        <w:tblStyle w:val="Table3"/>
        <w:tblW w:w="10965.0" w:type="dxa"/>
        <w:jc w:val="left"/>
        <w:tblInd w:w="-577.0" w:type="dxa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000"/>
      </w:tblPr>
      <w:tblGrid>
        <w:gridCol w:w="450"/>
        <w:gridCol w:w="3510"/>
        <w:gridCol w:w="4365"/>
        <w:gridCol w:w="735"/>
        <w:gridCol w:w="825"/>
        <w:gridCol w:w="1080"/>
        <w:tblGridChange w:id="0">
          <w:tblGrid>
            <w:gridCol w:w="450"/>
            <w:gridCol w:w="3510"/>
            <w:gridCol w:w="4365"/>
            <w:gridCol w:w="735"/>
            <w:gridCol w:w="825"/>
            <w:gridCol w:w="108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mo" w:cs="Arimo" w:eastAsia="Arimo" w:hAnsi="Arimo"/>
                <w:b w:val="1"/>
                <w:sz w:val="16"/>
                <w:szCs w:val="16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1"/>
              <w:widowControl w:val="0"/>
              <w:spacing w:line="240" w:lineRule="auto"/>
              <w:ind w:right="-57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пп.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ЗАДАЧА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ПРОДУКТ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СТАТУС ЗАДАЧИ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(выполнено/не выполнено)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21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Обработать входящую коммуникацию, поставить в план отложенные задачи.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21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Обработанные входящие письма. Список задач на день.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21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30 мин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keepNext w:val="1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keepNext w:val="1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21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Составить план на день (согласовать встречи и координации).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21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Письменный план на день.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21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  30      мин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keepNext w:val="1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keepNext w:val="1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21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Принять участие в ежедневной координации с руководителем.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21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Одобренный у руководителя план на день.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21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30 мин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keepNext w:val="1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keepNext w:val="1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4.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21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Подвести еженедельные статистики.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21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Заполненный отчет по статистикам правильными, проверенными данными. Актуальные графики статистик.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21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20 мин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keepNext w:val="1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keepNext w:val="1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5.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21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Составить план на неделю.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21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Составленный план на неделю в соответствии со стандартами.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21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30 мин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keepNext w:val="1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keepNext w:val="1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6.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21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Подготовить финансовые заявки. ПЗП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21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Готовые финансовые заявки. ПЗП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21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  1 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keepNext w:val="1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keepNext w:val="1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7.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21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Участвовать в общем собрании персонала.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21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Осведомленность в отношении состояния дел в компании и общих приоритетов.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21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40 мин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keepNext w:val="1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keepNext w:val="1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8.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21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Составить Заявки на оплату кредиторской задолженности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21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Составлены ЗРС на оплату кредиторской задолженности согласно обязательств, отправлена на оплату в бухгалтерию.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21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  1 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keepNext w:val="1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keepNext w:val="1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9.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21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1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Свести взаиморасчеты с поставщиками за предыдущую неделю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21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1"/>
              <w:widowControl w:val="0"/>
              <w:spacing w:line="240" w:lineRule="auto"/>
              <w:ind w:right="68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Сведенные взаиморасчеты с поставщиками, корректные взаиморасчёты в управленческом учете.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21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1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  1 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keepNext w:val="1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keepNext w:val="1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50.0" w:type="dxa"/>
              <w:left w:w="20.0" w:type="dxa"/>
              <w:bottom w:w="50.0" w:type="dxa"/>
              <w:right w:w="5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10.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1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Участвовать в конференциях по координации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1"/>
              <w:widowControl w:val="0"/>
              <w:spacing w:line="240" w:lineRule="auto"/>
              <w:ind w:right="68"/>
              <w:rPr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Осведомленность в отношении состояния дел в направлении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0.0" w:type="dxa"/>
              <w:left w:w="2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1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 20 мин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0.0" w:type="dxa"/>
              <w:left w:w="20.0" w:type="dxa"/>
              <w:bottom w:w="50.0" w:type="dxa"/>
              <w:right w:w="5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keepNext w:val="1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0.0" w:type="dxa"/>
              <w:left w:w="20.0" w:type="dxa"/>
              <w:bottom w:w="50.0" w:type="dxa"/>
              <w:right w:w="5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keepNext w:val="1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50.0" w:type="dxa"/>
              <w:left w:w="20.0" w:type="dxa"/>
              <w:bottom w:w="50.0" w:type="dxa"/>
              <w:right w:w="5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Дополнить шляпу поста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1"/>
              <w:widowControl w:val="0"/>
              <w:spacing w:line="240" w:lineRule="auto"/>
              <w:ind w:right="68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Шляпа поста допольнена актуальной информацией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0.0" w:type="dxa"/>
              <w:left w:w="2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0.0" w:type="dxa"/>
              <w:left w:w="20.0" w:type="dxa"/>
              <w:bottom w:w="50.0" w:type="dxa"/>
              <w:right w:w="5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keepNext w:val="1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0.0" w:type="dxa"/>
              <w:left w:w="20.0" w:type="dxa"/>
              <w:bottom w:w="50.0" w:type="dxa"/>
              <w:right w:w="5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keepNext w:val="1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ffffff" w:val="clear"/>
            <w:tcMar>
              <w:top w:w="50.0" w:type="dxa"/>
              <w:left w:w="20.0" w:type="dxa"/>
              <w:bottom w:w="50.0" w:type="dxa"/>
              <w:right w:w="5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ЗАДАЧИ ПО ОБУЧЕНИЮ: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50.0" w:type="dxa"/>
              <w:left w:w="2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0.0" w:type="dxa"/>
              <w:left w:w="2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Обучаться по своей индивидуальной программе Как писать оргполитику компании).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0.0" w:type="dxa"/>
              <w:left w:w="20.0" w:type="dxa"/>
              <w:bottom w:w="50.0" w:type="dxa"/>
              <w:right w:w="5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keepNext w:val="1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Усвоенные материалы, по которым сданы письменные ответы на вопросы.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0.0" w:type="dxa"/>
              <w:left w:w="20.0" w:type="dxa"/>
              <w:bottom w:w="50.0" w:type="dxa"/>
              <w:right w:w="5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keepNext w:val="1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0.0" w:type="dxa"/>
              <w:left w:w="20.0" w:type="dxa"/>
              <w:bottom w:w="50.0" w:type="dxa"/>
              <w:right w:w="5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0.0" w:type="dxa"/>
              <w:left w:w="20.0" w:type="dxa"/>
              <w:bottom w:w="50.0" w:type="dxa"/>
              <w:right w:w="5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50.0" w:type="dxa"/>
              <w:left w:w="2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0.0" w:type="dxa"/>
              <w:left w:w="2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Пройти обучение к курсу ИП правила составления плана на день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0.0" w:type="dxa"/>
              <w:left w:w="20.0" w:type="dxa"/>
              <w:bottom w:w="50.0" w:type="dxa"/>
              <w:right w:w="5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keepNext w:val="1"/>
              <w:widowControl w:val="0"/>
              <w:spacing w:line="240" w:lineRule="auto"/>
              <w:jc w:val="both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Пройденкурс на платформе уникрафт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0.0" w:type="dxa"/>
              <w:left w:w="20.0" w:type="dxa"/>
              <w:bottom w:w="50.0" w:type="dxa"/>
              <w:right w:w="5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keepNext w:val="1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1 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0.0" w:type="dxa"/>
              <w:left w:w="20.0" w:type="dxa"/>
              <w:bottom w:w="50.0" w:type="dxa"/>
              <w:right w:w="5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0.0" w:type="dxa"/>
              <w:left w:w="20.0" w:type="dxa"/>
              <w:bottom w:w="50.0" w:type="dxa"/>
              <w:right w:w="5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keepNext w:val="1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не 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50.0" w:type="dxa"/>
              <w:left w:w="2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0.0" w:type="dxa"/>
              <w:left w:w="2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Пройти </w:t>
            </w: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ИП РУКОВОДСТВО ПО ОРГАНИЗАЦИИ УДАЛЕННОЙ РАБОТЫ СОТРУДНИКОВ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0.0" w:type="dxa"/>
              <w:left w:w="20.0" w:type="dxa"/>
              <w:bottom w:w="50.0" w:type="dxa"/>
              <w:right w:w="5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Пройден курс на платформе уникрафт </w:t>
            </w:r>
          </w:p>
        </w:tc>
        <w:tc>
          <w:tcPr>
            <w:shd w:fill="ffffff" w:val="clear"/>
            <w:tcMar>
              <w:top w:w="50.0" w:type="dxa"/>
              <w:left w:w="20.0" w:type="dxa"/>
              <w:bottom w:w="50.0" w:type="dxa"/>
              <w:right w:w="5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1ч</w:t>
            </w:r>
          </w:p>
        </w:tc>
        <w:tc>
          <w:tcPr>
            <w:shd w:fill="ffffff" w:val="clear"/>
            <w:tcMar>
              <w:top w:w="50.0" w:type="dxa"/>
              <w:left w:w="20.0" w:type="dxa"/>
              <w:bottom w:w="50.0" w:type="dxa"/>
              <w:right w:w="5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50.0" w:type="dxa"/>
              <w:left w:w="20.0" w:type="dxa"/>
              <w:bottom w:w="50.0" w:type="dxa"/>
              <w:right w:w="5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keepNext w:val="1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9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99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sz w:val="20"/>
                <w:szCs w:val="20"/>
              </w:rPr>
            </w:pPr>
            <w:hyperlink r:id="rId6">
              <w:r w:rsidDel="00000000" w:rsidR="00000000" w:rsidRPr="00000000">
                <w:rPr>
                  <w:rFonts w:ascii="Trebuchet MS" w:cs="Trebuchet MS" w:eastAsia="Trebuchet MS" w:hAnsi="Trebuchet MS"/>
                  <w:i w:val="1"/>
                  <w:sz w:val="20"/>
                  <w:szCs w:val="20"/>
                  <w:rtl w:val="0"/>
                </w:rPr>
                <w:t xml:space="preserve">Курс к книге Евгения Котова "Цельность лидера"</w:t>
              </w:r>
            </w:hyperlink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9A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Пройден курс на платформе уникрафт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9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1 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9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9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не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E">
      <w:pPr>
        <w:keepNext w:val="1"/>
        <w:widowControl w:val="0"/>
        <w:spacing w:before="60" w:line="240" w:lineRule="auto"/>
        <w:ind w:right="6"/>
        <w:jc w:val="right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1"/>
        <w:widowControl w:val="0"/>
        <w:spacing w:before="60" w:line="240" w:lineRule="auto"/>
        <w:ind w:right="6"/>
        <w:jc w:val="right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ИТОГО ВРЕМЯ ПО РЕГУЛЯРНЫМ ЗАДАЧАМ:8 ч 20 мин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1"/>
        <w:widowControl w:val="0"/>
        <w:spacing w:before="60" w:line="240" w:lineRule="auto"/>
        <w:ind w:right="6"/>
        <w:jc w:val="right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1"/>
        <w:widowControl w:val="0"/>
        <w:spacing w:before="60" w:line="240" w:lineRule="auto"/>
        <w:ind w:right="6"/>
        <w:jc w:val="right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1"/>
        <w:widowControl w:val="0"/>
        <w:spacing w:before="60" w:line="240" w:lineRule="auto"/>
        <w:ind w:right="6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1"/>
        <w:widowControl w:val="0"/>
        <w:spacing w:before="60" w:line="240" w:lineRule="auto"/>
        <w:ind w:right="6"/>
        <w:jc w:val="right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1"/>
        <w:widowControl w:val="0"/>
        <w:spacing w:before="60" w:line="240" w:lineRule="auto"/>
        <w:ind w:right="6"/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   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1"/>
        <w:spacing w:line="240" w:lineRule="auto"/>
        <w:rPr/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ДЕЙСТВИЯ НА НЕДЕЛЮ:</w:t>
      </w:r>
      <w:r w:rsidDel="00000000" w:rsidR="00000000" w:rsidRPr="00000000">
        <w:rPr>
          <w:rtl w:val="0"/>
        </w:rPr>
      </w:r>
    </w:p>
    <w:tbl>
      <w:tblPr>
        <w:tblStyle w:val="Table4"/>
        <w:tblW w:w="10460.0" w:type="dxa"/>
        <w:jc w:val="center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000"/>
      </w:tblPr>
      <w:tblGrid>
        <w:gridCol w:w="360"/>
        <w:gridCol w:w="3260"/>
        <w:gridCol w:w="4160"/>
        <w:gridCol w:w="700"/>
        <w:gridCol w:w="800"/>
        <w:gridCol w:w="1180"/>
        <w:tblGridChange w:id="0">
          <w:tblGrid>
            <w:gridCol w:w="360"/>
            <w:gridCol w:w="3260"/>
            <w:gridCol w:w="4160"/>
            <w:gridCol w:w="700"/>
            <w:gridCol w:w="800"/>
            <w:gridCol w:w="118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Arimo" w:cs="Arimo" w:eastAsia="Arimo" w:hAnsi="Arimo"/>
                <w:b w:val="1"/>
                <w:sz w:val="16"/>
                <w:szCs w:val="16"/>
                <w:rtl w:val="0"/>
              </w:rPr>
              <w:t xml:space="preserve">№ пп.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ЗАДАЧА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ПРОДУКТ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СТАТУС ЗАДАЧИ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(выполнено/не выполнено)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Обработать заказы менеджера по просчету стоимости доставки продукции клиентам  компании </w:t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Все заказы обработаны по просчету   стоимости доставки продукции клиентам компании, данные переданы менеджеру</w:t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1ч</w:t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keepNext w:val="1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Отгрузить МП с производства Мелиоративное в кол-ве 0т</w:t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Вовремя отгружен  МП с производства Мелиоративное в кол-ве 0т</w:t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Шляховик</w:t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0т</w:t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Отгрузить МП с переработчиков в кол-ве 500т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Вовремя отгружен  МП с переработчиков в кол-ве 500т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Свитондейл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5</w:t>
            </w: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00т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4ч</w:t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keepNext w:val="1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Шляховик</w:t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0т</w:t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Отгрузить с производства Каменец-Подольский известняк в кол-ве 2070т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Вовремя отгружен  с производства Каменец-Подольский материал в кол-ве 2070т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8ч</w:t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keepNext w:val="1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не выполнено. все заказы менедж. выполнены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Отгрузить с производства Каменец-Подольский МП в кол-ве 88т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Вовремя отгружен  с производства Каменец-Подольский материал в кол-ве 88т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1,5ч</w:t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keepNext w:val="1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Обеспечить вывоз клиента Ясенсвит </w:t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Клиент Ясенсвит обеспечен транспортом для вывоза ГП </w:t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2ч</w:t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keepNext w:val="1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Отписать документы в 1С </w:t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Вовремя отписаны документы в 1С</w:t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7ч</w:t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keepNext w:val="1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Обеспечить производство Мелиоративное сырьем в кол-ве 0т</w:t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Вовремя поставлено сырье на производство Мелиоративное в кол-ве 0т</w:t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keepNext w:val="1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Фитолит</w:t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0т</w:t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0ч</w:t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Поиск альтернативных автоперевозчиков  по Каменец-Подольскому (вывоз ГП)</w:t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Найдены альтернативные автоперевозчики по Каменец-Подолскому (вывоз ГП)</w:t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1ч</w:t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keepNext w:val="1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Свести взаиморасчеты с поставщиками и перевозчиками</w:t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Сведены взаиморасчеты с поставщиками и перевозчиками, актуальные данные соответствуют в 1С</w:t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1ч</w:t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keepNext w:val="1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spacing w:line="240" w:lineRule="auto"/>
              <w:jc w:val="center"/>
              <w:rPr/>
            </w:pPr>
            <w:hyperlink r:id="rId7">
              <w:r w:rsidDel="00000000" w:rsidR="00000000" w:rsidRPr="00000000">
                <w:rPr>
                  <w:rtl w:val="0"/>
                </w:rPr>
                <w:br w:type="textWrapping"/>
                <w:t xml:space="preserve">Контроль узких мест по 4-му отделению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Выявлены узкие места. Составлен план по устранению и предоставлен руководителю.</w:t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1ч</w:t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keepNext w:val="1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Провести переговоры с ЦБС на предмет отгрузки клиента Технониколь. Добится работы на наших условиях </w:t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Переговоры прошли успешно. Работа с Технониколь на прежних условиях</w:t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1ч</w:t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не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Получить образец материала от поставщик с Молдовы</w:t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Образец получен и передан руководителю.</w:t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1ч</w:t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не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Провести испытания бега поставляемого ПакИндустрией на плотность, прочность.</w:t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Испытания проведены, результаты предоставлены руководителю.</w:t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2ч</w:t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не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" w:hRule="atLeast"/>
          <w:tblHeader w:val="0"/>
        </w:trPr>
        <w:tc>
          <w:tcPr>
            <w:gridSpan w:val="6"/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ЗАДАЧИ ПО ПРОГРАММАМ И ПРОЕКТАМ: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2">
      <w:pPr>
        <w:keepNext w:val="1"/>
        <w:widowControl w:val="0"/>
        <w:spacing w:before="200" w:line="240" w:lineRule="auto"/>
        <w:ind w:right="8"/>
        <w:jc w:val="right"/>
        <w:rPr/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ИТОГО ВРЕМЯ ПО ДЕЙСТВИЯМ НА НЕДЕЛЮ  33 часов 30  минут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1"/>
        <w:widowControl w:val="0"/>
        <w:spacing w:before="200" w:line="240" w:lineRule="auto"/>
        <w:ind w:right="98"/>
        <w:jc w:val="right"/>
        <w:rPr/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ИТОГО ВРЕМЯ ПО ВСЕМ ЗАДАЧАМ:  40  часов  50     минут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1"/>
        <w:widowControl w:val="0"/>
        <w:spacing w:before="200" w:line="240" w:lineRule="auto"/>
        <w:ind w:right="8"/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    </w:t>
      </w:r>
      <w:r w:rsidDel="00000000" w:rsidR="00000000" w:rsidRPr="00000000">
        <w:rPr>
          <w:rFonts w:ascii="Trebuchet MS" w:cs="Trebuchet MS" w:eastAsia="Trebuchet MS" w:hAnsi="Trebuchet MS"/>
          <w:b w:val="1"/>
          <w:u w:val="single"/>
          <w:rtl w:val="0"/>
        </w:rPr>
        <w:t xml:space="preserve">  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ОДОБРЕНО: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_______________</w:t>
      </w:r>
      <w:ins w:author="Stas Dovgenko" w:id="0" w:date="2022-08-09T10:43:49Z">
        <w:r w:rsidDel="00000000" w:rsidR="00000000" w:rsidRPr="00000000">
          <w:rPr>
            <w:rFonts w:ascii="Trebuchet MS" w:cs="Trebuchet MS" w:eastAsia="Trebuchet MS" w:hAnsi="Trebuchet MS"/>
            <w:rtl w:val="0"/>
          </w:rPr>
          <w:t xml:space="preserve">утверждаю</w:t>
        </w:r>
      </w:ins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_____________________________________ / 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1"/>
        <w:widowControl w:val="0"/>
        <w:spacing w:before="200" w:line="240" w:lineRule="auto"/>
        <w:ind w:right="8"/>
        <w:jc w:val="right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Times New Roman"/>
  <w:font w:name="Trebuchet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3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21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21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1221.unicraft.org/student/learning/course/3a99133f-a06d-4004-b085-544fcbf4b3b8" TargetMode="External"/><Relationship Id="rId7" Type="http://schemas.openxmlformats.org/officeDocument/2006/relationships/hyperlink" Target="https://corp.vba.com.ua/company/personal/user/528/tasks/task/view/72244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