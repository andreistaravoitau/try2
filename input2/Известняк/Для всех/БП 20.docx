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00.0" w:type="dxa"/>
        <w:jc w:val="left"/>
        <w:tblInd w:w="-236.0" w:type="dxa"/>
        <w:tblLayout w:type="fixed"/>
        <w:tblLook w:val="0400"/>
      </w:tblPr>
      <w:tblGrid>
        <w:gridCol w:w="3160"/>
        <w:gridCol w:w="3980"/>
        <w:gridCol w:w="3560"/>
        <w:tblGridChange w:id="0">
          <w:tblGrid>
            <w:gridCol w:w="3160"/>
            <w:gridCol w:w="3980"/>
            <w:gridCol w:w="356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1"/>
              <w:widowControl w:val="0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25.10-31.10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1"/>
              <w:widowControl w:val="0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Кинаш Ярослав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</w:p>
    <w:tbl>
      <w:tblPr>
        <w:tblStyle w:val="Table2"/>
        <w:tblW w:w="10860.0" w:type="dxa"/>
        <w:jc w:val="left"/>
        <w:tblInd w:w="-508.0" w:type="dxa"/>
        <w:tblLayout w:type="fixed"/>
        <w:tblLook w:val="0000"/>
      </w:tblPr>
      <w:tblGrid>
        <w:gridCol w:w="416"/>
        <w:gridCol w:w="4406"/>
        <w:gridCol w:w="1217"/>
        <w:gridCol w:w="1089"/>
        <w:gridCol w:w="1242"/>
        <w:gridCol w:w="1322"/>
        <w:gridCol w:w="1168"/>
        <w:tblGridChange w:id="0">
          <w:tblGrid>
            <w:gridCol w:w="416"/>
            <w:gridCol w:w="4406"/>
            <w:gridCol w:w="1217"/>
            <w:gridCol w:w="1089"/>
            <w:gridCol w:w="1242"/>
            <w:gridCol w:w="1322"/>
            <w:gridCol w:w="116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Название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выполнения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Кол-во заказов, переданных на пр-во, ГСД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Тонн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2400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2303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95%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2700</w:t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Валовая Прибыль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Тыс. 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850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101%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Тыс. Грн.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3360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3436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103%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Колличество клиентов под развитие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Кол-во материалов по пониманию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Шт.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Количество звонков потенциальным клиентам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53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F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32.0" w:type="dxa"/>
        <w:jc w:val="left"/>
        <w:tblInd w:w="-499.0" w:type="dxa"/>
        <w:tblLayout w:type="fixed"/>
        <w:tblLook w:val="0400"/>
      </w:tblPr>
      <w:tblGrid>
        <w:gridCol w:w="350"/>
        <w:gridCol w:w="101"/>
        <w:gridCol w:w="3484"/>
        <w:gridCol w:w="4286"/>
        <w:gridCol w:w="200"/>
        <w:gridCol w:w="535"/>
        <w:gridCol w:w="101"/>
        <w:gridCol w:w="586"/>
        <w:gridCol w:w="168"/>
        <w:gridCol w:w="1021"/>
        <w:tblGridChange w:id="0">
          <w:tblGrid>
            <w:gridCol w:w="350"/>
            <w:gridCol w:w="101"/>
            <w:gridCol w:w="3484"/>
            <w:gridCol w:w="4286"/>
            <w:gridCol w:w="200"/>
            <w:gridCol w:w="535"/>
            <w:gridCol w:w="101"/>
            <w:gridCol w:w="586"/>
            <w:gridCol w:w="168"/>
            <w:gridCol w:w="1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2,5 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0,5 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Заполнить успешные действия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68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Прописанные успешные дейтсивя на посту НО6 за период 2021года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Обучение по этапам продаж а так же методики найденное в интернете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Пройденное обучение по этапам продаж и методикам продаж, написанное краткое ЭССЕ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4ч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1"/>
        <w:spacing w:line="276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spacing w:line="276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ИТОГОВОЕ ВРЕМЯ ПО ДЕЙСТВИЯМ НА НЕДЕЛЮ: ____10,5 ч.__________/ФАКТ________________</w:t>
      </w:r>
    </w:p>
    <w:p w:rsidR="00000000" w:rsidDel="00000000" w:rsidP="00000000" w:rsidRDefault="00000000" w:rsidRPr="00000000" w14:paraId="00000119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4"/>
        <w:tblW w:w="10460.0" w:type="dxa"/>
        <w:jc w:val="center"/>
        <w:tblLayout w:type="fixed"/>
        <w:tblLook w:val="0600"/>
      </w:tblPr>
      <w:tblGrid>
        <w:gridCol w:w="120"/>
        <w:gridCol w:w="3920"/>
        <w:gridCol w:w="6040"/>
        <w:gridCol w:w="260"/>
        <w:gridCol w:w="120"/>
        <w:tblGridChange w:id="0">
          <w:tblGrid>
            <w:gridCol w:w="120"/>
            <w:gridCol w:w="3920"/>
            <w:gridCol w:w="6040"/>
            <w:gridCol w:w="260"/>
            <w:gridCol w:w="12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Кол-во заказов, переданных на пр-во, ГСД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0"/>
                <w:szCs w:val="20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Выполнить план по ГСД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Выполненный План ГСД 2700 т.</w:t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Фомина Виктория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1350т</w:t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Кинаш Ярослав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1350т</w:t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Подтвержденные отгрузки на текущую неделю: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Подтверждённых –1945 ( из них 946  т 0-1,2мм, 391 0-3 , 378 т 1-3мм, 230 т 2-4 мм, )</w:t>
              <w:br w:type="textWrapping"/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6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6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Планы продать или подтвердить на этой неделе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Агр- овен 138т 0-1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Люба 276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океан 138 0-1</w:t>
              <w:br w:type="textWrapping"/>
              <w:t xml:space="preserve">новоагро 69 01</w:t>
              <w:br w:type="textWrapping"/>
              <w:t xml:space="preserve">крупец 66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НЯ 200т </w:t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6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6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 Фракциям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8.0" w:type="dxa"/>
              <w:left w:w="1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1197т 0-1,2мм – 400тыс</w:t>
              <w:br w:type="textWrapping"/>
              <w:t xml:space="preserve">346 0-3мм – 100тыс маржи </w:t>
              <w:br w:type="textWrapping"/>
              <w:t xml:space="preserve">542 1-3мм – 250тысмаржи </w:t>
              <w:br w:type="textWrapping"/>
              <w:t xml:space="preserve">410 2-4мм = 100тыс маржи</w:t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31.0" w:type="dxa"/>
        <w:jc w:val="left"/>
        <w:tblInd w:w="-152.0" w:type="dxa"/>
        <w:tblLayout w:type="fixed"/>
        <w:tblLook w:val="0400"/>
      </w:tblPr>
      <w:tblGrid>
        <w:gridCol w:w="426"/>
        <w:gridCol w:w="2971"/>
        <w:gridCol w:w="3705"/>
        <w:gridCol w:w="886"/>
        <w:gridCol w:w="869"/>
        <w:gridCol w:w="1274"/>
        <w:tblGridChange w:id="0">
          <w:tblGrid>
            <w:gridCol w:w="426"/>
            <w:gridCol w:w="2971"/>
            <w:gridCol w:w="3705"/>
            <w:gridCol w:w="886"/>
            <w:gridCol w:w="869"/>
            <w:gridCol w:w="1274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sz w:val="16"/>
                <w:szCs w:val="16"/>
                <w:shd w:fill="efefef" w:val="clear"/>
                <w:rtl w:val="0"/>
              </w:rPr>
              <w:t xml:space="preserve">Проработка новых рынков сбыта </w:t>
              <w:br w:type="textWrapping"/>
              <w:t xml:space="preserve">(РО2)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Предоставленный отчет зафиксированный в ексель с клиентами по облостям и  их потребностями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График Мп</w:t>
              <w:br w:type="textWrapping"/>
              <w:t xml:space="preserve">НО6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Составленный и согласованный график отгрузок мп с РО4 известняков и направления МП 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зафиксированный в гугл докс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Утвердить БП</w:t>
              <w:br w:type="textWrapping"/>
              <w:t xml:space="preserve">НО6 и Ро2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Утвержденный боевой план с прописанными задачами Менеджера Фоминой Виктории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Провести переговоры по затарке склада компании УЛФ (весна)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Проведенные переговоры по затарке продукции предварительно согласованный график 250т 2-4мм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Анализ базы компании КВЗ и Тандем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Полученное понимание развитие рынка , проработаны клиенты рынка питания для рыб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Проботать поставки бентонита и затарку кошатников известняком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Проработанн клиент торг ресурс совершена отгрузки бентонита получена заявка на известняк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Произвести продажу 200т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Произведенная продажа внесены деньги и отгружен товар на компанию  внесены деньги и отгружен товар на компанию НЯ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16ч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26,5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</w:t>
      </w:r>
      <w:ins w:author="Анна Логвиненко" w:id="0" w:date="2022-10-25T14:02:55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9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0.0" w:type="dxa"/>
        <w:left w:w="0.0" w:type="dxa"/>
        <w:bottom w:w="50.0" w:type="dxa"/>
        <w:right w:w="5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1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