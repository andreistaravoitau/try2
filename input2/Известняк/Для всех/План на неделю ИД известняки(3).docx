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before="200" w:line="240" w:lineRule="auto"/>
        <w:ind w:firstLine="720"/>
        <w:jc w:val="center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ПЛАН НА НЕДЕЛЮ ИСПОЛНИТЕЛЬНОГО ДИРЕКТОРА</w:t>
      </w:r>
    </w:p>
    <w:p w:rsidR="00000000" w:rsidDel="00000000" w:rsidP="00000000" w:rsidRDefault="00000000" w:rsidRPr="00000000" w14:paraId="00000002">
      <w:pPr>
        <w:keepNext w:val="1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before="12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ФИО: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 Устинов Сергей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before="12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ПЕРИОД: 14 - 20.05</w:t>
      </w:r>
    </w:p>
    <w:p w:rsidR="00000000" w:rsidDel="00000000" w:rsidP="00000000" w:rsidRDefault="00000000" w:rsidRPr="00000000" w14:paraId="00000005">
      <w:pPr>
        <w:keepNext w:val="1"/>
        <w:spacing w:before="12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widowControl w:val="0"/>
        <w:spacing w:before="12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1"/>
        <w:widowControl w:val="0"/>
        <w:spacing w:before="12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-5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"/>
        <w:gridCol w:w="5775"/>
        <w:gridCol w:w="600"/>
        <w:gridCol w:w="675"/>
        <w:gridCol w:w="915"/>
        <w:gridCol w:w="810"/>
        <w:gridCol w:w="1215"/>
        <w:tblGridChange w:id="0">
          <w:tblGrid>
            <w:gridCol w:w="480"/>
            <w:gridCol w:w="5775"/>
            <w:gridCol w:w="600"/>
            <w:gridCol w:w="675"/>
            <w:gridCol w:w="915"/>
            <w:gridCol w:w="810"/>
            <w:gridCol w:w="1215"/>
          </w:tblGrid>
        </w:tblGridChange>
      </w:tblGrid>
      <w:tr>
        <w:trPr>
          <w:cantSplit w:val="0"/>
          <w:trHeight w:val="764.2871093750001" w:hRule="atLeast"/>
          <w:tblHeader w:val="0"/>
        </w:trPr>
        <w:tc>
          <w:tcPr>
            <w:vMerge w:val="restart"/>
            <w:tcBorders>
              <w:top w:color="999999" w:space="0" w:sz="7" w:val="single"/>
              <w:left w:color="999999" w:space="0" w:sz="7" w:val="single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Ед. </w:t>
            </w:r>
          </w:p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изм.</w:t>
            </w:r>
          </w:p>
        </w:tc>
        <w:tc>
          <w:tcPr>
            <w:gridSpan w:val="2"/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 Квота прошлой недели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% </w:t>
            </w:r>
          </w:p>
          <w:p w:rsidR="00000000" w:rsidDel="00000000" w:rsidP="00000000" w:rsidRDefault="00000000" w:rsidRPr="00000000" w14:paraId="0000000F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выпол</w:t>
            </w:r>
          </w:p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нения квоты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Квота </w:t>
            </w:r>
          </w:p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текущей</w:t>
            </w:r>
          </w:p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недели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999999" w:space="0" w:sz="7" w:val="single"/>
              <w:left w:color="999999" w:space="0" w:sz="7" w:val="single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ГСД:  Валовая прибыль 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тыс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825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4" w:val="single"/>
              <w:right w:color="999999" w:space="0" w:sz="7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76" w:lineRule="auto"/>
              <w:ind w:right="4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927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112 %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1163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Валовый доход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тыс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3300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000000" w:space="0" w:sz="0" w:val="nil"/>
              <w:bottom w:color="999999" w:space="0" w:sz="4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76" w:lineRule="auto"/>
              <w:ind w:right="4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3626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112%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4650</w:t>
            </w:r>
          </w:p>
        </w:tc>
      </w:tr>
      <w:tr>
        <w:trPr>
          <w:cantSplit w:val="0"/>
          <w:trHeight w:val="395.92529296875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Маржа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%    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 25.0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000000" w:space="0" w:sz="0" w:val="nil"/>
              <w:bottom w:color="cccccc" w:space="0" w:sz="4" w:val="single"/>
              <w:right w:color="999999" w:space="0" w:sz="7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 25.0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100%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   25.0</w:t>
            </w:r>
          </w:p>
        </w:tc>
      </w:tr>
    </w:tbl>
    <w:p w:rsidR="00000000" w:rsidDel="00000000" w:rsidP="00000000" w:rsidRDefault="00000000" w:rsidRPr="00000000" w14:paraId="00000030">
      <w:pPr>
        <w:keepNext w:val="1"/>
        <w:widowControl w:val="0"/>
        <w:spacing w:line="240" w:lineRule="auto"/>
        <w:ind w:right="4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2"/>
        <w:tblW w:w="10515.0" w:type="dxa"/>
        <w:jc w:val="left"/>
        <w:tblInd w:w="-52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65"/>
        <w:gridCol w:w="3570"/>
        <w:gridCol w:w="3645"/>
        <w:gridCol w:w="885"/>
        <w:gridCol w:w="870"/>
        <w:gridCol w:w="1080"/>
        <w:tblGridChange w:id="0">
          <w:tblGrid>
            <w:gridCol w:w="465"/>
            <w:gridCol w:w="3570"/>
            <w:gridCol w:w="3645"/>
            <w:gridCol w:w="885"/>
            <w:gridCol w:w="870"/>
            <w:gridCol w:w="1080"/>
          </w:tblGrid>
        </w:tblGridChange>
      </w:tblGrid>
      <w:tr>
        <w:trPr>
          <w:cantSplit w:val="0"/>
          <w:trHeight w:val="527.3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1.6796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8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неделю+ проверочный лист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 Заполненный проверочный лист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Провести ежедневную координацию с подчиненными.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1,5 часа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или доработать организующие политики.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Готовая к публикации организующая политика.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Провести ежедневную координацию с ГД УК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подразделений.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Внести дополнения в Шляпу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Согласовать Узкое место в компании с ГД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Выявленное и утвержденное с ГД узкое место в компании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Утвердить БП у подчиненных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4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Проверить соответствие плановой маржи  с фактической в 1с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Фактическая наценка соответствует плановой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6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Проверить Инвентаризацию в Каменец- Подольск и провести ее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Остатки в 1с соответствуют фактическому остатку на производстве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Утвердить протокола РС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Согласованные действия подчиненных для выполнении квот подчиненными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Провести еженедельную координацию с начальником производства по текущим вопросам, для выполнения квоты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Вопросы которые требуют совместного с ЦО решения обозначены и по ним установлены Сроки решения и принцип решения утверждены.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Утвердить ФП платежей  по компании и провести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Распределенная маржа покрывает все необходимые платежи, согласно орг.политики компании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Дополнить свою должностную щляпу</w:t>
              <w:tab/>
              <w:tab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Актуальная шляпа поста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 часа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4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</w:p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  <w:rtl w:val="0"/>
              </w:rPr>
              <w:br w:type="textWrapping"/>
              <w:t xml:space="preserve">шляпа:</w:t>
            </w:r>
          </w:p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  <w:rtl w:val="0"/>
              </w:rPr>
              <w:t xml:space="preserve">Обучение: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keepNext w:val="1"/>
        <w:widowControl w:val="0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18"/>
          <w:szCs w:val="18"/>
        </w:rPr>
      </w:pPr>
      <w:bookmarkStart w:colFirst="0" w:colLast="0" w:name="_30j0zll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____13.4___/ФАКТ_____</w:t>
      </w:r>
    </w:p>
    <w:p w:rsidR="00000000" w:rsidDel="00000000" w:rsidP="00000000" w:rsidRDefault="00000000" w:rsidRPr="00000000" w14:paraId="000000B8">
      <w:pPr>
        <w:keepNext w:val="1"/>
        <w:widowControl w:val="0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Ind w:w="-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600"/>
        <w:gridCol w:w="3180"/>
        <w:gridCol w:w="3390"/>
        <w:gridCol w:w="930"/>
        <w:gridCol w:w="735"/>
        <w:gridCol w:w="1380"/>
        <w:tblGridChange w:id="0">
          <w:tblGrid>
            <w:gridCol w:w="600"/>
            <w:gridCol w:w="3180"/>
            <w:gridCol w:w="3390"/>
            <w:gridCol w:w="930"/>
            <w:gridCol w:w="735"/>
            <w:gridCol w:w="1380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489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Ро2 известняки на момент выполнения квоты</w:t>
            </w:r>
          </w:p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1.Поднятие маржи 40-50 грн</w:t>
            </w:r>
          </w:p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Таблица_просчета_цен_общая_февраль_2024.xlsx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2.Развитие направления</w:t>
            </w:r>
          </w:p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База 15.10.xlsx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 МХП замена фракций 0-1 и 1-3 на 0-3</w:t>
            </w:r>
          </w:p>
          <w:p w:rsidR="00000000" w:rsidDel="00000000" w:rsidP="00000000" w:rsidRDefault="00000000" w:rsidRPr="00000000" w14:paraId="000000D3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По 0-3 до січня нічого поки не пропрацюют</w:t>
            </w:r>
          </w:p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4.Подписать договора с клиентами от компании ПРОМСНАБ</w:t>
            </w:r>
          </w:p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5.Подписание договора и согласованние условия по работе с базой аграриев</w:t>
            </w:r>
          </w:p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6.Проработка базы цемент завода+ перекупа</w:t>
            </w:r>
          </w:p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- весна забрали, работаем на привлекчением профимикса доп продажа по гови, так же вернули луцкую отбили от профцемплюса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РО2 известняки проведена:</w:t>
            </w:r>
          </w:p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 Выполненная квота по переданным заказам готовой продукции РО4   2200  тонн прибыль 946 тыс   грн </w:t>
            </w:r>
          </w:p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Вал 3652  млн грн   </w:t>
            </w:r>
          </w:p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Подтверждённых –2160 (543 0-1мм 550 0-3мм 220 т 1-3мм 847 2-4мм)</w:t>
            </w:r>
          </w:p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подтвердить:</w:t>
            </w:r>
          </w:p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первое мая 140 1-3</w:t>
            </w:r>
          </w:p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22т 1-3 гови</w:t>
            </w:r>
          </w:p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140 0-1 5 океан </w:t>
            </w:r>
          </w:p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150т 0-1 Текро</w:t>
            </w:r>
          </w:p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543-1,2мм – 290тыс</w:t>
            </w:r>
          </w:p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550 0-3мм –150тыс маржи </w:t>
            </w:r>
          </w:p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 1-3мм – 50тыс маржи </w:t>
            </w:r>
          </w:p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847 2-4мм = 470тыс маржи</w:t>
            </w:r>
          </w:p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отгрузка на новый завод весны произведена</w:t>
            </w:r>
          </w:p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4.Подготовленній список предоставленный юристу на подписание с клиентами от компании пром снаб 2020</w:t>
            </w:r>
          </w:p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5.начинаю проработку с 8.05 базу проплатил всю инфу должен получить завтра</w:t>
            </w:r>
          </w:p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24.179687499998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Ро2 МП на момент выполнения квоты</w:t>
            </w:r>
          </w:p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1.Договориться о продаже 100тн (в запас) клиентам Юнилайф, Прохелс, Микс М, Эвромикс, Агропрогрес, Полибудцем, Лобос и др.</w:t>
            </w:r>
          </w:p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2.Переговоры с закрывающимися конкурентами на предмет передачи клиентов с контактами за вознаграждение </w:t>
            </w:r>
          </w:p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3.Техониколь получить план продаж до 1,5 месяца вперед</w:t>
            </w:r>
          </w:p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4.Генераторы - поиск новых вариантов для продажи.</w:t>
            </w:r>
          </w:p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5.Проработка контактов с конференции Бетонщиков</w:t>
            </w:r>
          </w:p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6.Поднятие маржи 40-50 грн</w:t>
            </w:r>
          </w:p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Таблица для отчета  МП.xlsx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7.З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апросить у Свитондейла предоплату 382 тыс грн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8.Решить вопрос по качеству для клиента Ореол для работы с ним</w:t>
            </w:r>
          </w:p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9.Забрать клиента Народной Новы под себя (не дать возить профцемплюсу)</w:t>
            </w:r>
          </w:p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10.Повторно заказать и проработать базу Профцемплюса</w:t>
            </w:r>
          </w:p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РО2 МП проведена:</w:t>
            </w:r>
          </w:p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 Выполненная квота по переданным заказам готовой продукции РО4 401 тонн МП:</w:t>
            </w:r>
          </w:p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тонн МЛ</w:t>
            </w:r>
          </w:p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301 тонн Каменец подольск</w:t>
              <w:br w:type="textWrapping"/>
              <w:t xml:space="preserve">0 тонн переработчики</w:t>
            </w:r>
          </w:p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Вал 671 тыс грн </w:t>
            </w:r>
          </w:p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прибыль 204 тыс грн</w:t>
            </w:r>
          </w:p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Подтвержденные заказы на эту неделю итог 401 тонн                                                        204 тыс</w:t>
            </w:r>
          </w:p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1.Продано доп 100тн с Каменца</w:t>
            </w:r>
          </w:p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2.Получены договоренности с закрывающимися конкурентами о лоббировании наших интересов</w:t>
            </w:r>
          </w:p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3.Получен план продаж на 1,5 месяца вперед</w:t>
            </w:r>
          </w:p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7.Получена предоплата 382тыс от клиента Свитондейл до 20.05.24 включительно</w:t>
            </w:r>
          </w:p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8.Решен вопрос по качеству , получена заявка на 2-3 машины в неделю</w:t>
            </w:r>
          </w:p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9.Клиент Народной Новы покупает МП у нас с Каменца</w:t>
            </w:r>
          </w:p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10.Проработаны клиенты Профцемплюса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8.6132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РО3 на момент выполнения квоты</w:t>
            </w:r>
          </w:p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1.переход на Промснаб </w:t>
              <w:br w:type="textWrapping"/>
              <w:t xml:space="preserve">- остались весы</w:t>
            </w:r>
          </w:p>
          <w:p w:rsidR="00000000" w:rsidDel="00000000" w:rsidP="00000000" w:rsidRDefault="00000000" w:rsidRPr="00000000" w14:paraId="00000120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121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3.сделать правила выдачи спецодежды для пр-ва</w:t>
            </w:r>
          </w:p>
          <w:p w:rsidR="00000000" w:rsidDel="00000000" w:rsidP="00000000" w:rsidRDefault="00000000" w:rsidRPr="00000000" w14:paraId="00000122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4.организовать разблокировку налоговых, подать пакеты в налоговую</w:t>
            </w:r>
          </w:p>
          <w:p w:rsidR="00000000" w:rsidDel="00000000" w:rsidP="00000000" w:rsidRDefault="00000000" w:rsidRPr="00000000" w14:paraId="00000123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5.описание статистик 3-го отделения</w:t>
            </w:r>
          </w:p>
          <w:p w:rsidR="00000000" w:rsidDel="00000000" w:rsidP="00000000" w:rsidRDefault="00000000" w:rsidRPr="00000000" w14:paraId="00000124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7.таблица ПС, подача, контроль принятия/непринятия, решение по регистрации</w:t>
            </w:r>
          </w:p>
          <w:p w:rsidR="00000000" w:rsidDel="00000000" w:rsidP="00000000" w:rsidRDefault="00000000" w:rsidRPr="00000000" w14:paraId="00000125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Координация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с РО3 проведена.</w:t>
            </w:r>
          </w:p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Выполнена квота по сбору :</w:t>
            </w:r>
          </w:p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Деньги на счете предприятия.</w:t>
            </w:r>
          </w:p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Квота 4650тыс грн. На 20.05 просрочка составляет 3002тыс грн, я планирую собрать4650 тыс грн.( Долг 3200тыс грн + Предоплата 1450тыс грн. для выполнения квоты.</w:t>
            </w:r>
          </w:p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общая дт =9826тыс.грн.</w:t>
            </w:r>
          </w:p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1.определиться с окончанием движений по ГПи весами, забрать остаток кода 2517 с ГП</w:t>
            </w:r>
          </w:p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4.план  - 3 клиента Кремикс, Ясен, Каргилл +2 пояснения по уже поданным</w:t>
            </w:r>
          </w:p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 общему количеству нет информации, начали регистрацию след периода</w:t>
            </w:r>
          </w:p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5.статистики описаны согласно плана</w:t>
            </w:r>
          </w:p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7.уточняем ситуацию в отношении дальнейших действий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9.570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РО4 на момент выполнения квоты</w:t>
            </w:r>
          </w:p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1. Суммы  - договор аренды</w:t>
            </w:r>
          </w:p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2.Эл-энергия Камянец</w:t>
            </w:r>
          </w:p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-проработаны способы добавить 200кВт Бродовскому(нам). Ответ от Гены</w:t>
            </w:r>
          </w:p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3.МЛ ремонт</w:t>
            </w:r>
          </w:p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4.Стабилизация накопления 1-3</w:t>
            </w:r>
          </w:p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5.Запас отсева 0-20</w:t>
            </w:r>
          </w:p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 УЗ</w:t>
            </w:r>
          </w:p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7.МП Каменец</w:t>
            </w:r>
          </w:p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10. Ремонты Каменец</w:t>
            </w:r>
          </w:p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11. Привезти остаток мельницы из китая</w:t>
            </w:r>
          </w:p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РО4 проведена : </w:t>
            </w:r>
          </w:p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Квота по вывозу ГП  2601 тонн:</w:t>
              <w:br w:type="textWrapping"/>
              <w:t xml:space="preserve">- Известняк 2200 тонн</w:t>
            </w:r>
          </w:p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МП  301 тонн </w:t>
            </w:r>
          </w:p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МП переработчики 0 тонн</w:t>
            </w:r>
          </w:p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МЛ 100 тонн</w:t>
            </w:r>
          </w:p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Квота по производству ГП 2400 тонн:</w:t>
              <w:br w:type="textWrapping"/>
              <w:t xml:space="preserve">- Известняк 2200 тонн</w:t>
            </w:r>
          </w:p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-МП 200  тонн</w:t>
            </w:r>
          </w:p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МЛ 0 тонн</w:t>
            </w:r>
          </w:p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суш барабан исправен в срок, резина для погрузчика установлена</w:t>
            </w:r>
          </w:p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4.пересев до 600т</w:t>
            </w:r>
          </w:p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5.Сформирован запас 3000т</w:t>
            </w:r>
          </w:p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6.весы переведены на Промснаб, проведены переговоры с Терминалом по тарифу</w:t>
            </w:r>
          </w:p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7.Поиск подрядчика на Суммы</w:t>
            </w:r>
          </w:p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7y610z37pisc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8.</w:t>
            </w:r>
          </w:p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ogzpo32v8pbu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9.</w:t>
            </w:r>
          </w:p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bnmtlglhyfg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10.привод суш барабана Л1- исправна в срок, трактор - бортовая найден поставщик, малая валковая дробилка исправна в срок</w:t>
            </w:r>
          </w:p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anbwlbckgjts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oeghna8bt3ub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mzqe0n3m9cfd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obahnqhu4h7l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9.8632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РО1 на момент выполнения квоты</w:t>
            </w:r>
          </w:p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Найм ГИ Каменец</w:t>
            </w:r>
          </w:p>
          <w:p w:rsidR="00000000" w:rsidDel="00000000" w:rsidP="00000000" w:rsidRDefault="00000000" w:rsidRPr="00000000" w14:paraId="0000016C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Найм НО11, Каменец. ИС стажера Старичка В.</w:t>
            </w:r>
          </w:p>
          <w:p w:rsidR="00000000" w:rsidDel="00000000" w:rsidP="00000000" w:rsidRDefault="00000000" w:rsidRPr="00000000" w14:paraId="0000016D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Найм НО10Б.</w:t>
            </w:r>
          </w:p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  <w:t xml:space="preserve">4.Дополнение папки должности сотрудников ( устранение выявленных отклонений п. 8а)</w:t>
            </w:r>
          </w:p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5.Утвердить регламент по оплате труда</w:t>
            </w:r>
          </w:p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6.Таблица по кадровому резерву.</w:t>
            </w:r>
          </w:p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7.Женщины на производстве</w:t>
            </w:r>
          </w:p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 Программа по устранению отклонений в компании.</w:t>
            </w:r>
          </w:p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9.Программа по сотрудникам производства Каменец</w:t>
            </w:r>
          </w:p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11.Провести опрос среди сотрудников производства : кто хочет пожить временно на производстве ( условия будут созданні).</w:t>
            </w:r>
          </w:p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</w:p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13.Предоставить срез с анализом по ЗП сотрудников офиса.</w:t>
            </w:r>
          </w:p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14.</w:t>
            </w:r>
          </w:p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15.Мотивация для мех.службы</w:t>
            </w:r>
          </w:p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16.</w:t>
            </w:r>
          </w:p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17.</w:t>
            </w:r>
          </w:p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18.Бухгалтер на аутсорсе.</w:t>
            </w:r>
          </w:p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19.Утвердить справочник статистик - финансовое отделение</w:t>
            </w:r>
          </w:p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20.Обучить сотрудников дополнению в ИП по отпускам производства.</w:t>
            </w:r>
          </w:p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РО1 проведена:</w:t>
            </w:r>
          </w:p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сотрудников с выполненной квотой 66</w:t>
            </w:r>
          </w:p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1.Проведено 10 собеседований на вакансию. Кандидаты отвечающие заявке на найм переданы РО4.</w:t>
              <w:br w:type="textWrapping"/>
              <w:t xml:space="preserve">-Провести повторное собеседование на вакансию ГИ. Кандидат отвечающий заявке на найм.</w:t>
            </w:r>
          </w:p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2.Сотрудник, который выполнил задачи по БП, самостоятельно работает с программой введения в должность.</w:t>
            </w:r>
          </w:p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3.Сотрудник, который выполнил задачи по БП, самостоятельно работает с программой введения в должность</w:t>
            </w:r>
          </w:p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4.Закрытые задачи сотрудников ( 2 сотрудника)</w:t>
            </w:r>
          </w:p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5.Утвержден регламент по оплате труда</w:t>
            </w:r>
          </w:p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6.Внесены актуальные данные</w:t>
            </w:r>
          </w:p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7.Определены вакансии на которые можно нанять женщин.</w:t>
            </w:r>
          </w:p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https://corp.vba.com.ua/company/personal/user/574/tasks/task/view/155529/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https://corp.vba.com.ua/company/personal/user/574/tasks/task/view/166131/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11.Получені данніе по опросу.</w:t>
            </w:r>
          </w:p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</w:t>
            </w:r>
          </w:p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</w:t>
            </w:r>
          </w:p>
          <w:p w:rsidR="00000000" w:rsidDel="00000000" w:rsidP="00000000" w:rsidRDefault="00000000" w:rsidRPr="00000000" w14:paraId="00000190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</w:t>
            </w:r>
          </w:p>
          <w:p w:rsidR="00000000" w:rsidDel="00000000" w:rsidP="00000000" w:rsidRDefault="00000000" w:rsidRPr="00000000" w14:paraId="00000191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</w:t>
            </w:r>
          </w:p>
          <w:p w:rsidR="00000000" w:rsidDel="00000000" w:rsidP="00000000" w:rsidRDefault="00000000" w:rsidRPr="00000000" w14:paraId="00000192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</w:t>
            </w:r>
          </w:p>
          <w:p w:rsidR="00000000" w:rsidDel="00000000" w:rsidP="00000000" w:rsidRDefault="00000000" w:rsidRPr="00000000" w14:paraId="00000193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</w:t>
            </w:r>
          </w:p>
          <w:p w:rsidR="00000000" w:rsidDel="00000000" w:rsidP="00000000" w:rsidRDefault="00000000" w:rsidRPr="00000000" w14:paraId="00000194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18.Предложено Бэгам по необходимости</w:t>
            </w:r>
          </w:p>
          <w:p w:rsidR="00000000" w:rsidDel="00000000" w:rsidP="00000000" w:rsidRDefault="00000000" w:rsidRPr="00000000" w14:paraId="00000195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19.Утвержден справочник статистик - финансовое отделение.</w:t>
            </w:r>
          </w:p>
          <w:p w:rsidR="00000000" w:rsidDel="00000000" w:rsidP="00000000" w:rsidRDefault="00000000" w:rsidRPr="00000000" w14:paraId="00000196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20.Сотрудники прошли обучение по курсу. Подтвердили его.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часа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F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переход на Промснаб</w:t>
            </w:r>
          </w:p>
          <w:p w:rsidR="00000000" w:rsidDel="00000000" w:rsidP="00000000" w:rsidRDefault="00000000" w:rsidRPr="00000000" w14:paraId="000001A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keepNext w:val="1"/>
              <w:widowControl w:val="0"/>
              <w:spacing w:line="240" w:lineRule="auto"/>
              <w:ind w:right="4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https://corp.vba.com.ua/company/personal/user/568/tasks/task/view/159821/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(базовая задача)</w:t>
            </w:r>
          </w:p>
          <w:p w:rsidR="00000000" w:rsidDel="00000000" w:rsidP="00000000" w:rsidRDefault="00000000" w:rsidRPr="00000000" w14:paraId="000001A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заключить договоры на аренду площадки производственной и оборудования, с 15.01</w:t>
            </w:r>
          </w:p>
          <w:p w:rsidR="00000000" w:rsidDel="00000000" w:rsidP="00000000" w:rsidRDefault="00000000" w:rsidRPr="00000000" w14:paraId="000001A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Закупаем сырье с 25.01</w:t>
            </w:r>
          </w:p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Подаем 20-ОПП</w:t>
            </w:r>
          </w:p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Заключаем договор на энергию, с 15.01 (вместе с арендой, но пока без НДС), с НДС будет позже</w:t>
            </w:r>
          </w:p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Переводим людей с 01.02 - 10 человек</w:t>
            </w:r>
          </w:p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Начинаем производство со 3.02</w:t>
            </w:r>
          </w:p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Начинаем отгрузку с 10.02.</w:t>
            </w:r>
          </w:p>
          <w:p w:rsidR="00000000" w:rsidDel="00000000" w:rsidP="00000000" w:rsidRDefault="00000000" w:rsidRPr="00000000" w14:paraId="000001B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Отгрузка в феврале - 2-3 млн, в марте - 7-8 млн.</w:t>
            </w:r>
          </w:p>
          <w:p w:rsidR="00000000" w:rsidDel="00000000" w:rsidP="00000000" w:rsidRDefault="00000000" w:rsidRPr="00000000" w14:paraId="000001B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 01.04 - переводим остаток людей (еще 8) и весь оборот (около 15 млн с апреля)</w:t>
            </w:r>
          </w:p>
          <w:p w:rsidR="00000000" w:rsidDel="00000000" w:rsidP="00000000" w:rsidRDefault="00000000" w:rsidRPr="00000000" w14:paraId="000001B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марте нужно решить таблицу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8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9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Мельница МП Каменец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https://corp.vba.com.ua/company/personal/user/555/tasks/task/view/163419/    </w:t>
            </w:r>
          </w:p>
          <w:p w:rsidR="00000000" w:rsidDel="00000000" w:rsidP="00000000" w:rsidRDefault="00000000" w:rsidRPr="00000000" w14:paraId="000001B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Европа - релокация производства МП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  https://corp.vba.com.ua/company/personal/user/568/tasks/task/view/171274/</w:t>
            </w:r>
          </w:p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Получить данные о переносах (новых) заводов наши клиентов в Европе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Проекты, для реализации</w:t>
            </w:r>
          </w:p>
          <w:p w:rsidR="00000000" w:rsidDel="00000000" w:rsidP="00000000" w:rsidRDefault="00000000" w:rsidRPr="00000000" w14:paraId="000001C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 Проект запыление</w:t>
            </w:r>
          </w:p>
          <w:p w:rsidR="00000000" w:rsidDel="00000000" w:rsidP="00000000" w:rsidRDefault="00000000" w:rsidRPr="00000000" w14:paraId="000001C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 Проект переезд</w:t>
            </w:r>
          </w:p>
          <w:p w:rsidR="00000000" w:rsidDel="00000000" w:rsidP="00000000" w:rsidRDefault="00000000" w:rsidRPr="00000000" w14:paraId="000001C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 Китаец» фракция 0.08</w:t>
            </w:r>
          </w:p>
          <w:p w:rsidR="00000000" w:rsidDel="00000000" w:rsidP="00000000" w:rsidRDefault="00000000" w:rsidRPr="00000000" w14:paraId="000001C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 производство пеллеты</w:t>
            </w:r>
          </w:p>
          <w:p w:rsidR="00000000" w:rsidDel="00000000" w:rsidP="00000000" w:rsidRDefault="00000000" w:rsidRPr="00000000" w14:paraId="000001D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7.Оптимизация фр.1-3(барабанный грохот сменить на гил+20% 0-1; добавить барабан грохот на домол 1-3)</w:t>
            </w:r>
          </w:p>
          <w:p w:rsidR="00000000" w:rsidDel="00000000" w:rsidP="00000000" w:rsidRDefault="00000000" w:rsidRPr="00000000" w14:paraId="000001D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 Шаровая мельница «25 кВт»на замену устаревших 2х –проект заморожен до февраля 2022</w:t>
            </w:r>
          </w:p>
          <w:p w:rsidR="00000000" w:rsidDel="00000000" w:rsidP="00000000" w:rsidRDefault="00000000" w:rsidRPr="00000000" w14:paraId="000001D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9.Сепаратор для забора крупных частиц из МП</w:t>
            </w:r>
          </w:p>
          <w:p w:rsidR="00000000" w:rsidDel="00000000" w:rsidP="00000000" w:rsidRDefault="00000000" w:rsidRPr="00000000" w14:paraId="000001D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  <w:p w:rsidR="00000000" w:rsidDel="00000000" w:rsidP="00000000" w:rsidRDefault="00000000" w:rsidRPr="00000000" w14:paraId="000001D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11. изменить  технологию – увеличить скорость погрузки и мощность</w:t>
            </w:r>
          </w:p>
          <w:p w:rsidR="00000000" w:rsidDel="00000000" w:rsidP="00000000" w:rsidRDefault="00000000" w:rsidRPr="00000000" w14:paraId="000001D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Установить дробилку для снижения 1-3  на Л1</w:t>
            </w:r>
          </w:p>
          <w:p w:rsidR="00000000" w:rsidDel="00000000" w:rsidP="00000000" w:rsidRDefault="00000000" w:rsidRPr="00000000" w14:paraId="000001D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временно не делаем:</w:t>
            </w:r>
          </w:p>
          <w:p w:rsidR="00000000" w:rsidDel="00000000" w:rsidP="00000000" w:rsidRDefault="00000000" w:rsidRPr="00000000" w14:paraId="000001D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смета готова</w:t>
            </w:r>
          </w:p>
          <w:p w:rsidR="00000000" w:rsidDel="00000000" w:rsidP="00000000" w:rsidRDefault="00000000" w:rsidRPr="00000000" w14:paraId="000001E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делать некогда - ремонты внеплановые объемные</w:t>
            </w:r>
          </w:p>
          <w:p w:rsidR="00000000" w:rsidDel="00000000" w:rsidP="00000000" w:rsidRDefault="00000000" w:rsidRPr="00000000" w14:paraId="000001E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и средства сейчас для этого надо накопить:</w:t>
            </w:r>
          </w:p>
          <w:p w:rsidR="00000000" w:rsidDel="00000000" w:rsidP="00000000" w:rsidRDefault="00000000" w:rsidRPr="00000000" w14:paraId="000001E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на ремонты потратили и на венец суш барабана на Л1 100 тыс предоплату сделали</w:t>
            </w:r>
          </w:p>
          <w:p w:rsidR="00000000" w:rsidDel="00000000" w:rsidP="00000000" w:rsidRDefault="00000000" w:rsidRPr="00000000" w14:paraId="000001E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и по 1-3 все ок пока</w:t>
            </w:r>
          </w:p>
          <w:p w:rsidR="00000000" w:rsidDel="00000000" w:rsidP="00000000" w:rsidRDefault="00000000" w:rsidRPr="00000000" w14:paraId="000001E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https://corp.vba.com.ua/company/personal/user/555/tasks/task/view/82027/?IFRAME=Y&amp;IFRAME_TYPE=SIDE_SLIDER</w:t>
            </w:r>
          </w:p>
          <w:p w:rsidR="00000000" w:rsidDel="00000000" w:rsidP="00000000" w:rsidRDefault="00000000" w:rsidRPr="00000000" w14:paraId="000001E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https://corp.vba.com.ua/workgroups/group/19/tasks/task/view/122517/?IFRAME=Y&amp;IFRAME_TYPE=SIDE_SLIDER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Составлено ТЗ для подрядчиков</w:t>
            </w:r>
          </w:p>
          <w:p w:rsidR="00000000" w:rsidDel="00000000" w:rsidP="00000000" w:rsidRDefault="00000000" w:rsidRPr="00000000" w14:paraId="000001E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Страт сессия - второе полугодие</w:t>
            </w:r>
          </w:p>
          <w:p w:rsidR="00000000" w:rsidDel="00000000" w:rsidP="00000000" w:rsidRDefault="00000000" w:rsidRPr="00000000" w14:paraId="000001F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keepNext w:val="1"/>
              <w:widowControl w:val="0"/>
              <w:spacing w:line="240" w:lineRule="auto"/>
              <w:ind w:left="720" w:right="4" w:firstLine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https://corp.vba.com.ua/company/personal/user/568/tasks/task/view/144960/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6">
            <w:pPr>
              <w:keepNext w:val="1"/>
              <w:widowControl w:val="0"/>
              <w:spacing w:line="240" w:lineRule="auto"/>
              <w:ind w:left="720" w:right="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ДЕЙСТВИЯМ НА НЕДЕЛЮ: _____14_/ФАКТ__________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ВСЕМ ЗАДАЧАМ: 33,4__/ФАКТ_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 ГД: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_</w:t>
      </w:r>
      <w:ins w:author="Алексей Расин" w:id="0" w:date="2024-05-15T12:53:50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Утверждаю 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mbria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rp.vba.com.ua/company/personal/user/568/tasks/task/view/159821/" TargetMode="External"/><Relationship Id="rId10" Type="http://schemas.openxmlformats.org/officeDocument/2006/relationships/hyperlink" Target="https://corp.vba.com.ua/company/personal/user/574/tasks/task/view/166131/" TargetMode="External"/><Relationship Id="rId13" Type="http://schemas.openxmlformats.org/officeDocument/2006/relationships/hyperlink" Target="https://corp.vba.com.ua/company/personal/user/568/tasks/task/view/144960/" TargetMode="External"/><Relationship Id="rId12" Type="http://schemas.openxmlformats.org/officeDocument/2006/relationships/hyperlink" Target="https://corp.vba.com.ua/workgroups/group/19/tasks/task/view/122517/?IFRAME=Y&amp;IFRAME_TYPE=SIDE_SLID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rp.vba.com.ua/company/personal/user/574/tasks/task/view/155529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gJUj63CN3ZD2FcLKySTRNUbNFnxhozqi/edit#gid=1013711743" TargetMode="External"/><Relationship Id="rId7" Type="http://schemas.openxmlformats.org/officeDocument/2006/relationships/hyperlink" Target="https://docs.google.com/spreadsheets/d/1IMRZTvTsIfutKFByWhQCGxCUh3XUP_Xr/edit#gid=475691087" TargetMode="External"/><Relationship Id="rId8" Type="http://schemas.openxmlformats.org/officeDocument/2006/relationships/hyperlink" Target="https://docs.google.com/spreadsheets/d/1mc5YTFo6wUCZCloKh8riPzmthfJ6FwHt/edit?pli=1#gid=15769854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