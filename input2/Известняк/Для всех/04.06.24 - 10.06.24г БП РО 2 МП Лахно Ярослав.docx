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04.06.24 - 10.06.24г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161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71%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648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733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113%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471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272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7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3795"/>
        <w:gridCol w:w="3855"/>
        <w:gridCol w:w="780"/>
        <w:gridCol w:w="810"/>
        <w:gridCol w:w="1245"/>
        <w:tblGridChange w:id="0">
          <w:tblGrid>
            <w:gridCol w:w="540"/>
            <w:gridCol w:w="3795"/>
            <w:gridCol w:w="3855"/>
            <w:gridCol w:w="780"/>
            <w:gridCol w:w="81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(Крайзель,Кнауф, Ковальская,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Проработать возможность возить МП от Промикса Ореолу МП2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Возим Ореолу минимум 2 машины в неделю от Промикса МП2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аграриев для розскисления , продажа 0-1,0-3,1-3мм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Проработаны аграрии , получена информация о потреблении и объемах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всех клиентов конкурента Про микс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Проработаны клиенты конкурента Про Микс ,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ЛПР , Отправить КП , Получить обратную связь от клиентов ПРо Микса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Найдены ЛПР , Отправлены КП , Получена обратная связь от клиентов Про Микса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Переговоры с конкурентами Западной для синхронного поднятия цены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конкуренты подняли свои цены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Проработать возможность поднятия цены на МЛ клиентам Слав АБЗ , Будмайстер , Капарол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Проработана и поднята цена клиентам Будмайстер . Капарол , 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Поднятие цены клиентам Каменца на 30-90грн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Поднята цена на 30грн клиентам Каменца 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обратную связь по нашим образцам МП и согласовать план поставок от клиента Ковальская (повтор задачи,еще не готово)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обратная связь и план поставок от клиента Ковальская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146тн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77тн                                              41тыс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9тыс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18тыс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Технониколь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150тн                                           46тыс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346тн                                         145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_____________38ч50м_________/ФАКТ_________________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</w:t>
      </w:r>
      <w:ins w:author="Сергей Устинов" w:id="0" w:date="2024-06-04T14:31:27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