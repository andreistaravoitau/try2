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ind w:firstLine="720"/>
        <w:jc w:val="center"/>
        <w:rPr>
          <w:rFonts w:ascii="Trebuchet MS" w:cs="Trebuchet MS" w:eastAsia="Trebuchet MS" w:hAnsi="Trebuchet MS"/>
          <w:b w:val="1"/>
          <w:sz w:val="21"/>
          <w:szCs w:val="21"/>
        </w:rPr>
        <w:pPrChange w:author="Алексей Расин" w:id="0" w:date="2024-03-13T14:50:40Z">
          <w:pPr>
            <w:keepNext w:val="1"/>
            <w:spacing w:before="200" w:line="240" w:lineRule="auto"/>
            <w:jc w:val="center"/>
          </w:pPr>
        </w:pPrChange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ПЕРИОД:12 -18.03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5910"/>
        <w:gridCol w:w="600"/>
        <w:gridCol w:w="675"/>
        <w:gridCol w:w="885"/>
        <w:gridCol w:w="840"/>
        <w:gridCol w:w="1455"/>
        <w:tblGridChange w:id="0">
          <w:tblGrid>
            <w:gridCol w:w="345"/>
            <w:gridCol w:w="5910"/>
            <w:gridCol w:w="600"/>
            <w:gridCol w:w="675"/>
            <w:gridCol w:w="885"/>
            <w:gridCol w:w="840"/>
            <w:gridCol w:w="145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rHeight w:val="789" w:hRule="atLeast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1034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1156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112%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1242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3900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4360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117%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4600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26.5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27.00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40"/>
        <w:gridCol w:w="1110"/>
        <w:tblGridChange w:id="0">
          <w:tblGrid>
            <w:gridCol w:w="465"/>
            <w:gridCol w:w="3570"/>
            <w:gridCol w:w="3645"/>
            <w:gridCol w:w="885"/>
            <w:gridCol w:w="840"/>
            <w:gridCol w:w="1110"/>
          </w:tblGrid>
        </w:tblGridChange>
      </w:tblGrid>
      <w:tr>
        <w:trPr>
          <w:cantSplit w:val="0"/>
          <w:trHeight w:val="527.3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80"/>
        <w:gridCol w:w="3390"/>
        <w:gridCol w:w="930"/>
        <w:gridCol w:w="735"/>
        <w:gridCol w:w="1380"/>
        <w:tblGridChange w:id="0">
          <w:tblGrid>
            <w:gridCol w:w="600"/>
            <w:gridCol w:w="3180"/>
            <w:gridCol w:w="3390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4.Подписать договора с клиентами от компании ПРОМСНАБ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5.Народна нова получить информацию по раскислению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решение в марте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6.Согласовать условия работы по доломит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-На 5.03 цена осгласова с гдп 80-90грн продажная 130 обьем 7тыс тон уточняю по качеству и если все ок подписание договора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2150  тонн прибыль 934 тыс   грн 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3526  млн грн   </w:t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–2090 (680-1мм 529 0-3мм 441-3мм 440 2-4мм)</w:t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агроком 70</w:t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Тульчикен 75</w:t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680-1,2мм – 2000тыс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529 0-3мм –275тыс маржи </w:t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 1-3мм – 200тыс маржи </w:t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 2-4мм = 259тыс маржи</w:t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Укр мол цену отправили подписываем договор</w:t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развития Химинерал 44т отправлено кп</w:t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4.Подготовленній список 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6.Получены сертификаты</w:t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1.Технониколь цена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2.Проработка материалов по запросу бетонщиков (микродизион , зола уноса, гипс) для перпродажи</w:t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3.Подписать договора с клиентами от компании ПРОМСНАБ</w:t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4.Генераторы - поиск новых вариантов для продажи.</w:t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5.Проработка контактов с конференции Бетонщиков</w:t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7.Проработка клиентов из списка производителей строительных смесей в Польше / Румынии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РО4 329 тонн МП: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тонн МЛ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625 тыс грн </w:t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160 тыс грн</w:t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329 тонн                                                        160 тыс</w:t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1.Подтверждена цена 2550 грн</w:t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2.Проработана возможность перепродажи материалов по запросу бетонщиков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3.Подготовленный список 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5.Проработаны клиенты с конференции бетонщиков (11 клиентов)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6.Поднята цена клиентам с МЛ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7.Проработан список производителей строительных смесей в Польше/Румынии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</w:r>
          </w:p>
          <w:p w:rsidR="00000000" w:rsidDel="00000000" w:rsidP="00000000" w:rsidRDefault="00000000" w:rsidRPr="00000000" w14:paraId="0000011E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-перевести часть людей на Промснаб, +подать 20-ОПП (оборудование)</w:t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2.ввод в должность стажера, контроль</w:t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3.сделать правила выдачи спецодежды для пр-ва</w:t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4.организовать разблокировку налоговых пока ищем доп человека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4600тыс грн. На 18.03 просрочка составляет 3266тыс грн, я планирую собрать 4600 тыс грн.( Долг 3400тыс грн + Предоплата 1200тыс грн. для выполнения квоты.</w:t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=9320тыс.грн.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1.определить мартовских  клиентов, контроль договоров, контроль закупок сырья по компаниям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2.стажер, выполняющий задачи согласно БП</w:t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3.ИП передано на рассмотрение руководителям</w:t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4.разблокирован Ясенсвит и УЛФ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2.ГИЛ 2-4, грохот Л1</w:t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3.МЛ двигатель мельницы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5.Мех служба Каменец</w:t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Эл-энергия Камянец</w:t>
            </w:r>
          </w:p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7.Экология Каменец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8.М1 МП восстановить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9.Трактор Каменец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дробилка Л1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 Релокация по возможности завод МП Суммы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14.Договора ПРОМСНАБ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 Охрана труда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2479 тонн:</w:t>
              <w:br w:type="textWrapping"/>
              <w:t xml:space="preserve">- Известняк 2150 тонн</w:t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229 тонн </w:t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100 тонн</w:t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2100 тонн:</w:t>
              <w:br w:type="textWrapping"/>
              <w:t xml:space="preserve">- Известняк 2250 тонн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150  тонн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350 тонн</w:t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2.ГИЛ исправен в срок, изготовлены доп опорные ролики для грохота Л1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покрашен после ремонта</w:t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800т</w:t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5.Система мотивации предложена</w:t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6.проведены переговоры с Буратинским по переходу от него напрямую в Облэнерго</w:t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1qayr7wnvuvw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7.Проведена встреча с гор властями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qbcqrb8izl4c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8.Пробный запуск</w:t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nnjkym3x4dmz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9.спланированы сроки ремонта(восстановление и замена соединительных узлов осей)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jqpaqqjs8w2h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10.найдены поставщики дробилки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3ogdz8q0358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14. договора заключены в срок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iaaoe6645v0a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fyv8hs5ovfwl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Ввод в должность НО 11 МЛ</w:t>
            </w:r>
          </w:p>
          <w:p w:rsidR="00000000" w:rsidDel="00000000" w:rsidP="00000000" w:rsidRDefault="00000000" w:rsidRPr="00000000" w14:paraId="00000169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6A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6B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персонала в рем. бригаду Каменец.</w:t>
            </w:r>
          </w:p>
          <w:p w:rsidR="00000000" w:rsidDel="00000000" w:rsidP="00000000" w:rsidRDefault="00000000" w:rsidRPr="00000000" w14:paraId="0000016C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Бухгалтер по первичной документации.</w:t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6.Найм НО2, Ткачук С.</w:t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7.Утвердить ЗРС по ИП Правила начисления и выплаты 13 ЗП.</w:t>
            </w:r>
          </w:p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11.Провести собрание на производстве Каменец.</w:t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12.Постановка на пост всех сотрудников производства.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14.Договора по Новой Почте и укрпочте на Промснаб</w:t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15.Мотивация для мех.службы</w:t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16.Перевод сотрудников на промснаб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17.Перевод НО8 и Но9 на квоты по ГСД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18.Бухгалтер на аутсорсе.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19.Чек - лист по введению в должность сотрудников.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20.Разработать механизм предоставления сотрудникам производства Каменец оплачиваемый отпуск.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56</w:t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3.Кандидат прошел ППФ с руководителем. Вышел на ИС</w:t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7.Утверждена ЗРС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11.Собрание проведено. Запись в наличии.</w:t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12.Глав инж.</w:t>
              <w:br w:type="textWrapping"/>
              <w:t xml:space="preserve">- подготовлен проверочный список.</w:t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13.Для анализа подготовлена информация по компаниям с функционалом подобным нашей компании.</w:t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14.Договора заключены</w:t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15.Разработана система мотивации</w:t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16.Сотрудники переведены согласно поставленных задач.</w:t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17.Сотрудники переведены на ГСД</w:t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18.Проведено 5 собеседований на вакансию бухгалтер на аутсорсе на разблокировку налоговых накладных</w:t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19.Чек лист по введению в должность для НО10Б разработан</w:t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20.Разработан механизм. Принят в работу.</w:t>
            </w:r>
          </w:p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___</w:t>
      </w:r>
      <w:ins w:author="Алексей Расин" w:id="1" w:date="2024-03-14T10:32:25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 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68/tasks/task/view/159821/" TargetMode="External"/><Relationship Id="rId10" Type="http://schemas.openxmlformats.org/officeDocument/2006/relationships/hyperlink" Target="https://corp.vba.com.ua/company/personal/user/574/tasks/task/view/166131/" TargetMode="External"/><Relationship Id="rId13" Type="http://schemas.openxmlformats.org/officeDocument/2006/relationships/hyperlink" Target="https://corp.vba.com.ua/company/personal/user/568/tasks/task/view/144960/" TargetMode="External"/><Relationship Id="rId12" Type="http://schemas.openxmlformats.org/officeDocument/2006/relationships/hyperlink" Target="https://corp.vba.com.ua/workgroups/group/19/tasks/task/view/122517/?IFRAME=Y&amp;IFRAME_TYPE=SIDE_SLI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p.vba.com.ua/company/personal/user/574/tasks/task/view/155529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Uj63CN3ZD2FcLKySTRNUbNFnxhozqi/edit#gid=1013711743" TargetMode="External"/><Relationship Id="rId7" Type="http://schemas.openxmlformats.org/officeDocument/2006/relationships/hyperlink" Target="https://docs.google.com/spreadsheets/d/1IMRZTvTsIfutKFByWhQCGxCUh3XUP_Xr/edit#gid=475691087" TargetMode="External"/><Relationship Id="rId8" Type="http://schemas.openxmlformats.org/officeDocument/2006/relationships/hyperlink" Target="https://docs.google.com/spreadsheets/d/1mc5YTFo6wUCZCloKh8riPzmthfJ6FwHt/edit?pli=1#gid=1576985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