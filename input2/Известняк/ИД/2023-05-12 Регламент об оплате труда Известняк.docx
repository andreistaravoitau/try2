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1"/>
        <w:keepLines w:val="1"/>
        <w:pageBreakBefore w:val="0"/>
        <w:spacing w:after="200" w:before="200" w:line="360" w:lineRule="auto"/>
        <w:rPr>
          <w:rFonts w:ascii="Arial" w:cs="Arial" w:eastAsia="Arial" w:hAnsi="Arial"/>
          <w:b w:val="0"/>
        </w:rPr>
      </w:pPr>
      <w:bookmarkStart w:colFirst="0" w:colLast="0" w:name="_gjdgxs" w:id="0"/>
      <w:bookmarkEnd w:id="0"/>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14:paraId="00000002">
      <w:pPr>
        <w:pStyle w:val="Title"/>
        <w:keepNext w:val="1"/>
        <w:keepLines w:val="1"/>
        <w:pageBreakBefore w:val="0"/>
        <w:spacing w:after="0" w:before="0" w:line="360" w:lineRule="auto"/>
        <w:ind w:firstLine="540"/>
        <w:jc w:val="right"/>
        <w:rPr>
          <w:rFonts w:ascii="Arial" w:cs="Arial" w:eastAsia="Arial" w:hAnsi="Arial"/>
          <w:b w:val="0"/>
        </w:rPr>
      </w:pPr>
      <w:bookmarkStart w:colFirst="0" w:colLast="0" w:name="_30j0zll" w:id="1"/>
      <w:bookmarkEnd w:id="1"/>
      <w:r w:rsidDel="00000000" w:rsidR="00000000" w:rsidRPr="00000000">
        <w:rPr>
          <w:rFonts w:ascii="Arial" w:cs="Arial" w:eastAsia="Arial" w:hAnsi="Arial"/>
          <w:b w:val="0"/>
          <w:sz w:val="22"/>
          <w:szCs w:val="22"/>
          <w:rtl w:val="0"/>
        </w:rPr>
        <w:t xml:space="preserve">УТВЕРЖДАЮ</w:t>
      </w:r>
      <w:r w:rsidDel="00000000" w:rsidR="00000000" w:rsidRPr="00000000">
        <w:rPr>
          <w:rtl w:val="0"/>
        </w:rPr>
      </w:r>
    </w:p>
    <w:p w:rsidR="00000000" w:rsidDel="00000000" w:rsidP="00000000" w:rsidRDefault="00000000" w:rsidRPr="00000000" w14:paraId="00000003">
      <w:pPr>
        <w:pStyle w:val="Title"/>
        <w:keepNext w:val="1"/>
        <w:keepLines w:val="1"/>
        <w:pageBreakBefore w:val="0"/>
        <w:spacing w:after="0" w:before="0" w:line="360" w:lineRule="auto"/>
        <w:ind w:firstLine="540"/>
        <w:jc w:val="right"/>
        <w:rPr>
          <w:rFonts w:ascii="Arial" w:cs="Arial" w:eastAsia="Arial" w:hAnsi="Arial"/>
          <w:b w:val="0"/>
        </w:rPr>
      </w:pPr>
      <w:bookmarkStart w:colFirst="0" w:colLast="0" w:name="_1fob9te" w:id="2"/>
      <w:bookmarkEnd w:id="2"/>
      <w:r w:rsidDel="00000000" w:rsidR="00000000" w:rsidRPr="00000000">
        <w:rPr>
          <w:rFonts w:ascii="Arial" w:cs="Arial" w:eastAsia="Arial" w:hAnsi="Arial"/>
          <w:b w:val="0"/>
          <w:sz w:val="22"/>
          <w:szCs w:val="22"/>
          <w:rtl w:val="0"/>
        </w:rPr>
        <w:t xml:space="preserve">Учредитель</w:t>
      </w:r>
      <w:r w:rsidDel="00000000" w:rsidR="00000000" w:rsidRPr="00000000">
        <w:rPr>
          <w:rtl w:val="0"/>
        </w:rPr>
      </w:r>
    </w:p>
    <w:p w:rsidR="00000000" w:rsidDel="00000000" w:rsidP="00000000" w:rsidRDefault="00000000" w:rsidRPr="00000000" w14:paraId="00000004">
      <w:pPr>
        <w:pageBreakBefore w:val="0"/>
        <w:spacing w:line="360" w:lineRule="auto"/>
        <w:jc w:val="right"/>
        <w:rPr>
          <w:rFonts w:ascii="Arial" w:cs="Arial" w:eastAsia="Arial" w:hAnsi="Arial"/>
        </w:rPr>
      </w:pPr>
      <w:r w:rsidDel="00000000" w:rsidR="00000000" w:rsidRPr="00000000">
        <w:rPr>
          <w:rFonts w:ascii="Arial" w:cs="Arial" w:eastAsia="Arial" w:hAnsi="Arial"/>
          <w:sz w:val="22"/>
          <w:szCs w:val="22"/>
          <w:rtl w:val="0"/>
        </w:rPr>
        <w:t xml:space="preserve">ООО «Компания ВБА»</w:t>
      </w:r>
      <w:r w:rsidDel="00000000" w:rsidR="00000000" w:rsidRPr="00000000">
        <w:rPr>
          <w:rtl w:val="0"/>
        </w:rPr>
      </w:r>
    </w:p>
    <w:p w:rsidR="00000000" w:rsidDel="00000000" w:rsidP="00000000" w:rsidRDefault="00000000" w:rsidRPr="00000000" w14:paraId="00000005">
      <w:pPr>
        <w:pStyle w:val="Title"/>
        <w:keepNext w:val="1"/>
        <w:keepLines w:val="1"/>
        <w:pageBreakBefore w:val="0"/>
        <w:spacing w:after="0" w:before="0" w:line="360" w:lineRule="auto"/>
        <w:ind w:firstLine="540"/>
        <w:jc w:val="right"/>
        <w:rPr>
          <w:rFonts w:ascii="Arial" w:cs="Arial" w:eastAsia="Arial" w:hAnsi="Arial"/>
          <w:b w:val="0"/>
        </w:rPr>
      </w:pPr>
      <w:bookmarkStart w:colFirst="0" w:colLast="0" w:name="_2et92p0" w:id="3"/>
      <w:bookmarkEnd w:id="3"/>
      <w:r w:rsidDel="00000000" w:rsidR="00000000" w:rsidRPr="00000000">
        <w:rPr>
          <w:rFonts w:ascii="Arial" w:cs="Arial" w:eastAsia="Arial" w:hAnsi="Arial"/>
          <w:b w:val="0"/>
          <w:sz w:val="22"/>
          <w:szCs w:val="22"/>
          <w:rtl w:val="0"/>
        </w:rPr>
        <w:t xml:space="preserve">«12» мая 2023 г.</w:t>
      </w:r>
      <w:r w:rsidDel="00000000" w:rsidR="00000000" w:rsidRPr="00000000">
        <w:rPr>
          <w:rtl w:val="0"/>
        </w:rPr>
      </w:r>
    </w:p>
    <w:p w:rsidR="00000000" w:rsidDel="00000000" w:rsidP="00000000" w:rsidRDefault="00000000" w:rsidRPr="00000000" w14:paraId="00000006">
      <w:pPr>
        <w:pStyle w:val="Title"/>
        <w:keepNext w:val="1"/>
        <w:keepLines w:val="1"/>
        <w:pageBreakBefore w:val="0"/>
        <w:spacing w:after="0" w:before="0" w:line="276" w:lineRule="auto"/>
        <w:ind w:firstLine="540"/>
        <w:jc w:val="right"/>
        <w:rPr>
          <w:rFonts w:ascii="Arial" w:cs="Arial" w:eastAsia="Arial" w:hAnsi="Arial"/>
          <w:b w:val="0"/>
        </w:rPr>
      </w:pPr>
      <w:bookmarkStart w:colFirst="0" w:colLast="0" w:name="_tyjcwt" w:id="4"/>
      <w:bookmarkEnd w:id="4"/>
      <w:r w:rsidDel="00000000" w:rsidR="00000000" w:rsidRPr="00000000">
        <w:rPr>
          <w:rtl w:val="0"/>
        </w:rPr>
      </w:r>
    </w:p>
    <w:p w:rsidR="00000000" w:rsidDel="00000000" w:rsidP="00000000" w:rsidRDefault="00000000" w:rsidRPr="00000000" w14:paraId="00000007">
      <w:pPr>
        <w:pageBreakBefore w:val="0"/>
        <w:spacing w:before="20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8">
      <w:pPr>
        <w:pageBreakBefore w:val="0"/>
        <w:spacing w:before="20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9">
      <w:pPr>
        <w:pStyle w:val="Title"/>
        <w:keepNext w:val="1"/>
        <w:keepLines w:val="1"/>
        <w:pageBreakBefore w:val="0"/>
        <w:spacing w:after="0" w:before="200" w:line="276" w:lineRule="auto"/>
        <w:rPr>
          <w:rFonts w:ascii="Arial" w:cs="Arial" w:eastAsia="Arial" w:hAnsi="Arial"/>
          <w:b w:val="0"/>
        </w:rPr>
      </w:pPr>
      <w:bookmarkStart w:colFirst="0" w:colLast="0" w:name="_3dy6vkm" w:id="5"/>
      <w:bookmarkEnd w:id="5"/>
      <w:r w:rsidDel="00000000" w:rsidR="00000000" w:rsidRPr="00000000">
        <w:rPr>
          <w:rtl w:val="0"/>
        </w:rPr>
      </w:r>
    </w:p>
    <w:p w:rsidR="00000000" w:rsidDel="00000000" w:rsidP="00000000" w:rsidRDefault="00000000" w:rsidRPr="00000000" w14:paraId="0000000A">
      <w:pPr>
        <w:pageBreakBefore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pStyle w:val="Title"/>
        <w:keepNext w:val="1"/>
        <w:keepLines w:val="1"/>
        <w:pageBreakBefore w:val="0"/>
        <w:spacing w:after="200" w:before="200" w:line="276" w:lineRule="auto"/>
        <w:ind w:firstLine="540"/>
        <w:jc w:val="center"/>
        <w:rPr>
          <w:rFonts w:ascii="Arial" w:cs="Arial" w:eastAsia="Arial" w:hAnsi="Arial"/>
          <w:b w:val="0"/>
        </w:rPr>
      </w:pPr>
      <w:bookmarkStart w:colFirst="0" w:colLast="0" w:name="_1t3h5sf" w:id="6"/>
      <w:bookmarkEnd w:id="6"/>
      <w:r w:rsidDel="00000000" w:rsidR="00000000" w:rsidRPr="00000000">
        <w:rPr>
          <w:rFonts w:ascii="Arial" w:cs="Arial" w:eastAsia="Arial" w:hAnsi="Arial"/>
          <w:b w:val="0"/>
          <w:sz w:val="28"/>
          <w:szCs w:val="28"/>
          <w:rtl w:val="0"/>
        </w:rPr>
        <w:t xml:space="preserve">РЕГЛАМЕНТ</w:t>
      </w:r>
      <w:r w:rsidDel="00000000" w:rsidR="00000000" w:rsidRPr="00000000">
        <w:rPr>
          <w:rtl w:val="0"/>
        </w:rPr>
      </w:r>
    </w:p>
    <w:p w:rsidR="00000000" w:rsidDel="00000000" w:rsidP="00000000" w:rsidRDefault="00000000" w:rsidRPr="00000000" w14:paraId="0000000C">
      <w:pPr>
        <w:pStyle w:val="Title"/>
        <w:pageBreakBefore w:val="0"/>
        <w:spacing w:after="0" w:before="200" w:line="276" w:lineRule="auto"/>
        <w:ind w:firstLine="540"/>
        <w:jc w:val="center"/>
        <w:rPr>
          <w:rFonts w:ascii="Arial" w:cs="Arial" w:eastAsia="Arial" w:hAnsi="Arial"/>
          <w:b w:val="0"/>
        </w:rPr>
      </w:pPr>
      <w:r w:rsidDel="00000000" w:rsidR="00000000" w:rsidRPr="00000000">
        <w:rPr>
          <w:rFonts w:ascii="Arial" w:cs="Arial" w:eastAsia="Arial" w:hAnsi="Arial"/>
          <w:b w:val="0"/>
          <w:sz w:val="28"/>
          <w:szCs w:val="28"/>
          <w:rtl w:val="0"/>
        </w:rPr>
        <w:t xml:space="preserve">ОБ ОПЛАТЕ ТРУДА</w:t>
      </w:r>
      <w:r w:rsidDel="00000000" w:rsidR="00000000" w:rsidRPr="00000000">
        <w:rPr>
          <w:rtl w:val="0"/>
        </w:rPr>
      </w:r>
    </w:p>
    <w:p w:rsidR="00000000" w:rsidDel="00000000" w:rsidP="00000000" w:rsidRDefault="00000000" w:rsidRPr="00000000" w14:paraId="0000000D">
      <w:pPr>
        <w:pStyle w:val="Title"/>
        <w:pageBreakBefore w:val="0"/>
        <w:spacing w:after="0" w:before="200" w:line="276" w:lineRule="auto"/>
        <w:ind w:firstLine="540"/>
        <w:jc w:val="center"/>
        <w:rPr>
          <w:rFonts w:ascii="Arial" w:cs="Arial" w:eastAsia="Arial" w:hAnsi="Arial"/>
        </w:rPr>
      </w:pPr>
      <w:r w:rsidDel="00000000" w:rsidR="00000000" w:rsidRPr="00000000">
        <w:rPr>
          <w:rFonts w:ascii="Arial" w:cs="Arial" w:eastAsia="Arial" w:hAnsi="Arial"/>
          <w:b w:val="0"/>
          <w:sz w:val="28"/>
          <w:szCs w:val="28"/>
          <w:rtl w:val="0"/>
        </w:rPr>
        <w:t xml:space="preserve">Компания Известняк</w:t>
      </w:r>
      <w:r w:rsidDel="00000000" w:rsidR="00000000" w:rsidRPr="00000000">
        <w:rPr>
          <w:rtl w:val="0"/>
        </w:rPr>
      </w:r>
    </w:p>
    <w:p w:rsidR="00000000" w:rsidDel="00000000" w:rsidP="00000000" w:rsidRDefault="00000000" w:rsidRPr="00000000" w14:paraId="0000000E">
      <w:pPr>
        <w:pageBreakBefore w:val="0"/>
        <w:spacing w:before="20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spacing w:before="20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pageBreakBefore w:val="0"/>
        <w:spacing w:before="20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pageBreakBefore w:val="0"/>
        <w:spacing w:before="20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pageBreakBefore w:val="0"/>
        <w:spacing w:before="20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spacing w:before="20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spacing w:before="20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17">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18">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19">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1A">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1B">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1C">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1D">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1F">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21">
      <w:pPr>
        <w:pageBreakBefore w:val="0"/>
        <w:tabs>
          <w:tab w:val="left" w:leader="none" w:pos="557"/>
        </w:tabs>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widowControl w:val="1"/>
        <w:jc w:val="both"/>
        <w:rPr>
          <w:rFonts w:ascii="Arial" w:cs="Arial" w:eastAsia="Arial" w:hAnsi="Arial"/>
        </w:rPr>
      </w:pPr>
      <w:r w:rsidDel="00000000" w:rsidR="00000000" w:rsidRPr="00000000">
        <w:rPr>
          <w:rFonts w:ascii="Arial" w:cs="Arial" w:eastAsia="Arial" w:hAnsi="Arial"/>
          <w:sz w:val="28"/>
          <w:szCs w:val="28"/>
          <w:rtl w:val="0"/>
        </w:rPr>
        <w:t xml:space="preserve">ОГЛАВЛЕНИЕ:</w:t>
      </w:r>
      <w:r w:rsidDel="00000000" w:rsidR="00000000" w:rsidRPr="00000000">
        <w:rPr>
          <w:rtl w:val="0"/>
        </w:rPr>
      </w:r>
    </w:p>
    <w:p w:rsidR="00000000" w:rsidDel="00000000" w:rsidP="00000000" w:rsidRDefault="00000000" w:rsidRPr="00000000" w14:paraId="00000023">
      <w:pPr>
        <w:pageBreakBefore w:val="0"/>
        <w:spacing w:line="276" w:lineRule="auto"/>
        <w:ind w:left="360" w:firstLine="0"/>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spacing w:before="6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4d34og8">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1. ЦЕЛЬ</w:t>
            </w:r>
          </w:hyperlink>
          <w:r w:rsidDel="00000000" w:rsidR="00000000" w:rsidRPr="00000000">
            <w:rPr>
              <w:rtl w:val="0"/>
            </w:rPr>
          </w:r>
        </w:p>
        <w:p w:rsidR="00000000" w:rsidDel="00000000" w:rsidP="00000000" w:rsidRDefault="00000000" w:rsidRPr="00000000" w14:paraId="00000025">
          <w:pPr>
            <w:spacing w:before="60" w:lineRule="auto"/>
            <w:rPr>
              <w:rFonts w:ascii="Arial" w:cs="Arial" w:eastAsia="Arial" w:hAnsi="Arial"/>
              <w:b w:val="0"/>
              <w:i w:val="0"/>
              <w:smallCaps w:val="0"/>
              <w:strike w:val="0"/>
              <w:color w:val="1155cc"/>
              <w:sz w:val="22"/>
              <w:szCs w:val="22"/>
              <w:u w:val="singl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2. ОСНОВНЫЕ ПРИНЦИПЫ ОПЛАТЫ ТРУДА</w:t>
            </w:r>
          </w:hyperlink>
          <w:r w:rsidDel="00000000" w:rsidR="00000000" w:rsidRPr="00000000">
            <w:rPr>
              <w:rtl w:val="0"/>
            </w:rPr>
          </w:r>
        </w:p>
        <w:p w:rsidR="00000000" w:rsidDel="00000000" w:rsidP="00000000" w:rsidRDefault="00000000" w:rsidRPr="00000000" w14:paraId="00000026">
          <w:pPr>
            <w:spacing w:before="60" w:lineRule="auto"/>
            <w:rPr>
              <w:rFonts w:ascii="Arial" w:cs="Arial" w:eastAsia="Arial" w:hAnsi="Arial"/>
              <w:b w:val="0"/>
              <w:i w:val="0"/>
              <w:smallCaps w:val="0"/>
              <w:strike w:val="0"/>
              <w:color w:val="1155cc"/>
              <w:sz w:val="22"/>
              <w:szCs w:val="22"/>
              <w:u w:val="singl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3. СИСТЕМА ОПЛАТЫ ТРУДА АДМИНИСТРАТИВНОГО ПЕРСОНАЛА</w:t>
            </w:r>
          </w:hyperlink>
          <w:r w:rsidDel="00000000" w:rsidR="00000000" w:rsidRPr="00000000">
            <w:rPr>
              <w:rtl w:val="0"/>
            </w:rPr>
          </w:r>
        </w:p>
        <w:p w:rsidR="00000000" w:rsidDel="00000000" w:rsidP="00000000" w:rsidRDefault="00000000" w:rsidRPr="00000000" w14:paraId="00000027">
          <w:pPr>
            <w:spacing w:before="6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bedew5uveyc">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Совмещение должностей</w:t>
            </w:r>
          </w:hyperlink>
          <w:r w:rsidDel="00000000" w:rsidR="00000000" w:rsidRPr="00000000">
            <w:rPr>
              <w:rtl w:val="0"/>
            </w:rPr>
          </w:r>
        </w:p>
        <w:p w:rsidR="00000000" w:rsidDel="00000000" w:rsidP="00000000" w:rsidRDefault="00000000" w:rsidRPr="00000000" w14:paraId="00000028">
          <w:pPr>
            <w:spacing w:before="60" w:lineRule="auto"/>
            <w:ind w:left="1080" w:firstLine="0"/>
            <w:rPr>
              <w:rFonts w:ascii="Arial" w:cs="Arial" w:eastAsia="Arial" w:hAnsi="Arial"/>
              <w:b w:val="0"/>
              <w:i w:val="0"/>
              <w:smallCaps w:val="0"/>
              <w:strike w:val="0"/>
              <w:color w:val="1155cc"/>
              <w:sz w:val="22"/>
              <w:szCs w:val="22"/>
              <w:shd w:fill="auto" w:val="clear"/>
              <w:vertAlign w:val="baseline"/>
            </w:rPr>
          </w:pPr>
          <w:hyperlink w:anchor="_rvuqtztwgih2">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Баллы по проверочном</w:t>
            </w:r>
          </w:hyperlink>
          <w:hyperlink w:anchor="_rvuqtztwgih2">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 списку</w:t>
            </w:r>
          </w:hyperlink>
          <w:r w:rsidDel="00000000" w:rsidR="00000000" w:rsidRPr="00000000">
            <w:rPr>
              <w:rtl w:val="0"/>
            </w:rPr>
          </w:r>
        </w:p>
        <w:p w:rsidR="00000000" w:rsidDel="00000000" w:rsidP="00000000" w:rsidRDefault="00000000" w:rsidRPr="00000000" w14:paraId="00000029">
          <w:pPr>
            <w:spacing w:before="60" w:lineRule="auto"/>
            <w:rPr>
              <w:rFonts w:ascii="Arial" w:cs="Arial" w:eastAsia="Arial" w:hAnsi="Arial"/>
              <w:b w:val="0"/>
              <w:i w:val="0"/>
              <w:smallCaps w:val="0"/>
              <w:strike w:val="0"/>
              <w:color w:val="1155cc"/>
              <w:sz w:val="22"/>
              <w:szCs w:val="22"/>
              <w:shd w:fill="auto" w:val="clear"/>
              <w:vertAlign w:val="baseline"/>
            </w:rPr>
          </w:pPr>
          <w:hyperlink w:anchor="_wk2bx08nzh1g">
            <w:r w:rsidDel="00000000" w:rsidR="00000000" w:rsidRPr="00000000">
              <w:rPr>
                <w:rFonts w:ascii="Times New Roman" w:cs="Times New Roman" w:eastAsia="Times New Roman" w:hAnsi="Times New Roman"/>
                <w:b w:val="0"/>
                <w:i w:val="0"/>
                <w:smallCaps w:val="0"/>
                <w:strike w:val="0"/>
                <w:color w:val="1155cc"/>
                <w:sz w:val="24"/>
                <w:szCs w:val="24"/>
                <w:shd w:fill="auto" w:val="clear"/>
                <w:vertAlign w:val="baseline"/>
                <w:rtl w:val="0"/>
              </w:rPr>
              <w:t xml:space="preserve">4. ВЫПЛАТА ЗАРАБОТНОЙ ПЛАТЫ АДМИНИСТРАТИВНОМУ ПЕРСОНАЛУ</w:t>
            </w:r>
          </w:hyperlink>
          <w:r w:rsidDel="00000000" w:rsidR="00000000" w:rsidRPr="00000000">
            <w:rPr>
              <w:rtl w:val="0"/>
            </w:rPr>
          </w:r>
        </w:p>
        <w:p w:rsidR="00000000" w:rsidDel="00000000" w:rsidP="00000000" w:rsidRDefault="00000000" w:rsidRPr="00000000" w14:paraId="0000002A">
          <w:pPr>
            <w:spacing w:before="60" w:lineRule="auto"/>
            <w:rPr>
              <w:rFonts w:ascii="Arial" w:cs="Arial" w:eastAsia="Arial" w:hAnsi="Arial"/>
              <w:b w:val="0"/>
              <w:i w:val="0"/>
              <w:smallCaps w:val="0"/>
              <w:strike w:val="0"/>
              <w:color w:val="1155cc"/>
              <w:sz w:val="22"/>
              <w:szCs w:val="22"/>
              <w:shd w:fill="auto" w:val="clear"/>
              <w:vertAlign w:val="baseline"/>
            </w:rPr>
          </w:pPr>
          <w:hyperlink w:anchor="_ds1x3fg1wdct">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5. СИСТЕМА ОПЛАТЫ ТРУДА ПРОИЗВОДСТВЕННОМУ ПЕРСОНАЛУ</w:t>
            </w:r>
          </w:hyperlink>
          <w:r w:rsidDel="00000000" w:rsidR="00000000" w:rsidRPr="00000000">
            <w:rPr>
              <w:rtl w:val="0"/>
            </w:rPr>
          </w:r>
        </w:p>
        <w:p w:rsidR="00000000" w:rsidDel="00000000" w:rsidP="00000000" w:rsidRDefault="00000000" w:rsidRPr="00000000" w14:paraId="0000002B">
          <w:pPr>
            <w:spacing w:before="60" w:lineRule="auto"/>
            <w:rPr>
              <w:rFonts w:ascii="Arial" w:cs="Arial" w:eastAsia="Arial" w:hAnsi="Arial"/>
              <w:b w:val="0"/>
              <w:i w:val="0"/>
              <w:smallCaps w:val="0"/>
              <w:strike w:val="0"/>
              <w:color w:val="1155cc"/>
              <w:sz w:val="22"/>
              <w:szCs w:val="22"/>
              <w:shd w:fill="auto" w:val="clear"/>
              <w:vertAlign w:val="baseline"/>
            </w:rPr>
          </w:pPr>
          <w:hyperlink w:anchor="_bntu24g1ebp3">
            <w:r w:rsidDel="00000000" w:rsidR="00000000" w:rsidRPr="00000000">
              <w:rPr>
                <w:rFonts w:ascii="Arial" w:cs="Arial" w:eastAsia="Arial" w:hAnsi="Arial"/>
                <w:b w:val="0"/>
                <w:i w:val="0"/>
                <w:smallCaps w:val="0"/>
                <w:strike w:val="0"/>
                <w:color w:val="1155cc"/>
                <w:sz w:val="22"/>
                <w:szCs w:val="22"/>
                <w:shd w:fill="auto" w:val="clear"/>
                <w:vertAlign w:val="baseline"/>
                <w:rtl w:val="0"/>
              </w:rPr>
              <w:t xml:space="preserve">6. ВЫПЛАТА ЗАРАБОТНОЙ ПЛАТЫ ПРОИЗВОДСТВЕННОМУ ПЕРСОНАЛУ</w:t>
            </w:r>
          </w:hyperlink>
          <w:r w:rsidDel="00000000" w:rsidR="00000000" w:rsidRPr="00000000">
            <w:rPr>
              <w:rtl w:val="0"/>
            </w:rPr>
          </w:r>
        </w:p>
        <w:p w:rsidR="00000000" w:rsidDel="00000000" w:rsidP="00000000" w:rsidRDefault="00000000" w:rsidRPr="00000000" w14:paraId="0000002C">
          <w:pPr>
            <w:spacing w:before="60" w:lineRule="auto"/>
            <w:rPr>
              <w:rFonts w:ascii="Arial" w:cs="Arial" w:eastAsia="Arial" w:hAnsi="Arial"/>
              <w:b w:val="0"/>
              <w:i w:val="0"/>
              <w:smallCaps w:val="0"/>
              <w:strike w:val="0"/>
              <w:color w:val="1155cc"/>
              <w:sz w:val="22"/>
              <w:szCs w:val="22"/>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1155cc"/>
                <w:sz w:val="24"/>
                <w:szCs w:val="24"/>
                <w:shd w:fill="auto" w:val="clear"/>
                <w:vertAlign w:val="baseline"/>
                <w:rtl w:val="0"/>
              </w:rPr>
              <w:t xml:space="preserve">7. ЕЖЕНЕДЕЛЬНЫЙ ОТЧЕТ О СТАТИСТИКАХ И КВОТАХ</w:t>
            </w:r>
          </w:hyperlink>
          <w:r w:rsidDel="00000000" w:rsidR="00000000" w:rsidRPr="00000000">
            <w:rPr>
              <w:rtl w:val="0"/>
            </w:rPr>
          </w:r>
        </w:p>
        <w:p w:rsidR="00000000" w:rsidDel="00000000" w:rsidP="00000000" w:rsidRDefault="00000000" w:rsidRPr="00000000" w14:paraId="0000002D">
          <w:pPr>
            <w:spacing w:before="60" w:lineRule="auto"/>
            <w:rPr>
              <w:rFonts w:ascii="Arial" w:cs="Arial" w:eastAsia="Arial" w:hAnsi="Arial"/>
              <w:b w:val="0"/>
              <w:i w:val="0"/>
              <w:smallCaps w:val="0"/>
              <w:strike w:val="0"/>
              <w:color w:val="1155cc"/>
              <w:sz w:val="22"/>
              <w:szCs w:val="22"/>
              <w:u w:val="singl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8. УДЕРЖАНИЯ ИЗ </w:t>
            </w:r>
          </w:hyperlink>
          <w:hyperlink w:anchor="_1ksv4uv">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Change w:author="Наталія Бахтіна" w:id="0" w:date="2023-06-15T09:18:14Z">
                  <w:rPr>
                    <w:rFonts w:ascii="Times New Roman" w:cs="Times New Roman" w:eastAsia="Times New Roman" w:hAnsi="Times New Roman"/>
                    <w:b w:val="0"/>
                    <w:i w:val="0"/>
                    <w:smallCaps w:val="0"/>
                    <w:strike w:val="0"/>
                    <w:color w:val="1155cc"/>
                    <w:sz w:val="24"/>
                    <w:szCs w:val="24"/>
                    <w:u w:val="none"/>
                    <w:shd w:fill="auto" w:val="clear"/>
                    <w:vertAlign w:val="baseline"/>
                  </w:rPr>
                </w:rPrChange>
              </w:rPr>
              <w:t xml:space="preserve">ПФОТ</w:t>
            </w:r>
          </w:hyperlink>
          <w:r w:rsidDel="00000000" w:rsidR="00000000" w:rsidRPr="00000000">
            <w:rPr>
              <w:rtl w:val="0"/>
            </w:rPr>
          </w:r>
        </w:p>
        <w:p w:rsidR="00000000" w:rsidDel="00000000" w:rsidP="00000000" w:rsidRDefault="00000000" w:rsidRPr="00000000" w14:paraId="0000002E">
          <w:pPr>
            <w:spacing w:before="60" w:lineRule="auto"/>
            <w:rPr>
              <w:rFonts w:ascii="Arial" w:cs="Arial" w:eastAsia="Arial" w:hAnsi="Arial"/>
              <w:b w:val="0"/>
              <w:i w:val="0"/>
              <w:smallCaps w:val="0"/>
              <w:strike w:val="0"/>
              <w:color w:val="1155cc"/>
              <w:sz w:val="22"/>
              <w:szCs w:val="22"/>
              <w:u w:val="singl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9. ОБЯЗАННОСТИ ДОЛЖНОСТЕЙ</w:t>
            </w:r>
          </w:hyperlink>
          <w:r w:rsidDel="00000000" w:rsidR="00000000" w:rsidRPr="00000000">
            <w:rPr>
              <w:rtl w:val="0"/>
            </w:rPr>
          </w:r>
        </w:p>
        <w:p w:rsidR="00000000" w:rsidDel="00000000" w:rsidP="00000000" w:rsidRDefault="00000000" w:rsidRPr="00000000" w14:paraId="0000002F">
          <w:pPr>
            <w:spacing w:before="60" w:lineRule="auto"/>
            <w:rPr>
              <w:rFonts w:ascii="Arial" w:cs="Arial" w:eastAsia="Arial" w:hAnsi="Arial"/>
              <w:b w:val="0"/>
              <w:i w:val="0"/>
              <w:smallCaps w:val="0"/>
              <w:strike w:val="0"/>
              <w:color w:val="1155cc"/>
              <w:sz w:val="22"/>
              <w:szCs w:val="22"/>
              <w:u w:val="singl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10. ПРИЛОЖЕНИЯ</w:t>
            </w:r>
          </w:hyperlink>
          <w:r w:rsidDel="00000000" w:rsidR="00000000" w:rsidRPr="00000000">
            <w:rPr>
              <w:rtl w:val="0"/>
            </w:rPr>
          </w:r>
        </w:p>
        <w:p w:rsidR="00000000" w:rsidDel="00000000" w:rsidP="00000000" w:rsidRDefault="00000000" w:rsidRPr="00000000" w14:paraId="00000030">
          <w:pPr>
            <w:spacing w:before="6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zru5a7593fk">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а. Примеры еженедельного отчета по статистикам и квотам</w:t>
            </w:r>
          </w:hyperlink>
          <w:r w:rsidDel="00000000" w:rsidR="00000000" w:rsidRPr="00000000">
            <w:rPr>
              <w:rtl w:val="0"/>
            </w:rPr>
          </w:r>
        </w:p>
        <w:p w:rsidR="00000000" w:rsidDel="00000000" w:rsidP="00000000" w:rsidRDefault="00000000" w:rsidRPr="00000000" w14:paraId="00000031">
          <w:pPr>
            <w:spacing w:before="6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wbw51ydr7sm">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б. Таблица коэффициентов выполнения квоты по главной статистике</w:t>
            </w:r>
          </w:hyperlink>
          <w:r w:rsidDel="00000000" w:rsidR="00000000" w:rsidRPr="00000000">
            <w:rPr>
              <w:rtl w:val="0"/>
            </w:rPr>
          </w:r>
        </w:p>
        <w:p w:rsidR="00000000" w:rsidDel="00000000" w:rsidP="00000000" w:rsidRDefault="00000000" w:rsidRPr="00000000" w14:paraId="00000032">
          <w:pPr>
            <w:spacing w:before="6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trg7zuswckhd">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в. Таблица коэффициентов за время работы в компании</w:t>
            </w:r>
          </w:hyperlink>
          <w:r w:rsidDel="00000000" w:rsidR="00000000" w:rsidRPr="00000000">
            <w:rPr>
              <w:rtl w:val="0"/>
            </w:rPr>
          </w:r>
        </w:p>
        <w:p w:rsidR="00000000" w:rsidDel="00000000" w:rsidP="00000000" w:rsidRDefault="00000000" w:rsidRPr="00000000" w14:paraId="00000033">
          <w:pPr>
            <w:spacing w:before="6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4c05a5kdosd">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г. Таблица базовых коэффициентов должностей (БКП)</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ageBreakBefore w:val="0"/>
        <w:spacing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5">
      <w:pPr>
        <w:pageBreakBefore w:val="0"/>
        <w:spacing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7">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38">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39">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3A">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3B">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3C">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3D">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3E">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3F">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0">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1">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2">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3">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4">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5">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6">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7">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8">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9">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A">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B">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C">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D">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E">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4F">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50">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51">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52">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53">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54">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55">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56">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57">
      <w:pPr>
        <w:pageBreakBefore w:val="0"/>
        <w:tabs>
          <w:tab w:val="left" w:leader="none" w:pos="557"/>
        </w:tabs>
        <w:jc w:val="both"/>
        <w:rPr>
          <w:rFonts w:ascii="Arial" w:cs="Arial" w:eastAsia="Arial" w:hAnsi="Arial"/>
        </w:rPr>
      </w:pPr>
      <w:r w:rsidDel="00000000" w:rsidR="00000000" w:rsidRPr="00000000">
        <w:rPr>
          <w:rtl w:val="0"/>
        </w:rPr>
      </w:r>
    </w:p>
    <w:p w:rsidR="00000000" w:rsidDel="00000000" w:rsidP="00000000" w:rsidRDefault="00000000" w:rsidRPr="00000000" w14:paraId="00000058">
      <w:pPr>
        <w:pStyle w:val="Heading1"/>
        <w:pageBreakBefore w:val="0"/>
        <w:numPr>
          <w:ilvl w:val="0"/>
          <w:numId w:val="1"/>
        </w:numPr>
        <w:tabs>
          <w:tab w:val="left" w:leader="none" w:pos="557"/>
        </w:tabs>
        <w:spacing w:after="0" w:before="0" w:lineRule="auto"/>
        <w:ind w:left="720" w:hanging="360"/>
        <w:jc w:val="both"/>
        <w:rPr>
          <w:b w:val="0"/>
          <w:sz w:val="28"/>
          <w:szCs w:val="28"/>
          <w:u w:val="none"/>
        </w:rPr>
      </w:pPr>
      <w:bookmarkStart w:colFirst="0" w:colLast="0" w:name="_4d34og8" w:id="7"/>
      <w:bookmarkEnd w:id="7"/>
      <w:r w:rsidDel="00000000" w:rsidR="00000000" w:rsidRPr="00000000">
        <w:rPr>
          <w:b w:val="0"/>
          <w:sz w:val="28"/>
          <w:szCs w:val="28"/>
          <w:rtl w:val="0"/>
        </w:rPr>
        <w:t xml:space="preserve">ЦЕЛЬ</w:t>
      </w:r>
      <w:r w:rsidDel="00000000" w:rsidR="00000000" w:rsidRPr="00000000">
        <w:rPr>
          <w:rtl w:val="0"/>
        </w:rPr>
      </w:r>
    </w:p>
    <w:p w:rsidR="00000000" w:rsidDel="00000000" w:rsidP="00000000" w:rsidRDefault="00000000" w:rsidRPr="00000000" w14:paraId="00000059">
      <w:pPr>
        <w:pageBreakBefore w:val="0"/>
        <w:tabs>
          <w:tab w:val="left" w:leader="none" w:pos="287"/>
        </w:tabs>
        <w:jc w:val="both"/>
        <w:rPr>
          <w:rFonts w:ascii="Arial" w:cs="Arial" w:eastAsia="Arial" w:hAnsi="Arial"/>
        </w:rPr>
      </w:pPr>
      <w:r w:rsidDel="00000000" w:rsidR="00000000" w:rsidRPr="00000000">
        <w:rPr>
          <w:rtl w:val="0"/>
        </w:rPr>
      </w:r>
    </w:p>
    <w:p w:rsidR="00000000" w:rsidDel="00000000" w:rsidP="00000000" w:rsidRDefault="00000000" w:rsidRPr="00000000" w14:paraId="0000005A">
      <w:pPr>
        <w:pageBreakBefore w:val="0"/>
        <w:tabs>
          <w:tab w:val="left" w:leader="none" w:pos="287"/>
        </w:tabs>
        <w:spacing w:line="276" w:lineRule="auto"/>
        <w:jc w:val="both"/>
        <w:rPr>
          <w:rFonts w:ascii="Arial" w:cs="Arial" w:eastAsia="Arial" w:hAnsi="Arial"/>
        </w:rPr>
      </w:pPr>
      <w:r w:rsidDel="00000000" w:rsidR="00000000" w:rsidRPr="00000000">
        <w:rPr>
          <w:rFonts w:ascii="Arial" w:cs="Arial" w:eastAsia="Arial" w:hAnsi="Arial"/>
          <w:rtl w:val="0"/>
        </w:rPr>
        <w:t xml:space="preserve">Создать правила справедливой системы оплаты труда, которая поощряет высокие результаты каждого сотрудника и высокие результаты компании. Установить критерии оценки результатов работы сотрудников, а также механизмы стимулирования за достижение или недостижение поставленных целей. Также определить порядок регулярного пересмотра заработной платы в зависимости от изменения показателей работы компании и индивидуальных результатов каждого сотрудника. Важно, чтобы система оплаты труда была прозрачной и понятной для всех сотрудников, а также соответствовала законодательству и нормам этики бизнеса. В этом регламенте описаны принципы, в соответствии с которыми рассчитывается и выплачивается заработная плата каждому из сотрудников компании.</w:t>
        <w:br w:type="textWrapping"/>
      </w:r>
    </w:p>
    <w:p w:rsidR="00000000" w:rsidDel="00000000" w:rsidP="00000000" w:rsidRDefault="00000000" w:rsidRPr="00000000" w14:paraId="0000005B">
      <w:pPr>
        <w:pStyle w:val="Heading1"/>
        <w:pageBreakBefore w:val="0"/>
        <w:numPr>
          <w:ilvl w:val="0"/>
          <w:numId w:val="1"/>
        </w:numPr>
        <w:tabs>
          <w:tab w:val="left" w:leader="none" w:pos="557"/>
        </w:tabs>
        <w:spacing w:after="0" w:before="0" w:lineRule="auto"/>
        <w:ind w:left="720" w:hanging="360"/>
        <w:jc w:val="both"/>
        <w:rPr>
          <w:b w:val="0"/>
          <w:sz w:val="28"/>
          <w:szCs w:val="28"/>
          <w:u w:val="none"/>
        </w:rPr>
      </w:pPr>
      <w:bookmarkStart w:colFirst="0" w:colLast="0" w:name="_2s8eyo1" w:id="8"/>
      <w:bookmarkEnd w:id="8"/>
      <w:r w:rsidDel="00000000" w:rsidR="00000000" w:rsidRPr="00000000">
        <w:rPr>
          <w:b w:val="0"/>
          <w:sz w:val="28"/>
          <w:szCs w:val="28"/>
          <w:rtl w:val="0"/>
        </w:rPr>
        <w:t xml:space="preserve">ОСНОВНЫЕ ПРИНЦИПЫ ОПЛАТЫ ТРУДА</w:t>
      </w:r>
      <w:r w:rsidDel="00000000" w:rsidR="00000000" w:rsidRPr="00000000">
        <w:rPr>
          <w:rtl w:val="0"/>
        </w:rPr>
      </w:r>
    </w:p>
    <w:p w:rsidR="00000000" w:rsidDel="00000000" w:rsidP="00000000" w:rsidRDefault="00000000" w:rsidRPr="00000000" w14:paraId="0000005C">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5D">
      <w:pPr>
        <w:pageBreakBefore w:val="0"/>
        <w:spacing w:line="276" w:lineRule="auto"/>
        <w:jc w:val="both"/>
        <w:rPr>
          <w:rFonts w:ascii="Arial" w:cs="Arial" w:eastAsia="Arial" w:hAnsi="Arial"/>
        </w:rPr>
      </w:pPr>
      <w:r w:rsidDel="00000000" w:rsidR="00000000" w:rsidRPr="00000000">
        <w:rPr>
          <w:rFonts w:ascii="Arial" w:cs="Arial" w:eastAsia="Arial" w:hAnsi="Arial"/>
          <w:rtl w:val="0"/>
        </w:rPr>
        <w:t xml:space="preserve">Главный и основной принцип оплаты труда - это оплата за результаты. Заработная плата в нашей компании является оплатой за продукт, который был произведен сотрудником на его должности. Компания оплачивает результаты, и размер оплаты зависит от количества  качественно произведенного продукта, который не требует доработки. Это относится ко всем без исключения должностям компании: от любого рабочего до исполнительного директора. </w:t>
      </w:r>
    </w:p>
    <w:p w:rsidR="00000000" w:rsidDel="00000000" w:rsidP="00000000" w:rsidRDefault="00000000" w:rsidRPr="00000000" w14:paraId="0000005E">
      <w:pPr>
        <w:spacing w:line="276" w:lineRule="auto"/>
        <w:jc w:val="both"/>
        <w:rPr>
          <w:rFonts w:ascii="Arial" w:cs="Arial" w:eastAsia="Arial" w:hAnsi="Arial"/>
        </w:rPr>
      </w:pPr>
      <w:r w:rsidDel="00000000" w:rsidR="00000000" w:rsidRPr="00000000">
        <w:rPr>
          <w:rFonts w:ascii="Arial" w:cs="Arial" w:eastAsia="Arial" w:hAnsi="Arial"/>
          <w:rtl w:val="0"/>
        </w:rPr>
        <w:t xml:space="preserve">Доплата за стаж работы.</w:t>
      </w:r>
    </w:p>
    <w:p w:rsidR="00000000" w:rsidDel="00000000" w:rsidP="00000000" w:rsidRDefault="00000000" w:rsidRPr="00000000" w14:paraId="0000005F">
      <w:pPr>
        <w:spacing w:line="276" w:lineRule="auto"/>
        <w:jc w:val="both"/>
        <w:rPr>
          <w:rFonts w:ascii="Arial" w:cs="Arial" w:eastAsia="Arial" w:hAnsi="Arial"/>
        </w:rPr>
      </w:pPr>
      <w:r w:rsidDel="00000000" w:rsidR="00000000" w:rsidRPr="00000000">
        <w:rPr>
          <w:rFonts w:ascii="Arial" w:cs="Arial" w:eastAsia="Arial" w:hAnsi="Arial"/>
          <w:rtl w:val="0"/>
        </w:rPr>
        <w:t xml:space="preserve">Доплата за обучение и дополнение должностной папки.</w:t>
      </w:r>
    </w:p>
    <w:p w:rsidR="00000000" w:rsidDel="00000000" w:rsidP="00000000" w:rsidRDefault="00000000" w:rsidRPr="00000000" w14:paraId="00000060">
      <w:pPr>
        <w:pageBreakBefore w:val="0"/>
        <w:tabs>
          <w:tab w:val="left" w:leader="none" w:pos="676"/>
        </w:tabs>
        <w:spacing w:line="276" w:lineRule="auto"/>
        <w:jc w:val="both"/>
        <w:rPr>
          <w:rFonts w:ascii="Arial" w:cs="Arial" w:eastAsia="Arial" w:hAnsi="Arial"/>
        </w:rPr>
      </w:pPr>
      <w:bookmarkStart w:colFirst="0" w:colLast="0" w:name="_26in1rg" w:id="9"/>
      <w:bookmarkEnd w:id="9"/>
      <w:r w:rsidDel="00000000" w:rsidR="00000000" w:rsidRPr="00000000">
        <w:rPr>
          <w:rtl w:val="0"/>
        </w:rPr>
      </w:r>
    </w:p>
    <w:p w:rsidR="00000000" w:rsidDel="00000000" w:rsidP="00000000" w:rsidRDefault="00000000" w:rsidRPr="00000000" w14:paraId="00000061">
      <w:pPr>
        <w:pStyle w:val="Heading1"/>
        <w:pageBreakBefore w:val="0"/>
        <w:numPr>
          <w:ilvl w:val="0"/>
          <w:numId w:val="1"/>
        </w:numPr>
        <w:tabs>
          <w:tab w:val="left" w:leader="none" w:pos="693"/>
        </w:tabs>
        <w:spacing w:before="0" w:lineRule="auto"/>
        <w:ind w:left="720" w:hanging="360"/>
        <w:rPr>
          <w:b w:val="0"/>
          <w:sz w:val="28"/>
          <w:szCs w:val="28"/>
          <w:u w:val="none"/>
        </w:rPr>
      </w:pPr>
      <w:bookmarkStart w:colFirst="0" w:colLast="0" w:name="_lnxbz9" w:id="10"/>
      <w:bookmarkEnd w:id="10"/>
      <w:r w:rsidDel="00000000" w:rsidR="00000000" w:rsidRPr="00000000">
        <w:rPr>
          <w:b w:val="0"/>
          <w:sz w:val="28"/>
          <w:szCs w:val="28"/>
          <w:rtl w:val="0"/>
        </w:rPr>
        <w:t xml:space="preserve">СИСТЕМА ОПЛАТЫ ТРУДА АДМИНИСТРАТИВНОГО ПЕРСОНАЛА</w:t>
      </w:r>
      <w:r w:rsidDel="00000000" w:rsidR="00000000" w:rsidRPr="00000000">
        <w:rPr>
          <w:rtl w:val="0"/>
        </w:rPr>
      </w:r>
    </w:p>
    <w:p w:rsidR="00000000" w:rsidDel="00000000" w:rsidP="00000000" w:rsidRDefault="00000000" w:rsidRPr="00000000" w14:paraId="00000062">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63">
      <w:pPr>
        <w:pageBreakBefore w:val="0"/>
        <w:spacing w:line="276" w:lineRule="auto"/>
        <w:jc w:val="both"/>
        <w:rPr>
          <w:rFonts w:ascii="Arial" w:cs="Arial" w:eastAsia="Arial" w:hAnsi="Arial"/>
        </w:rPr>
      </w:pPr>
      <w:r w:rsidDel="00000000" w:rsidR="00000000" w:rsidRPr="00000000">
        <w:rPr>
          <w:rFonts w:ascii="Arial" w:cs="Arial" w:eastAsia="Arial" w:hAnsi="Arial"/>
          <w:rtl w:val="0"/>
        </w:rPr>
        <w:t xml:space="preserve">Административный персонал — все должности, за исключением тех, кто находится на сдельной оплате труда по установленным нормам и расценкам. </w:t>
      </w:r>
    </w:p>
    <w:p w:rsidR="00000000" w:rsidDel="00000000" w:rsidP="00000000" w:rsidRDefault="00000000" w:rsidRPr="00000000" w14:paraId="00000064">
      <w:pPr>
        <w:pageBreakBefore w:val="0"/>
        <w:spacing w:line="276" w:lineRule="auto"/>
        <w:jc w:val="both"/>
        <w:rPr>
          <w:rFonts w:ascii="Arial" w:cs="Arial" w:eastAsia="Arial" w:hAnsi="Arial"/>
          <w:highlight w:val="white"/>
        </w:rPr>
      </w:pPr>
      <w:r w:rsidDel="00000000" w:rsidR="00000000" w:rsidRPr="00000000">
        <w:rPr>
          <w:rFonts w:ascii="Arial" w:cs="Arial" w:eastAsia="Arial" w:hAnsi="Arial"/>
          <w:rtl w:val="0"/>
        </w:rPr>
        <w:t xml:space="preserve">Фонд оплаты труда административного персонала (</w:t>
      </w:r>
      <w:r w:rsidDel="00000000" w:rsidR="00000000" w:rsidRPr="00000000">
        <w:rPr>
          <w:rFonts w:ascii="Arial" w:cs="Arial" w:eastAsia="Arial" w:hAnsi="Arial"/>
          <w:rtl w:val="0"/>
          <w:rPrChange w:author="Наталія Бахтіна" w:id="1" w:date="2023-06-15T09:18:16Z">
            <w:rPr>
              <w:rFonts w:ascii="Arial" w:cs="Arial" w:eastAsia="Arial" w:hAnsi="Arial"/>
            </w:rPr>
          </w:rPrChange>
        </w:rPr>
        <w:t xml:space="preserve">ФОТАП</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составляет установленный </w:t>
      </w:r>
      <w:r w:rsidDel="00000000" w:rsidR="00000000" w:rsidRPr="00000000">
        <w:rPr>
          <w:rFonts w:ascii="Arial" w:cs="Arial" w:eastAsia="Arial" w:hAnsi="Arial"/>
          <w:highlight w:val="white"/>
          <w:rtl w:val="0"/>
        </w:rPr>
        <w:t xml:space="preserve">% от фактически полученной маржинальной прибыли</w:t>
      </w:r>
      <w:ins w:author="Алла Волошина" w:id="2" w:date="2024-05-08T09:49:52Z">
        <w:r w:rsidDel="00000000" w:rsidR="00000000" w:rsidRPr="00000000">
          <w:rPr>
            <w:rFonts w:ascii="Arial" w:cs="Arial" w:eastAsia="Arial" w:hAnsi="Arial"/>
            <w:highlight w:val="white"/>
            <w:rtl w:val="0"/>
          </w:rPr>
          <w:t xml:space="preserve"> компании</w:t>
        </w:r>
      </w:ins>
      <w:del w:author="Алла Волошина" w:id="2" w:date="2024-05-08T09:49:52Z">
        <w:r w:rsidDel="00000000" w:rsidR="00000000" w:rsidRPr="00000000">
          <w:rPr>
            <w:rFonts w:ascii="Arial" w:cs="Arial" w:eastAsia="Arial" w:hAnsi="Arial"/>
            <w:highlight w:val="white"/>
            <w:rtl w:val="0"/>
          </w:rPr>
          <w:delText xml:space="preserve"> (МП)</w:delText>
        </w:r>
      </w:del>
      <w:r w:rsidDel="00000000" w:rsidR="00000000" w:rsidRPr="00000000">
        <w:rPr>
          <w:rFonts w:ascii="Arial" w:cs="Arial" w:eastAsia="Arial" w:hAnsi="Arial"/>
          <w:highlight w:val="white"/>
          <w:rtl w:val="0"/>
        </w:rPr>
        <w:t xml:space="preserve">,  уменьшенного на сумму обязательного пополнения фонда оборотных средств. Процент отчисления на </w:t>
      </w:r>
      <w:r w:rsidDel="00000000" w:rsidR="00000000" w:rsidRPr="00000000">
        <w:rPr>
          <w:rFonts w:ascii="Arial" w:cs="Arial" w:eastAsia="Arial" w:hAnsi="Arial"/>
          <w:highlight w:val="white"/>
          <w:rtl w:val="0"/>
          <w:rPrChange w:author="Наталія Бахтіна" w:id="3" w:date="2023-06-15T09:18:17Z">
            <w:rPr>
              <w:rFonts w:ascii="Arial" w:cs="Arial" w:eastAsia="Arial" w:hAnsi="Arial"/>
              <w:highlight w:val="white"/>
            </w:rPr>
          </w:rPrChange>
        </w:rPr>
        <w:t xml:space="preserve">ФОТАП</w:t>
      </w:r>
      <w:r w:rsidDel="00000000" w:rsidR="00000000" w:rsidRPr="00000000">
        <w:rPr>
          <w:rFonts w:ascii="Arial" w:cs="Arial" w:eastAsia="Arial" w:hAnsi="Arial"/>
          <w:highlight w:val="white"/>
          <w:rtl w:val="0"/>
        </w:rPr>
        <w:t xml:space="preserve"> утверждается у владельца и закреплен в </w:t>
      </w:r>
      <w:hyperlink r:id="rId7">
        <w:r w:rsidDel="00000000" w:rsidR="00000000" w:rsidRPr="00000000">
          <w:rPr>
            <w:color w:val="0000ee"/>
            <w:u w:val="single"/>
            <w:shd w:fill="auto" w:val="clear"/>
            <w:rtl w:val="0"/>
          </w:rPr>
          <w:t xml:space="preserve">РСФ, ИД, ГД, РО 2018-02-20 ИП Правила использования фондов компании </w:t>
        </w:r>
      </w:hyperlink>
      <w:r w:rsidDel="00000000" w:rsidR="00000000" w:rsidRPr="00000000">
        <w:rPr>
          <w:rtl w:val="0"/>
        </w:rPr>
      </w:r>
    </w:p>
    <w:p w:rsidR="00000000" w:rsidDel="00000000" w:rsidP="00000000" w:rsidRDefault="00000000" w:rsidRPr="00000000" w14:paraId="00000065">
      <w:pPr>
        <w:pageBreakBefore w:val="0"/>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66">
      <w:pPr>
        <w:pageBreakBefore w:val="0"/>
        <w:spacing w:line="276" w:lineRule="auto"/>
        <w:jc w:val="both"/>
        <w:rPr>
          <w:ins w:author="Алла Волошина" w:id="5" w:date="2024-05-08T10:08:50Z"/>
          <w:rFonts w:ascii="Arial" w:cs="Arial" w:eastAsia="Arial" w:hAnsi="Arial"/>
          <w:highlight w:val="white"/>
        </w:rPr>
      </w:pPr>
      <w:r w:rsidDel="00000000" w:rsidR="00000000" w:rsidRPr="00000000">
        <w:rPr>
          <w:rFonts w:ascii="Arial" w:cs="Arial" w:eastAsia="Arial" w:hAnsi="Arial"/>
          <w:highlight w:val="white"/>
          <w:rtl w:val="0"/>
        </w:rPr>
        <w:t xml:space="preserve">Формула расчета: </w:t>
      </w:r>
      <w:r w:rsidDel="00000000" w:rsidR="00000000" w:rsidRPr="00000000">
        <w:rPr>
          <w:rFonts w:ascii="Arial" w:cs="Arial" w:eastAsia="Arial" w:hAnsi="Arial"/>
          <w:highlight w:val="white"/>
          <w:rtl w:val="0"/>
          <w:rPrChange w:author="Наталія Бахтіна" w:id="4" w:date="2023-06-15T09:18:18Z">
            <w:rPr>
              <w:rFonts w:ascii="Arial" w:cs="Arial" w:eastAsia="Arial" w:hAnsi="Arial"/>
              <w:highlight w:val="white"/>
            </w:rPr>
          </w:rPrChange>
        </w:rPr>
        <w:t xml:space="preserve">ФОТАП</w:t>
      </w:r>
      <w:r w:rsidDel="00000000" w:rsidR="00000000" w:rsidRPr="00000000">
        <w:rPr>
          <w:rFonts w:ascii="Arial" w:cs="Arial" w:eastAsia="Arial" w:hAnsi="Arial"/>
          <w:highlight w:val="white"/>
          <w:rtl w:val="0"/>
        </w:rPr>
        <w:t xml:space="preserve"> = </w:t>
      </w:r>
      <w:ins w:author="Алла Волошина" w:id="5" w:date="2024-05-08T10:08:50Z">
        <w:r w:rsidDel="00000000" w:rsidR="00000000" w:rsidRPr="00000000">
          <w:rPr>
            <w:rtl w:val="0"/>
          </w:rPr>
        </w:r>
      </w:ins>
    </w:p>
    <w:p w:rsidR="00000000" w:rsidDel="00000000" w:rsidP="00000000" w:rsidRDefault="00000000" w:rsidRPr="00000000" w14:paraId="00000067">
      <w:pPr>
        <w:pageBreakBefore w:val="0"/>
        <w:spacing w:line="276" w:lineRule="auto"/>
        <w:jc w:val="both"/>
        <w:rPr>
          <w:ins w:author="Алла Волошина" w:id="5" w:date="2024-05-08T10:08:50Z"/>
          <w:rFonts w:ascii="Arial" w:cs="Arial" w:eastAsia="Arial" w:hAnsi="Arial"/>
          <w:highlight w:val="white"/>
        </w:rPr>
      </w:pPr>
      <w:ins w:author="Алла Волошина" w:id="5" w:date="2024-05-08T10:08:50Z">
        <w:r w:rsidDel="00000000" w:rsidR="00000000" w:rsidRPr="00000000">
          <w:rPr>
            <w:rtl w:val="0"/>
          </w:rPr>
        </w:r>
      </w:ins>
    </w:p>
    <w:p w:rsidR="00000000" w:rsidDel="00000000" w:rsidP="00000000" w:rsidRDefault="00000000" w:rsidRPr="00000000" w14:paraId="00000068">
      <w:pPr>
        <w:pageBreakBefore w:val="0"/>
        <w:spacing w:line="276" w:lineRule="auto"/>
        <w:jc w:val="both"/>
        <w:rPr>
          <w:ins w:author="Алла Волошина" w:id="5" w:date="2024-05-08T10:08:50Z"/>
          <w:rFonts w:ascii="Arial" w:cs="Arial" w:eastAsia="Arial" w:hAnsi="Arial"/>
          <w:highlight w:val="white"/>
        </w:rPr>
      </w:pPr>
      <w:ins w:author="Алла Волошина" w:id="5" w:date="2024-05-08T10:08:50Z">
        <w:r w:rsidDel="00000000" w:rsidR="00000000" w:rsidRPr="00000000">
          <w:rPr>
            <w:rtl w:val="0"/>
          </w:rPr>
        </w:r>
      </w:ins>
    </w:p>
    <w:p w:rsidR="00000000" w:rsidDel="00000000" w:rsidP="00000000" w:rsidRDefault="00000000" w:rsidRPr="00000000" w14:paraId="00000069">
      <w:pPr>
        <w:pageBreakBefore w:val="0"/>
        <w:spacing w:line="276" w:lineRule="auto"/>
        <w:jc w:val="both"/>
        <w:rPr>
          <w:rFonts w:ascii="Arial" w:cs="Arial" w:eastAsia="Arial" w:hAnsi="Arial"/>
          <w:highlight w:val="white"/>
        </w:rPr>
      </w:pPr>
      <w:del w:author="Алла Волошина" w:id="6" w:date="2024-05-08T09:52:53Z">
        <w:r w:rsidDel="00000000" w:rsidR="00000000" w:rsidRPr="00000000">
          <w:rPr>
            <w:rFonts w:ascii="Arial" w:cs="Arial" w:eastAsia="Arial" w:hAnsi="Arial"/>
            <w:highlight w:val="white"/>
            <w:rtl w:val="0"/>
          </w:rPr>
          <w:delText xml:space="preserve">(МП - </w:delText>
        </w:r>
      </w:del>
      <w:r w:rsidDel="00000000" w:rsidR="00000000" w:rsidRPr="00000000">
        <w:rPr>
          <w:rFonts w:ascii="Arial" w:cs="Arial" w:eastAsia="Arial" w:hAnsi="Arial"/>
          <w:highlight w:val="white"/>
          <w:rtl w:val="0"/>
        </w:rPr>
        <w:t xml:space="preserve">сумма отчисления в фонд оборотных средств) * % ФОТАП</w:t>
      </w:r>
      <w:r w:rsidDel="00000000" w:rsidR="00000000" w:rsidRPr="00000000">
        <w:rPr>
          <w:rtl w:val="0"/>
        </w:rPr>
      </w:r>
    </w:p>
    <w:p w:rsidR="00000000" w:rsidDel="00000000" w:rsidP="00000000" w:rsidRDefault="00000000" w:rsidRPr="00000000" w14:paraId="0000006A">
      <w:pPr>
        <w:pageBreakBefore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B">
      <w:pPr>
        <w:pageBreakBefore w:val="0"/>
        <w:spacing w:line="276" w:lineRule="auto"/>
        <w:jc w:val="both"/>
        <w:rPr>
          <w:rFonts w:ascii="Arial" w:cs="Arial" w:eastAsia="Arial" w:hAnsi="Arial"/>
        </w:rPr>
      </w:pPr>
      <w:r w:rsidDel="00000000" w:rsidR="00000000" w:rsidRPr="00000000">
        <w:rPr>
          <w:rFonts w:ascii="Arial" w:cs="Arial" w:eastAsia="Arial" w:hAnsi="Arial"/>
          <w:rtl w:val="0"/>
        </w:rPr>
        <w:t xml:space="preserve">Соответственно заработная плата административного персонала напрямую зависит от маржинальной прибыли компании. При росте маржинальной прибыли она растет, при падении — уменьшается. Чем больше маржинальной прибыли тем больше </w:t>
      </w:r>
      <w:r w:rsidDel="00000000" w:rsidR="00000000" w:rsidRPr="00000000">
        <w:rPr>
          <w:rFonts w:ascii="Arial" w:cs="Arial" w:eastAsia="Arial" w:hAnsi="Arial"/>
          <w:rtl w:val="0"/>
          <w:rPrChange w:author="Наталія Бахтіна" w:id="7" w:date="2023-06-15T09:18:18Z">
            <w:rPr>
              <w:rFonts w:ascii="Arial" w:cs="Arial" w:eastAsia="Arial" w:hAnsi="Arial"/>
            </w:rPr>
          </w:rPrChange>
        </w:rPr>
        <w:t xml:space="preserve">ФОТАП</w:t>
      </w:r>
      <w:r w:rsidDel="00000000" w:rsidR="00000000" w:rsidRPr="00000000">
        <w:rPr>
          <w:rFonts w:ascii="Arial" w:cs="Arial" w:eastAsia="Arial" w:hAnsi="Arial"/>
          <w:rtl w:val="0"/>
        </w:rPr>
        <w:t xml:space="preserve"> и соответственно может быть больше заработная плата каждого сотрудника административного персонала.</w:t>
      </w:r>
    </w:p>
    <w:p w:rsidR="00000000" w:rsidDel="00000000" w:rsidP="00000000" w:rsidRDefault="00000000" w:rsidRPr="00000000" w14:paraId="0000006C">
      <w:pPr>
        <w:pageBreakBefore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D">
      <w:pPr>
        <w:pageBreakBefore w:val="0"/>
        <w:spacing w:line="276" w:lineRule="auto"/>
        <w:jc w:val="both"/>
        <w:rPr>
          <w:ins w:author="Алла Волошина" w:id="8" w:date="2024-05-08T10:16:04Z"/>
          <w:rFonts w:ascii="Arial" w:cs="Arial" w:eastAsia="Arial" w:hAnsi="Arial"/>
        </w:rPr>
      </w:pPr>
      <w:r w:rsidDel="00000000" w:rsidR="00000000" w:rsidRPr="00000000">
        <w:rPr>
          <w:rFonts w:ascii="Arial" w:cs="Arial" w:eastAsia="Arial" w:hAnsi="Arial"/>
          <w:rtl w:val="0"/>
        </w:rPr>
        <w:t xml:space="preserve">Доля заработной платы конкретного сотрудника </w:t>
      </w:r>
      <w:ins w:author="Алла Волошина" w:id="8" w:date="2024-05-08T10:16:04Z">
        <w:r w:rsidDel="00000000" w:rsidR="00000000" w:rsidRPr="00000000">
          <w:rPr>
            <w:rtl w:val="0"/>
          </w:rPr>
        </w:r>
      </w:ins>
    </w:p>
    <w:p w:rsidR="00000000" w:rsidDel="00000000" w:rsidP="00000000" w:rsidRDefault="00000000" w:rsidRPr="00000000" w14:paraId="0000006E">
      <w:pPr>
        <w:pageBreakBefore w:val="0"/>
        <w:spacing w:line="276" w:lineRule="auto"/>
        <w:jc w:val="both"/>
        <w:rPr>
          <w:ins w:author="Алла Волошина" w:id="9" w:date="2024-05-08T10:15:58Z"/>
          <w:rFonts w:ascii="Arial" w:cs="Arial" w:eastAsia="Arial" w:hAnsi="Arial"/>
        </w:rPr>
      </w:pPr>
      <w:del w:author="Алла Волошина" w:id="8" w:date="2024-05-08T10:16:04Z">
        <w:r w:rsidDel="00000000" w:rsidR="00000000" w:rsidRPr="00000000">
          <w:rPr>
            <w:rFonts w:ascii="Arial" w:cs="Arial" w:eastAsia="Arial" w:hAnsi="Arial"/>
            <w:rtl w:val="0"/>
          </w:rPr>
          <w:delText xml:space="preserve">в</w:delText>
        </w:r>
      </w:del>
      <w:r w:rsidDel="00000000" w:rsidR="00000000" w:rsidRPr="00000000">
        <w:rPr>
          <w:rFonts w:ascii="Arial" w:cs="Arial" w:eastAsia="Arial" w:hAnsi="Arial"/>
          <w:rtl w:val="0"/>
        </w:rPr>
        <w:t xml:space="preserve"> </w:t>
      </w:r>
      <w:ins w:author="Алла Волошина" w:id="9" w:date="2024-05-08T10:15:58Z">
        <w:r w:rsidDel="00000000" w:rsidR="00000000" w:rsidRPr="00000000">
          <w:rPr>
            <w:rtl w:val="0"/>
          </w:rPr>
        </w:r>
      </w:ins>
    </w:p>
    <w:p w:rsidR="00000000" w:rsidDel="00000000" w:rsidP="00000000" w:rsidRDefault="00000000" w:rsidRPr="00000000" w14:paraId="0000006F">
      <w:pPr>
        <w:pageBreakBefore w:val="0"/>
        <w:spacing w:line="276" w:lineRule="auto"/>
        <w:jc w:val="both"/>
        <w:rPr>
          <w:ins w:author="Алла Волошина" w:id="13" w:date="2024-05-08T10:19:02Z"/>
          <w:rFonts w:ascii="Arial" w:cs="Arial" w:eastAsia="Arial" w:hAnsi="Arial"/>
        </w:rPr>
      </w:pPr>
      <w:del w:author="Алла Волошина" w:id="9" w:date="2024-05-08T10:15:58Z">
        <w:r w:rsidDel="00000000" w:rsidR="00000000" w:rsidRPr="00000000">
          <w:rPr>
            <w:rFonts w:ascii="Arial" w:cs="Arial" w:eastAsia="Arial" w:hAnsi="Arial"/>
            <w:rtl w:val="0"/>
            <w:rPrChange w:author="Наталія Бахтіна" w:id="10" w:date="2023-06-15T09:18:19Z">
              <w:rPr>
                <w:rFonts w:ascii="Arial" w:cs="Arial" w:eastAsia="Arial" w:hAnsi="Arial"/>
              </w:rPr>
            </w:rPrChange>
          </w:rPr>
          <w:delText xml:space="preserve">ФОТАП</w:delText>
        </w:r>
      </w:del>
      <w:r w:rsidDel="00000000" w:rsidR="00000000" w:rsidRPr="00000000">
        <w:rPr>
          <w:rFonts w:ascii="Arial" w:cs="Arial" w:eastAsia="Arial" w:hAnsi="Arial"/>
          <w:rtl w:val="0"/>
        </w:rPr>
        <w:t xml:space="preserve"> зависит в первую очередь от</w:t>
      </w:r>
      <w:ins w:author="Алла Волошина" w:id="11" w:date="2024-05-08T10:16:12Z">
        <w:r w:rsidDel="00000000" w:rsidR="00000000" w:rsidRPr="00000000">
          <w:rPr>
            <w:rFonts w:ascii="Arial" w:cs="Arial" w:eastAsia="Arial" w:hAnsi="Arial"/>
            <w:rtl w:val="0"/>
          </w:rPr>
          <w:br w:type="textWrapping"/>
          <w:t xml:space="preserve">- коэффициента по времени затраченного сотрудником на выполнение задач;</w:t>
          <w:br w:type="textWrapping"/>
          <w:t xml:space="preserve">-</w:t>
        </w:r>
      </w:ins>
      <w:r w:rsidDel="00000000" w:rsidR="00000000" w:rsidRPr="00000000">
        <w:rPr>
          <w:rFonts w:ascii="Arial" w:cs="Arial" w:eastAsia="Arial" w:hAnsi="Arial"/>
          <w:rtl w:val="0"/>
        </w:rPr>
        <w:t xml:space="preserve"> коэффициента выполнения его квоты за неделю</w:t>
      </w:r>
      <w:ins w:author="Алла Волошина" w:id="12" w:date="2024-05-08T10:16:17Z">
        <w:r w:rsidDel="00000000" w:rsidR="00000000" w:rsidRPr="00000000">
          <w:rPr>
            <w:rFonts w:ascii="Arial" w:cs="Arial" w:eastAsia="Arial" w:hAnsi="Arial"/>
            <w:rtl w:val="0"/>
          </w:rPr>
          <w:t xml:space="preserve">;</w:t>
          <w:br w:type="textWrapping"/>
        </w:r>
      </w:ins>
      <w:del w:author="Алла Волошина" w:id="12" w:date="2024-05-08T10:16:17Z">
        <w:r w:rsidDel="00000000" w:rsidR="00000000" w:rsidRPr="00000000">
          <w:rPr>
            <w:rFonts w:ascii="Arial" w:cs="Arial" w:eastAsia="Arial" w:hAnsi="Arial"/>
            <w:rtl w:val="0"/>
          </w:rPr>
          <w:delText xml:space="preserve">. </w:delText>
        </w:r>
      </w:del>
      <w:r w:rsidDel="00000000" w:rsidR="00000000" w:rsidRPr="00000000">
        <w:rPr>
          <w:rFonts w:ascii="Arial" w:cs="Arial" w:eastAsia="Arial" w:hAnsi="Arial"/>
          <w:rtl w:val="0"/>
        </w:rPr>
        <w:t xml:space="preserve"> </w:t>
      </w:r>
      <w:ins w:author="Алла Волошина" w:id="13" w:date="2024-05-08T10:19:02Z">
        <w:r w:rsidDel="00000000" w:rsidR="00000000" w:rsidRPr="00000000">
          <w:rPr>
            <w:rtl w:val="0"/>
          </w:rPr>
        </w:r>
      </w:ins>
    </w:p>
    <w:p w:rsidR="00000000" w:rsidDel="00000000" w:rsidP="00000000" w:rsidRDefault="00000000" w:rsidRPr="00000000" w14:paraId="00000070">
      <w:pPr>
        <w:pageBreakBefore w:val="0"/>
        <w:spacing w:line="276" w:lineRule="auto"/>
        <w:jc w:val="both"/>
        <w:rPr>
          <w:ins w:author="Алла Волошина" w:id="18" w:date="2024-05-08T10:27:36Z"/>
          <w:rFonts w:ascii="Arial" w:cs="Arial" w:eastAsia="Arial" w:hAnsi="Arial"/>
        </w:rPr>
      </w:pPr>
      <w:del w:author="Алла Волошина" w:id="13" w:date="2024-05-08T10:19:02Z">
        <w:r w:rsidDel="00000000" w:rsidR="00000000" w:rsidRPr="00000000">
          <w:rPr>
            <w:rFonts w:ascii="Arial" w:cs="Arial" w:eastAsia="Arial" w:hAnsi="Arial"/>
            <w:rtl w:val="0"/>
          </w:rPr>
          <w:delText xml:space="preserve">Также</w:delText>
        </w:r>
        <w:r w:rsidDel="00000000" w:rsidR="00000000" w:rsidRPr="00000000">
          <w:rPr>
            <w:rFonts w:ascii="Arial" w:cs="Arial" w:eastAsia="Arial" w:hAnsi="Arial"/>
            <w:rtl w:val="0"/>
          </w:rPr>
          <w:delText xml:space="preserve"> заработная плата зависит от срока работы сотрудника в компании, коэффициента по обучению и дополнению папки должности и</w:delText>
        </w:r>
      </w:del>
      <w:r w:rsidDel="00000000" w:rsidR="00000000" w:rsidRPr="00000000">
        <w:rPr>
          <w:rFonts w:ascii="Arial" w:cs="Arial" w:eastAsia="Arial" w:hAnsi="Arial"/>
          <w:rtl w:val="0"/>
        </w:rPr>
        <w:t xml:space="preserve"> </w:t>
      </w:r>
      <w:ins w:author="Алла Волошина" w:id="14" w:date="2024-05-08T10:19:11Z">
        <w:r w:rsidDel="00000000" w:rsidR="00000000" w:rsidRPr="00000000">
          <w:rPr>
            <w:rFonts w:ascii="Arial" w:cs="Arial" w:eastAsia="Arial" w:hAnsi="Arial"/>
            <w:rtl w:val="0"/>
          </w:rPr>
          <w:br w:type="textWrapping"/>
          <w:t xml:space="preserve">- </w:t>
        </w:r>
      </w:ins>
      <w:r w:rsidDel="00000000" w:rsidR="00000000" w:rsidRPr="00000000">
        <w:rPr>
          <w:rFonts w:ascii="Arial" w:cs="Arial" w:eastAsia="Arial" w:hAnsi="Arial"/>
          <w:rtl w:val="0"/>
        </w:rPr>
        <w:t xml:space="preserve">коэффициента компетентности</w:t>
      </w:r>
      <w:ins w:author="Алла Волошина" w:id="15" w:date="2024-05-08T10:19:39Z">
        <w:r w:rsidDel="00000000" w:rsidR="00000000" w:rsidRPr="00000000">
          <w:rPr>
            <w:rFonts w:ascii="Arial" w:cs="Arial" w:eastAsia="Arial" w:hAnsi="Arial"/>
            <w:rtl w:val="0"/>
          </w:rPr>
          <w:t xml:space="preserve">; </w:t>
          <w:br w:type="textWrapping"/>
          <w:t xml:space="preserve">- коэффициента за выслугу лет</w:t>
        </w:r>
      </w:ins>
      <w:del w:author="Алла Волошина" w:id="15" w:date="2024-05-08T10:19:39Z">
        <w:r w:rsidDel="00000000" w:rsidR="00000000" w:rsidRPr="00000000">
          <w:rPr>
            <w:rFonts w:ascii="Arial" w:cs="Arial" w:eastAsia="Arial" w:hAnsi="Arial"/>
            <w:rtl w:val="0"/>
          </w:rPr>
          <w:delText xml:space="preserve">.</w:delText>
        </w:r>
      </w:del>
      <w:r w:rsidDel="00000000" w:rsidR="00000000" w:rsidRPr="00000000">
        <w:rPr>
          <w:rFonts w:ascii="Arial" w:cs="Arial" w:eastAsia="Arial" w:hAnsi="Arial"/>
          <w:rtl w:val="0"/>
        </w:rPr>
        <w:t xml:space="preserve"> Для расчета суммы заработной платы конкретного сотрудника необходимо умножить количество баллов, установленных для его должности на коэффициент </w:t>
      </w:r>
      <w:ins w:author="Алла Волошина" w:id="16" w:date="2024-05-08T10:26:45Z">
        <w:r w:rsidDel="00000000" w:rsidR="00000000" w:rsidRPr="00000000">
          <w:rPr>
            <w:rFonts w:ascii="Arial" w:cs="Arial" w:eastAsia="Arial" w:hAnsi="Arial"/>
            <w:rtl w:val="0"/>
          </w:rPr>
          <w:t xml:space="preserve">по времени затраченного сотрудником на выполнение задач в компании, </w:t>
        </w:r>
      </w:ins>
      <w:del w:author="Алла Волошина" w:id="17" w:date="2024-05-08T10:27:25Z">
        <w:r w:rsidDel="00000000" w:rsidR="00000000" w:rsidRPr="00000000">
          <w:rPr>
            <w:rFonts w:ascii="Arial" w:cs="Arial" w:eastAsia="Arial" w:hAnsi="Arial"/>
            <w:rtl w:val="0"/>
          </w:rPr>
          <w:delText xml:space="preserve">за выслугу лет и умножить</w:delText>
        </w:r>
      </w:del>
      <w:r w:rsidDel="00000000" w:rsidR="00000000" w:rsidRPr="00000000">
        <w:rPr>
          <w:rFonts w:ascii="Arial" w:cs="Arial" w:eastAsia="Arial" w:hAnsi="Arial"/>
          <w:rtl w:val="0"/>
        </w:rPr>
        <w:t xml:space="preserve"> на коэффициент выполнения квоты, на коэффициент </w:t>
      </w:r>
      <w:ins w:author="Алла Волошина" w:id="18" w:date="2024-05-08T10:27:36Z">
        <w:r w:rsidDel="00000000" w:rsidR="00000000" w:rsidRPr="00000000">
          <w:rPr>
            <w:rtl w:val="0"/>
          </w:rPr>
        </w:r>
      </w:ins>
    </w:p>
    <w:p w:rsidR="00000000" w:rsidDel="00000000" w:rsidP="00000000" w:rsidRDefault="00000000" w:rsidRPr="00000000" w14:paraId="00000071">
      <w:pPr>
        <w:pageBreakBefore w:val="0"/>
        <w:spacing w:line="276" w:lineRule="auto"/>
        <w:jc w:val="both"/>
        <w:rPr>
          <w:ins w:author="Алла Волошина" w:id="20" w:date="2024-05-08T10:28:53Z"/>
          <w:rFonts w:ascii="Arial" w:cs="Arial" w:eastAsia="Arial" w:hAnsi="Arial"/>
        </w:rPr>
      </w:pPr>
      <w:del w:author="Алла Волошина" w:id="18" w:date="2024-05-08T10:27:36Z">
        <w:r w:rsidDel="00000000" w:rsidR="00000000" w:rsidRPr="00000000">
          <w:rPr>
            <w:rFonts w:ascii="Arial" w:cs="Arial" w:eastAsia="Arial" w:hAnsi="Arial"/>
            <w:rtl w:val="0"/>
          </w:rPr>
          <w:delText xml:space="preserve">по обучению и дополнению папки должности и</w:delText>
        </w:r>
      </w:del>
      <w:r w:rsidDel="00000000" w:rsidR="00000000" w:rsidRPr="00000000">
        <w:rPr>
          <w:rFonts w:ascii="Arial" w:cs="Arial" w:eastAsia="Arial" w:hAnsi="Arial"/>
          <w:rtl w:val="0"/>
        </w:rPr>
        <w:t xml:space="preserve"> на коэффициент компетентности</w:t>
      </w:r>
      <w:ins w:author="Алла Волошина" w:id="19" w:date="2024-05-08T10:27:45Z">
        <w:r w:rsidDel="00000000" w:rsidR="00000000" w:rsidRPr="00000000">
          <w:rPr>
            <w:rFonts w:ascii="Arial" w:cs="Arial" w:eastAsia="Arial" w:hAnsi="Arial"/>
            <w:rtl w:val="0"/>
          </w:rPr>
          <w:t xml:space="preserve">, на коэффициент за выслугу лет.</w:t>
        </w:r>
      </w:ins>
      <w:del w:author="Алла Волошина" w:id="19" w:date="2024-05-08T10:27:45Z">
        <w:r w:rsidDel="00000000" w:rsidR="00000000" w:rsidRPr="00000000">
          <w:rPr>
            <w:rFonts w:ascii="Arial" w:cs="Arial" w:eastAsia="Arial" w:hAnsi="Arial"/>
            <w:rtl w:val="0"/>
          </w:rPr>
          <w:delText xml:space="preserve">.</w:delText>
        </w:r>
      </w:del>
      <w:r w:rsidDel="00000000" w:rsidR="00000000" w:rsidRPr="00000000">
        <w:rPr>
          <w:rFonts w:ascii="Arial" w:cs="Arial" w:eastAsia="Arial" w:hAnsi="Arial"/>
          <w:rtl w:val="0"/>
        </w:rPr>
        <w:t xml:space="preserve"> </w:t>
      </w:r>
      <w:ins w:author="Алла Волошина" w:id="20" w:date="2024-05-08T10:28:53Z">
        <w:r w:rsidDel="00000000" w:rsidR="00000000" w:rsidRPr="00000000">
          <w:rPr>
            <w:rFonts w:ascii="Arial" w:cs="Arial" w:eastAsia="Arial" w:hAnsi="Arial"/>
            <w:rtl w:val="0"/>
          </w:rPr>
          <w:t xml:space="preserve">Затем умножить на стоимость балла за </w:t>
        </w:r>
        <w:r w:rsidDel="00000000" w:rsidR="00000000" w:rsidRPr="00000000">
          <w:rPr>
            <w:rFonts w:ascii="Arial" w:cs="Arial" w:eastAsia="Arial" w:hAnsi="Arial"/>
            <w:rtl w:val="0"/>
          </w:rPr>
          <w:t xml:space="preserve">конкретный</w:t>
        </w:r>
        <w:r w:rsidDel="00000000" w:rsidR="00000000" w:rsidRPr="00000000">
          <w:rPr>
            <w:rFonts w:ascii="Arial" w:cs="Arial" w:eastAsia="Arial" w:hAnsi="Arial"/>
            <w:rtl w:val="0"/>
          </w:rPr>
          <w:t xml:space="preserve"> данный период.</w:t>
        </w:r>
      </w:ins>
    </w:p>
    <w:p w:rsidR="00000000" w:rsidDel="00000000" w:rsidP="00000000" w:rsidRDefault="00000000" w:rsidRPr="00000000" w14:paraId="00000072">
      <w:pPr>
        <w:pageBreakBefore w:val="0"/>
        <w:spacing w:line="276" w:lineRule="auto"/>
        <w:jc w:val="both"/>
        <w:rPr>
          <w:rFonts w:ascii="Arial" w:cs="Arial" w:eastAsia="Arial" w:hAnsi="Arial"/>
        </w:rPr>
      </w:pPr>
      <w:del w:author="Алла Волошина" w:id="20" w:date="2024-05-08T10:28:53Z">
        <w:r w:rsidDel="00000000" w:rsidR="00000000" w:rsidRPr="00000000">
          <w:rPr>
            <w:rFonts w:ascii="Arial" w:cs="Arial" w:eastAsia="Arial" w:hAnsi="Arial"/>
            <w:rtl w:val="0"/>
          </w:rPr>
          <w:delText xml:space="preserve">Затем, сложив скорректированные таким образом баллы каждого из сотрудников,</w:delText>
        </w:r>
      </w:del>
      <w:r w:rsidDel="00000000" w:rsidR="00000000" w:rsidRPr="00000000">
        <w:rPr>
          <w:rFonts w:ascii="Arial" w:cs="Arial" w:eastAsia="Arial" w:hAnsi="Arial"/>
          <w:rtl w:val="0"/>
        </w:rPr>
        <w:t xml:space="preserve"> </w:t>
      </w:r>
      <w:ins w:author="Алла Волошина" w:id="21" w:date="2024-05-08T10:30:00Z">
        <w:r w:rsidDel="00000000" w:rsidR="00000000" w:rsidRPr="00000000">
          <w:rPr>
            <w:rFonts w:ascii="Arial" w:cs="Arial" w:eastAsia="Arial" w:hAnsi="Arial"/>
            <w:rtl w:val="0"/>
          </w:rPr>
          <w:t xml:space="preserve">таким образом </w:t>
        </w:r>
      </w:ins>
      <w:r w:rsidDel="00000000" w:rsidR="00000000" w:rsidRPr="00000000">
        <w:rPr>
          <w:rFonts w:ascii="Arial" w:cs="Arial" w:eastAsia="Arial" w:hAnsi="Arial"/>
          <w:rtl w:val="0"/>
        </w:rPr>
        <w:t xml:space="preserve">рассчитать долю этой должности в </w:t>
      </w:r>
      <w:r w:rsidDel="00000000" w:rsidR="00000000" w:rsidRPr="00000000">
        <w:rPr>
          <w:rFonts w:ascii="Arial" w:cs="Arial" w:eastAsia="Arial" w:hAnsi="Arial"/>
          <w:rtl w:val="0"/>
          <w:rPrChange w:author="Наталія Бахтіна" w:id="22" w:date="2023-06-15T09:18:20Z">
            <w:rPr>
              <w:rFonts w:ascii="Arial" w:cs="Arial" w:eastAsia="Arial" w:hAnsi="Arial"/>
            </w:rPr>
          </w:rPrChange>
        </w:rPr>
        <w:t xml:space="preserve">ФОТАП</w:t>
      </w:r>
      <w:r w:rsidDel="00000000" w:rsidR="00000000" w:rsidRPr="00000000">
        <w:rPr>
          <w:rFonts w:ascii="Arial" w:cs="Arial" w:eastAsia="Arial" w:hAnsi="Arial"/>
          <w:rtl w:val="0"/>
        </w:rPr>
        <w:t xml:space="preserve">. </w:t>
      </w:r>
    </w:p>
    <w:p w:rsidR="00000000" w:rsidDel="00000000" w:rsidP="00000000" w:rsidRDefault="00000000" w:rsidRPr="00000000" w14:paraId="00000073">
      <w:pPr>
        <w:pageBreakBefore w:val="0"/>
        <w:numPr>
          <w:ilvl w:val="0"/>
          <w:numId w:val="6"/>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Коэффициенты выполнения квоты </w:t>
      </w:r>
      <w:r w:rsidDel="00000000" w:rsidR="00000000" w:rsidRPr="00000000">
        <w:rPr>
          <w:rFonts w:ascii="Arial" w:cs="Arial" w:eastAsia="Arial" w:hAnsi="Arial"/>
          <w:rtl w:val="0"/>
        </w:rPr>
        <w:t xml:space="preserve">устанавливается в зависимости от % выполнения квоты и указан в приложении </w:t>
      </w:r>
      <w:hyperlink w:anchor="_gwbw51ydr7sm">
        <w:r w:rsidDel="00000000" w:rsidR="00000000" w:rsidRPr="00000000">
          <w:rPr>
            <w:rFonts w:ascii="Arial" w:cs="Arial" w:eastAsia="Arial" w:hAnsi="Arial"/>
            <w:color w:val="1155cc"/>
            <w:u w:val="single"/>
            <w:rtl w:val="0"/>
          </w:rPr>
          <w:t xml:space="preserve">Таблица коэффициентов выполнения квоты по главной статистике</w:t>
        </w:r>
      </w:hyperlink>
      <w:r w:rsidDel="00000000" w:rsidR="00000000" w:rsidRPr="00000000">
        <w:rPr>
          <w:rtl w:val="0"/>
        </w:rPr>
      </w:r>
    </w:p>
    <w:p w:rsidR="00000000" w:rsidDel="00000000" w:rsidP="00000000" w:rsidRDefault="00000000" w:rsidRPr="00000000" w14:paraId="00000074">
      <w:pPr>
        <w:pageBreakBefore w:val="0"/>
        <w:numPr>
          <w:ilvl w:val="0"/>
          <w:numId w:val="6"/>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Коэффициенты зависимости от периода работы в компании приведены в приложении </w:t>
      </w:r>
      <w:hyperlink w:anchor="_trg7zuswckhd">
        <w:r w:rsidDel="00000000" w:rsidR="00000000" w:rsidRPr="00000000">
          <w:rPr>
            <w:rFonts w:ascii="Arial" w:cs="Arial" w:eastAsia="Arial" w:hAnsi="Arial"/>
            <w:color w:val="1155cc"/>
            <w:u w:val="single"/>
            <w:rtl w:val="0"/>
          </w:rPr>
          <w:t xml:space="preserve">Таблица коэффициентов за время работы в компании</w:t>
        </w:r>
      </w:hyperlink>
      <w:r w:rsidDel="00000000" w:rsidR="00000000" w:rsidRPr="00000000">
        <w:rPr>
          <w:rtl w:val="0"/>
        </w:rPr>
      </w:r>
    </w:p>
    <w:p w:rsidR="00000000" w:rsidDel="00000000" w:rsidP="00000000" w:rsidRDefault="00000000" w:rsidRPr="00000000" w14:paraId="00000075">
      <w:pPr>
        <w:pageBreakBefore w:val="0"/>
        <w:numPr>
          <w:ilvl w:val="0"/>
          <w:numId w:val="6"/>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Коэффициенты по обучению и дополнению папки должности расписаны в </w:t>
      </w:r>
      <w:hyperlink r:id="rId8">
        <w:r w:rsidDel="00000000" w:rsidR="00000000" w:rsidRPr="00000000">
          <w:rPr>
            <w:color w:val="0000ee"/>
            <w:u w:val="single"/>
            <w:shd w:fill="auto" w:val="clear"/>
            <w:rtl w:val="0"/>
          </w:rPr>
          <w:t xml:space="preserve">2021-08-16 ИП про дополнение папки должности и обучению в компании</w:t>
        </w:r>
      </w:hyperlink>
      <w:r w:rsidDel="00000000" w:rsidR="00000000" w:rsidRPr="00000000">
        <w:rPr>
          <w:rtl w:val="0"/>
        </w:rPr>
      </w:r>
    </w:p>
    <w:p w:rsidR="00000000" w:rsidDel="00000000" w:rsidP="00000000" w:rsidRDefault="00000000" w:rsidRPr="00000000" w14:paraId="00000076">
      <w:pPr>
        <w:pageBreakBefore w:val="0"/>
        <w:numPr>
          <w:ilvl w:val="0"/>
          <w:numId w:val="6"/>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Что такое коэффициент компетентности и как он считается описано в правилах </w:t>
      </w:r>
      <w:hyperlink r:id="rId9">
        <w:r w:rsidDel="00000000" w:rsidR="00000000" w:rsidRPr="00000000">
          <w:rPr>
            <w:color w:val="0000ee"/>
            <w:u w:val="single"/>
            <w:shd w:fill="auto" w:val="clear"/>
            <w:rtl w:val="0"/>
          </w:rPr>
          <w:t xml:space="preserve">2021-08-09 ИП Шкала компетентности сотрудников</w:t>
        </w:r>
      </w:hyperlink>
      <w:r w:rsidDel="00000000" w:rsidR="00000000" w:rsidRPr="00000000">
        <w:rPr>
          <w:rtl w:val="0"/>
        </w:rPr>
      </w:r>
    </w:p>
    <w:p w:rsidR="00000000" w:rsidDel="00000000" w:rsidP="00000000" w:rsidRDefault="00000000" w:rsidRPr="00000000" w14:paraId="00000077">
      <w:pPr>
        <w:pageBreakBefore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8">
      <w:pPr>
        <w:pageBreakBefore w:val="0"/>
        <w:spacing w:line="276" w:lineRule="auto"/>
        <w:jc w:val="both"/>
        <w:rPr>
          <w:rFonts w:ascii="Arial" w:cs="Arial" w:eastAsia="Arial" w:hAnsi="Arial"/>
        </w:rPr>
      </w:pPr>
      <w:r w:rsidDel="00000000" w:rsidR="00000000" w:rsidRPr="00000000">
        <w:rPr>
          <w:rFonts w:ascii="Arial" w:cs="Arial" w:eastAsia="Arial" w:hAnsi="Arial"/>
          <w:rtl w:val="0"/>
        </w:rPr>
        <w:t xml:space="preserve">Пример расчета:</w:t>
      </w:r>
    </w:p>
    <w:p w:rsidR="00000000" w:rsidDel="00000000" w:rsidP="00000000" w:rsidRDefault="00000000" w:rsidRPr="00000000" w14:paraId="00000079">
      <w:pPr>
        <w:pageBreakBefore w:val="0"/>
        <w:spacing w:line="276" w:lineRule="auto"/>
        <w:jc w:val="both"/>
        <w:rPr>
          <w:rFonts w:ascii="Arial" w:cs="Arial" w:eastAsia="Arial" w:hAnsi="Arial"/>
        </w:rPr>
      </w:pPr>
      <w:r w:rsidDel="00000000" w:rsidR="00000000" w:rsidRPr="00000000">
        <w:rPr>
          <w:rFonts w:ascii="Arial" w:cs="Arial" w:eastAsia="Arial" w:hAnsi="Arial"/>
          <w:rtl w:val="0"/>
        </w:rPr>
        <w:t xml:space="preserve">К</w:t>
      </w:r>
      <w:r w:rsidDel="00000000" w:rsidR="00000000" w:rsidRPr="00000000">
        <w:rPr>
          <w:rFonts w:ascii="Arial" w:cs="Arial" w:eastAsia="Arial" w:hAnsi="Arial"/>
          <w:rtl w:val="0"/>
        </w:rPr>
        <w:t xml:space="preserve">оличество баллов должности составляет 750 баллов, Сотрудник работает более двух лет и коэффициент за выслугу лет равен 1,2, коэффициент выполнения недельной квоты — 1,2: коэффициент по обучению и дополнению папки должности - 1,1: коэффициент компетентности 1. Компания получила 260 000 маржинальной прибыли за неделю. Для начала считаем скорректированные баллы сотрудника за неделю. Они составляют </w:t>
      </w:r>
      <w:commentRangeStart w:id="0"/>
      <w:commentRangeStart w:id="1"/>
      <w:r w:rsidDel="00000000" w:rsidR="00000000" w:rsidRPr="00000000">
        <w:rPr>
          <w:rFonts w:ascii="Arial" w:cs="Arial" w:eastAsia="Arial" w:hAnsi="Arial"/>
          <w:rtl w:val="0"/>
        </w:rPr>
        <w:t xml:space="preserve">750</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rtl w:val="0"/>
        </w:rPr>
        <w:t xml:space="preserve">*1,2*1,2*1,1*1=1188 баллов. Общая сумма скорректированных баллов всех должностей административных сотрудников за неделю, к примеру, составила 34 775 баллов, размер ФОТАП составил 69 550 гривен. Для расчета стоимости одного балла мы должны</w:t>
      </w:r>
      <w:ins w:author="Александр Шведов" w:id="23" w:date="2023-06-08T07:21:33Z">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ФОТАП</w:t>
        </w:r>
      </w:ins>
      <w:r w:rsidDel="00000000" w:rsidR="00000000" w:rsidRPr="00000000">
        <w:rPr>
          <w:rFonts w:ascii="Arial" w:cs="Arial" w:eastAsia="Arial" w:hAnsi="Arial"/>
          <w:rtl w:val="0"/>
        </w:rPr>
        <w:t xml:space="preserve"> </w:t>
      </w:r>
      <w:ins w:author="Александр Шведов" w:id="24" w:date="2023-06-08T07:22:04Z">
        <w:r w:rsidDel="00000000" w:rsidR="00000000" w:rsidRPr="00000000">
          <w:rPr>
            <w:rFonts w:ascii="Arial" w:cs="Arial" w:eastAsia="Arial" w:hAnsi="Arial"/>
            <w:rtl w:val="0"/>
          </w:rPr>
          <w:t xml:space="preserve">разделить на </w:t>
        </w:r>
      </w:ins>
      <w:r w:rsidDel="00000000" w:rsidR="00000000" w:rsidRPr="00000000">
        <w:rPr>
          <w:rFonts w:ascii="Arial" w:cs="Arial" w:eastAsia="Arial" w:hAnsi="Arial"/>
          <w:rtl w:val="0"/>
        </w:rPr>
        <w:t xml:space="preserve">общее кол-во баллов </w:t>
      </w:r>
      <w:del w:author="Александр Шведов" w:id="25" w:date="2023-06-08T07:22:00Z">
        <w:r w:rsidDel="00000000" w:rsidR="00000000" w:rsidRPr="00000000">
          <w:rPr>
            <w:rFonts w:ascii="Arial" w:cs="Arial" w:eastAsia="Arial" w:hAnsi="Arial"/>
            <w:rtl w:val="0"/>
          </w:rPr>
          <w:delText xml:space="preserve">разделить на </w:delText>
        </w:r>
      </w:del>
      <w:del w:author="Александр Шведов" w:id="26" w:date="2023-06-08T07:22:13Z">
        <w:r w:rsidDel="00000000" w:rsidR="00000000" w:rsidRPr="00000000">
          <w:rPr>
            <w:rFonts w:ascii="Arial" w:cs="Arial" w:eastAsia="Arial" w:hAnsi="Arial"/>
            <w:rtl w:val="0"/>
          </w:rPr>
          <w:delText xml:space="preserve">ФОТАП</w:delText>
        </w:r>
      </w:del>
      <w:r w:rsidDel="00000000" w:rsidR="00000000" w:rsidRPr="00000000">
        <w:rPr>
          <w:rFonts w:ascii="Arial" w:cs="Arial" w:eastAsia="Arial" w:hAnsi="Arial"/>
          <w:rtl w:val="0"/>
        </w:rPr>
        <w:t xml:space="preserve">. Делим 69 550/34 775 и получаем стоимость 1 балла = 2 грн. Размер ПФОТ этого сотрудника составляет 1188 * 2 = 2376 гривен.</w:t>
      </w:r>
      <w:r w:rsidDel="00000000" w:rsidR="00000000" w:rsidRPr="00000000">
        <w:rPr>
          <w:rtl w:val="0"/>
        </w:rPr>
      </w:r>
    </w:p>
    <w:p w:rsidR="00000000" w:rsidDel="00000000" w:rsidP="00000000" w:rsidRDefault="00000000" w:rsidRPr="00000000" w14:paraId="0000007A">
      <w:pPr>
        <w:pageBreakBefore w:val="0"/>
        <w:spacing w:line="276" w:lineRule="auto"/>
        <w:jc w:val="both"/>
        <w:rPr>
          <w:rFonts w:ascii="Arial" w:cs="Arial" w:eastAsia="Arial" w:hAnsi="Arial"/>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60"/>
        <w:gridCol w:w="960"/>
        <w:gridCol w:w="960"/>
        <w:gridCol w:w="1050"/>
        <w:gridCol w:w="870"/>
        <w:gridCol w:w="960"/>
        <w:gridCol w:w="960"/>
        <w:gridCol w:w="960"/>
        <w:gridCol w:w="960"/>
        <w:tblGridChange w:id="0">
          <w:tblGrid>
            <w:gridCol w:w="960"/>
            <w:gridCol w:w="960"/>
            <w:gridCol w:w="960"/>
            <w:gridCol w:w="960"/>
            <w:gridCol w:w="1050"/>
            <w:gridCol w:w="870"/>
            <w:gridCol w:w="960"/>
            <w:gridCol w:w="960"/>
            <w:gridCol w:w="960"/>
            <w:gridCol w:w="9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Коэффициенты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Пост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Кол-во баллов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за выслугу лет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выполнения квоты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по обуч-ию и доп-ию папки долж-и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компетентности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Итого баллов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ФОТАП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Стоимость 1 балла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Итого зп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Менеджер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69550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2376</w:t>
            </w:r>
          </w:p>
        </w:tc>
      </w:tr>
    </w:tbl>
    <w:p w:rsidR="00000000" w:rsidDel="00000000" w:rsidP="00000000" w:rsidRDefault="00000000" w:rsidRPr="00000000" w14:paraId="00000099">
      <w:pPr>
        <w:pageBreakBefore w:val="0"/>
        <w:spacing w:line="276" w:lineRule="auto"/>
        <w:jc w:val="both"/>
        <w:rPr>
          <w:rFonts w:ascii="Arial" w:cs="Arial" w:eastAsia="Arial" w:hAnsi="Arial"/>
        </w:rPr>
      </w:pPr>
      <w:r w:rsidDel="00000000" w:rsidR="00000000" w:rsidRPr="00000000">
        <w:rPr>
          <w:rFonts w:ascii="Arial" w:cs="Arial" w:eastAsia="Arial" w:hAnsi="Arial"/>
          <w:rtl w:val="0"/>
        </w:rPr>
        <w:t xml:space="preserve">Итого сумма баллов по всем постам                           34775</w:t>
      </w:r>
    </w:p>
    <w:p w:rsidR="00000000" w:rsidDel="00000000" w:rsidP="00000000" w:rsidRDefault="00000000" w:rsidRPr="00000000" w14:paraId="0000009A">
      <w:pPr>
        <w:pageBreakBefore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B">
      <w:pPr>
        <w:pStyle w:val="Heading4"/>
        <w:spacing w:line="276" w:lineRule="auto"/>
        <w:jc w:val="both"/>
        <w:rPr/>
      </w:pPr>
      <w:bookmarkStart w:colFirst="0" w:colLast="0" w:name="_gbedew5uveyc" w:id="11"/>
      <w:bookmarkEnd w:id="11"/>
      <w:r w:rsidDel="00000000" w:rsidR="00000000" w:rsidRPr="00000000">
        <w:rPr>
          <w:rtl w:val="0"/>
        </w:rPr>
        <w:t xml:space="preserve">Совмещение должностей</w:t>
      </w:r>
    </w:p>
    <w:p w:rsidR="00000000" w:rsidDel="00000000" w:rsidP="00000000" w:rsidRDefault="00000000" w:rsidRPr="00000000" w14:paraId="0000009C">
      <w:pPr>
        <w:pageBreakBefore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D">
      <w:pPr>
        <w:pageBreakBefore w:val="0"/>
        <w:tabs>
          <w:tab w:val="left" w:leader="none" w:pos="414"/>
        </w:tabs>
        <w:spacing w:line="276" w:lineRule="auto"/>
        <w:jc w:val="both"/>
        <w:rPr>
          <w:rFonts w:ascii="Arial" w:cs="Arial" w:eastAsia="Arial" w:hAnsi="Arial"/>
        </w:rPr>
      </w:pPr>
      <w:r w:rsidDel="00000000" w:rsidR="00000000" w:rsidRPr="00000000">
        <w:rPr>
          <w:rFonts w:ascii="Arial" w:cs="Arial" w:eastAsia="Arial" w:hAnsi="Arial"/>
          <w:rtl w:val="0"/>
        </w:rPr>
        <w:t xml:space="preserve">Бывают ситуации, когда сотрудник выполняет обязанности двух или более разных должностей. В этом случае у него есть отдельные квоты по главным статистикам этих должностей и есть установленное время, которое он тратит в неделю на выполнение обязанностей этих должностей. Для расчета его заработной платы необходимо вычислить, какое количество времени он тратит на выполнение обязанностей по каждой должности, и умножить на коэффициент выполнения квоты этой должности.</w:t>
      </w:r>
    </w:p>
    <w:p w:rsidR="00000000" w:rsidDel="00000000" w:rsidP="00000000" w:rsidRDefault="00000000" w:rsidRPr="00000000" w14:paraId="0000009E">
      <w:pPr>
        <w:pageBreakBefore w:val="0"/>
        <w:tabs>
          <w:tab w:val="left" w:leader="none" w:pos="414"/>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F">
      <w:pPr>
        <w:pageBreakBefore w:val="0"/>
        <w:tabs>
          <w:tab w:val="left" w:leader="none" w:pos="414"/>
        </w:tabs>
        <w:spacing w:line="276" w:lineRule="auto"/>
        <w:jc w:val="both"/>
        <w:rPr>
          <w:rFonts w:ascii="Arial" w:cs="Arial" w:eastAsia="Arial" w:hAnsi="Arial"/>
        </w:rPr>
      </w:pPr>
      <w:r w:rsidDel="00000000" w:rsidR="00000000" w:rsidRPr="00000000">
        <w:rPr>
          <w:rFonts w:ascii="Arial" w:cs="Arial" w:eastAsia="Arial" w:hAnsi="Arial"/>
          <w:rtl w:val="0"/>
        </w:rPr>
        <w:t xml:space="preserve">Например, сотрудник является одновременно начальником 4-го отдела и администратором одной из секций 16-го отдела. Для должности начальника 4-го отдела  установлено 750 баллов, а для должности администратора секции — 550 баллов. Он тратит на выполнение работы начальника 4-го отдела 70% своего рабочего времени, а на выполнение обязанностей администратора секции 16-го — 30% рабочего времени. Коэффициент выполнения квоты по главной статистике 4-го отдела — 1,1, коэффициент выполнения квоты по главной статистике администратора секции  — 0,9. Таким образом в результате по его должности начальника 4-го отдела у него 750 х 70% х 1,1 =  577,5 баллов. По должности администратора секции 550 х 30% х 0,9 = 148,5 баллов. Всего за неделю у него 726 баллов. </w:t>
      </w:r>
    </w:p>
    <w:p w:rsidR="00000000" w:rsidDel="00000000" w:rsidP="00000000" w:rsidRDefault="00000000" w:rsidRPr="00000000" w14:paraId="000000A0">
      <w:pPr>
        <w:pageBreakBefore w:val="0"/>
        <w:tabs>
          <w:tab w:val="left" w:leader="none" w:pos="414"/>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1">
      <w:pPr>
        <w:pageBreakBefore w:val="0"/>
        <w:tabs>
          <w:tab w:val="left" w:leader="none" w:pos="414"/>
        </w:tabs>
        <w:spacing w:line="276" w:lineRule="auto"/>
        <w:jc w:val="both"/>
        <w:rPr>
          <w:rFonts w:ascii="Arial" w:cs="Arial" w:eastAsia="Arial" w:hAnsi="Arial"/>
        </w:rPr>
      </w:pPr>
      <w:r w:rsidDel="00000000" w:rsidR="00000000" w:rsidRPr="00000000">
        <w:rPr>
          <w:rFonts w:ascii="Arial" w:cs="Arial" w:eastAsia="Arial" w:hAnsi="Arial"/>
          <w:rtl w:val="0"/>
        </w:rPr>
        <w:t xml:space="preserve">Возможны ситуации, когда сотрудник выполняет обязанности нескольких должностей в одном подразделении и является руководителем этого подразделения. В этом случае расчет заработной платы производится по высшей занимаемой им должности. </w:t>
      </w:r>
    </w:p>
    <w:p w:rsidR="00000000" w:rsidDel="00000000" w:rsidP="00000000" w:rsidRDefault="00000000" w:rsidRPr="00000000" w14:paraId="000000A2">
      <w:pPr>
        <w:pageBreakBefore w:val="0"/>
        <w:tabs>
          <w:tab w:val="left" w:leader="none" w:pos="414"/>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3">
      <w:pPr>
        <w:pageBreakBefore w:val="0"/>
        <w:spacing w:line="276" w:lineRule="auto"/>
        <w:jc w:val="both"/>
        <w:rPr>
          <w:rFonts w:ascii="Arial" w:cs="Arial" w:eastAsia="Arial" w:hAnsi="Arial"/>
        </w:rPr>
      </w:pPr>
      <w:r w:rsidDel="00000000" w:rsidR="00000000" w:rsidRPr="00000000">
        <w:rPr>
          <w:rFonts w:ascii="Arial" w:cs="Arial" w:eastAsia="Arial" w:hAnsi="Arial"/>
          <w:rtl w:val="0"/>
        </w:rPr>
        <w:t xml:space="preserve">Не допускается совмещение административных должностей и должностей со сдельной заработной платой. </w:t>
      </w:r>
    </w:p>
    <w:p w:rsidR="00000000" w:rsidDel="00000000" w:rsidP="00000000" w:rsidRDefault="00000000" w:rsidRPr="00000000" w14:paraId="000000A4">
      <w:pPr>
        <w:pStyle w:val="Heading4"/>
        <w:tabs>
          <w:tab w:val="left" w:leader="none" w:pos="414"/>
        </w:tabs>
        <w:spacing w:line="276" w:lineRule="auto"/>
        <w:jc w:val="both"/>
        <w:rPr/>
      </w:pPr>
      <w:bookmarkStart w:colFirst="0" w:colLast="0" w:name="_rvuqtztwgih2" w:id="12"/>
      <w:bookmarkEnd w:id="12"/>
      <w:r w:rsidDel="00000000" w:rsidR="00000000" w:rsidRPr="00000000">
        <w:rPr>
          <w:rtl w:val="0"/>
        </w:rPr>
        <w:t xml:space="preserve">Баллы по проверочном списку</w:t>
      </w:r>
    </w:p>
    <w:p w:rsidR="00000000" w:rsidDel="00000000" w:rsidP="00000000" w:rsidRDefault="00000000" w:rsidRPr="00000000" w14:paraId="000000A5">
      <w:pPr>
        <w:pageBreakBefore w:val="0"/>
        <w:tabs>
          <w:tab w:val="left" w:leader="none" w:pos="414"/>
        </w:tabs>
        <w:spacing w:line="276" w:lineRule="auto"/>
        <w:jc w:val="both"/>
        <w:rPr>
          <w:rFonts w:ascii="Arial" w:cs="Arial" w:eastAsia="Arial" w:hAnsi="Arial"/>
        </w:rPr>
      </w:pPr>
      <w:r w:rsidDel="00000000" w:rsidR="00000000" w:rsidRPr="00000000">
        <w:rPr>
          <w:rFonts w:ascii="Arial" w:cs="Arial" w:eastAsia="Arial" w:hAnsi="Arial"/>
          <w:rtl w:val="0"/>
        </w:rPr>
        <w:t xml:space="preserve">Сотрудники, которые работают по проверочному списку и получают максимум баллов по проверочному списку не всегда могут получить повышающий коэффициент. Так как </w:t>
      </w:r>
      <w:r w:rsidDel="00000000" w:rsidR="00000000" w:rsidRPr="00000000">
        <w:rPr>
          <w:rFonts w:ascii="Arial" w:cs="Arial" w:eastAsia="Arial" w:hAnsi="Arial"/>
          <w:rtl w:val="0"/>
        </w:rPr>
        <w:t xml:space="preserve">непонятно</w:t>
      </w:r>
      <w:r w:rsidDel="00000000" w:rsidR="00000000" w:rsidRPr="00000000">
        <w:rPr>
          <w:rFonts w:ascii="Arial" w:cs="Arial" w:eastAsia="Arial" w:hAnsi="Arial"/>
          <w:rtl w:val="0"/>
        </w:rPr>
        <w:t xml:space="preserve"> когда именно стоит применять повышающий коэффициент. Но если посудить логически, то когда сотрудник достигает максимума к проверочному списку он работает максимально отлично.Так как проверочный список описывает </w:t>
      </w:r>
      <w:r w:rsidDel="00000000" w:rsidR="00000000" w:rsidRPr="00000000">
        <w:rPr>
          <w:rFonts w:ascii="Arial" w:cs="Arial" w:eastAsia="Arial" w:hAnsi="Arial"/>
          <w:rtl w:val="0"/>
        </w:rPr>
        <w:t xml:space="preserve">идеальную</w:t>
      </w:r>
      <w:r w:rsidDel="00000000" w:rsidR="00000000" w:rsidRPr="00000000">
        <w:rPr>
          <w:rFonts w:ascii="Arial" w:cs="Arial" w:eastAsia="Arial" w:hAnsi="Arial"/>
          <w:rtl w:val="0"/>
        </w:rPr>
        <w:t xml:space="preserve"> картину на данном посту. Достижение максимума по проверочному списку на протяжении 2 недель подряд означает что сотрудник выполняет свою работу максимально качественно. Это соответствует повышающему коэффициенту. А достижения максимума по проверочному списку более 4 недель подряд означает что он достиг могущества своей области и должен быть применён максимальный коэффициент. </w:t>
      </w:r>
    </w:p>
    <w:p w:rsidR="00000000" w:rsidDel="00000000" w:rsidP="00000000" w:rsidRDefault="00000000" w:rsidRPr="00000000" w14:paraId="000000A6">
      <w:pPr>
        <w:pageBreakBefore w:val="0"/>
        <w:tabs>
          <w:tab w:val="left" w:leader="none" w:pos="414"/>
        </w:tabs>
        <w:spacing w:line="276" w:lineRule="auto"/>
        <w:jc w:val="both"/>
        <w:rPr>
          <w:rFonts w:ascii="Arial" w:cs="Arial" w:eastAsia="Arial" w:hAnsi="Arial"/>
        </w:rPr>
      </w:pPr>
      <w:r w:rsidDel="00000000" w:rsidR="00000000" w:rsidRPr="00000000">
        <w:rPr>
          <w:rFonts w:ascii="Arial" w:cs="Arial" w:eastAsia="Arial" w:hAnsi="Arial"/>
          <w:rtl w:val="0"/>
        </w:rPr>
        <w:t xml:space="preserve">Поэтому для сотрудников которые работают по проверочному списку устанавливаются следующие правила:</w:t>
      </w:r>
    </w:p>
    <w:p w:rsidR="00000000" w:rsidDel="00000000" w:rsidP="00000000" w:rsidRDefault="00000000" w:rsidRPr="00000000" w14:paraId="000000A7">
      <w:pPr>
        <w:pageBreakBefore w:val="0"/>
        <w:numPr>
          <w:ilvl w:val="0"/>
          <w:numId w:val="4"/>
        </w:numPr>
        <w:tabs>
          <w:tab w:val="left" w:leader="none" w:pos="414"/>
        </w:tabs>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После того как сотрудник достиг максимума по проверочному списку за одну неделю он получает коэффициент единицу.</w:t>
      </w:r>
      <w:r w:rsidDel="00000000" w:rsidR="00000000" w:rsidRPr="00000000">
        <w:rPr>
          <w:rFonts w:ascii="Arial" w:cs="Arial" w:eastAsia="Arial" w:hAnsi="Arial"/>
          <w:rtl w:val="0"/>
        </w:rPr>
        <w:t xml:space="preserve"> </w:t>
      </w:r>
    </w:p>
    <w:p w:rsidR="00000000" w:rsidDel="00000000" w:rsidP="00000000" w:rsidRDefault="00000000" w:rsidRPr="00000000" w14:paraId="000000A8">
      <w:pPr>
        <w:pageBreakBefore w:val="0"/>
        <w:numPr>
          <w:ilvl w:val="0"/>
          <w:numId w:val="4"/>
        </w:numPr>
        <w:tabs>
          <w:tab w:val="left" w:leader="none" w:pos="414"/>
        </w:tabs>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После того как он вторую неделю подряд достиг максимума по проверочному списку он получает коэффициент 1,1 первый повышающий коэффициент согласно приложения</w:t>
      </w:r>
      <w:hyperlink w:anchor="_gwbw51ydr7sm">
        <w:r w:rsidDel="00000000" w:rsidR="00000000" w:rsidRPr="00000000">
          <w:rPr>
            <w:rFonts w:ascii="Arial" w:cs="Arial" w:eastAsia="Arial" w:hAnsi="Arial"/>
            <w:color w:val="1155cc"/>
            <w:u w:val="single"/>
            <w:rtl w:val="0"/>
          </w:rPr>
          <w:t xml:space="preserve"> б.</w:t>
        </w:r>
      </w:hyperlink>
      <w:hyperlink w:anchor="_gwbw51ydr7sm">
        <w:r w:rsidDel="00000000" w:rsidR="00000000" w:rsidRPr="00000000">
          <w:rPr>
            <w:rFonts w:ascii="Arial" w:cs="Arial" w:eastAsia="Arial" w:hAnsi="Arial"/>
            <w:color w:val="1155cc"/>
            <w:u w:val="single"/>
            <w:rtl w:val="0"/>
          </w:rPr>
          <w:t xml:space="preserve"> Таблица коэффициентов выполнения квоты по главной статистике</w:t>
        </w:r>
      </w:hyperlink>
      <w:r w:rsidDel="00000000" w:rsidR="00000000" w:rsidRPr="00000000">
        <w:rPr>
          <w:rtl w:val="0"/>
        </w:rPr>
      </w:r>
    </w:p>
    <w:p w:rsidR="00000000" w:rsidDel="00000000" w:rsidP="00000000" w:rsidRDefault="00000000" w:rsidRPr="00000000" w14:paraId="000000A9">
      <w:pPr>
        <w:pageBreakBefore w:val="0"/>
        <w:numPr>
          <w:ilvl w:val="0"/>
          <w:numId w:val="4"/>
        </w:numPr>
        <w:tabs>
          <w:tab w:val="left" w:leader="none" w:pos="414"/>
        </w:tabs>
        <w:spacing w:line="276" w:lineRule="auto"/>
        <w:ind w:left="720" w:hanging="360"/>
        <w:jc w:val="both"/>
        <w:rPr>
          <w:del w:author="Анна Логвиненко" w:id="27" w:date="2023-07-09T17:32:45Z"/>
          <w:rFonts w:ascii="Arial" w:cs="Arial" w:eastAsia="Arial" w:hAnsi="Arial"/>
          <w:u w:val="none"/>
        </w:rPr>
      </w:pPr>
      <w:del w:author="Анна Логвиненко" w:id="27" w:date="2023-07-09T17:32:45Z">
        <w:commentRangeStart w:id="2"/>
        <w:commentRangeStart w:id="3"/>
        <w:commentRangeStart w:id="4"/>
        <w:r w:rsidDel="00000000" w:rsidR="00000000" w:rsidRPr="00000000">
          <w:rPr>
            <w:rFonts w:ascii="Arial" w:cs="Arial" w:eastAsia="Arial" w:hAnsi="Arial"/>
            <w:rtl w:val="0"/>
          </w:rPr>
          <w:delText xml:space="preserve">После того как он третью и четвертую неделю подряд достиг максимума по проверочному списку он получает следующий повышающий коэффициент 1,2 </w:delText>
        </w:r>
      </w:del>
    </w:p>
    <w:p w:rsidR="00000000" w:rsidDel="00000000" w:rsidP="00000000" w:rsidRDefault="00000000" w:rsidRPr="00000000" w14:paraId="000000AA">
      <w:pPr>
        <w:pageBreakBefore w:val="0"/>
        <w:numPr>
          <w:ilvl w:val="0"/>
          <w:numId w:val="4"/>
        </w:numPr>
        <w:tabs>
          <w:tab w:val="left" w:leader="none" w:pos="414"/>
        </w:tabs>
        <w:spacing w:line="276" w:lineRule="auto"/>
        <w:ind w:left="720" w:hanging="360"/>
        <w:jc w:val="both"/>
        <w:rPr>
          <w:del w:author="Анна Логвиненко" w:id="27" w:date="2023-07-09T17:32:45Z"/>
          <w:rFonts w:ascii="Arial" w:cs="Arial" w:eastAsia="Arial" w:hAnsi="Arial"/>
          <w:u w:val="none"/>
        </w:rPr>
      </w:pPr>
      <w:del w:author="Анна Логвиненко" w:id="27" w:date="2023-07-09T17:32:45Z">
        <w:r w:rsidDel="00000000" w:rsidR="00000000" w:rsidRPr="00000000">
          <w:rPr>
            <w:rFonts w:ascii="Arial" w:cs="Arial" w:eastAsia="Arial" w:hAnsi="Arial"/>
            <w:rtl w:val="0"/>
          </w:rPr>
          <w:delText xml:space="preserve">Если сотрудник достигает максимума проверочному списку более 4 недели подряд он получает максимальный повышающий </w:delText>
        </w:r>
        <w:r w:rsidDel="00000000" w:rsidR="00000000" w:rsidRPr="00000000">
          <w:rPr>
            <w:rFonts w:ascii="Arial" w:cs="Arial" w:eastAsia="Arial" w:hAnsi="Arial"/>
            <w:rtl w:val="0"/>
          </w:rPr>
          <w:delText xml:space="preserve">коэффициент</w:delText>
        </w:r>
        <w:r w:rsidDel="00000000" w:rsidR="00000000" w:rsidRPr="00000000">
          <w:rPr>
            <w:rFonts w:ascii="Arial" w:cs="Arial" w:eastAsia="Arial" w:hAnsi="Arial"/>
            <w:rtl w:val="0"/>
          </w:rPr>
          <w:delText xml:space="preserve"> 1,4.</w:delText>
        </w:r>
        <w:r w:rsidDel="00000000" w:rsidR="00000000" w:rsidRPr="00000000">
          <w:rPr>
            <w:rFonts w:ascii="Arial" w:cs="Arial" w:eastAsia="Arial" w:hAnsi="Arial"/>
            <w:rtl w:val="0"/>
          </w:rPr>
          <w:delText xml:space="preserve"> Этот коэффициент сотрудник получает пока достигает максимума по проверочному списку</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del>
    </w:p>
    <w:p w:rsidR="00000000" w:rsidDel="00000000" w:rsidP="00000000" w:rsidRDefault="00000000" w:rsidRPr="00000000" w14:paraId="000000AB">
      <w:pPr>
        <w:pageBreakBefore w:val="0"/>
        <w:numPr>
          <w:ilvl w:val="0"/>
          <w:numId w:val="4"/>
        </w:numPr>
        <w:tabs>
          <w:tab w:val="left" w:leader="none" w:pos="414"/>
        </w:tabs>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Если сотрудник не достигает максимума по проверочному списку, то он получает понижающий коэффициент. Не достижение максимума в процентах соответствует степени понижающего коэффициента согласно приложения</w:t>
      </w:r>
      <w:hyperlink w:anchor="_trg7zuswckhd">
        <w:r w:rsidDel="00000000" w:rsidR="00000000" w:rsidRPr="00000000">
          <w:rPr>
            <w:rFonts w:ascii="Arial" w:cs="Arial" w:eastAsia="Arial" w:hAnsi="Arial"/>
            <w:color w:val="1155cc"/>
            <w:u w:val="single"/>
            <w:rtl w:val="0"/>
          </w:rPr>
          <w:t xml:space="preserve"> б. Таблица коэффициентов выполнения квоты по главной статистике.</w:t>
        </w:r>
      </w:hyperlink>
      <w:r w:rsidDel="00000000" w:rsidR="00000000" w:rsidRPr="00000000">
        <w:rPr>
          <w:rtl w:val="0"/>
        </w:rPr>
      </w:r>
    </w:p>
    <w:p w:rsidR="00000000" w:rsidDel="00000000" w:rsidP="00000000" w:rsidRDefault="00000000" w:rsidRPr="00000000" w14:paraId="000000AC">
      <w:pPr>
        <w:pageBreakBefore w:val="0"/>
        <w:tabs>
          <w:tab w:val="left" w:leader="none" w:pos="414"/>
        </w:tabs>
        <w:spacing w:line="276" w:lineRule="auto"/>
        <w:jc w:val="both"/>
        <w:rPr>
          <w:rFonts w:ascii="Arial" w:cs="Arial" w:eastAsia="Arial" w:hAnsi="Arial"/>
        </w:rPr>
      </w:pPr>
      <w:r w:rsidDel="00000000" w:rsidR="00000000" w:rsidRPr="00000000">
        <w:rPr>
          <w:rFonts w:ascii="Arial" w:cs="Arial" w:eastAsia="Arial" w:hAnsi="Arial"/>
          <w:rtl w:val="0"/>
        </w:rPr>
        <w:t xml:space="preserve">Например, первую неделю сотрудник достиг максимума по проверочному списку и у него коэффициент единица; на второй неделе он достиг максимума у него коэффициент 1.1; на третьей неделе он выполнил 72% баллов по проверочному и списку у него коэффициент 0,8. На четвертой неделе он опять достиг максимума по проверочному списку и у него коэффициент единица. </w:t>
      </w:r>
    </w:p>
    <w:p w:rsidR="00000000" w:rsidDel="00000000" w:rsidP="00000000" w:rsidRDefault="00000000" w:rsidRPr="00000000" w14:paraId="000000AD">
      <w:pPr>
        <w:pStyle w:val="Heading1"/>
        <w:numPr>
          <w:ilvl w:val="0"/>
          <w:numId w:val="1"/>
        </w:numPr>
        <w:spacing w:line="276" w:lineRule="auto"/>
        <w:ind w:left="720" w:hanging="360"/>
        <w:jc w:val="both"/>
        <w:rPr>
          <w:b w:val="0"/>
        </w:rPr>
      </w:pPr>
      <w:bookmarkStart w:colFirst="0" w:colLast="0" w:name="_wk2bx08nzh1g" w:id="13"/>
      <w:bookmarkEnd w:id="13"/>
      <w:r w:rsidDel="00000000" w:rsidR="00000000" w:rsidRPr="00000000">
        <w:rPr>
          <w:b w:val="0"/>
          <w:sz w:val="28"/>
          <w:szCs w:val="28"/>
          <w:rtl w:val="0"/>
        </w:rPr>
        <w:t xml:space="preserve">ВЫПЛАТА ЗАРАБОТНОЙ ПЛАТЫ АДМИНИСТРАТИВНОМУ ПЕРСОНАЛУ</w:t>
      </w:r>
      <w:r w:rsidDel="00000000" w:rsidR="00000000" w:rsidRPr="00000000">
        <w:rPr>
          <w:rtl w:val="0"/>
        </w:rPr>
      </w:r>
    </w:p>
    <w:p w:rsidR="00000000" w:rsidDel="00000000" w:rsidP="00000000" w:rsidRDefault="00000000" w:rsidRPr="00000000" w14:paraId="000000AE">
      <w:pPr>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Основанием для расчета заработной платы административного персонала являются данные </w:t>
      </w:r>
      <w:r w:rsidDel="00000000" w:rsidR="00000000" w:rsidRPr="00000000">
        <w:rPr>
          <w:rFonts w:ascii="Arial" w:cs="Arial" w:eastAsia="Arial" w:hAnsi="Arial"/>
          <w:rtl w:val="0"/>
        </w:rPr>
        <w:t xml:space="preserve">об обучении каждого сотрудника, данные о дополнении должностной папки</w:t>
      </w:r>
      <w:r w:rsidDel="00000000" w:rsidR="00000000" w:rsidRPr="00000000">
        <w:rPr>
          <w:rFonts w:ascii="Arial" w:cs="Arial" w:eastAsia="Arial" w:hAnsi="Arial"/>
          <w:rtl w:val="0"/>
        </w:rPr>
        <w:t xml:space="preserve"> каждым сотрудником и информация о выполнении квот</w:t>
      </w:r>
      <w:r w:rsidDel="00000000" w:rsidR="00000000" w:rsidRPr="00000000">
        <w:rPr>
          <w:rFonts w:ascii="Arial" w:cs="Arial" w:eastAsia="Arial" w:hAnsi="Arial"/>
          <w:rtl w:val="0"/>
        </w:rPr>
        <w:t xml:space="preserve"> каждым сотрудником и компанией в целом. Поэтому обязанностью каждого из сотрудников является:</w:t>
      </w:r>
    </w:p>
    <w:p w:rsidR="00000000" w:rsidDel="00000000" w:rsidP="00000000" w:rsidRDefault="00000000" w:rsidRPr="00000000" w14:paraId="000000AF">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подача в установленные сроки  отчета о статистиках и выполнении квоты</w:t>
      </w:r>
    </w:p>
    <w:p w:rsidR="00000000" w:rsidDel="00000000" w:rsidP="00000000" w:rsidRDefault="00000000" w:rsidRPr="00000000" w14:paraId="000000B0">
      <w:pPr>
        <w:numPr>
          <w:ilvl w:val="0"/>
          <w:numId w:val="3"/>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подача в установленные сроки отчетов установленной формы об обучении и дополнении должностной папки. </w:t>
      </w:r>
    </w:p>
    <w:p w:rsidR="00000000" w:rsidDel="00000000" w:rsidP="00000000" w:rsidRDefault="00000000" w:rsidRPr="00000000" w14:paraId="000000B1">
      <w:pPr>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Заработная плата рассчитывается еженедельно и выплачивается она еженедельно, если </w:t>
      </w:r>
      <w:r w:rsidDel="00000000" w:rsidR="00000000" w:rsidRPr="00000000">
        <w:rPr>
          <w:rFonts w:ascii="Arial" w:cs="Arial" w:eastAsia="Arial" w:hAnsi="Arial"/>
          <w:rtl w:val="0"/>
        </w:rPr>
        <w:t xml:space="preserve">иное не принято на рексовете руководителями</w:t>
      </w:r>
      <w:r w:rsidDel="00000000" w:rsidR="00000000" w:rsidRPr="00000000">
        <w:rPr>
          <w:rFonts w:ascii="Arial" w:cs="Arial" w:eastAsia="Arial" w:hAnsi="Arial"/>
          <w:rtl w:val="0"/>
        </w:rPr>
        <w:t xml:space="preserve">. Руководитель информирует своего подчиненного о размере его заработной платы за отработанный период. Объясняет от каких показателей сформирована заработная плата сотрудника, а именно размер полученной компанией прибыли и заработанные коэффициенты сотрудником. Руководитель объясняет как могла измениться заработная плата сотрудника, если бы были перевыполнены квоты по прибыли и квоты по ГСД сотрудника. А также руководитель показывает какая может быть заработная плата у его подчиненного за будущий период, если будут выполнены квоты по прибыли и квоты по ГДС.</w:t>
      </w:r>
    </w:p>
    <w:p w:rsidR="00000000" w:rsidDel="00000000" w:rsidP="00000000" w:rsidRDefault="00000000" w:rsidRPr="00000000" w14:paraId="000000B2">
      <w:pPr>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Дни выплаты заработной платы: вторник и пятница. Заработную плату выдает НО8. Если сотрудник по какой-либо причине не получил заработную плату до 17.00 в Пятницу, она остается в компании и выплачивается в следующий день выплаты (на следующей рабочей неделе). Выплата заработной платы в другие дни не производится. </w:t>
      </w:r>
      <w:r w:rsidDel="00000000" w:rsidR="00000000" w:rsidRPr="00000000">
        <w:rPr>
          <w:rFonts w:ascii="Arial" w:cs="Arial" w:eastAsia="Arial" w:hAnsi="Arial"/>
          <w:rtl w:val="0"/>
        </w:rPr>
        <w:t xml:space="preserve">Сотрудник может поручить любому другому сотруднику компании получить за него заработную плату, уведомив лицо, ответственное за выдачу заработной платы.</w:t>
      </w:r>
      <w:r w:rsidDel="00000000" w:rsidR="00000000" w:rsidRPr="00000000">
        <w:rPr>
          <w:rtl w:val="0"/>
        </w:rPr>
      </w:r>
    </w:p>
    <w:p w:rsidR="00000000" w:rsidDel="00000000" w:rsidP="00000000" w:rsidRDefault="00000000" w:rsidRPr="00000000" w14:paraId="000000B3">
      <w:pPr>
        <w:spacing w:line="276" w:lineRule="auto"/>
        <w:jc w:val="both"/>
        <w:rPr>
          <w:rFonts w:ascii="Arial" w:cs="Arial" w:eastAsia="Arial" w:hAnsi="Arial"/>
        </w:rPr>
      </w:pPr>
      <w:r w:rsidDel="00000000" w:rsidR="00000000" w:rsidRPr="00000000">
        <w:rPr>
          <w:rFonts w:ascii="Arial" w:cs="Arial" w:eastAsia="Arial" w:hAnsi="Arial"/>
          <w:rtl w:val="0"/>
        </w:rPr>
        <w:t xml:space="preserve">Менеджер секции введения в должность лично выдает заработную плату всем стажерам компании и объясняет как был произведен расчет заработной платы и как стажер может влиять на ее.  </w:t>
      </w:r>
    </w:p>
    <w:p w:rsidR="00000000" w:rsidDel="00000000" w:rsidP="00000000" w:rsidRDefault="00000000" w:rsidRPr="00000000" w14:paraId="000000B4">
      <w:pPr>
        <w:pStyle w:val="Heading1"/>
        <w:numPr>
          <w:ilvl w:val="0"/>
          <w:numId w:val="1"/>
        </w:numPr>
        <w:spacing w:line="276" w:lineRule="auto"/>
        <w:ind w:left="720" w:hanging="360"/>
        <w:jc w:val="both"/>
        <w:rPr>
          <w:b w:val="0"/>
          <w:sz w:val="28"/>
          <w:szCs w:val="28"/>
        </w:rPr>
      </w:pPr>
      <w:bookmarkStart w:colFirst="0" w:colLast="0" w:name="_ds1x3fg1wdct" w:id="14"/>
      <w:bookmarkEnd w:id="14"/>
      <w:r w:rsidDel="00000000" w:rsidR="00000000" w:rsidRPr="00000000">
        <w:rPr>
          <w:b w:val="0"/>
          <w:sz w:val="28"/>
          <w:szCs w:val="28"/>
          <w:rtl w:val="0"/>
        </w:rPr>
        <w:t xml:space="preserve">СИСТЕМА ОПЛАТЫ ТРУДА ПРОИЗВОДСТВЕННОМУ ПЕРСОНАЛУ</w:t>
      </w:r>
    </w:p>
    <w:p w:rsidR="00000000" w:rsidDel="00000000" w:rsidP="00000000" w:rsidRDefault="00000000" w:rsidRPr="00000000" w14:paraId="000000B5">
      <w:pPr>
        <w:spacing w:line="276" w:lineRule="auto"/>
        <w:jc w:val="both"/>
        <w:rPr>
          <w:ins w:author="Алла Волошина" w:id="28" w:date="2024-04-10T09:14:22Z"/>
          <w:rFonts w:ascii="Arial" w:cs="Arial" w:eastAsia="Arial" w:hAnsi="Arial"/>
        </w:rPr>
      </w:pPr>
      <w:r w:rsidDel="00000000" w:rsidR="00000000" w:rsidRPr="00000000">
        <w:rPr>
          <w:rFonts w:ascii="Arial" w:cs="Arial" w:eastAsia="Arial" w:hAnsi="Arial"/>
          <w:rtl w:val="0"/>
        </w:rPr>
        <w:t xml:space="preserve">Производственный персонал включает в себя </w:t>
      </w:r>
      <w:ins w:author="Алла Волошина" w:id="28" w:date="2024-04-10T09:14:22Z">
        <w:r w:rsidDel="00000000" w:rsidR="00000000" w:rsidRPr="00000000">
          <w:rPr>
            <w:rtl w:val="0"/>
          </w:rPr>
        </w:r>
      </w:ins>
    </w:p>
    <w:p w:rsidR="00000000" w:rsidDel="00000000" w:rsidP="00000000" w:rsidRDefault="00000000" w:rsidRPr="00000000" w14:paraId="000000B6">
      <w:pPr>
        <w:spacing w:line="276" w:lineRule="auto"/>
        <w:jc w:val="both"/>
        <w:rPr>
          <w:rFonts w:ascii="Arial" w:cs="Arial" w:eastAsia="Arial" w:hAnsi="Arial"/>
        </w:rPr>
      </w:pPr>
      <w:del w:author="Алла Волошина" w:id="28" w:date="2024-04-10T09:14:22Z">
        <w:r w:rsidDel="00000000" w:rsidR="00000000" w:rsidRPr="00000000">
          <w:rPr>
            <w:rFonts w:ascii="Arial" w:cs="Arial" w:eastAsia="Arial" w:hAnsi="Arial"/>
            <w:rtl w:val="0"/>
          </w:rPr>
          <w:delText xml:space="preserve">все должности 4 отделения, задействованных в производственных процессах, кроме руководителей.</w:delText>
        </w:r>
      </w:del>
      <w:r w:rsidDel="00000000" w:rsidR="00000000" w:rsidRPr="00000000">
        <w:rPr>
          <w:rFonts w:ascii="Arial" w:cs="Arial" w:eastAsia="Arial" w:hAnsi="Arial"/>
          <w:rtl w:val="0"/>
        </w:rPr>
        <w:t xml:space="preserve"> </w:t>
      </w:r>
      <w:ins w:author="Алла Волошина" w:id="29" w:date="2024-04-10T09:14:42Z">
        <w:r w:rsidDel="00000000" w:rsidR="00000000" w:rsidRPr="00000000">
          <w:rPr>
            <w:rFonts w:ascii="Arial" w:cs="Arial" w:eastAsia="Arial" w:hAnsi="Arial"/>
            <w:rtl w:val="0"/>
          </w:rPr>
          <w:t xml:space="preserve">все сотрудников производства. </w:t>
        </w:r>
      </w:ins>
      <w:r w:rsidDel="00000000" w:rsidR="00000000" w:rsidRPr="00000000">
        <w:rPr>
          <w:rFonts w:ascii="Arial" w:cs="Arial" w:eastAsia="Arial" w:hAnsi="Arial"/>
          <w:rtl w:val="0"/>
        </w:rPr>
        <w:t xml:space="preserve">Система оплаты труда производственного персонала - сдельная и основывается на установленных нормах и расценках для каждого работника.</w:t>
      </w:r>
    </w:p>
    <w:p w:rsidR="00000000" w:rsidDel="00000000" w:rsidP="00000000" w:rsidRDefault="00000000" w:rsidRPr="00000000" w14:paraId="000000B7">
      <w:pPr>
        <w:spacing w:line="276" w:lineRule="auto"/>
        <w:jc w:val="both"/>
        <w:rPr>
          <w:rFonts w:ascii="Arial" w:cs="Arial" w:eastAsia="Arial" w:hAnsi="Arial"/>
        </w:rPr>
      </w:pPr>
      <w:r w:rsidDel="00000000" w:rsidR="00000000" w:rsidRPr="00000000">
        <w:rPr>
          <w:rFonts w:ascii="Arial" w:cs="Arial" w:eastAsia="Arial" w:hAnsi="Arial"/>
          <w:rtl w:val="0"/>
        </w:rPr>
        <w:t xml:space="preserve">Сдельная оплата относится к тем должностям, для которых разработаны нормативы производства и расценки на работы. В основном это работники производства. Для таких должностей еженедельно рассчитывается Персональный Фонд Оплаты Труда (ПФОТ), который состоит из сумм за все выполненные работы, и на его основании производится выплата заработной платы. </w:t>
      </w:r>
    </w:p>
    <w:p w:rsidR="00000000" w:rsidDel="00000000" w:rsidP="00000000" w:rsidRDefault="00000000" w:rsidRPr="00000000" w14:paraId="000000B8">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9">
      <w:pPr>
        <w:spacing w:line="276" w:lineRule="auto"/>
        <w:jc w:val="both"/>
        <w:rPr>
          <w:rFonts w:ascii="Arial" w:cs="Arial" w:eastAsia="Arial" w:hAnsi="Arial"/>
        </w:rPr>
      </w:pPr>
      <w:r w:rsidDel="00000000" w:rsidR="00000000" w:rsidRPr="00000000">
        <w:rPr>
          <w:rFonts w:ascii="Arial" w:cs="Arial" w:eastAsia="Arial" w:hAnsi="Arial"/>
          <w:rtl w:val="0"/>
        </w:rPr>
        <w:t xml:space="preserve">При расчетах валовой прибыли, важно учитывать Фонд Сдельной Заработной Платы (ФСЗП), который относится к переменным издержкам, связанным с производством продукции. Следовательно данный фонд выплачивается из оборотных денег, а не из валовой прибыли. Это связано с тем, что ФСЗП является неотъемлемой частью затрат на производство, которые необходимы для обеспечения эффективной работы предприятия. Таким образом, при расчетах валовой прибыли, необходимо учитывать все переменные издержки, включая ФСЗП, чтобы получить точную картину о финансовом состоянии компании.</w:t>
        <w:br w:type="textWrapping"/>
        <w:t xml:space="preserve">Система оплаты труда производственного персонала предназначена для стимулирования производительности и эффективности, с премиями и вознаграждениями для тех, кто перевыполняет поставленные задачи. Кроме того, компания предоставляет регулярные возможности обучения и развития, чтобы гарантировать, что все сотрудники обладают необходимыми навыками и знаниями для выполнения своей работы в меру своих способностей. В целом производственный персонал играет решающую роль в успехе компании, и мы стремимся предоставить им поддержку и ресурсы, необходимые для их процветания.</w:t>
      </w:r>
    </w:p>
    <w:p w:rsidR="00000000" w:rsidDel="00000000" w:rsidP="00000000" w:rsidRDefault="00000000" w:rsidRPr="00000000" w14:paraId="000000BA">
      <w:pPr>
        <w:spacing w:line="276" w:lineRule="auto"/>
        <w:jc w:val="both"/>
        <w:rPr>
          <w:rFonts w:ascii="Arial" w:cs="Arial" w:eastAsia="Arial" w:hAnsi="Arial"/>
        </w:rPr>
      </w:pPr>
      <w:r w:rsidDel="00000000" w:rsidR="00000000" w:rsidRPr="00000000">
        <w:rPr>
          <w:rFonts w:ascii="Arial" w:cs="Arial" w:eastAsia="Arial" w:hAnsi="Arial"/>
          <w:rtl w:val="0"/>
        </w:rPr>
        <w:t xml:space="preserve">Для этого в компании установлены</w:t>
      </w:r>
      <w:r w:rsidDel="00000000" w:rsidR="00000000" w:rsidRPr="00000000">
        <w:rPr>
          <w:rFonts w:ascii="Arial" w:cs="Arial" w:eastAsia="Arial" w:hAnsi="Arial"/>
          <w:rtl w:val="0"/>
        </w:rPr>
        <w:t xml:space="preserve"> стандарты для каждой единицы продукции </w:t>
      </w:r>
      <w:r w:rsidDel="00000000" w:rsidR="00000000" w:rsidRPr="00000000">
        <w:rPr>
          <w:rFonts w:ascii="Arial" w:cs="Arial" w:eastAsia="Arial" w:hAnsi="Arial"/>
          <w:rtl w:val="0"/>
        </w:rPr>
        <w:t xml:space="preserve">и для каждого работника установлены ставки, по которым начисления заработная плата сотрудникам производства </w:t>
      </w:r>
    </w:p>
    <w:p w:rsidR="00000000" w:rsidDel="00000000" w:rsidP="00000000" w:rsidRDefault="00000000" w:rsidRPr="00000000" w14:paraId="000000BB">
      <w:pPr>
        <w:spacing w:line="276" w:lineRule="auto"/>
        <w:jc w:val="both"/>
        <w:rPr>
          <w:rFonts w:ascii="Arial" w:cs="Arial" w:eastAsia="Arial" w:hAnsi="Arial"/>
        </w:rPr>
      </w:pPr>
      <w:hyperlink r:id="rId10">
        <w:r w:rsidDel="00000000" w:rsidR="00000000" w:rsidRPr="00000000">
          <w:rPr>
            <w:color w:val="0000ee"/>
            <w:u w:val="single"/>
            <w:shd w:fill="auto" w:val="clear"/>
            <w:rtl w:val="0"/>
          </w:rPr>
          <w:t xml:space="preserve">ИЗВ 2021-10-31 ИП Правило начисления зарплаты сотрудникам производства Известняк</w:t>
        </w:r>
      </w:hyperlink>
      <w:r w:rsidDel="00000000" w:rsidR="00000000" w:rsidRPr="00000000">
        <w:rPr>
          <w:rtl w:val="0"/>
        </w:rPr>
      </w:r>
    </w:p>
    <w:p w:rsidR="00000000" w:rsidDel="00000000" w:rsidP="00000000" w:rsidRDefault="00000000" w:rsidRPr="00000000" w14:paraId="000000BC">
      <w:pPr>
        <w:spacing w:line="276" w:lineRule="auto"/>
        <w:jc w:val="both"/>
        <w:rPr>
          <w:rFonts w:ascii="Arial" w:cs="Arial" w:eastAsia="Arial" w:hAnsi="Arial"/>
        </w:rPr>
      </w:pPr>
      <w:commentRangeStart w:id="5"/>
      <w:r w:rsidDel="00000000" w:rsidR="00000000" w:rsidRPr="00000000">
        <w:rPr>
          <w:rFonts w:ascii="Arial" w:cs="Arial" w:eastAsia="Arial" w:hAnsi="Arial"/>
          <w:highlight w:val="white"/>
          <w:rtl w:val="0"/>
        </w:rPr>
        <w:t xml:space="preserve">Формула расчета: ЗП = стоимость за единицу продукта требуемого качества * </w:t>
      </w:r>
      <w:r w:rsidDel="00000000" w:rsidR="00000000" w:rsidRPr="00000000">
        <w:rPr>
          <w:rFonts w:ascii="Arial" w:cs="Arial" w:eastAsia="Arial" w:hAnsi="Arial"/>
          <w:highlight w:val="white"/>
          <w:rtl w:val="0"/>
        </w:rPr>
        <w:t xml:space="preserve">количество произведенного работником продукта требуемого качества</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D">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E">
      <w:pPr>
        <w:pStyle w:val="Heading1"/>
        <w:numPr>
          <w:ilvl w:val="0"/>
          <w:numId w:val="1"/>
        </w:numPr>
        <w:spacing w:line="276" w:lineRule="auto"/>
        <w:ind w:left="720" w:hanging="360"/>
        <w:jc w:val="both"/>
        <w:rPr>
          <w:b w:val="0"/>
        </w:rPr>
      </w:pPr>
      <w:bookmarkStart w:colFirst="0" w:colLast="0" w:name="_bntu24g1ebp3" w:id="15"/>
      <w:bookmarkEnd w:id="15"/>
      <w:commentRangeStart w:id="6"/>
      <w:r w:rsidDel="00000000" w:rsidR="00000000" w:rsidRPr="00000000">
        <w:rPr>
          <w:b w:val="0"/>
          <w:sz w:val="28"/>
          <w:szCs w:val="28"/>
          <w:rtl w:val="0"/>
        </w:rPr>
        <w:t xml:space="preserve">ВЫПЛАТА</w:t>
      </w:r>
      <w:commentRangeEnd w:id="6"/>
      <w:r w:rsidDel="00000000" w:rsidR="00000000" w:rsidRPr="00000000">
        <w:commentReference w:id="6"/>
      </w:r>
      <w:r w:rsidDel="00000000" w:rsidR="00000000" w:rsidRPr="00000000">
        <w:rPr>
          <w:b w:val="0"/>
          <w:sz w:val="28"/>
          <w:szCs w:val="28"/>
          <w:rtl w:val="0"/>
        </w:rPr>
        <w:t xml:space="preserve"> ЗАРАБОТНОЙ ПЛАТЫ ПРОИЗВОДСТВЕННОМУ ПЕРСОНАЛУ</w:t>
      </w:r>
      <w:r w:rsidDel="00000000" w:rsidR="00000000" w:rsidRPr="00000000">
        <w:rPr>
          <w:rtl w:val="0"/>
        </w:rPr>
      </w:r>
    </w:p>
    <w:p w:rsidR="00000000" w:rsidDel="00000000" w:rsidP="00000000" w:rsidRDefault="00000000" w:rsidRPr="00000000" w14:paraId="000000BF">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0">
      <w:pPr>
        <w:spacing w:line="276" w:lineRule="auto"/>
        <w:jc w:val="both"/>
        <w:rPr>
          <w:ins w:author="Анна Логвиненко" w:id="30" w:date="2023-07-09T17:28:25Z"/>
          <w:rFonts w:ascii="Arial" w:cs="Arial" w:eastAsia="Arial" w:hAnsi="Arial"/>
        </w:rPr>
      </w:pPr>
      <w:r w:rsidDel="00000000" w:rsidR="00000000" w:rsidRPr="00000000">
        <w:rPr>
          <w:rFonts w:ascii="Arial" w:cs="Arial" w:eastAsia="Arial" w:hAnsi="Arial"/>
          <w:rtl w:val="0"/>
        </w:rPr>
        <w:t xml:space="preserve">Выплата заработной платы работникам производства</w:t>
      </w:r>
      <w:ins w:author="Анна Логвиненко" w:id="30" w:date="2023-07-09T17:28:25Z">
        <w:commentRangeStart w:id="7"/>
        <w:r w:rsidDel="00000000" w:rsidR="00000000" w:rsidRPr="00000000">
          <w:rPr>
            <w:rFonts w:ascii="Arial" w:cs="Arial" w:eastAsia="Arial" w:hAnsi="Arial"/>
            <w:rtl w:val="0"/>
          </w:rPr>
          <w:t xml:space="preserve"> Известняк  производится согласно ИП </w:t>
        </w:r>
        <w:r w:rsidDel="00000000" w:rsidR="00000000" w:rsidRPr="00000000">
          <w:rPr>
            <w:rFonts w:ascii="Arial" w:cs="Arial" w:eastAsia="Arial" w:hAnsi="Arial"/>
            <w:rtl w:val="0"/>
          </w:rPr>
          <w:t xml:space="preserve">ПРАВИЛО НАЧИСЛЕНИЯ И ВЫПЛАТЫ ЗАРПЛАТЫ СОТРУДНИКАМ ПРОИЗВОДСТВА ИЗВЕСТНЯК </w:t>
        </w:r>
        <w:r w:rsidDel="00000000" w:rsidR="00000000" w:rsidRPr="00000000">
          <w:fldChar w:fldCharType="begin"/>
        </w:r>
        <w:r w:rsidDel="00000000" w:rsidR="00000000" w:rsidRPr="00000000">
          <w:instrText xml:space="preserve">HYPERLINK "https://docs.google.com/document/d/1irZikoXaJxJASsjGNKe18oQNCnLi61uSrgCgtGLI_1Y/edit"</w:instrText>
        </w:r>
        <w:r w:rsidDel="00000000" w:rsidR="00000000" w:rsidRPr="00000000">
          <w:fldChar w:fldCharType="separate"/>
        </w:r>
        <w:r w:rsidDel="00000000" w:rsidR="00000000" w:rsidRPr="00000000">
          <w:rPr>
            <w:color w:val="0000ee"/>
            <w:u w:val="single"/>
            <w:shd w:fill="auto" w:val="clear"/>
            <w:rtl w:val="0"/>
          </w:rPr>
          <w:t xml:space="preserve">ИЗВ 2021-10-31 ИП Правило начисления зарплаты сотрудникам производства Известняк</w:t>
        </w:r>
        <w:r w:rsidDel="00000000" w:rsidR="00000000" w:rsidRPr="00000000">
          <w:fldChar w:fldCharType="end"/>
        </w:r>
        <w:r w:rsidDel="00000000" w:rsidR="00000000" w:rsidRPr="00000000">
          <w:rPr>
            <w:rtl w:val="0"/>
          </w:rPr>
        </w:r>
      </w:ins>
    </w:p>
    <w:p w:rsidR="00000000" w:rsidDel="00000000" w:rsidP="00000000" w:rsidRDefault="00000000" w:rsidRPr="00000000" w14:paraId="000000C1">
      <w:pPr>
        <w:spacing w:line="276" w:lineRule="auto"/>
        <w:jc w:val="both"/>
        <w:rPr>
          <w:rFonts w:ascii="Arial" w:cs="Arial" w:eastAsia="Arial" w:hAnsi="Arial"/>
        </w:rPr>
      </w:pPr>
      <w:ins w:author="Анна Логвиненко" w:id="30" w:date="2023-07-09T17:28:25Z">
        <w:r w:rsidDel="00000000" w:rsidR="00000000" w:rsidRPr="00000000">
          <w:rPr>
            <w:rFonts w:ascii="Arial" w:cs="Arial" w:eastAsia="Arial" w:hAnsi="Arial"/>
            <w:rtl w:val="0"/>
          </w:rPr>
          <w:t xml:space="preserve"> </w:t>
        </w:r>
      </w:ins>
      <w:del w:author="Анна Логвиненко" w:id="30" w:date="2023-07-09T17:28:25Z">
        <w:commentRangeEnd w:id="7"/>
        <w:r w:rsidDel="00000000" w:rsidR="00000000" w:rsidRPr="00000000">
          <w:commentReference w:id="7"/>
        </w:r>
        <w:r w:rsidDel="00000000" w:rsidR="00000000" w:rsidRPr="00000000">
          <w:rPr>
            <w:rFonts w:ascii="Arial" w:cs="Arial" w:eastAsia="Arial" w:hAnsi="Arial"/>
            <w:rtl w:val="0"/>
          </w:rPr>
          <w:delText xml:space="preserve">.</w:delText>
        </w:r>
      </w:del>
      <w:r w:rsidDel="00000000" w:rsidR="00000000" w:rsidRPr="00000000">
        <w:rPr>
          <w:rtl w:val="0"/>
        </w:rPr>
      </w:r>
    </w:p>
    <w:p w:rsidR="00000000" w:rsidDel="00000000" w:rsidP="00000000" w:rsidRDefault="00000000" w:rsidRPr="00000000" w14:paraId="000000C2">
      <w:pPr>
        <w:spacing w:line="276" w:lineRule="auto"/>
        <w:jc w:val="both"/>
        <w:rPr>
          <w:del w:author="Анна Логвиненко" w:id="31" w:date="2023-07-09T17:27:51Z"/>
          <w:rFonts w:ascii="Arial" w:cs="Arial" w:eastAsia="Arial" w:hAnsi="Arial"/>
        </w:rPr>
      </w:pPr>
      <w:del w:author="Анна Логвиненко" w:id="31" w:date="2023-07-09T17:27:51Z">
        <w:commentRangeStart w:id="8"/>
        <w:r w:rsidDel="00000000" w:rsidR="00000000" w:rsidRPr="00000000">
          <w:rPr>
            <w:rFonts w:ascii="Arial" w:cs="Arial" w:eastAsia="Arial" w:hAnsi="Arial"/>
            <w:rtl w:val="0"/>
          </w:rPr>
          <w:delText xml:space="preserve">Основанием для расчета и выплаты заработной платы производственного персонала являются данные </w:delText>
        </w:r>
        <w:r w:rsidDel="00000000" w:rsidR="00000000" w:rsidRPr="00000000">
          <w:rPr>
            <w:rFonts w:ascii="Arial" w:cs="Arial" w:eastAsia="Arial" w:hAnsi="Arial"/>
            <w:rtl w:val="0"/>
          </w:rPr>
          <w:delText xml:space="preserve">о количестве произведенного работником в смену продукта, который принят и проверен на соответствие стандартам производства продукции менеджером секции технического контроля.</w:delText>
        </w:r>
      </w:del>
    </w:p>
    <w:p w:rsidR="00000000" w:rsidDel="00000000" w:rsidP="00000000" w:rsidRDefault="00000000" w:rsidRPr="00000000" w14:paraId="000000C3">
      <w:pPr>
        <w:spacing w:line="276" w:lineRule="auto"/>
        <w:jc w:val="both"/>
        <w:rPr>
          <w:del w:author="Анна Логвиненко" w:id="31" w:date="2023-07-09T17:27:51Z"/>
          <w:rFonts w:ascii="Arial" w:cs="Arial" w:eastAsia="Arial" w:hAnsi="Arial"/>
        </w:rPr>
      </w:pPr>
      <w:del w:author="Анна Логвиненко" w:id="31" w:date="2023-07-09T17:27:51Z">
        <w:r w:rsidDel="00000000" w:rsidR="00000000" w:rsidRPr="00000000">
          <w:rPr>
            <w:rFonts w:ascii="Arial" w:cs="Arial" w:eastAsia="Arial" w:hAnsi="Arial"/>
            <w:rtl w:val="0"/>
          </w:rPr>
          <w:delText xml:space="preserve">Поэтому обязанностью каждого из работников производства является:</w:delText>
        </w:r>
      </w:del>
    </w:p>
    <w:p w:rsidR="00000000" w:rsidDel="00000000" w:rsidP="00000000" w:rsidRDefault="00000000" w:rsidRPr="00000000" w14:paraId="000000C4">
      <w:pPr>
        <w:numPr>
          <w:ilvl w:val="0"/>
          <w:numId w:val="3"/>
        </w:numPr>
        <w:spacing w:line="276" w:lineRule="auto"/>
        <w:ind w:left="720" w:hanging="360"/>
        <w:jc w:val="both"/>
        <w:rPr>
          <w:del w:author="Анна Логвиненко" w:id="31" w:date="2023-07-09T17:27:51Z"/>
          <w:rFonts w:ascii="Arial" w:cs="Arial" w:eastAsia="Arial" w:hAnsi="Arial"/>
        </w:rPr>
      </w:pPr>
      <w:del w:author="Анна Логвиненко" w:id="31" w:date="2023-07-09T17:27:51Z">
        <w:r w:rsidDel="00000000" w:rsidR="00000000" w:rsidRPr="00000000">
          <w:rPr>
            <w:rFonts w:ascii="Arial" w:cs="Arial" w:eastAsia="Arial" w:hAnsi="Arial"/>
            <w:rtl w:val="0"/>
          </w:rPr>
          <w:delText xml:space="preserve">подача в установленные сроки  отчета о количестве </w:delText>
        </w:r>
        <w:commentRangeStart w:id="9"/>
        <w:commentRangeStart w:id="10"/>
        <w:r w:rsidDel="00000000" w:rsidR="00000000" w:rsidRPr="00000000">
          <w:rPr>
            <w:rFonts w:ascii="Arial" w:cs="Arial" w:eastAsia="Arial" w:hAnsi="Arial"/>
            <w:rtl w:val="0"/>
          </w:rPr>
          <w:delText xml:space="preserve">произведенной</w:delText>
        </w:r>
        <w:commentRangeEnd w:id="9"/>
        <w:r w:rsidDel="00000000" w:rsidR="00000000" w:rsidRPr="00000000">
          <w:commentReference w:id="9"/>
        </w:r>
        <w:commentRangeEnd w:id="10"/>
        <w:r w:rsidDel="00000000" w:rsidR="00000000" w:rsidRPr="00000000">
          <w:commentReference w:id="10"/>
        </w:r>
        <w:r w:rsidDel="00000000" w:rsidR="00000000" w:rsidRPr="00000000">
          <w:rPr>
            <w:rFonts w:ascii="Arial" w:cs="Arial" w:eastAsia="Arial" w:hAnsi="Arial"/>
            <w:rtl w:val="0"/>
          </w:rPr>
          <w:delText xml:space="preserve"> им продукции</w:delText>
        </w:r>
        <w:r w:rsidDel="00000000" w:rsidR="00000000" w:rsidRPr="00000000">
          <w:rPr>
            <w:rtl w:val="0"/>
          </w:rPr>
        </w:r>
      </w:del>
    </w:p>
    <w:p w:rsidR="00000000" w:rsidDel="00000000" w:rsidP="00000000" w:rsidRDefault="00000000" w:rsidRPr="00000000" w14:paraId="000000C5">
      <w:pPr>
        <w:numPr>
          <w:ilvl w:val="0"/>
          <w:numId w:val="3"/>
        </w:numPr>
        <w:spacing w:line="276" w:lineRule="auto"/>
        <w:ind w:left="720" w:hanging="360"/>
        <w:jc w:val="both"/>
        <w:rPr>
          <w:del w:author="Анна Логвиненко" w:id="31" w:date="2023-07-09T17:27:51Z"/>
          <w:rFonts w:ascii="Arial" w:cs="Arial" w:eastAsia="Arial" w:hAnsi="Arial"/>
        </w:rPr>
      </w:pPr>
      <w:del w:author="Анна Логвиненко" w:id="31" w:date="2023-07-09T17:27:51Z">
        <w:r w:rsidDel="00000000" w:rsidR="00000000" w:rsidRPr="00000000">
          <w:rPr>
            <w:rFonts w:ascii="Arial" w:cs="Arial" w:eastAsia="Arial" w:hAnsi="Arial"/>
            <w:rtl w:val="0"/>
          </w:rPr>
          <w:delText xml:space="preserve">получение в установленные сроки </w:delText>
        </w:r>
        <w:commentRangeStart w:id="11"/>
        <w:r w:rsidDel="00000000" w:rsidR="00000000" w:rsidRPr="00000000">
          <w:rPr>
            <w:rFonts w:ascii="Arial" w:cs="Arial" w:eastAsia="Arial" w:hAnsi="Arial"/>
            <w:rtl w:val="0"/>
          </w:rPr>
          <w:delText xml:space="preserve">подтверждения</w:delText>
        </w:r>
        <w:commentRangeEnd w:id="11"/>
        <w:r w:rsidDel="00000000" w:rsidR="00000000" w:rsidRPr="00000000">
          <w:commentReference w:id="11"/>
        </w:r>
        <w:r w:rsidDel="00000000" w:rsidR="00000000" w:rsidRPr="00000000">
          <w:rPr>
            <w:rFonts w:ascii="Arial" w:cs="Arial" w:eastAsia="Arial" w:hAnsi="Arial"/>
            <w:rtl w:val="0"/>
          </w:rPr>
          <w:delText xml:space="preserve"> от бригадира, что это количество продукции действительно произведено</w:delText>
        </w:r>
      </w:del>
    </w:p>
    <w:p w:rsidR="00000000" w:rsidDel="00000000" w:rsidP="00000000" w:rsidRDefault="00000000" w:rsidRPr="00000000" w14:paraId="000000C6">
      <w:pPr>
        <w:numPr>
          <w:ilvl w:val="0"/>
          <w:numId w:val="3"/>
        </w:numPr>
        <w:spacing w:line="276" w:lineRule="auto"/>
        <w:ind w:left="720" w:hanging="360"/>
        <w:jc w:val="both"/>
        <w:rPr>
          <w:del w:author="Анна Логвиненко" w:id="31" w:date="2023-07-09T17:27:51Z"/>
          <w:rFonts w:ascii="Arial" w:cs="Arial" w:eastAsia="Arial" w:hAnsi="Arial"/>
        </w:rPr>
      </w:pPr>
      <w:del w:author="Анна Логвиненко" w:id="31" w:date="2023-07-09T17:27:51Z">
        <w:r w:rsidDel="00000000" w:rsidR="00000000" w:rsidRPr="00000000">
          <w:rPr>
            <w:rFonts w:ascii="Arial" w:cs="Arial" w:eastAsia="Arial" w:hAnsi="Arial"/>
            <w:rtl w:val="0"/>
          </w:rPr>
          <w:delText xml:space="preserve">получение в установленные сроки подтверждения от менеджера секции технического контроля, что </w:delText>
        </w:r>
        <w:commentRangeStart w:id="12"/>
        <w:commentRangeStart w:id="13"/>
        <w:commentRangeStart w:id="14"/>
        <w:r w:rsidDel="00000000" w:rsidR="00000000" w:rsidRPr="00000000">
          <w:rPr>
            <w:rFonts w:ascii="Arial" w:cs="Arial" w:eastAsia="Arial" w:hAnsi="Arial"/>
            <w:rtl w:val="0"/>
          </w:rPr>
          <w:delText xml:space="preserve">произведенный</w:delTex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rial" w:cs="Arial" w:eastAsia="Arial" w:hAnsi="Arial"/>
            <w:rtl w:val="0"/>
          </w:rPr>
          <w:delText xml:space="preserve"> соответствующий установленным техническим стандартам и стандартам качества.</w:delText>
        </w:r>
        <w:r w:rsidDel="00000000" w:rsidR="00000000" w:rsidRPr="00000000">
          <w:rPr>
            <w:rtl w:val="0"/>
          </w:rPr>
        </w:r>
      </w:del>
    </w:p>
    <w:p w:rsidR="00000000" w:rsidDel="00000000" w:rsidP="00000000" w:rsidRDefault="00000000" w:rsidRPr="00000000" w14:paraId="000000C7">
      <w:pPr>
        <w:spacing w:line="276" w:lineRule="auto"/>
        <w:jc w:val="both"/>
        <w:rPr>
          <w:del w:author="Анна Логвиненко" w:id="31" w:date="2023-07-09T17:27:51Z"/>
          <w:rFonts w:ascii="Arial" w:cs="Arial" w:eastAsia="Arial" w:hAnsi="Arial"/>
        </w:rPr>
      </w:pPr>
      <w:del w:author="Анна Логвиненко" w:id="31" w:date="2023-07-09T17:27:51Z">
        <w:r w:rsidDel="00000000" w:rsidR="00000000" w:rsidRPr="00000000">
          <w:rPr>
            <w:rFonts w:ascii="Arial" w:cs="Arial" w:eastAsia="Arial" w:hAnsi="Arial"/>
            <w:rtl w:val="0"/>
          </w:rPr>
          <w:delText xml:space="preserve">Заработная плата работникам производства рассчитывается ежедневно, а выплачивается она два раза в месяц, </w:delText>
        </w:r>
        <w:commentRangeStart w:id="15"/>
        <w:commentRangeStart w:id="16"/>
        <w:commentRangeStart w:id="17"/>
        <w:r w:rsidDel="00000000" w:rsidR="00000000" w:rsidRPr="00000000">
          <w:rPr>
            <w:rFonts w:ascii="Arial" w:cs="Arial" w:eastAsia="Arial" w:hAnsi="Arial"/>
            <w:rtl w:val="0"/>
          </w:rPr>
          <w:delText xml:space="preserve">руководителями</w:delTex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rial" w:cs="Arial" w:eastAsia="Arial" w:hAnsi="Arial"/>
            <w:rtl w:val="0"/>
          </w:rPr>
          <w:delText xml:space="preserve">.</w:delText>
        </w:r>
      </w:del>
    </w:p>
    <w:p w:rsidR="00000000" w:rsidDel="00000000" w:rsidP="00000000" w:rsidRDefault="00000000" w:rsidRPr="00000000" w14:paraId="000000C8">
      <w:pPr>
        <w:spacing w:line="276" w:lineRule="auto"/>
        <w:ind w:left="0" w:firstLine="0"/>
        <w:jc w:val="both"/>
        <w:rPr>
          <w:del w:author="Анна Логвиненко" w:id="31" w:date="2023-07-09T17:27:51Z"/>
          <w:rFonts w:ascii="Arial" w:cs="Arial" w:eastAsia="Arial" w:hAnsi="Arial"/>
        </w:rPr>
      </w:pPr>
      <w:del w:author="Анна Логвиненко" w:id="31" w:date="2023-07-09T17:27:51Z">
        <w:r w:rsidDel="00000000" w:rsidR="00000000" w:rsidRPr="00000000">
          <w:rPr>
            <w:rFonts w:ascii="Arial" w:cs="Arial" w:eastAsia="Arial" w:hAnsi="Arial"/>
            <w:rtl w:val="0"/>
          </w:rPr>
          <w:delText xml:space="preserve">Правила выплаты заработной платы:</w:delText>
        </w:r>
      </w:del>
    </w:p>
    <w:p w:rsidR="00000000" w:rsidDel="00000000" w:rsidP="00000000" w:rsidRDefault="00000000" w:rsidRPr="00000000" w14:paraId="000000C9">
      <w:pPr>
        <w:numPr>
          <w:ilvl w:val="0"/>
          <w:numId w:val="5"/>
        </w:numPr>
        <w:spacing w:line="276" w:lineRule="auto"/>
        <w:ind w:left="720" w:hanging="360"/>
        <w:jc w:val="both"/>
        <w:rPr>
          <w:del w:author="Анна Логвиненко" w:id="31" w:date="2023-07-09T17:27:51Z"/>
          <w:rFonts w:ascii="Arial" w:cs="Arial" w:eastAsia="Arial" w:hAnsi="Arial"/>
          <w:u w:val="none"/>
        </w:rPr>
      </w:pPr>
      <w:del w:author="Анна Логвиненко" w:id="31" w:date="2023-07-09T17:27:51Z">
        <w:r w:rsidDel="00000000" w:rsidR="00000000" w:rsidRPr="00000000">
          <w:rPr>
            <w:rFonts w:ascii="Arial" w:cs="Arial" w:eastAsia="Arial" w:hAnsi="Arial"/>
            <w:rtl w:val="0"/>
          </w:rPr>
          <w:delText xml:space="preserve">Работники должны предоставлять отчет о </w:delText>
        </w:r>
        <w:commentRangeStart w:id="18"/>
        <w:commentRangeStart w:id="19"/>
        <w:r w:rsidDel="00000000" w:rsidR="00000000" w:rsidRPr="00000000">
          <w:rPr>
            <w:rFonts w:ascii="Arial" w:cs="Arial" w:eastAsia="Arial" w:hAnsi="Arial"/>
            <w:rtl w:val="0"/>
          </w:rPr>
          <w:delText xml:space="preserve">своей</w:delText>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rial" w:cs="Arial" w:eastAsia="Arial" w:hAnsi="Arial"/>
            <w:rtl w:val="0"/>
          </w:rPr>
          <w:delText xml:space="preserve"> работе ежедневно, чтобы получить полную заработную плату за месяц.</w:delText>
        </w:r>
      </w:del>
    </w:p>
    <w:p w:rsidR="00000000" w:rsidDel="00000000" w:rsidP="00000000" w:rsidRDefault="00000000" w:rsidRPr="00000000" w14:paraId="000000CA">
      <w:pPr>
        <w:numPr>
          <w:ilvl w:val="0"/>
          <w:numId w:val="5"/>
        </w:numPr>
        <w:spacing w:line="276" w:lineRule="auto"/>
        <w:ind w:left="720" w:hanging="360"/>
        <w:jc w:val="both"/>
        <w:rPr>
          <w:del w:author="Анна Логвиненко" w:id="31" w:date="2023-07-09T17:27:51Z"/>
          <w:rFonts w:ascii="Arial" w:cs="Arial" w:eastAsia="Arial" w:hAnsi="Arial"/>
          <w:u w:val="none"/>
        </w:rPr>
      </w:pPr>
      <w:del w:author="Анна Логвиненко" w:id="31" w:date="2023-07-09T17:27:51Z">
        <w:r w:rsidDel="00000000" w:rsidR="00000000" w:rsidRPr="00000000">
          <w:rPr>
            <w:rFonts w:ascii="Arial" w:cs="Arial" w:eastAsia="Arial" w:hAnsi="Arial"/>
            <w:rtl w:val="0"/>
          </w:rPr>
          <w:delText xml:space="preserve">Выплата заработной платы производится наличными или на банковский счет работника, в зависимости от его </w:delText>
        </w:r>
        <w:commentRangeStart w:id="20"/>
        <w:commentRangeStart w:id="21"/>
        <w:r w:rsidDel="00000000" w:rsidR="00000000" w:rsidRPr="00000000">
          <w:rPr>
            <w:rFonts w:ascii="Arial" w:cs="Arial" w:eastAsia="Arial" w:hAnsi="Arial"/>
            <w:rtl w:val="0"/>
          </w:rPr>
          <w:delText xml:space="preserve">предпочтений</w:delText>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rial" w:cs="Arial" w:eastAsia="Arial" w:hAnsi="Arial"/>
            <w:rtl w:val="0"/>
          </w:rPr>
          <w:delText xml:space="preserve">.</w:delText>
        </w:r>
      </w:del>
    </w:p>
    <w:p w:rsidR="00000000" w:rsidDel="00000000" w:rsidP="00000000" w:rsidRDefault="00000000" w:rsidRPr="00000000" w14:paraId="000000CB">
      <w:pPr>
        <w:numPr>
          <w:ilvl w:val="0"/>
          <w:numId w:val="5"/>
        </w:numPr>
        <w:spacing w:line="276" w:lineRule="auto"/>
        <w:ind w:left="720" w:hanging="360"/>
        <w:jc w:val="both"/>
        <w:rPr>
          <w:del w:author="Анна Логвиненко" w:id="31" w:date="2023-07-09T17:27:51Z"/>
          <w:rFonts w:ascii="Arial" w:cs="Arial" w:eastAsia="Arial" w:hAnsi="Arial"/>
          <w:u w:val="none"/>
        </w:rPr>
      </w:pPr>
      <w:del w:author="Анна Логвиненко" w:id="31" w:date="2023-07-09T17:27:51Z">
        <w:r w:rsidDel="00000000" w:rsidR="00000000" w:rsidRPr="00000000">
          <w:rPr>
            <w:rFonts w:ascii="Arial" w:cs="Arial" w:eastAsia="Arial" w:hAnsi="Arial"/>
            <w:rtl w:val="0"/>
          </w:rPr>
          <w:delText xml:space="preserve">Руководители должны проверить отчеты о работе и подтвердить начисление заработной платы до </w:delText>
        </w:r>
        <w:commentRangeStart w:id="22"/>
        <w:commentRangeStart w:id="23"/>
        <w:r w:rsidDel="00000000" w:rsidR="00000000" w:rsidRPr="00000000">
          <w:rPr>
            <w:rFonts w:ascii="Arial" w:cs="Arial" w:eastAsia="Arial" w:hAnsi="Arial"/>
            <w:rtl w:val="0"/>
          </w:rPr>
          <w:delText xml:space="preserve">указанных</w:delTex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rial" w:cs="Arial" w:eastAsia="Arial" w:hAnsi="Arial"/>
            <w:rtl w:val="0"/>
          </w:rPr>
          <w:delText xml:space="preserve"> дат.</w:delText>
        </w:r>
      </w:del>
    </w:p>
    <w:p w:rsidR="00000000" w:rsidDel="00000000" w:rsidP="00000000" w:rsidRDefault="00000000" w:rsidRPr="00000000" w14:paraId="000000CC">
      <w:pPr>
        <w:numPr>
          <w:ilvl w:val="0"/>
          <w:numId w:val="5"/>
        </w:numPr>
        <w:spacing w:line="276" w:lineRule="auto"/>
        <w:ind w:left="720" w:hanging="360"/>
        <w:jc w:val="both"/>
        <w:rPr>
          <w:del w:author="Анна Логвиненко" w:id="31" w:date="2023-07-09T17:27:51Z"/>
          <w:rFonts w:ascii="Arial" w:cs="Arial" w:eastAsia="Arial" w:hAnsi="Arial"/>
          <w:u w:val="none"/>
        </w:rPr>
      </w:pPr>
      <w:del w:author="Анна Логвиненко" w:id="31" w:date="2023-07-09T17:27:51Z">
        <w:r w:rsidDel="00000000" w:rsidR="00000000" w:rsidRPr="00000000">
          <w:rPr>
            <w:rFonts w:ascii="Arial" w:cs="Arial" w:eastAsia="Arial" w:hAnsi="Arial"/>
            <w:rtl w:val="0"/>
          </w:rPr>
          <w:delText xml:space="preserve">Если работник не получил свою </w:delText>
        </w:r>
        <w:commentRangeStart w:id="24"/>
        <w:r w:rsidDel="00000000" w:rsidR="00000000" w:rsidRPr="00000000">
          <w:rPr>
            <w:rFonts w:ascii="Arial" w:cs="Arial" w:eastAsia="Arial" w:hAnsi="Arial"/>
            <w:rtl w:val="0"/>
          </w:rPr>
          <w:delText xml:space="preserve">заработную</w:delText>
        </w:r>
        <w:commentRangeEnd w:id="24"/>
        <w:r w:rsidDel="00000000" w:rsidR="00000000" w:rsidRPr="00000000">
          <w:commentReference w:id="24"/>
        </w:r>
        <w:r w:rsidDel="00000000" w:rsidR="00000000" w:rsidRPr="00000000">
          <w:rPr>
            <w:rFonts w:ascii="Arial" w:cs="Arial" w:eastAsia="Arial" w:hAnsi="Arial"/>
            <w:rtl w:val="0"/>
          </w:rPr>
          <w:delText xml:space="preserve"> плату в указанные даты, он может обратиться к руководству за разъяснениями и помощью в решении проблемы.</w:delText>
        </w:r>
      </w:del>
    </w:p>
    <w:p w:rsidR="00000000" w:rsidDel="00000000" w:rsidP="00000000" w:rsidRDefault="00000000" w:rsidRPr="00000000" w14:paraId="000000CD">
      <w:pPr>
        <w:numPr>
          <w:ilvl w:val="0"/>
          <w:numId w:val="5"/>
        </w:numPr>
        <w:spacing w:line="276" w:lineRule="auto"/>
        <w:ind w:left="720" w:hanging="360"/>
        <w:jc w:val="both"/>
        <w:rPr>
          <w:del w:author="Анна Логвиненко" w:id="31" w:date="2023-07-09T17:27:51Z"/>
          <w:rFonts w:ascii="Arial" w:cs="Arial" w:eastAsia="Arial" w:hAnsi="Arial"/>
          <w:u w:val="none"/>
        </w:rPr>
      </w:pPr>
      <w:del w:author="Анна Логвиненко" w:id="31" w:date="2023-07-09T17:27:51Z">
        <w:r w:rsidDel="00000000" w:rsidR="00000000" w:rsidRPr="00000000">
          <w:rPr>
            <w:rFonts w:ascii="Arial" w:cs="Arial" w:eastAsia="Arial" w:hAnsi="Arial"/>
            <w:rtl w:val="0"/>
          </w:rPr>
          <w:delText xml:space="preserve">Размер заработной платы зависит от объема качественно выполненной работы.</w:delText>
        </w:r>
      </w:del>
      <w:ins w:author="Анна Логвиненко" w:id="31" w:date="2023-07-09T17:27:51Z">
        <w:del w:author="Анна Логвиненко" w:id="31" w:date="2023-07-09T17:27:51Z">
          <w:commentRangeEnd w:id="8"/>
          <w:r w:rsidDel="00000000" w:rsidR="00000000" w:rsidRPr="00000000">
            <w:commentReference w:id="8"/>
          </w:r>
          <w:r w:rsidDel="00000000" w:rsidR="00000000" w:rsidRPr="00000000">
            <w:rPr>
              <w:rFonts w:ascii="Arial" w:cs="Arial" w:eastAsia="Arial" w:hAnsi="Arial"/>
              <w:rtl w:val="0"/>
            </w:rPr>
            <w:br w:type="textWrapping"/>
          </w:r>
        </w:del>
      </w:ins>
      <w:del w:author="Анна Логвиненко" w:id="31" w:date="2023-07-09T17:27:51Z">
        <w:r w:rsidDel="00000000" w:rsidR="00000000" w:rsidRPr="00000000">
          <w:rPr>
            <w:rtl w:val="0"/>
          </w:rPr>
        </w:r>
      </w:del>
    </w:p>
    <w:p w:rsidR="00000000" w:rsidDel="00000000" w:rsidP="00000000" w:rsidRDefault="00000000" w:rsidRPr="00000000" w14:paraId="000000CE">
      <w:pPr>
        <w:spacing w:line="276" w:lineRule="auto"/>
        <w:jc w:val="both"/>
        <w:rPr>
          <w:rFonts w:ascii="Arial" w:cs="Arial" w:eastAsia="Arial" w:hAnsi="Arial"/>
        </w:rPr>
      </w:pPr>
      <w:r w:rsidDel="00000000" w:rsidR="00000000" w:rsidRPr="00000000">
        <w:rPr>
          <w:rFonts w:ascii="Arial" w:cs="Arial" w:eastAsia="Arial" w:hAnsi="Arial"/>
          <w:rtl w:val="0"/>
        </w:rPr>
        <w:t xml:space="preserve">Даты выплаты заработной платы:</w:t>
      </w:r>
    </w:p>
    <w:p w:rsidR="00000000" w:rsidDel="00000000" w:rsidP="00000000" w:rsidRDefault="00000000" w:rsidRPr="00000000" w14:paraId="000000CF">
      <w:pPr>
        <w:numPr>
          <w:ilvl w:val="0"/>
          <w:numId w:val="2"/>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заработная плата, начисленная работникам производства  с 1 по 15 число выплачивается до 30 числа текущего месяца </w:t>
      </w:r>
    </w:p>
    <w:p w:rsidR="00000000" w:rsidDel="00000000" w:rsidP="00000000" w:rsidRDefault="00000000" w:rsidRPr="00000000" w14:paraId="000000D0">
      <w:pPr>
        <w:numPr>
          <w:ilvl w:val="0"/>
          <w:numId w:val="2"/>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заработная плата, начисленная работникам производства  16 по 30(31) число выплачивается до 15 числа следующего месяца. </w:t>
      </w:r>
    </w:p>
    <w:p w:rsidR="00000000" w:rsidDel="00000000" w:rsidP="00000000" w:rsidRDefault="00000000" w:rsidRPr="00000000" w14:paraId="000000D1">
      <w:pPr>
        <w:tabs>
          <w:tab w:val="left" w:leader="none" w:pos="414"/>
        </w:tabs>
        <w:spacing w:line="276" w:lineRule="auto"/>
        <w:jc w:val="both"/>
        <w:rPr>
          <w:rFonts w:ascii="Arial" w:cs="Arial" w:eastAsia="Arial" w:hAnsi="Arial"/>
        </w:rPr>
      </w:pPr>
      <w:r w:rsidDel="00000000" w:rsidR="00000000" w:rsidRPr="00000000">
        <w:rPr>
          <w:rFonts w:ascii="Arial" w:cs="Arial" w:eastAsia="Arial" w:hAnsi="Arial"/>
          <w:rtl w:val="0"/>
        </w:rPr>
        <w:t xml:space="preserve">Если сотрудник по какой-либо причине не может получить свою заработную плату </w:t>
      </w:r>
      <w:r w:rsidDel="00000000" w:rsidR="00000000" w:rsidRPr="00000000">
        <w:rPr>
          <w:rFonts w:ascii="Arial" w:cs="Arial" w:eastAsia="Arial" w:hAnsi="Arial"/>
          <w:rtl w:val="0"/>
        </w:rPr>
        <w:t xml:space="preserve">лично, тогда НО11 утверждает у РО4 ЗРС о выдаче заработной платы сотрудника другому лицу. На основании этой ЗРС бухгалтер на производстве может выдать заработную плату сотрудника другому человеку (обязательно с документом, подтверждающем его личность)</w:t>
      </w:r>
    </w:p>
    <w:p w:rsidR="00000000" w:rsidDel="00000000" w:rsidP="00000000" w:rsidRDefault="00000000" w:rsidRPr="00000000" w14:paraId="000000D2">
      <w:pPr>
        <w:pageBreakBefore w:val="0"/>
        <w:tabs>
          <w:tab w:val="left" w:leader="none" w:pos="414"/>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3">
      <w:pPr>
        <w:pStyle w:val="Heading1"/>
        <w:pageBreakBefore w:val="0"/>
        <w:numPr>
          <w:ilvl w:val="0"/>
          <w:numId w:val="1"/>
        </w:numPr>
        <w:tabs>
          <w:tab w:val="left" w:leader="none" w:pos="710"/>
        </w:tabs>
        <w:spacing w:before="0" w:lineRule="auto"/>
        <w:ind w:left="720" w:hanging="360"/>
        <w:rPr>
          <w:b w:val="0"/>
          <w:sz w:val="28"/>
          <w:szCs w:val="28"/>
          <w:u w:val="none"/>
        </w:rPr>
      </w:pPr>
      <w:bookmarkStart w:colFirst="0" w:colLast="0" w:name="_35nkun2" w:id="16"/>
      <w:bookmarkEnd w:id="16"/>
      <w:r w:rsidDel="00000000" w:rsidR="00000000" w:rsidRPr="00000000">
        <w:rPr>
          <w:b w:val="0"/>
          <w:sz w:val="28"/>
          <w:szCs w:val="28"/>
          <w:rtl w:val="0"/>
        </w:rPr>
        <w:t xml:space="preserve">ЕЖЕНЕДЕЛЬНЫЙ ОТЧЕТ О СТАТИСТИКАХ И КВОТАХ</w:t>
      </w:r>
      <w:r w:rsidDel="00000000" w:rsidR="00000000" w:rsidRPr="00000000">
        <w:rPr>
          <w:rtl w:val="0"/>
        </w:rPr>
      </w:r>
    </w:p>
    <w:p w:rsidR="00000000" w:rsidDel="00000000" w:rsidP="00000000" w:rsidRDefault="00000000" w:rsidRPr="00000000" w14:paraId="000000D4">
      <w:pPr>
        <w:pageBreakBefore w:val="0"/>
        <w:tabs>
          <w:tab w:val="left" w:leader="none" w:pos="414"/>
        </w:tabs>
        <w:jc w:val="both"/>
        <w:rPr>
          <w:rFonts w:ascii="Arial" w:cs="Arial" w:eastAsia="Arial" w:hAnsi="Arial"/>
        </w:rPr>
      </w:pPr>
      <w:r w:rsidDel="00000000" w:rsidR="00000000" w:rsidRPr="00000000">
        <w:rPr>
          <w:rtl w:val="0"/>
        </w:rPr>
      </w:r>
    </w:p>
    <w:p w:rsidR="00000000" w:rsidDel="00000000" w:rsidP="00000000" w:rsidRDefault="00000000" w:rsidRPr="00000000" w14:paraId="000000D5">
      <w:pPr>
        <w:pageBreakBefore w:val="0"/>
        <w:tabs>
          <w:tab w:val="left" w:leader="none" w:pos="414"/>
        </w:tabs>
        <w:spacing w:line="276" w:lineRule="auto"/>
        <w:jc w:val="both"/>
        <w:rPr>
          <w:rFonts w:ascii="Arial" w:cs="Arial" w:eastAsia="Arial" w:hAnsi="Arial"/>
        </w:rPr>
      </w:pPr>
      <w:r w:rsidDel="00000000" w:rsidR="00000000" w:rsidRPr="00000000">
        <w:rPr>
          <w:rFonts w:ascii="Arial" w:cs="Arial" w:eastAsia="Arial" w:hAnsi="Arial"/>
          <w:rtl w:val="0"/>
        </w:rPr>
        <w:t xml:space="preserve">Всем без исключения сотрудникам кроме тех, кто находится на сдельной оплате необходимо своевременно подавать отчет о статистиках и квотах. Этот отчет является основанием для расчета и выплаты заработной платы. Отчет должен быть составлен согласно правил компании </w:t>
      </w:r>
      <w:r w:rsidDel="00000000" w:rsidR="00000000" w:rsidRPr="00000000">
        <w:rPr>
          <w:rFonts w:ascii="Arial" w:cs="Arial" w:eastAsia="Arial" w:hAnsi="Arial"/>
          <w:rtl w:val="0"/>
        </w:rPr>
        <w:t xml:space="preserve">описанных</w:t>
      </w:r>
      <w:r w:rsidDel="00000000" w:rsidR="00000000" w:rsidRPr="00000000">
        <w:rPr>
          <w:rFonts w:ascii="Arial" w:cs="Arial" w:eastAsia="Arial" w:hAnsi="Arial"/>
          <w:rtl w:val="0"/>
        </w:rPr>
        <w:t xml:space="preserve"> в </w:t>
      </w:r>
      <w:hyperlink r:id="rId11">
        <w:r w:rsidDel="00000000" w:rsidR="00000000" w:rsidRPr="00000000">
          <w:rPr>
            <w:color w:val="0000ee"/>
            <w:u w:val="single"/>
            <w:shd w:fill="auto" w:val="clear"/>
            <w:rtl w:val="0"/>
          </w:rPr>
          <w:t xml:space="preserve">2019-06-30 Инструкция Как писать еженедельные и ежедневные отчеты</w:t>
        </w:r>
      </w:hyperlink>
      <w:r w:rsidDel="00000000" w:rsidR="00000000" w:rsidRPr="00000000">
        <w:rPr>
          <w:rFonts w:ascii="Arial" w:cs="Arial" w:eastAsia="Arial" w:hAnsi="Arial"/>
          <w:rtl w:val="0"/>
        </w:rPr>
        <w:t xml:space="preserve"> Сам сотрудник и заверивший отчет руководитель несут ответственность за точность указанных данных. </w:t>
      </w:r>
    </w:p>
    <w:p w:rsidR="00000000" w:rsidDel="00000000" w:rsidP="00000000" w:rsidRDefault="00000000" w:rsidRPr="00000000" w14:paraId="000000D6">
      <w:pPr>
        <w:pageBreakBefore w:val="0"/>
        <w:tabs>
          <w:tab w:val="left" w:leader="none" w:pos="414"/>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7">
      <w:pPr>
        <w:pageBreakBefore w:val="0"/>
        <w:tabs>
          <w:tab w:val="left" w:leader="none" w:pos="414"/>
        </w:tabs>
        <w:spacing w:line="276" w:lineRule="auto"/>
        <w:jc w:val="both"/>
        <w:rPr>
          <w:rFonts w:ascii="Arial" w:cs="Arial" w:eastAsia="Arial" w:hAnsi="Arial"/>
        </w:rPr>
      </w:pPr>
      <w:r w:rsidDel="00000000" w:rsidR="00000000" w:rsidRPr="00000000">
        <w:rPr>
          <w:rFonts w:ascii="Arial" w:cs="Arial" w:eastAsia="Arial" w:hAnsi="Arial"/>
          <w:rtl w:val="0"/>
        </w:rPr>
        <w:t xml:space="preserve">Если сотрудник выполняет обязанности двух должностей, он обязан подать отдельный отчет по каждой из них.</w:t>
      </w:r>
    </w:p>
    <w:p w:rsidR="00000000" w:rsidDel="00000000" w:rsidP="00000000" w:rsidRDefault="00000000" w:rsidRPr="00000000" w14:paraId="000000D8">
      <w:pPr>
        <w:pageBreakBefore w:val="0"/>
        <w:tabs>
          <w:tab w:val="left" w:leader="none" w:pos="414"/>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9">
      <w:pPr>
        <w:pageBreakBefore w:val="0"/>
        <w:tabs>
          <w:tab w:val="left" w:leader="none" w:pos="414"/>
        </w:tabs>
        <w:spacing w:line="276" w:lineRule="auto"/>
        <w:jc w:val="both"/>
        <w:rPr>
          <w:ins w:author="Анна Логвиненко" w:id="32" w:date="2023-07-09T17:35:04Z"/>
          <w:rFonts w:ascii="Arial" w:cs="Arial" w:eastAsia="Arial" w:hAnsi="Arial"/>
        </w:rPr>
      </w:pPr>
      <w:r w:rsidDel="00000000" w:rsidR="00000000" w:rsidRPr="00000000">
        <w:rPr>
          <w:rFonts w:ascii="Arial" w:cs="Arial" w:eastAsia="Arial" w:hAnsi="Arial"/>
          <w:rtl w:val="0"/>
        </w:rPr>
        <w:t xml:space="preserve">Если сотрудник не подал своевременно отчет,</w:t>
      </w:r>
      <w:ins w:author="Анна Логвиненко" w:id="32" w:date="2023-07-09T17:35:04Z">
        <w:r w:rsidDel="00000000" w:rsidR="00000000" w:rsidRPr="00000000">
          <w:rPr>
            <w:rFonts w:ascii="Arial" w:cs="Arial" w:eastAsia="Arial" w:hAnsi="Arial"/>
            <w:rtl w:val="0"/>
          </w:rPr>
          <w:t xml:space="preserve">, к нему применяется наказание согласно ИП </w:t>
        </w:r>
        <w:r w:rsidDel="00000000" w:rsidR="00000000" w:rsidRPr="00000000">
          <w:rPr>
            <w:rFonts w:ascii="Arial" w:cs="Arial" w:eastAsia="Arial" w:hAnsi="Arial"/>
            <w:rtl w:val="0"/>
          </w:rPr>
          <w:t xml:space="preserve">УРОВНИ ВОЗДЕЙСТВИЯ </w:t>
        </w:r>
        <w:r w:rsidDel="00000000" w:rsidR="00000000" w:rsidRPr="00000000">
          <w:fldChar w:fldCharType="begin"/>
        </w:r>
        <w:r w:rsidDel="00000000" w:rsidR="00000000" w:rsidRPr="00000000">
          <w:instrText xml:space="preserve">HYPERLINK "https://docs.google.com/document/d/1H_aUrrbzhG9gCvJr1D_D1a9iIWq4mcvUk1go4Fi37uU/edit"</w:instrText>
        </w:r>
        <w:r w:rsidDel="00000000" w:rsidR="00000000" w:rsidRPr="00000000">
          <w:fldChar w:fldCharType="separate"/>
        </w:r>
        <w:r w:rsidDel="00000000" w:rsidR="00000000" w:rsidRPr="00000000">
          <w:rPr>
            <w:color w:val="0000ee"/>
            <w:u w:val="single"/>
            <w:shd w:fill="auto" w:val="clear"/>
            <w:rtl w:val="0"/>
          </w:rPr>
          <w:t xml:space="preserve">2015-12-15 ИП Уровни воздействия</w:t>
        </w:r>
        <w:r w:rsidDel="00000000" w:rsidR="00000000" w:rsidRPr="00000000">
          <w:fldChar w:fldCharType="end"/>
        </w:r>
        <w:r w:rsidDel="00000000" w:rsidR="00000000" w:rsidRPr="00000000">
          <w:rPr>
            <w:rtl w:val="0"/>
          </w:rPr>
        </w:r>
      </w:ins>
    </w:p>
    <w:p w:rsidR="00000000" w:rsidDel="00000000" w:rsidP="00000000" w:rsidRDefault="00000000" w:rsidRPr="00000000" w14:paraId="000000DA">
      <w:pPr>
        <w:pageBreakBefore w:val="0"/>
        <w:tabs>
          <w:tab w:val="left" w:leader="none" w:pos="414"/>
        </w:tabs>
        <w:spacing w:line="276" w:lineRule="auto"/>
        <w:jc w:val="both"/>
        <w:rPr>
          <w:del w:author="Анна Логвиненко" w:id="33" w:date="2023-07-09T17:38:30Z"/>
          <w:rFonts w:ascii="Arial" w:cs="Arial" w:eastAsia="Arial" w:hAnsi="Arial"/>
        </w:rPr>
      </w:pPr>
      <w:del w:author="Анна Логвиненко" w:id="32" w:date="2023-07-09T17:35:04Z">
        <w:r w:rsidDel="00000000" w:rsidR="00000000" w:rsidRPr="00000000">
          <w:rPr>
            <w:rFonts w:ascii="Arial" w:cs="Arial" w:eastAsia="Arial" w:hAnsi="Arial"/>
            <w:rtl w:val="0"/>
          </w:rPr>
          <w:delText xml:space="preserve"> заработная плата за отчетную неделю рассчитывается в соответствии с самым низким коэффициентом выполнения квоты. Даже после подачи отчета, перерасчет заработной платы не производится. </w:delText>
        </w:r>
      </w:del>
      <w:r w:rsidDel="00000000" w:rsidR="00000000" w:rsidRPr="00000000">
        <w:rPr>
          <w:rFonts w:ascii="Arial" w:cs="Arial" w:eastAsia="Arial" w:hAnsi="Arial"/>
          <w:rtl w:val="0"/>
        </w:rPr>
        <w:t xml:space="preserve">Подача отчета в таком случае обязательно должна быть сделана: </w:t>
      </w:r>
      <w:del w:author="Анна Логвиненко" w:id="33" w:date="2023-07-09T17:38:30Z">
        <w:r w:rsidDel="00000000" w:rsidR="00000000" w:rsidRPr="00000000">
          <w:rPr>
            <w:rFonts w:ascii="Arial" w:cs="Arial" w:eastAsia="Arial" w:hAnsi="Arial"/>
            <w:rtl w:val="0"/>
          </w:rPr>
          <w:delText xml:space="preserve">пока не подан отчет за предыдущую неделю, при расчете заработной платы также используется самый низкий коэффициент выполнения квоты.</w:delText>
        </w:r>
      </w:del>
    </w:p>
    <w:p w:rsidR="00000000" w:rsidDel="00000000" w:rsidP="00000000" w:rsidRDefault="00000000" w:rsidRPr="00000000" w14:paraId="000000DB">
      <w:pPr>
        <w:pageBreakBefore w:val="0"/>
        <w:spacing w:line="276" w:lineRule="auto"/>
        <w:jc w:val="both"/>
        <w:rPr>
          <w:rFonts w:ascii="Arial" w:cs="Arial" w:eastAsia="Arial" w:hAnsi="Arial"/>
        </w:rPr>
        <w:pPrChange w:author="Анна Логвиненко" w:id="0" w:date="2023-07-09T17:38:30Z">
          <w:pPr>
            <w:pageBreakBefore w:val="0"/>
            <w:jc w:val="both"/>
          </w:pPr>
        </w:pPrChange>
      </w:pPr>
      <w:r w:rsidDel="00000000" w:rsidR="00000000" w:rsidRPr="00000000">
        <w:rPr>
          <w:rtl w:val="0"/>
        </w:rPr>
      </w:r>
    </w:p>
    <w:p w:rsidR="00000000" w:rsidDel="00000000" w:rsidP="00000000" w:rsidRDefault="00000000" w:rsidRPr="00000000" w14:paraId="000000DC">
      <w:pPr>
        <w:pStyle w:val="Heading1"/>
        <w:pageBreakBefore w:val="0"/>
        <w:numPr>
          <w:ilvl w:val="0"/>
          <w:numId w:val="1"/>
        </w:numPr>
        <w:tabs>
          <w:tab w:val="left" w:leader="none" w:pos="710"/>
        </w:tabs>
        <w:spacing w:before="0" w:lineRule="auto"/>
        <w:ind w:left="720" w:hanging="360"/>
        <w:rPr>
          <w:b w:val="0"/>
          <w:sz w:val="28"/>
          <w:szCs w:val="28"/>
          <w:u w:val="none"/>
        </w:rPr>
      </w:pPr>
      <w:bookmarkStart w:colFirst="0" w:colLast="0" w:name="_1ksv4uv" w:id="17"/>
      <w:bookmarkEnd w:id="17"/>
      <w:r w:rsidDel="00000000" w:rsidR="00000000" w:rsidRPr="00000000">
        <w:rPr>
          <w:b w:val="0"/>
          <w:sz w:val="28"/>
          <w:szCs w:val="28"/>
          <w:rtl w:val="0"/>
        </w:rPr>
        <w:t xml:space="preserve">УДЕРЖАНИЯ ИЗ ПФОТ</w:t>
      </w:r>
      <w:r w:rsidDel="00000000" w:rsidR="00000000" w:rsidRPr="00000000">
        <w:rPr>
          <w:rtl w:val="0"/>
        </w:rPr>
      </w:r>
    </w:p>
    <w:p w:rsidR="00000000" w:rsidDel="00000000" w:rsidP="00000000" w:rsidRDefault="00000000" w:rsidRPr="00000000" w14:paraId="000000DD">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DE">
      <w:pPr>
        <w:pageBreakBefore w:val="0"/>
        <w:jc w:val="both"/>
        <w:rPr>
          <w:rFonts w:ascii="Arial" w:cs="Arial" w:eastAsia="Arial" w:hAnsi="Arial"/>
        </w:rPr>
      </w:pPr>
      <w:r w:rsidDel="00000000" w:rsidR="00000000" w:rsidRPr="00000000">
        <w:rPr>
          <w:rFonts w:ascii="Arial" w:cs="Arial" w:eastAsia="Arial" w:hAnsi="Arial"/>
          <w:rtl w:val="0"/>
        </w:rPr>
        <w:t xml:space="preserve">Налоги</w:t>
      </w:r>
    </w:p>
    <w:p w:rsidR="00000000" w:rsidDel="00000000" w:rsidP="00000000" w:rsidRDefault="00000000" w:rsidRPr="00000000" w14:paraId="000000DF">
      <w:pPr>
        <w:pageBreakBefore w:val="0"/>
        <w:jc w:val="both"/>
        <w:rPr>
          <w:rFonts w:ascii="Arial" w:cs="Arial" w:eastAsia="Arial" w:hAnsi="Arial"/>
        </w:rPr>
      </w:pPr>
      <w:r w:rsidDel="00000000" w:rsidR="00000000" w:rsidRPr="00000000">
        <w:rPr>
          <w:rFonts w:ascii="Arial" w:cs="Arial" w:eastAsia="Arial" w:hAnsi="Arial"/>
          <w:rtl w:val="0"/>
        </w:rPr>
        <w:t xml:space="preserve">Для сотрудников, которые официально трудоустроены в компании, созданы правила </w:t>
      </w:r>
      <w:hyperlink r:id="rId12">
        <w:r w:rsidDel="00000000" w:rsidR="00000000" w:rsidRPr="00000000">
          <w:rPr>
            <w:color w:val="0000ee"/>
            <w:u w:val="single"/>
            <w:shd w:fill="auto" w:val="clear"/>
            <w:rtl w:val="0"/>
          </w:rPr>
          <w:t xml:space="preserve">2020-07-02 Правило начисления и выплаты официальных заработных плат</w:t>
        </w:r>
      </w:hyperlink>
      <w:r w:rsidDel="00000000" w:rsidR="00000000" w:rsidRPr="00000000">
        <w:rPr>
          <w:rFonts w:ascii="Arial" w:cs="Arial" w:eastAsia="Arial" w:hAnsi="Arial"/>
          <w:rtl w:val="0"/>
        </w:rPr>
        <w:t xml:space="preserve">, в которых описаны условия оплаты налогов.</w:t>
      </w:r>
      <w:r w:rsidDel="00000000" w:rsidR="00000000" w:rsidRPr="00000000">
        <w:rPr>
          <w:rtl w:val="0"/>
        </w:rPr>
      </w:r>
    </w:p>
    <w:p w:rsidR="00000000" w:rsidDel="00000000" w:rsidP="00000000" w:rsidRDefault="00000000" w:rsidRPr="00000000" w14:paraId="000000E0">
      <w:pPr>
        <w:pageBreakBefore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1">
      <w:pPr>
        <w:pageBreakBefore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2">
      <w:pPr>
        <w:pageBreakBefore w:val="0"/>
        <w:spacing w:line="276" w:lineRule="auto"/>
        <w:jc w:val="both"/>
        <w:rPr>
          <w:rFonts w:ascii="Arial" w:cs="Arial" w:eastAsia="Arial" w:hAnsi="Arial"/>
        </w:rPr>
      </w:pPr>
      <w:r w:rsidDel="00000000" w:rsidR="00000000" w:rsidRPr="00000000">
        <w:rPr>
          <w:rFonts w:ascii="Arial" w:cs="Arial" w:eastAsia="Arial" w:hAnsi="Arial"/>
          <w:rtl w:val="0"/>
        </w:rPr>
        <w:t xml:space="preserve">Отпускные</w:t>
      </w:r>
    </w:p>
    <w:p w:rsidR="00000000" w:rsidDel="00000000" w:rsidP="00000000" w:rsidRDefault="00000000" w:rsidRPr="00000000" w14:paraId="000000E3">
      <w:pPr>
        <w:pageBreakBefore w:val="0"/>
        <w:spacing w:line="276" w:lineRule="auto"/>
        <w:jc w:val="both"/>
        <w:rPr>
          <w:rFonts w:ascii="Arial" w:cs="Arial" w:eastAsia="Arial" w:hAnsi="Arial"/>
        </w:rPr>
      </w:pPr>
      <w:hyperlink r:id="rId13">
        <w:r w:rsidDel="00000000" w:rsidR="00000000" w:rsidRPr="00000000">
          <w:rPr>
            <w:color w:val="0000ee"/>
            <w:u w:val="single"/>
            <w:shd w:fill="auto" w:val="clear"/>
            <w:rtl w:val="0"/>
          </w:rPr>
          <w:t xml:space="preserve">2018-07-31 ИП О предоставлении отпусков в компании</w:t>
        </w:r>
      </w:hyperlink>
      <w:r w:rsidDel="00000000" w:rsidR="00000000" w:rsidRPr="00000000">
        <w:rPr>
          <w:rtl w:val="0"/>
        </w:rPr>
      </w:r>
    </w:p>
    <w:p w:rsidR="00000000" w:rsidDel="00000000" w:rsidP="00000000" w:rsidRDefault="00000000" w:rsidRPr="00000000" w14:paraId="000000E4">
      <w:pPr>
        <w:pageBreakBefore w:val="0"/>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5">
      <w:pPr>
        <w:pageBreakBefore w:val="0"/>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Отпускные административному персоналу не оплачиваются, они получают заработную плату в общем порядке согласно выполнения квоты за период отпуска.</w:t>
      </w:r>
    </w:p>
    <w:p w:rsidR="00000000" w:rsidDel="00000000" w:rsidP="00000000" w:rsidRDefault="00000000" w:rsidRPr="00000000" w14:paraId="000000E6">
      <w:pPr>
        <w:pageBreakBefore w:val="0"/>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E7">
      <w:pPr>
        <w:pageBreakBefore w:val="0"/>
        <w:spacing w:line="276" w:lineRule="auto"/>
        <w:jc w:val="both"/>
        <w:rPr>
          <w:rFonts w:ascii="Arial" w:cs="Arial" w:eastAsia="Arial" w:hAnsi="Arial"/>
        </w:rPr>
      </w:pPr>
      <w:r w:rsidDel="00000000" w:rsidR="00000000" w:rsidRPr="00000000">
        <w:rPr>
          <w:rFonts w:ascii="Arial" w:cs="Arial" w:eastAsia="Arial" w:hAnsi="Arial"/>
          <w:highlight w:val="white"/>
          <w:rtl w:val="0"/>
        </w:rPr>
        <w:t xml:space="preserve">У </w:t>
      </w:r>
      <w:r w:rsidDel="00000000" w:rsidR="00000000" w:rsidRPr="00000000">
        <w:rPr>
          <w:rFonts w:ascii="Arial" w:cs="Arial" w:eastAsia="Arial" w:hAnsi="Arial"/>
          <w:highlight w:val="white"/>
          <w:rtl w:val="0"/>
        </w:rPr>
        <w:t xml:space="preserve">производственного</w:t>
      </w:r>
      <w:r w:rsidDel="00000000" w:rsidR="00000000" w:rsidRPr="00000000">
        <w:rPr>
          <w:rFonts w:ascii="Arial" w:cs="Arial" w:eastAsia="Arial" w:hAnsi="Arial"/>
          <w:highlight w:val="white"/>
          <w:rtl w:val="0"/>
        </w:rPr>
        <w:t xml:space="preserve"> персонала отпускных нет</w:t>
      </w:r>
      <w:r w:rsidDel="00000000" w:rsidR="00000000" w:rsidRPr="00000000">
        <w:rPr>
          <w:rFonts w:ascii="Roboto" w:cs="Roboto" w:eastAsia="Roboto" w:hAnsi="Roboto"/>
          <w:sz w:val="21"/>
          <w:szCs w:val="21"/>
          <w:highlight w:val="white"/>
          <w:rtl w:val="0"/>
        </w:rPr>
        <w:t xml:space="preserve">.</w:t>
      </w:r>
      <w:r w:rsidDel="00000000" w:rsidR="00000000" w:rsidRPr="00000000">
        <w:rPr>
          <w:rtl w:val="0"/>
        </w:rPr>
      </w:r>
    </w:p>
    <w:p w:rsidR="00000000" w:rsidDel="00000000" w:rsidP="00000000" w:rsidRDefault="00000000" w:rsidRPr="00000000" w14:paraId="000000E8">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E9">
      <w:pPr>
        <w:pStyle w:val="Heading1"/>
        <w:pageBreakBefore w:val="0"/>
        <w:numPr>
          <w:ilvl w:val="0"/>
          <w:numId w:val="1"/>
        </w:numPr>
        <w:tabs>
          <w:tab w:val="left" w:leader="none" w:pos="473"/>
          <w:tab w:val="left" w:leader="none" w:pos="769"/>
        </w:tabs>
        <w:spacing w:before="0" w:lineRule="auto"/>
        <w:ind w:left="720" w:hanging="360"/>
        <w:rPr>
          <w:b w:val="0"/>
          <w:sz w:val="28"/>
          <w:szCs w:val="28"/>
          <w:u w:val="none"/>
        </w:rPr>
      </w:pPr>
      <w:bookmarkStart w:colFirst="0" w:colLast="0" w:name="_44sinio" w:id="18"/>
      <w:bookmarkEnd w:id="18"/>
      <w:r w:rsidDel="00000000" w:rsidR="00000000" w:rsidRPr="00000000">
        <w:rPr>
          <w:b w:val="0"/>
          <w:sz w:val="28"/>
          <w:szCs w:val="28"/>
          <w:rtl w:val="0"/>
        </w:rPr>
        <w:t xml:space="preserve">ОБЯЗАННОСТИ ДОЛЖНОСТЕЙ</w:t>
      </w:r>
      <w:r w:rsidDel="00000000" w:rsidR="00000000" w:rsidRPr="00000000">
        <w:rPr>
          <w:rtl w:val="0"/>
        </w:rPr>
      </w:r>
    </w:p>
    <w:p w:rsidR="00000000" w:rsidDel="00000000" w:rsidP="00000000" w:rsidRDefault="00000000" w:rsidRPr="00000000" w14:paraId="000000EA">
      <w:pPr>
        <w:pageBreakBefore w:val="0"/>
        <w:tabs>
          <w:tab w:val="left" w:leader="none" w:pos="473"/>
          <w:tab w:val="left" w:leader="none" w:pos="769"/>
        </w:tabs>
        <w:jc w:val="both"/>
        <w:rPr>
          <w:rFonts w:ascii="Arial" w:cs="Arial" w:eastAsia="Arial" w:hAnsi="Arial"/>
        </w:rPr>
      </w:pPr>
      <w:r w:rsidDel="00000000" w:rsidR="00000000" w:rsidRPr="00000000">
        <w:rPr>
          <w:rtl w:val="0"/>
        </w:rPr>
      </w:r>
    </w:p>
    <w:p w:rsidR="00000000" w:rsidDel="00000000" w:rsidP="00000000" w:rsidRDefault="00000000" w:rsidRPr="00000000" w14:paraId="000000EB">
      <w:pPr>
        <w:pageBreakBefore w:val="0"/>
        <w:tabs>
          <w:tab w:val="left" w:leader="none" w:pos="473"/>
          <w:tab w:val="left" w:leader="none" w:pos="769"/>
        </w:tabs>
        <w:spacing w:line="276" w:lineRule="auto"/>
        <w:jc w:val="both"/>
        <w:rPr>
          <w:rFonts w:ascii="Arial" w:cs="Arial" w:eastAsia="Arial" w:hAnsi="Arial"/>
        </w:rPr>
      </w:pPr>
      <w:r w:rsidDel="00000000" w:rsidR="00000000" w:rsidRPr="00000000">
        <w:rPr>
          <w:rFonts w:ascii="Arial" w:cs="Arial" w:eastAsia="Arial" w:hAnsi="Arial"/>
          <w:rtl w:val="0"/>
        </w:rPr>
        <w:t xml:space="preserve">Обязанности сотрудника</w:t>
      </w:r>
    </w:p>
    <w:p w:rsidR="00000000" w:rsidDel="00000000" w:rsidP="00000000" w:rsidRDefault="00000000" w:rsidRPr="00000000" w14:paraId="000000EC">
      <w:pPr>
        <w:pageBreakBefore w:val="0"/>
        <w:tabs>
          <w:tab w:val="left" w:leader="none" w:pos="473"/>
          <w:tab w:val="left" w:leader="none" w:pos="769"/>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D">
      <w:pPr>
        <w:pageBreakBefore w:val="0"/>
        <w:tabs>
          <w:tab w:val="left" w:leader="none" w:pos="185"/>
          <w:tab w:val="left" w:leader="none" w:pos="481"/>
        </w:tabs>
        <w:spacing w:line="276" w:lineRule="auto"/>
        <w:jc w:val="both"/>
        <w:rPr>
          <w:rFonts w:ascii="Arial" w:cs="Arial" w:eastAsia="Arial" w:hAnsi="Arial"/>
        </w:rPr>
      </w:pPr>
      <w:r w:rsidDel="00000000" w:rsidR="00000000" w:rsidRPr="00000000">
        <w:rPr>
          <w:rFonts w:ascii="Arial" w:cs="Arial" w:eastAsia="Arial" w:hAnsi="Arial"/>
          <w:rtl w:val="0"/>
        </w:rPr>
        <w:t xml:space="preserve">Каждый сотрудник несет персональную ответственность за своевременную подачу всех необходимых для расчета заработной платы отчетов. Сотрудник отвечает за то, чтобы получить заработную плату в установленное время и в установленном месте.</w:t>
      </w:r>
    </w:p>
    <w:p w:rsidR="00000000" w:rsidDel="00000000" w:rsidP="00000000" w:rsidRDefault="00000000" w:rsidRPr="00000000" w14:paraId="000000EE">
      <w:pPr>
        <w:pageBreakBefore w:val="0"/>
        <w:tabs>
          <w:tab w:val="left" w:leader="none" w:pos="185"/>
          <w:tab w:val="left" w:leader="none" w:pos="481"/>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F">
      <w:pPr>
        <w:pageBreakBefore w:val="0"/>
        <w:tabs>
          <w:tab w:val="left" w:leader="none" w:pos="473"/>
          <w:tab w:val="left" w:leader="none" w:pos="769"/>
        </w:tabs>
        <w:spacing w:line="276" w:lineRule="auto"/>
        <w:jc w:val="both"/>
        <w:rPr>
          <w:rFonts w:ascii="Arial" w:cs="Arial" w:eastAsia="Arial" w:hAnsi="Arial"/>
        </w:rPr>
      </w:pPr>
      <w:r w:rsidDel="00000000" w:rsidR="00000000" w:rsidRPr="00000000">
        <w:rPr>
          <w:rFonts w:ascii="Arial" w:cs="Arial" w:eastAsia="Arial" w:hAnsi="Arial"/>
          <w:rtl w:val="0"/>
        </w:rPr>
        <w:t xml:space="preserve">Обязанности руководителей отделений</w:t>
      </w:r>
    </w:p>
    <w:p w:rsidR="00000000" w:rsidDel="00000000" w:rsidP="00000000" w:rsidRDefault="00000000" w:rsidRPr="00000000" w14:paraId="000000F0">
      <w:pPr>
        <w:pageBreakBefore w:val="0"/>
        <w:tabs>
          <w:tab w:val="left" w:leader="none" w:pos="473"/>
          <w:tab w:val="left" w:leader="none" w:pos="769"/>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1">
      <w:pPr>
        <w:pageBreakBefore w:val="0"/>
        <w:tabs>
          <w:tab w:val="left" w:leader="none" w:pos="185"/>
          <w:tab w:val="left" w:leader="none" w:pos="481"/>
        </w:tabs>
        <w:spacing w:line="276" w:lineRule="auto"/>
        <w:jc w:val="both"/>
        <w:rPr>
          <w:rFonts w:ascii="Arial" w:cs="Arial" w:eastAsia="Arial" w:hAnsi="Arial"/>
        </w:rPr>
      </w:pPr>
      <w:r w:rsidDel="00000000" w:rsidR="00000000" w:rsidRPr="00000000">
        <w:rPr>
          <w:rFonts w:ascii="Arial" w:cs="Arial" w:eastAsia="Arial" w:hAnsi="Arial"/>
          <w:rtl w:val="0"/>
        </w:rPr>
        <w:t xml:space="preserve">Руководители отделений  отвечают за то, чтобы отчеты о количестве произведенного продукта и статистиках были получены и проверены с точки зрения правильного определения коэффициента выполнения квоты. Если квота или коэффициент указаны неправильно, это должно </w:t>
      </w:r>
      <w:commentRangeStart w:id="25"/>
      <w:commentRangeStart w:id="26"/>
      <w:r w:rsidDel="00000000" w:rsidR="00000000" w:rsidRPr="00000000">
        <w:rPr>
          <w:rFonts w:ascii="Arial" w:cs="Arial" w:eastAsia="Arial" w:hAnsi="Arial"/>
          <w:rtl w:val="0"/>
        </w:rPr>
        <w:t xml:space="preserve">быть исправлено</w:t>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rial" w:cs="Arial" w:eastAsia="Arial" w:hAnsi="Arial"/>
          <w:rtl w:val="0"/>
        </w:rPr>
        <w:t xml:space="preserve">, и сотруднику сообщают об этом в послании, к которому прилагается копия его отчета.  При этом отчет должен</w:t>
      </w:r>
      <w:r w:rsidDel="00000000" w:rsidR="00000000" w:rsidRPr="00000000">
        <w:rPr>
          <w:rFonts w:ascii="Arial" w:cs="Arial" w:eastAsia="Arial" w:hAnsi="Arial"/>
          <w:rtl w:val="0"/>
        </w:rPr>
        <w:t xml:space="preserve"> быть откорректирован</w:t>
      </w:r>
      <w:r w:rsidDel="00000000" w:rsidR="00000000" w:rsidRPr="00000000">
        <w:rPr>
          <w:rFonts w:ascii="Arial" w:cs="Arial" w:eastAsia="Arial" w:hAnsi="Arial"/>
          <w:rtl w:val="0"/>
        </w:rPr>
        <w:t xml:space="preserve">, а сотрудник должен быть в этом случае</w:t>
      </w:r>
      <w:r w:rsidDel="00000000" w:rsidR="00000000" w:rsidRPr="00000000">
        <w:rPr>
          <w:rFonts w:ascii="Arial" w:cs="Arial" w:eastAsia="Arial" w:hAnsi="Arial"/>
          <w:rtl w:val="0"/>
        </w:rPr>
        <w:t xml:space="preserve"> направлен</w:t>
      </w:r>
      <w:r w:rsidDel="00000000" w:rsidR="00000000" w:rsidRPr="00000000">
        <w:rPr>
          <w:rFonts w:ascii="Arial" w:cs="Arial" w:eastAsia="Arial" w:hAnsi="Arial"/>
          <w:rtl w:val="0"/>
        </w:rPr>
        <w:t xml:space="preserve"> на коррекцию в пятое отделение. Руководители отделений самостоятельно заносят коэффициенты в зарплатный файл.</w:t>
      </w:r>
    </w:p>
    <w:p w:rsidR="00000000" w:rsidDel="00000000" w:rsidP="00000000" w:rsidRDefault="00000000" w:rsidRPr="00000000" w14:paraId="000000F2">
      <w:pPr>
        <w:pageBreakBefore w:val="0"/>
        <w:tabs>
          <w:tab w:val="left" w:leader="none" w:pos="185"/>
          <w:tab w:val="left" w:leader="none" w:pos="481"/>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3">
      <w:pPr>
        <w:pageBreakBefore w:val="0"/>
        <w:tabs>
          <w:tab w:val="left" w:leader="none" w:pos="473"/>
          <w:tab w:val="left" w:leader="none" w:pos="769"/>
        </w:tabs>
        <w:spacing w:line="276" w:lineRule="auto"/>
        <w:jc w:val="both"/>
        <w:rPr>
          <w:rFonts w:ascii="Arial" w:cs="Arial" w:eastAsia="Arial" w:hAnsi="Arial"/>
        </w:rPr>
      </w:pPr>
      <w:r w:rsidDel="00000000" w:rsidR="00000000" w:rsidRPr="00000000">
        <w:rPr>
          <w:rFonts w:ascii="Arial" w:cs="Arial" w:eastAsia="Arial" w:hAnsi="Arial"/>
          <w:rtl w:val="0"/>
        </w:rPr>
        <w:t xml:space="preserve">Обязанности 8-го отдела </w:t>
      </w:r>
    </w:p>
    <w:p w:rsidR="00000000" w:rsidDel="00000000" w:rsidP="00000000" w:rsidRDefault="00000000" w:rsidRPr="00000000" w14:paraId="000000F4">
      <w:pPr>
        <w:pageBreakBefore w:val="0"/>
        <w:tabs>
          <w:tab w:val="left" w:leader="none" w:pos="473"/>
          <w:tab w:val="left" w:leader="none" w:pos="769"/>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5">
      <w:pPr>
        <w:pageBreakBefore w:val="0"/>
        <w:jc w:val="both"/>
        <w:rPr>
          <w:rFonts w:ascii="Arial" w:cs="Arial" w:eastAsia="Arial" w:hAnsi="Arial"/>
        </w:rPr>
      </w:pPr>
      <w:r w:rsidDel="00000000" w:rsidR="00000000" w:rsidRPr="00000000">
        <w:rPr>
          <w:rFonts w:ascii="Arial" w:cs="Arial" w:eastAsia="Arial" w:hAnsi="Arial"/>
          <w:rtl w:val="0"/>
        </w:rPr>
        <w:t xml:space="preserve">Начальник 8-го отдела  отвечает за то, чтобы на основании заполненного зарплатного файла были рассчитаны заработные платы в соответствии с этим Регламентом, а затем заработная плата была своевременно выдана сотрудникам во вторник или пятницу, если РСФ не внес корректировки.</w:t>
      </w:r>
    </w:p>
    <w:p w:rsidR="00000000" w:rsidDel="00000000" w:rsidP="00000000" w:rsidRDefault="00000000" w:rsidRPr="00000000" w14:paraId="000000F6">
      <w:pPr>
        <w:pageBreakBefore w:val="0"/>
        <w:tabs>
          <w:tab w:val="left" w:leader="none" w:pos="185"/>
          <w:tab w:val="left" w:leader="none" w:pos="481"/>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7">
      <w:pPr>
        <w:pageBreakBefore w:val="0"/>
        <w:tabs>
          <w:tab w:val="left" w:leader="none" w:pos="185"/>
          <w:tab w:val="left" w:leader="none" w:pos="481"/>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rFonts w:ascii="Arial" w:cs="Arial" w:eastAsia="Arial" w:hAnsi="Arial"/>
        </w:rPr>
      </w:pPr>
      <w:bookmarkStart w:colFirst="0" w:colLast="0" w:name="_2jxsxqh" w:id="19"/>
      <w:bookmarkEnd w:id="19"/>
      <w:r w:rsidDel="00000000" w:rsidR="00000000" w:rsidRPr="00000000">
        <w:rPr>
          <w:rtl w:val="0"/>
        </w:rPr>
      </w:r>
    </w:p>
    <w:p w:rsidR="00000000" w:rsidDel="00000000" w:rsidP="00000000" w:rsidRDefault="00000000" w:rsidRPr="00000000" w14:paraId="000000FB">
      <w:pPr>
        <w:pageBreakBefore w:val="0"/>
        <w:tabs>
          <w:tab w:val="left" w:leader="none" w:pos="185"/>
          <w:tab w:val="left" w:leader="none" w:pos="481"/>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C">
      <w:pPr>
        <w:pStyle w:val="Heading1"/>
        <w:pageBreakBefore w:val="0"/>
        <w:numPr>
          <w:ilvl w:val="0"/>
          <w:numId w:val="1"/>
        </w:numPr>
        <w:tabs>
          <w:tab w:val="left" w:leader="none" w:pos="634"/>
        </w:tabs>
        <w:spacing w:before="0" w:lineRule="auto"/>
        <w:ind w:left="720" w:hanging="360"/>
        <w:jc w:val="both"/>
        <w:rPr>
          <w:b w:val="0"/>
          <w:sz w:val="28"/>
          <w:szCs w:val="28"/>
          <w:u w:val="none"/>
        </w:rPr>
      </w:pPr>
      <w:bookmarkStart w:colFirst="0" w:colLast="0" w:name="_z337ya" w:id="20"/>
      <w:bookmarkEnd w:id="20"/>
      <w:r w:rsidDel="00000000" w:rsidR="00000000" w:rsidRPr="00000000">
        <w:rPr>
          <w:b w:val="0"/>
          <w:sz w:val="28"/>
          <w:szCs w:val="28"/>
          <w:rtl w:val="0"/>
        </w:rPr>
        <w:t xml:space="preserve">ПРИЛОЖЕНИЯ</w:t>
      </w:r>
      <w:r w:rsidDel="00000000" w:rsidR="00000000" w:rsidRPr="00000000">
        <w:rPr>
          <w:rtl w:val="0"/>
        </w:rPr>
      </w:r>
    </w:p>
    <w:p w:rsidR="00000000" w:rsidDel="00000000" w:rsidP="00000000" w:rsidRDefault="00000000" w:rsidRPr="00000000" w14:paraId="000000FD">
      <w:pPr>
        <w:pageBreakBefore w:val="0"/>
        <w:tabs>
          <w:tab w:val="left" w:leader="none" w:pos="634"/>
        </w:tabs>
        <w:jc w:val="both"/>
        <w:rPr>
          <w:rFonts w:ascii="Arial" w:cs="Arial" w:eastAsia="Arial" w:hAnsi="Arial"/>
        </w:rPr>
      </w:pPr>
      <w:r w:rsidDel="00000000" w:rsidR="00000000" w:rsidRPr="00000000">
        <w:rPr>
          <w:rtl w:val="0"/>
        </w:rPr>
      </w:r>
    </w:p>
    <w:p w:rsidR="00000000" w:rsidDel="00000000" w:rsidP="00000000" w:rsidRDefault="00000000" w:rsidRPr="00000000" w14:paraId="000000FE">
      <w:pPr>
        <w:pStyle w:val="Heading4"/>
        <w:spacing w:line="276" w:lineRule="auto"/>
        <w:ind w:left="6" w:firstLine="0"/>
        <w:jc w:val="both"/>
        <w:rPr/>
      </w:pPr>
      <w:bookmarkStart w:colFirst="0" w:colLast="0" w:name="_3zru5a7593fk" w:id="21"/>
      <w:bookmarkEnd w:id="21"/>
      <w:r w:rsidDel="00000000" w:rsidR="00000000" w:rsidRPr="00000000">
        <w:rPr>
          <w:rtl w:val="0"/>
        </w:rPr>
        <w:t xml:space="preserve">а. Примеры еженедельного отчета по статистикам и квотам</w:t>
      </w:r>
    </w:p>
    <w:p w:rsidR="00000000" w:rsidDel="00000000" w:rsidP="00000000" w:rsidRDefault="00000000" w:rsidRPr="00000000" w14:paraId="000000FF">
      <w:pPr>
        <w:widowControl w:val="1"/>
        <w:spacing w:line="276" w:lineRule="auto"/>
        <w:jc w:val="both"/>
        <w:rPr>
          <w:rFonts w:ascii="Arial" w:cs="Arial" w:eastAsia="Arial" w:hAnsi="Arial"/>
        </w:rPr>
      </w:pPr>
      <w:r w:rsidDel="00000000" w:rsidR="00000000" w:rsidRPr="00000000">
        <w:rPr>
          <w:rFonts w:ascii="Cambria" w:cs="Cambria" w:eastAsia="Cambria" w:hAnsi="Cambria"/>
          <w:sz w:val="22"/>
          <w:szCs w:val="22"/>
        </w:rPr>
        <w:drawing>
          <wp:inline distB="114300" distT="114300" distL="114300" distR="114300">
            <wp:extent cx="5314950" cy="176212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14950" cy="1762125"/>
                    </a:xfrm>
                    <a:prstGeom prst="rect"/>
                    <a:ln/>
                  </pic:spPr>
                </pic:pic>
              </a:graphicData>
            </a:graphic>
          </wp:inline>
        </w:drawing>
      </w:r>
      <w:r w:rsidDel="00000000" w:rsidR="00000000" w:rsidRPr="00000000">
        <w:rPr>
          <w:rFonts w:ascii="Cambria" w:cs="Cambria" w:eastAsia="Cambria" w:hAnsi="Cambria"/>
          <w:sz w:val="22"/>
          <w:szCs w:val="22"/>
          <w:rtl w:val="0"/>
        </w:rPr>
        <w:br w:type="textWrapping"/>
      </w:r>
      <w:r w:rsidDel="00000000" w:rsidR="00000000" w:rsidRPr="00000000">
        <w:rPr>
          <w:rFonts w:ascii="Cambria" w:cs="Cambria" w:eastAsia="Cambria" w:hAnsi="Cambria"/>
          <w:sz w:val="22"/>
          <w:szCs w:val="22"/>
        </w:rPr>
        <w:drawing>
          <wp:inline distB="114300" distT="114300" distL="114300" distR="114300">
            <wp:extent cx="5372100" cy="22479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721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101">
      <w:pPr>
        <w:pageBreakBefore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2">
      <w:pPr>
        <w:pStyle w:val="Heading4"/>
        <w:spacing w:line="276" w:lineRule="auto"/>
        <w:ind w:left="6" w:firstLine="0"/>
        <w:jc w:val="both"/>
        <w:rPr/>
      </w:pPr>
      <w:bookmarkStart w:colFirst="0" w:colLast="0" w:name="_gwbw51ydr7sm" w:id="22"/>
      <w:bookmarkEnd w:id="22"/>
      <w:r w:rsidDel="00000000" w:rsidR="00000000" w:rsidRPr="00000000">
        <w:rPr>
          <w:rtl w:val="0"/>
        </w:rPr>
        <w:t xml:space="preserve">б. Таблица коэффициентов выполнения квоты по главной статистике</w:t>
      </w:r>
    </w:p>
    <w:p w:rsidR="00000000" w:rsidDel="00000000" w:rsidP="00000000" w:rsidRDefault="00000000" w:rsidRPr="00000000" w14:paraId="00000103">
      <w:pPr>
        <w:pageBreakBefore w:val="0"/>
        <w:spacing w:line="276" w:lineRule="auto"/>
        <w:ind w:left="6" w:firstLine="0"/>
        <w:jc w:val="both"/>
        <w:rPr>
          <w:rFonts w:ascii="Arial" w:cs="Arial" w:eastAsia="Arial" w:hAnsi="Arial"/>
        </w:rPr>
      </w:pPr>
      <w:r w:rsidDel="00000000" w:rsidR="00000000" w:rsidRPr="00000000">
        <w:rPr>
          <w:rtl w:val="0"/>
        </w:rPr>
      </w:r>
    </w:p>
    <w:tbl>
      <w:tblPr>
        <w:tblStyle w:val="Table2"/>
        <w:tblW w:w="4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190"/>
        <w:tblGridChange w:id="0">
          <w:tblGrid>
            <w:gridCol w:w="2610"/>
            <w:gridCol w:w="2190"/>
          </w:tblGrid>
        </w:tblGridChange>
      </w:tblGrid>
      <w:tr>
        <w:trPr>
          <w:cantSplit w:val="0"/>
          <w:tblHeader w:val="0"/>
        </w:trPr>
        <w:tc>
          <w:tcPr>
            <w:tcMar>
              <w:top w:w="55.0" w:type="dxa"/>
              <w:left w:w="55.0" w:type="dxa"/>
              <w:bottom w:w="55.0" w:type="dxa"/>
              <w:right w:w="55.0" w:type="dxa"/>
            </w:tcMar>
          </w:tcPr>
          <w:p w:rsidR="00000000" w:rsidDel="00000000" w:rsidP="00000000" w:rsidRDefault="00000000" w:rsidRPr="00000000" w14:paraId="00000104">
            <w:pPr>
              <w:pageBreakBefore w:val="0"/>
              <w:jc w:val="center"/>
              <w:rPr>
                <w:rFonts w:ascii="Arial" w:cs="Arial" w:eastAsia="Arial" w:hAnsi="Arial"/>
              </w:rPr>
            </w:pPr>
            <w:r w:rsidDel="00000000" w:rsidR="00000000" w:rsidRPr="00000000">
              <w:rPr>
                <w:rFonts w:ascii="Arial" w:cs="Arial" w:eastAsia="Arial" w:hAnsi="Arial"/>
                <w:rtl w:val="0"/>
              </w:rPr>
              <w:t xml:space="preserve">Процент выполнения квоты </w:t>
            </w:r>
          </w:p>
        </w:tc>
        <w:tc>
          <w:tcPr>
            <w:tcMar>
              <w:top w:w="55.0" w:type="dxa"/>
              <w:left w:w="55.0" w:type="dxa"/>
              <w:bottom w:w="55.0" w:type="dxa"/>
              <w:right w:w="55.0" w:type="dxa"/>
            </w:tcMar>
          </w:tcPr>
          <w:p w:rsidR="00000000" w:rsidDel="00000000" w:rsidP="00000000" w:rsidRDefault="00000000" w:rsidRPr="00000000" w14:paraId="00000105">
            <w:pPr>
              <w:pageBreakBefore w:val="0"/>
              <w:jc w:val="center"/>
              <w:rPr>
                <w:rFonts w:ascii="Arial" w:cs="Arial" w:eastAsia="Arial" w:hAnsi="Arial"/>
              </w:rPr>
            </w:pPr>
            <w:r w:rsidDel="00000000" w:rsidR="00000000" w:rsidRPr="00000000">
              <w:rPr>
                <w:rFonts w:ascii="Arial" w:cs="Arial" w:eastAsia="Arial" w:hAnsi="Arial"/>
                <w:rtl w:val="0"/>
              </w:rPr>
              <w:t xml:space="preserve">Коэф.</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6">
            <w:pPr>
              <w:pageBreakBefore w:val="0"/>
              <w:jc w:val="center"/>
              <w:rPr>
                <w:rFonts w:ascii="Arial" w:cs="Arial" w:eastAsia="Arial" w:hAnsi="Arial"/>
              </w:rPr>
            </w:pPr>
            <w:r w:rsidDel="00000000" w:rsidR="00000000" w:rsidRPr="00000000">
              <w:rPr>
                <w:rFonts w:ascii="Arial" w:cs="Arial" w:eastAsia="Arial" w:hAnsi="Arial"/>
                <w:rtl w:val="0"/>
              </w:rPr>
              <w:t xml:space="preserve">более 150%</w:t>
            </w:r>
          </w:p>
        </w:tc>
        <w:tc>
          <w:tcPr>
            <w:tcMar>
              <w:top w:w="100.0" w:type="dxa"/>
              <w:left w:w="100.0" w:type="dxa"/>
              <w:bottom w:w="100.0" w:type="dxa"/>
              <w:right w:w="100.0" w:type="dxa"/>
            </w:tcMar>
          </w:tcPr>
          <w:p w:rsidR="00000000" w:rsidDel="00000000" w:rsidP="00000000" w:rsidRDefault="00000000" w:rsidRPr="00000000" w14:paraId="00000107">
            <w:pPr>
              <w:pageBreakBefore w:val="0"/>
              <w:jc w:val="center"/>
              <w:rPr>
                <w:rFonts w:ascii="Arial" w:cs="Arial" w:eastAsia="Arial" w:hAnsi="Arial"/>
              </w:rPr>
            </w:pPr>
            <w:r w:rsidDel="00000000" w:rsidR="00000000" w:rsidRPr="00000000">
              <w:rPr>
                <w:rFonts w:ascii="Arial" w:cs="Arial" w:eastAsia="Arial" w:hAnsi="Arial"/>
                <w:rtl w:val="0"/>
              </w:rPr>
              <w:t xml:space="preserve">1,4</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8">
            <w:pPr>
              <w:pageBreakBefore w:val="0"/>
              <w:jc w:val="center"/>
              <w:rPr>
                <w:ins w:author="Алла Волошина" w:id="35" w:date="2024-04-10T09:18:53Z"/>
                <w:rFonts w:ascii="Arial" w:cs="Arial" w:eastAsia="Arial" w:hAnsi="Arial"/>
              </w:rPr>
            </w:pPr>
            <w:ins w:author="Алла Волошина" w:id="35" w:date="2024-04-10T09:18:53Z">
              <w:r w:rsidDel="00000000" w:rsidR="00000000" w:rsidRPr="00000000">
                <w:rPr>
                  <w:rtl w:val="0"/>
                </w:rPr>
              </w:r>
            </w:ins>
          </w:p>
          <w:p w:rsidR="00000000" w:rsidDel="00000000" w:rsidP="00000000" w:rsidRDefault="00000000" w:rsidRPr="00000000" w14:paraId="00000109">
            <w:pPr>
              <w:pageBreakBefore w:val="0"/>
              <w:jc w:val="center"/>
              <w:rPr>
                <w:rFonts w:ascii="Arial" w:cs="Arial" w:eastAsia="Arial" w:hAnsi="Arial"/>
              </w:rPr>
            </w:pPr>
            <w:ins w:author="Алла Волошина" w:id="35" w:date="2024-04-10T09:18:53Z">
              <w:r w:rsidDel="00000000" w:rsidR="00000000" w:rsidRPr="00000000">
                <w:rPr>
                  <w:rFonts w:ascii="Arial" w:cs="Arial" w:eastAsia="Arial" w:hAnsi="Arial"/>
                  <w:rtl w:val="0"/>
                </w:rPr>
                <w:t xml:space="preserve">111%</w:t>
              </w:r>
            </w:ins>
            <w:del w:author="Алла Волошина" w:id="35" w:date="2024-04-10T09:18:53Z">
              <w:r w:rsidDel="00000000" w:rsidR="00000000" w:rsidRPr="00000000">
                <w:rPr>
                  <w:rFonts w:ascii="Arial" w:cs="Arial" w:eastAsia="Arial" w:hAnsi="Arial"/>
                  <w:rtl w:val="0"/>
                </w:rPr>
                <w:delText xml:space="preserve">110</w:delText>
              </w:r>
            </w:del>
            <w:r w:rsidDel="00000000" w:rsidR="00000000" w:rsidRPr="00000000">
              <w:rPr>
                <w:rFonts w:ascii="Arial" w:cs="Arial" w:eastAsia="Arial" w:hAnsi="Arial"/>
                <w:rtl w:val="0"/>
              </w:rPr>
              <w:t xml:space="preserve">-150%</w:t>
            </w:r>
          </w:p>
        </w:tc>
        <w:tc>
          <w:tcPr>
            <w:tcMar>
              <w:top w:w="100.0" w:type="dxa"/>
              <w:left w:w="100.0" w:type="dxa"/>
              <w:bottom w:w="100.0" w:type="dxa"/>
              <w:right w:w="100.0" w:type="dxa"/>
            </w:tcMar>
          </w:tcPr>
          <w:p w:rsidR="00000000" w:rsidDel="00000000" w:rsidP="00000000" w:rsidRDefault="00000000" w:rsidRPr="00000000" w14:paraId="0000010A">
            <w:pPr>
              <w:pageBreakBefore w:val="0"/>
              <w:jc w:val="center"/>
              <w:rPr>
                <w:rFonts w:ascii="Arial" w:cs="Arial" w:eastAsia="Arial" w:hAnsi="Arial"/>
              </w:rPr>
            </w:pPr>
            <w:r w:rsidDel="00000000" w:rsidR="00000000" w:rsidRPr="00000000">
              <w:rPr>
                <w:rFonts w:ascii="Arial" w:cs="Arial" w:eastAsia="Arial" w:hAnsi="Arial"/>
                <w:rtl w:val="0"/>
              </w:rPr>
              <w:t xml:space="preserve">1,2</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B">
            <w:pPr>
              <w:pageBreakBefore w:val="0"/>
              <w:jc w:val="center"/>
              <w:rPr>
                <w:rFonts w:ascii="Arial" w:cs="Arial" w:eastAsia="Arial" w:hAnsi="Arial"/>
              </w:rPr>
            </w:pPr>
            <w:r w:rsidDel="00000000" w:rsidR="00000000" w:rsidRPr="00000000">
              <w:rPr>
                <w:rFonts w:ascii="Arial" w:cs="Arial" w:eastAsia="Arial" w:hAnsi="Arial"/>
                <w:rtl w:val="0"/>
              </w:rPr>
              <w:t xml:space="preserve">101-110%</w:t>
            </w:r>
          </w:p>
        </w:tc>
        <w:tc>
          <w:tcPr>
            <w:tcMar>
              <w:top w:w="100.0" w:type="dxa"/>
              <w:left w:w="100.0" w:type="dxa"/>
              <w:bottom w:w="100.0" w:type="dxa"/>
              <w:right w:w="100.0" w:type="dxa"/>
            </w:tcMar>
          </w:tcPr>
          <w:p w:rsidR="00000000" w:rsidDel="00000000" w:rsidP="00000000" w:rsidRDefault="00000000" w:rsidRPr="00000000" w14:paraId="0000010C">
            <w:pPr>
              <w:pageBreakBefore w:val="0"/>
              <w:jc w:val="center"/>
              <w:rPr>
                <w:rFonts w:ascii="Arial" w:cs="Arial" w:eastAsia="Arial" w:hAnsi="Arial"/>
              </w:rPr>
            </w:pPr>
            <w:r w:rsidDel="00000000" w:rsidR="00000000" w:rsidRPr="00000000">
              <w:rPr>
                <w:rFonts w:ascii="Arial" w:cs="Arial" w:eastAsia="Arial" w:hAnsi="Arial"/>
                <w:rtl w:val="0"/>
              </w:rPr>
              <w:t xml:space="preserve">1,1</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D">
            <w:pPr>
              <w:pageBreakBefore w:val="0"/>
              <w:jc w:val="center"/>
              <w:rPr>
                <w:rFonts w:ascii="Arial" w:cs="Arial" w:eastAsia="Arial" w:hAnsi="Arial"/>
              </w:rPr>
            </w:pPr>
            <w:r w:rsidDel="00000000" w:rsidR="00000000" w:rsidRPr="00000000">
              <w:rPr>
                <w:rFonts w:ascii="Arial" w:cs="Arial" w:eastAsia="Arial" w:hAnsi="Arial"/>
                <w:rtl w:val="0"/>
              </w:rPr>
              <w:t xml:space="preserve">90-100%</w:t>
            </w:r>
          </w:p>
        </w:tc>
        <w:tc>
          <w:tcPr>
            <w:tcMar>
              <w:top w:w="100.0" w:type="dxa"/>
              <w:left w:w="100.0" w:type="dxa"/>
              <w:bottom w:w="100.0" w:type="dxa"/>
              <w:right w:w="100.0" w:type="dxa"/>
            </w:tcMar>
          </w:tcPr>
          <w:p w:rsidR="00000000" w:rsidDel="00000000" w:rsidP="00000000" w:rsidRDefault="00000000" w:rsidRPr="00000000" w14:paraId="0000010E">
            <w:pPr>
              <w:pageBreakBefore w:val="0"/>
              <w:jc w:val="center"/>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F">
            <w:pPr>
              <w:pageBreakBefore w:val="0"/>
              <w:jc w:val="center"/>
              <w:rPr>
                <w:rFonts w:ascii="Arial" w:cs="Arial" w:eastAsia="Arial" w:hAnsi="Arial"/>
              </w:rPr>
            </w:pPr>
            <w:r w:rsidDel="00000000" w:rsidR="00000000" w:rsidRPr="00000000">
              <w:rPr>
                <w:rFonts w:ascii="Arial" w:cs="Arial" w:eastAsia="Arial" w:hAnsi="Arial"/>
                <w:rtl w:val="0"/>
              </w:rPr>
              <w:t xml:space="preserve">80-89%</w:t>
            </w:r>
          </w:p>
        </w:tc>
        <w:tc>
          <w:tcPr>
            <w:tcMar>
              <w:top w:w="100.0" w:type="dxa"/>
              <w:left w:w="100.0" w:type="dxa"/>
              <w:bottom w:w="100.0" w:type="dxa"/>
              <w:right w:w="100.0" w:type="dxa"/>
            </w:tcMar>
          </w:tcPr>
          <w:p w:rsidR="00000000" w:rsidDel="00000000" w:rsidP="00000000" w:rsidRDefault="00000000" w:rsidRPr="00000000" w14:paraId="00000110">
            <w:pPr>
              <w:pageBreakBefore w:val="0"/>
              <w:jc w:val="center"/>
              <w:rPr>
                <w:rFonts w:ascii="Arial" w:cs="Arial" w:eastAsia="Arial" w:hAnsi="Arial"/>
              </w:rPr>
            </w:pPr>
            <w:r w:rsidDel="00000000" w:rsidR="00000000" w:rsidRPr="00000000">
              <w:rPr>
                <w:rFonts w:ascii="Arial" w:cs="Arial" w:eastAsia="Arial" w:hAnsi="Arial"/>
                <w:rtl w:val="0"/>
              </w:rPr>
              <w:t xml:space="preserve">0,9</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1">
            <w:pPr>
              <w:pageBreakBefore w:val="0"/>
              <w:jc w:val="center"/>
              <w:rPr>
                <w:rFonts w:ascii="Arial" w:cs="Arial" w:eastAsia="Arial" w:hAnsi="Arial"/>
              </w:rPr>
            </w:pPr>
            <w:r w:rsidDel="00000000" w:rsidR="00000000" w:rsidRPr="00000000">
              <w:rPr>
                <w:rFonts w:ascii="Arial" w:cs="Arial" w:eastAsia="Arial" w:hAnsi="Arial"/>
                <w:rtl w:val="0"/>
              </w:rPr>
              <w:t xml:space="preserve">70-79%</w:t>
            </w:r>
          </w:p>
        </w:tc>
        <w:tc>
          <w:tcPr>
            <w:tcMar>
              <w:top w:w="100.0" w:type="dxa"/>
              <w:left w:w="100.0" w:type="dxa"/>
              <w:bottom w:w="100.0" w:type="dxa"/>
              <w:right w:w="100.0" w:type="dxa"/>
            </w:tcMar>
          </w:tcPr>
          <w:p w:rsidR="00000000" w:rsidDel="00000000" w:rsidP="00000000" w:rsidRDefault="00000000" w:rsidRPr="00000000" w14:paraId="00000112">
            <w:pPr>
              <w:pageBreakBefore w:val="0"/>
              <w:jc w:val="center"/>
              <w:rPr>
                <w:rFonts w:ascii="Arial" w:cs="Arial" w:eastAsia="Arial" w:hAnsi="Arial"/>
              </w:rPr>
            </w:pPr>
            <w:r w:rsidDel="00000000" w:rsidR="00000000" w:rsidRPr="00000000">
              <w:rPr>
                <w:rFonts w:ascii="Arial" w:cs="Arial" w:eastAsia="Arial" w:hAnsi="Arial"/>
                <w:rtl w:val="0"/>
              </w:rPr>
              <w:t xml:space="preserve">0,8</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3">
            <w:pPr>
              <w:pageBreakBefore w:val="0"/>
              <w:jc w:val="center"/>
              <w:rPr>
                <w:rFonts w:ascii="Arial" w:cs="Arial" w:eastAsia="Arial" w:hAnsi="Arial"/>
              </w:rPr>
            </w:pPr>
            <w:r w:rsidDel="00000000" w:rsidR="00000000" w:rsidRPr="00000000">
              <w:rPr>
                <w:rFonts w:ascii="Arial" w:cs="Arial" w:eastAsia="Arial" w:hAnsi="Arial"/>
                <w:rtl w:val="0"/>
              </w:rPr>
              <w:t xml:space="preserve">Менее 70%</w:t>
            </w:r>
          </w:p>
        </w:tc>
        <w:tc>
          <w:tcPr>
            <w:tcMar>
              <w:top w:w="100.0" w:type="dxa"/>
              <w:left w:w="100.0" w:type="dxa"/>
              <w:bottom w:w="100.0" w:type="dxa"/>
              <w:right w:w="100.0" w:type="dxa"/>
            </w:tcMar>
          </w:tcPr>
          <w:p w:rsidR="00000000" w:rsidDel="00000000" w:rsidP="00000000" w:rsidRDefault="00000000" w:rsidRPr="00000000" w14:paraId="00000114">
            <w:pPr>
              <w:pageBreakBefore w:val="0"/>
              <w:jc w:val="center"/>
              <w:rPr>
                <w:rFonts w:ascii="Arial" w:cs="Arial" w:eastAsia="Arial" w:hAnsi="Arial"/>
              </w:rPr>
            </w:pPr>
            <w:r w:rsidDel="00000000" w:rsidR="00000000" w:rsidRPr="00000000">
              <w:rPr>
                <w:rFonts w:ascii="Arial" w:cs="Arial" w:eastAsia="Arial" w:hAnsi="Arial"/>
                <w:rtl w:val="0"/>
              </w:rPr>
              <w:t xml:space="preserve">0,6</w:t>
            </w:r>
          </w:p>
        </w:tc>
      </w:tr>
    </w:tbl>
    <w:p w:rsidR="00000000" w:rsidDel="00000000" w:rsidP="00000000" w:rsidRDefault="00000000" w:rsidRPr="00000000" w14:paraId="00000115">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116">
      <w:pPr>
        <w:pStyle w:val="Heading4"/>
        <w:spacing w:line="276" w:lineRule="auto"/>
        <w:ind w:left="6" w:firstLine="0"/>
        <w:jc w:val="both"/>
        <w:rPr/>
      </w:pPr>
      <w:bookmarkStart w:colFirst="0" w:colLast="0" w:name="_trg7zuswckhd" w:id="23"/>
      <w:bookmarkEnd w:id="23"/>
      <w:r w:rsidDel="00000000" w:rsidR="00000000" w:rsidRPr="00000000">
        <w:rPr>
          <w:rtl w:val="0"/>
        </w:rPr>
        <w:t xml:space="preserve">в. Таблица коэффициентов за время работы в компании</w:t>
      </w:r>
    </w:p>
    <w:p w:rsidR="00000000" w:rsidDel="00000000" w:rsidP="00000000" w:rsidRDefault="00000000" w:rsidRPr="00000000" w14:paraId="00000117">
      <w:pPr>
        <w:pageBreakBefore w:val="0"/>
        <w:spacing w:line="276" w:lineRule="auto"/>
        <w:ind w:left="6" w:firstLine="0"/>
        <w:jc w:val="both"/>
        <w:rPr>
          <w:rFonts w:ascii="Arial" w:cs="Arial" w:eastAsia="Arial" w:hAnsi="Arial"/>
        </w:rPr>
      </w:pPr>
      <w:r w:rsidDel="00000000" w:rsidR="00000000" w:rsidRPr="00000000">
        <w:rPr>
          <w:rtl w:val="0"/>
        </w:rPr>
      </w:r>
    </w:p>
    <w:tbl>
      <w:tblPr>
        <w:tblStyle w:val="Table3"/>
        <w:tblW w:w="4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190"/>
        <w:tblGridChange w:id="0">
          <w:tblGrid>
            <w:gridCol w:w="2610"/>
            <w:gridCol w:w="2190"/>
          </w:tblGrid>
        </w:tblGridChange>
      </w:tblGrid>
      <w:tr>
        <w:trPr>
          <w:cantSplit w:val="0"/>
          <w:tblHeader w:val="0"/>
        </w:trPr>
        <w:tc>
          <w:tcPr>
            <w:tcMar>
              <w:top w:w="55.0" w:type="dxa"/>
              <w:left w:w="55.0" w:type="dxa"/>
              <w:bottom w:w="55.0" w:type="dxa"/>
              <w:right w:w="55.0" w:type="dxa"/>
            </w:tcMar>
          </w:tcPr>
          <w:p w:rsidR="00000000" w:rsidDel="00000000" w:rsidP="00000000" w:rsidRDefault="00000000" w:rsidRPr="00000000" w14:paraId="00000118">
            <w:pPr>
              <w:pageBreakBefore w:val="0"/>
              <w:jc w:val="center"/>
              <w:rPr>
                <w:rFonts w:ascii="Arial" w:cs="Arial" w:eastAsia="Arial" w:hAnsi="Arial"/>
              </w:rPr>
            </w:pPr>
            <w:r w:rsidDel="00000000" w:rsidR="00000000" w:rsidRPr="00000000">
              <w:rPr>
                <w:rFonts w:ascii="Arial" w:cs="Arial" w:eastAsia="Arial" w:hAnsi="Arial"/>
                <w:rtl w:val="0"/>
              </w:rPr>
              <w:t xml:space="preserve">время работы</w:t>
            </w:r>
          </w:p>
        </w:tc>
        <w:tc>
          <w:tcPr>
            <w:tcMar>
              <w:top w:w="55.0" w:type="dxa"/>
              <w:left w:w="55.0" w:type="dxa"/>
              <w:bottom w:w="55.0" w:type="dxa"/>
              <w:right w:w="55.0" w:type="dxa"/>
            </w:tcMar>
          </w:tcPr>
          <w:p w:rsidR="00000000" w:rsidDel="00000000" w:rsidP="00000000" w:rsidRDefault="00000000" w:rsidRPr="00000000" w14:paraId="00000119">
            <w:pPr>
              <w:pageBreakBefore w:val="0"/>
              <w:jc w:val="center"/>
              <w:rPr>
                <w:rFonts w:ascii="Arial" w:cs="Arial" w:eastAsia="Arial" w:hAnsi="Arial"/>
              </w:rPr>
            </w:pPr>
            <w:r w:rsidDel="00000000" w:rsidR="00000000" w:rsidRPr="00000000">
              <w:rPr>
                <w:rFonts w:ascii="Arial" w:cs="Arial" w:eastAsia="Arial" w:hAnsi="Arial"/>
                <w:rtl w:val="0"/>
              </w:rPr>
              <w:t xml:space="preserve">Коэф.</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A">
            <w:pPr>
              <w:pageBreakBefore w:val="0"/>
              <w:jc w:val="center"/>
              <w:rPr>
                <w:rFonts w:ascii="Arial" w:cs="Arial" w:eastAsia="Arial" w:hAnsi="Arial"/>
              </w:rPr>
            </w:pPr>
            <w:r w:rsidDel="00000000" w:rsidR="00000000" w:rsidRPr="00000000">
              <w:rPr>
                <w:rFonts w:ascii="Arial" w:cs="Arial" w:eastAsia="Arial" w:hAnsi="Arial"/>
                <w:rtl w:val="0"/>
              </w:rPr>
              <w:t xml:space="preserve">свыше пяти</w:t>
            </w:r>
          </w:p>
        </w:tc>
        <w:tc>
          <w:tcPr>
            <w:tcMar>
              <w:top w:w="100.0" w:type="dxa"/>
              <w:left w:w="100.0" w:type="dxa"/>
              <w:bottom w:w="100.0" w:type="dxa"/>
              <w:right w:w="100.0" w:type="dxa"/>
            </w:tcMar>
          </w:tcPr>
          <w:p w:rsidR="00000000" w:rsidDel="00000000" w:rsidP="00000000" w:rsidRDefault="00000000" w:rsidRPr="00000000" w14:paraId="0000011B">
            <w:pPr>
              <w:pageBreakBefore w:val="0"/>
              <w:jc w:val="center"/>
              <w:rPr>
                <w:rFonts w:ascii="Arial" w:cs="Arial" w:eastAsia="Arial" w:hAnsi="Arial"/>
              </w:rPr>
            </w:pPr>
            <w:r w:rsidDel="00000000" w:rsidR="00000000" w:rsidRPr="00000000">
              <w:rPr>
                <w:rFonts w:ascii="Arial" w:cs="Arial" w:eastAsia="Arial" w:hAnsi="Arial"/>
                <w:rtl w:val="0"/>
              </w:rPr>
              <w:t xml:space="preserve">1,35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C">
            <w:pPr>
              <w:pageBreakBefore w:val="0"/>
              <w:jc w:val="center"/>
              <w:rPr>
                <w:rFonts w:ascii="Arial" w:cs="Arial" w:eastAsia="Arial" w:hAnsi="Arial"/>
              </w:rPr>
            </w:pPr>
            <w:r w:rsidDel="00000000" w:rsidR="00000000" w:rsidRPr="00000000">
              <w:rPr>
                <w:rFonts w:ascii="Arial" w:cs="Arial" w:eastAsia="Arial" w:hAnsi="Arial"/>
                <w:rtl w:val="0"/>
              </w:rPr>
              <w:t xml:space="preserve">от четырех до пяти</w:t>
            </w:r>
          </w:p>
        </w:tc>
        <w:tc>
          <w:tcPr>
            <w:tcMar>
              <w:top w:w="100.0" w:type="dxa"/>
              <w:left w:w="100.0" w:type="dxa"/>
              <w:bottom w:w="100.0" w:type="dxa"/>
              <w:right w:w="100.0" w:type="dxa"/>
            </w:tcMar>
          </w:tcPr>
          <w:p w:rsidR="00000000" w:rsidDel="00000000" w:rsidP="00000000" w:rsidRDefault="00000000" w:rsidRPr="00000000" w14:paraId="0000011D">
            <w:pPr>
              <w:pageBreakBefore w:val="0"/>
              <w:jc w:val="center"/>
              <w:rPr>
                <w:rFonts w:ascii="Arial" w:cs="Arial" w:eastAsia="Arial" w:hAnsi="Arial"/>
              </w:rPr>
            </w:pPr>
            <w:r w:rsidDel="00000000" w:rsidR="00000000" w:rsidRPr="00000000">
              <w:rPr>
                <w:rFonts w:ascii="Arial" w:cs="Arial" w:eastAsia="Arial" w:hAnsi="Arial"/>
                <w:rtl w:val="0"/>
              </w:rPr>
              <w:t xml:space="preserve">1,3</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E">
            <w:pPr>
              <w:pageBreakBefore w:val="0"/>
              <w:jc w:val="center"/>
              <w:rPr>
                <w:rFonts w:ascii="Arial" w:cs="Arial" w:eastAsia="Arial" w:hAnsi="Arial"/>
              </w:rPr>
            </w:pPr>
            <w:r w:rsidDel="00000000" w:rsidR="00000000" w:rsidRPr="00000000">
              <w:rPr>
                <w:rFonts w:ascii="Arial" w:cs="Arial" w:eastAsia="Arial" w:hAnsi="Arial"/>
                <w:rtl w:val="0"/>
              </w:rPr>
              <w:t xml:space="preserve">от трех до четырех</w:t>
            </w:r>
          </w:p>
        </w:tc>
        <w:tc>
          <w:tcPr>
            <w:tcMar>
              <w:top w:w="100.0" w:type="dxa"/>
              <w:left w:w="100.0" w:type="dxa"/>
              <w:bottom w:w="100.0" w:type="dxa"/>
              <w:right w:w="100.0" w:type="dxa"/>
            </w:tcMar>
          </w:tcPr>
          <w:p w:rsidR="00000000" w:rsidDel="00000000" w:rsidP="00000000" w:rsidRDefault="00000000" w:rsidRPr="00000000" w14:paraId="0000011F">
            <w:pPr>
              <w:pageBreakBefore w:val="0"/>
              <w:jc w:val="center"/>
              <w:rPr>
                <w:rFonts w:ascii="Arial" w:cs="Arial" w:eastAsia="Arial" w:hAnsi="Arial"/>
              </w:rPr>
            </w:pPr>
            <w:r w:rsidDel="00000000" w:rsidR="00000000" w:rsidRPr="00000000">
              <w:rPr>
                <w:rFonts w:ascii="Arial" w:cs="Arial" w:eastAsia="Arial" w:hAnsi="Arial"/>
                <w:rtl w:val="0"/>
              </w:rPr>
              <w:t xml:space="preserve">1,25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0">
            <w:pPr>
              <w:pageBreakBefore w:val="0"/>
              <w:jc w:val="center"/>
              <w:rPr>
                <w:rFonts w:ascii="Arial" w:cs="Arial" w:eastAsia="Arial" w:hAnsi="Arial"/>
              </w:rPr>
            </w:pPr>
            <w:r w:rsidDel="00000000" w:rsidR="00000000" w:rsidRPr="00000000">
              <w:rPr>
                <w:rFonts w:ascii="Arial" w:cs="Arial" w:eastAsia="Arial" w:hAnsi="Arial"/>
                <w:rtl w:val="0"/>
              </w:rPr>
              <w:t xml:space="preserve">от двух до трех</w:t>
            </w:r>
          </w:p>
        </w:tc>
        <w:tc>
          <w:tcPr>
            <w:tcMar>
              <w:top w:w="100.0" w:type="dxa"/>
              <w:left w:w="100.0" w:type="dxa"/>
              <w:bottom w:w="100.0" w:type="dxa"/>
              <w:right w:w="100.0" w:type="dxa"/>
            </w:tcMar>
          </w:tcPr>
          <w:p w:rsidR="00000000" w:rsidDel="00000000" w:rsidP="00000000" w:rsidRDefault="00000000" w:rsidRPr="00000000" w14:paraId="00000121">
            <w:pPr>
              <w:pageBreakBefore w:val="0"/>
              <w:jc w:val="center"/>
              <w:rPr>
                <w:rFonts w:ascii="Arial" w:cs="Arial" w:eastAsia="Arial" w:hAnsi="Arial"/>
              </w:rPr>
            </w:pPr>
            <w:r w:rsidDel="00000000" w:rsidR="00000000" w:rsidRPr="00000000">
              <w:rPr>
                <w:rFonts w:ascii="Arial" w:cs="Arial" w:eastAsia="Arial" w:hAnsi="Arial"/>
                <w:rtl w:val="0"/>
              </w:rPr>
              <w:t xml:space="preserve">1,2</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2">
            <w:pPr>
              <w:pageBreakBefore w:val="0"/>
              <w:jc w:val="center"/>
              <w:rPr>
                <w:rFonts w:ascii="Arial" w:cs="Arial" w:eastAsia="Arial" w:hAnsi="Arial"/>
              </w:rPr>
            </w:pPr>
            <w:r w:rsidDel="00000000" w:rsidR="00000000" w:rsidRPr="00000000">
              <w:rPr>
                <w:rFonts w:ascii="Arial" w:cs="Arial" w:eastAsia="Arial" w:hAnsi="Arial"/>
                <w:rtl w:val="0"/>
              </w:rPr>
              <w:t xml:space="preserve">от года до двух</w:t>
            </w:r>
          </w:p>
        </w:tc>
        <w:tc>
          <w:tcPr>
            <w:tcMar>
              <w:top w:w="100.0" w:type="dxa"/>
              <w:left w:w="100.0" w:type="dxa"/>
              <w:bottom w:w="100.0" w:type="dxa"/>
              <w:right w:w="100.0" w:type="dxa"/>
            </w:tcMar>
          </w:tcPr>
          <w:p w:rsidR="00000000" w:rsidDel="00000000" w:rsidP="00000000" w:rsidRDefault="00000000" w:rsidRPr="00000000" w14:paraId="00000123">
            <w:pPr>
              <w:pageBreakBefore w:val="0"/>
              <w:jc w:val="center"/>
              <w:rPr>
                <w:rFonts w:ascii="Arial" w:cs="Arial" w:eastAsia="Arial" w:hAnsi="Arial"/>
              </w:rPr>
            </w:pPr>
            <w:r w:rsidDel="00000000" w:rsidR="00000000" w:rsidRPr="00000000">
              <w:rPr>
                <w:rFonts w:ascii="Arial" w:cs="Arial" w:eastAsia="Arial" w:hAnsi="Arial"/>
                <w:rtl w:val="0"/>
              </w:rPr>
              <w:t xml:space="preserve">1,1</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4">
            <w:pPr>
              <w:pageBreakBefore w:val="0"/>
              <w:jc w:val="center"/>
              <w:rPr>
                <w:rFonts w:ascii="Arial" w:cs="Arial" w:eastAsia="Arial" w:hAnsi="Arial"/>
              </w:rPr>
            </w:pPr>
            <w:r w:rsidDel="00000000" w:rsidR="00000000" w:rsidRPr="00000000">
              <w:rPr>
                <w:rFonts w:ascii="Arial" w:cs="Arial" w:eastAsia="Arial" w:hAnsi="Arial"/>
                <w:rtl w:val="0"/>
              </w:rPr>
              <w:t xml:space="preserve">до года</w:t>
            </w:r>
          </w:p>
        </w:tc>
        <w:tc>
          <w:tcPr>
            <w:tcMar>
              <w:top w:w="100.0" w:type="dxa"/>
              <w:left w:w="100.0" w:type="dxa"/>
              <w:bottom w:w="100.0" w:type="dxa"/>
              <w:right w:w="100.0" w:type="dxa"/>
            </w:tcMar>
          </w:tcPr>
          <w:p w:rsidR="00000000" w:rsidDel="00000000" w:rsidP="00000000" w:rsidRDefault="00000000" w:rsidRPr="00000000" w14:paraId="00000125">
            <w:pPr>
              <w:pageBreakBefore w:val="0"/>
              <w:jc w:val="center"/>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6">
            <w:pPr>
              <w:pageBreakBefore w:val="0"/>
              <w:jc w:val="center"/>
              <w:rPr>
                <w:rFonts w:ascii="Arial" w:cs="Arial" w:eastAsia="Arial" w:hAnsi="Arial"/>
              </w:rPr>
            </w:pPr>
            <w:r w:rsidDel="00000000" w:rsidR="00000000" w:rsidRPr="00000000">
              <w:rPr>
                <w:rFonts w:ascii="Arial" w:cs="Arial" w:eastAsia="Arial" w:hAnsi="Arial"/>
                <w:rtl w:val="0"/>
              </w:rPr>
              <w:t xml:space="preserve">Стажер</w:t>
            </w:r>
          </w:p>
        </w:tc>
        <w:tc>
          <w:tcPr>
            <w:tcMar>
              <w:top w:w="100.0" w:type="dxa"/>
              <w:left w:w="100.0" w:type="dxa"/>
              <w:bottom w:w="100.0" w:type="dxa"/>
              <w:right w:w="100.0" w:type="dxa"/>
            </w:tcMar>
          </w:tcPr>
          <w:p w:rsidR="00000000" w:rsidDel="00000000" w:rsidP="00000000" w:rsidRDefault="00000000" w:rsidRPr="00000000" w14:paraId="00000127">
            <w:pPr>
              <w:pageBreakBefore w:val="0"/>
              <w:jc w:val="center"/>
              <w:rPr>
                <w:rFonts w:ascii="Arial" w:cs="Arial" w:eastAsia="Arial" w:hAnsi="Arial"/>
              </w:rPr>
            </w:pPr>
            <w:r w:rsidDel="00000000" w:rsidR="00000000" w:rsidRPr="00000000">
              <w:rPr>
                <w:rFonts w:ascii="Arial" w:cs="Arial" w:eastAsia="Arial" w:hAnsi="Arial"/>
                <w:rtl w:val="0"/>
              </w:rPr>
              <w:t xml:space="preserve">0,8</w:t>
            </w:r>
          </w:p>
        </w:tc>
      </w:tr>
    </w:tbl>
    <w:p w:rsidR="00000000" w:rsidDel="00000000" w:rsidP="00000000" w:rsidRDefault="00000000" w:rsidRPr="00000000" w14:paraId="00000128">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129">
      <w:pPr>
        <w:pageBreakBefore w:val="0"/>
        <w:spacing w:line="276" w:lineRule="auto"/>
        <w:ind w:left="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A">
      <w:pPr>
        <w:pStyle w:val="Heading4"/>
        <w:spacing w:line="276" w:lineRule="auto"/>
        <w:ind w:left="6" w:firstLine="0"/>
        <w:jc w:val="both"/>
        <w:rPr/>
      </w:pPr>
      <w:bookmarkStart w:colFirst="0" w:colLast="0" w:name="_k4c05a5kdosd" w:id="24"/>
      <w:bookmarkEnd w:id="24"/>
      <w:r w:rsidDel="00000000" w:rsidR="00000000" w:rsidRPr="00000000">
        <w:rPr>
          <w:rtl w:val="0"/>
        </w:rPr>
        <w:t xml:space="preserve">г. Таблица базовых коэффициентов должностей (БКП) </w:t>
      </w:r>
    </w:p>
    <w:tbl>
      <w:tblPr>
        <w:tblStyle w:val="Table4"/>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530"/>
        <w:gridCol w:w="915"/>
        <w:gridCol w:w="4620"/>
        <w:gridCol w:w="2145"/>
        <w:tblGridChange w:id="0">
          <w:tblGrid>
            <w:gridCol w:w="405"/>
            <w:gridCol w:w="1530"/>
            <w:gridCol w:w="915"/>
            <w:gridCol w:w="4620"/>
            <w:gridCol w:w="2145"/>
          </w:tblGrid>
        </w:tblGridChange>
      </w:tblGrid>
      <w:tr>
        <w:trPr>
          <w:cantSplit w:val="0"/>
          <w:tblHeader w:val="0"/>
        </w:trPr>
        <w:tc>
          <w:tcPr>
            <w:tcMar>
              <w:top w:w="55.0" w:type="dxa"/>
              <w:left w:w="55.0" w:type="dxa"/>
              <w:bottom w:w="55.0" w:type="dxa"/>
              <w:right w:w="55.0" w:type="dxa"/>
            </w:tcMar>
          </w:tcPr>
          <w:p w:rsidR="00000000" w:rsidDel="00000000" w:rsidP="00000000" w:rsidRDefault="00000000" w:rsidRPr="00000000" w14:paraId="0000012B">
            <w:pPr>
              <w:pageBreakBefore w:val="0"/>
              <w:jc w:val="center"/>
              <w:rPr>
                <w:rFonts w:ascii="Arial" w:cs="Arial" w:eastAsia="Arial" w:hAnsi="Arial"/>
              </w:rPr>
            </w:pPr>
            <w:r w:rsidDel="00000000" w:rsidR="00000000" w:rsidRPr="00000000">
              <w:rPr>
                <w:rFonts w:ascii="Arial" w:cs="Arial" w:eastAsia="Arial" w:hAnsi="Arial"/>
                <w:rtl w:val="0"/>
              </w:rPr>
              <w:t xml:space="preserve">№</w:t>
            </w:r>
          </w:p>
        </w:tc>
        <w:tc>
          <w:tcPr>
            <w:tcMar>
              <w:top w:w="55.0" w:type="dxa"/>
              <w:left w:w="55.0" w:type="dxa"/>
              <w:bottom w:w="55.0" w:type="dxa"/>
              <w:right w:w="55.0" w:type="dxa"/>
            </w:tcMar>
          </w:tcPr>
          <w:p w:rsidR="00000000" w:rsidDel="00000000" w:rsidP="00000000" w:rsidRDefault="00000000" w:rsidRPr="00000000" w14:paraId="0000012C">
            <w:pPr>
              <w:pageBreakBefore w:val="0"/>
              <w:jc w:val="center"/>
              <w:rPr>
                <w:rFonts w:ascii="Arial" w:cs="Arial" w:eastAsia="Arial" w:hAnsi="Arial"/>
              </w:rPr>
            </w:pPr>
            <w:r w:rsidDel="00000000" w:rsidR="00000000" w:rsidRPr="00000000">
              <w:rPr>
                <w:rFonts w:ascii="Arial" w:cs="Arial" w:eastAsia="Arial" w:hAnsi="Arial"/>
                <w:rtl w:val="0"/>
              </w:rPr>
              <w:t xml:space="preserve">Отделение</w:t>
            </w:r>
          </w:p>
        </w:tc>
        <w:tc>
          <w:tcPr>
            <w:tcMar>
              <w:top w:w="55.0" w:type="dxa"/>
              <w:left w:w="55.0" w:type="dxa"/>
              <w:bottom w:w="55.0" w:type="dxa"/>
              <w:right w:w="55.0" w:type="dxa"/>
            </w:tcMar>
          </w:tcPr>
          <w:p w:rsidR="00000000" w:rsidDel="00000000" w:rsidP="00000000" w:rsidRDefault="00000000" w:rsidRPr="00000000" w14:paraId="0000012D">
            <w:pPr>
              <w:pageBreakBefore w:val="0"/>
              <w:jc w:val="center"/>
              <w:rPr>
                <w:rFonts w:ascii="Arial" w:cs="Arial" w:eastAsia="Arial" w:hAnsi="Arial"/>
              </w:rPr>
            </w:pPr>
            <w:r w:rsidDel="00000000" w:rsidR="00000000" w:rsidRPr="00000000">
              <w:rPr>
                <w:rFonts w:ascii="Arial" w:cs="Arial" w:eastAsia="Arial" w:hAnsi="Arial"/>
                <w:rtl w:val="0"/>
              </w:rPr>
              <w:t xml:space="preserve">Отдел</w:t>
            </w:r>
          </w:p>
        </w:tc>
        <w:tc>
          <w:tcPr>
            <w:tcMar>
              <w:top w:w="55.0" w:type="dxa"/>
              <w:left w:w="55.0" w:type="dxa"/>
              <w:bottom w:w="55.0" w:type="dxa"/>
              <w:right w:w="55.0" w:type="dxa"/>
            </w:tcMar>
          </w:tcPr>
          <w:p w:rsidR="00000000" w:rsidDel="00000000" w:rsidP="00000000" w:rsidRDefault="00000000" w:rsidRPr="00000000" w14:paraId="0000012E">
            <w:pPr>
              <w:pageBreakBefore w:val="0"/>
              <w:jc w:val="center"/>
              <w:rPr>
                <w:rFonts w:ascii="Arial" w:cs="Arial" w:eastAsia="Arial" w:hAnsi="Arial"/>
              </w:rPr>
            </w:pPr>
            <w:r w:rsidDel="00000000" w:rsidR="00000000" w:rsidRPr="00000000">
              <w:rPr>
                <w:rFonts w:ascii="Arial" w:cs="Arial" w:eastAsia="Arial" w:hAnsi="Arial"/>
                <w:rtl w:val="0"/>
              </w:rPr>
              <w:t xml:space="preserve">Должность</w:t>
            </w:r>
          </w:p>
        </w:tc>
        <w:tc>
          <w:tcPr>
            <w:tcMar>
              <w:top w:w="55.0" w:type="dxa"/>
              <w:left w:w="55.0" w:type="dxa"/>
              <w:bottom w:w="55.0" w:type="dxa"/>
              <w:right w:w="55.0" w:type="dxa"/>
            </w:tcMar>
          </w:tcPr>
          <w:p w:rsidR="00000000" w:rsidDel="00000000" w:rsidP="00000000" w:rsidRDefault="00000000" w:rsidRPr="00000000" w14:paraId="0000012F">
            <w:pPr>
              <w:pageBreakBefore w:val="0"/>
              <w:jc w:val="center"/>
              <w:rPr>
                <w:rFonts w:ascii="Arial" w:cs="Arial" w:eastAsia="Arial" w:hAnsi="Arial"/>
              </w:rPr>
            </w:pPr>
            <w:r w:rsidDel="00000000" w:rsidR="00000000" w:rsidRPr="00000000">
              <w:rPr>
                <w:rFonts w:ascii="Arial" w:cs="Arial" w:eastAsia="Arial" w:hAnsi="Arial"/>
                <w:rtl w:val="0"/>
              </w:rPr>
              <w:t xml:space="preserve">Баллы</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30">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top w:w="55.0" w:type="dxa"/>
              <w:left w:w="55.0" w:type="dxa"/>
              <w:bottom w:w="55.0" w:type="dxa"/>
              <w:right w:w="55.0" w:type="dxa"/>
            </w:tcMar>
          </w:tcPr>
          <w:p w:rsidR="00000000" w:rsidDel="00000000" w:rsidP="00000000" w:rsidRDefault="00000000" w:rsidRPr="00000000" w14:paraId="00000131">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32">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33">
            <w:pPr>
              <w:pageBreakBefore w:val="0"/>
              <w:jc w:val="both"/>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34">
            <w:pPr>
              <w:pageBreakBefore w:val="0"/>
              <w:jc w:val="center"/>
              <w:rPr>
                <w:rFonts w:ascii="Arial" w:cs="Arial" w:eastAsia="Arial" w:hAnsi="Arial"/>
              </w:rPr>
            </w:pPr>
            <w:r w:rsidDel="00000000" w:rsidR="00000000" w:rsidRPr="00000000">
              <w:rPr>
                <w:rtl w:val="0"/>
              </w:rPr>
            </w:r>
          </w:p>
        </w:tc>
      </w:tr>
      <w:tr>
        <w:trPr>
          <w:cantSplit w:val="0"/>
          <w:trHeight w:val="350" w:hRule="atLeast"/>
          <w:tblHeader w:val="0"/>
        </w:trPr>
        <w:tc>
          <w:tcPr>
            <w:gridSpan w:val="5"/>
            <w:tcMar>
              <w:top w:w="55.0" w:type="dxa"/>
              <w:left w:w="55.0" w:type="dxa"/>
              <w:bottom w:w="55.0" w:type="dxa"/>
              <w:right w:w="55.0" w:type="dxa"/>
            </w:tcMar>
          </w:tcPr>
          <w:p w:rsidR="00000000" w:rsidDel="00000000" w:rsidP="00000000" w:rsidRDefault="00000000" w:rsidRPr="00000000" w14:paraId="00000135">
            <w:pPr>
              <w:pageBreakBefore w:val="0"/>
              <w:jc w:val="center"/>
              <w:rPr>
                <w:rFonts w:ascii="Arial" w:cs="Arial" w:eastAsia="Arial" w:hAnsi="Arial"/>
                <w:b w:val="1"/>
              </w:rPr>
            </w:pPr>
            <w:r w:rsidDel="00000000" w:rsidR="00000000" w:rsidRPr="00000000">
              <w:rPr>
                <w:rFonts w:ascii="Arial" w:cs="Arial" w:eastAsia="Arial" w:hAnsi="Arial"/>
                <w:b w:val="1"/>
                <w:rtl w:val="0"/>
              </w:rPr>
              <w:t xml:space="preserve">7 ОТДЕЛЕНИЕ</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3A">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top w:w="55.0" w:type="dxa"/>
              <w:left w:w="55.0" w:type="dxa"/>
              <w:bottom w:w="55.0" w:type="dxa"/>
              <w:right w:w="55.0" w:type="dxa"/>
            </w:tcMar>
          </w:tcPr>
          <w:p w:rsidR="00000000" w:rsidDel="00000000" w:rsidP="00000000" w:rsidRDefault="00000000" w:rsidRPr="00000000" w14:paraId="0000013B">
            <w:pPr>
              <w:pageBreakBefore w:val="0"/>
              <w:jc w:val="center"/>
              <w:rPr>
                <w:rFonts w:ascii="Arial" w:cs="Arial" w:eastAsia="Arial" w:hAnsi="Arial"/>
              </w:rPr>
            </w:pPr>
            <w:r w:rsidDel="00000000" w:rsidR="00000000" w:rsidRPr="00000000">
              <w:rPr>
                <w:rFonts w:ascii="Arial" w:cs="Arial" w:eastAsia="Arial" w:hAnsi="Arial"/>
                <w:rtl w:val="0"/>
              </w:rPr>
              <w:t xml:space="preserve">7</w:t>
            </w:r>
          </w:p>
        </w:tc>
        <w:tc>
          <w:tcPr>
            <w:tcMar>
              <w:top w:w="55.0" w:type="dxa"/>
              <w:left w:w="55.0" w:type="dxa"/>
              <w:bottom w:w="55.0" w:type="dxa"/>
              <w:right w:w="55.0" w:type="dxa"/>
            </w:tcMar>
          </w:tcPr>
          <w:p w:rsidR="00000000" w:rsidDel="00000000" w:rsidP="00000000" w:rsidRDefault="00000000" w:rsidRPr="00000000" w14:paraId="0000013C">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3D">
            <w:pPr>
              <w:pageBreakBefore w:val="0"/>
              <w:jc w:val="both"/>
              <w:rPr>
                <w:rFonts w:ascii="Arial" w:cs="Arial" w:eastAsia="Arial" w:hAnsi="Arial"/>
              </w:rPr>
            </w:pPr>
            <w:r w:rsidDel="00000000" w:rsidR="00000000" w:rsidRPr="00000000">
              <w:rPr>
                <w:rFonts w:ascii="Arial" w:cs="Arial" w:eastAsia="Arial" w:hAnsi="Arial"/>
                <w:rtl w:val="0"/>
              </w:rPr>
              <w:t xml:space="preserve">ИД</w:t>
            </w:r>
          </w:p>
        </w:tc>
        <w:tc>
          <w:tcPr>
            <w:tcMar>
              <w:top w:w="55.0" w:type="dxa"/>
              <w:left w:w="55.0" w:type="dxa"/>
              <w:bottom w:w="55.0" w:type="dxa"/>
              <w:right w:w="55.0" w:type="dxa"/>
            </w:tcMar>
          </w:tcPr>
          <w:p w:rsidR="00000000" w:rsidDel="00000000" w:rsidP="00000000" w:rsidRDefault="00000000" w:rsidRPr="00000000" w14:paraId="0000013E">
            <w:pPr>
              <w:pageBreakBefore w:val="0"/>
              <w:jc w:val="center"/>
              <w:rPr>
                <w:rFonts w:ascii="Arial" w:cs="Arial" w:eastAsia="Arial" w:hAnsi="Arial"/>
              </w:rPr>
            </w:pPr>
            <w:r w:rsidDel="00000000" w:rsidR="00000000" w:rsidRPr="00000000">
              <w:rPr>
                <w:rFonts w:ascii="Arial" w:cs="Arial" w:eastAsia="Arial" w:hAnsi="Arial"/>
                <w:rtl w:val="0"/>
              </w:rPr>
              <w:t xml:space="preserve">4800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3F">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top w:w="55.0" w:type="dxa"/>
              <w:left w:w="55.0" w:type="dxa"/>
              <w:bottom w:w="55.0" w:type="dxa"/>
              <w:right w:w="55.0" w:type="dxa"/>
            </w:tcMar>
          </w:tcPr>
          <w:p w:rsidR="00000000" w:rsidDel="00000000" w:rsidP="00000000" w:rsidRDefault="00000000" w:rsidRPr="00000000" w14:paraId="00000140">
            <w:pPr>
              <w:pageBreakBefore w:val="0"/>
              <w:jc w:val="center"/>
              <w:rPr>
                <w:rFonts w:ascii="Arial" w:cs="Arial" w:eastAsia="Arial" w:hAnsi="Arial"/>
              </w:rPr>
            </w:pPr>
            <w:r w:rsidDel="00000000" w:rsidR="00000000" w:rsidRPr="00000000">
              <w:rPr>
                <w:rFonts w:ascii="Arial" w:cs="Arial" w:eastAsia="Arial" w:hAnsi="Arial"/>
                <w:rtl w:val="0"/>
              </w:rPr>
              <w:t xml:space="preserve">7</w:t>
            </w:r>
          </w:p>
        </w:tc>
        <w:tc>
          <w:tcPr>
            <w:tcMar>
              <w:top w:w="55.0" w:type="dxa"/>
              <w:left w:w="55.0" w:type="dxa"/>
              <w:bottom w:w="55.0" w:type="dxa"/>
              <w:right w:w="55.0" w:type="dxa"/>
            </w:tcMar>
          </w:tcPr>
          <w:p w:rsidR="00000000" w:rsidDel="00000000" w:rsidP="00000000" w:rsidRDefault="00000000" w:rsidRPr="00000000" w14:paraId="00000141">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42">
            <w:pPr>
              <w:pageBreakBefore w:val="0"/>
              <w:jc w:val="both"/>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43">
            <w:pPr>
              <w:pageBreakBefore w:val="0"/>
              <w:jc w:val="center"/>
              <w:rPr>
                <w:rFonts w:ascii="Arial" w:cs="Arial" w:eastAsia="Arial" w:hAnsi="Arial"/>
              </w:rPr>
            </w:pPr>
            <w:r w:rsidDel="00000000" w:rsidR="00000000" w:rsidRPr="00000000">
              <w:rPr>
                <w:rtl w:val="0"/>
              </w:rPr>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44">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tcMar>
              <w:top w:w="55.0" w:type="dxa"/>
              <w:left w:w="55.0" w:type="dxa"/>
              <w:bottom w:w="55.0" w:type="dxa"/>
              <w:right w:w="55.0" w:type="dxa"/>
            </w:tcMar>
          </w:tcPr>
          <w:p w:rsidR="00000000" w:rsidDel="00000000" w:rsidP="00000000" w:rsidRDefault="00000000" w:rsidRPr="00000000" w14:paraId="00000145">
            <w:pPr>
              <w:pageBreakBefore w:val="0"/>
              <w:jc w:val="center"/>
              <w:rPr>
                <w:rFonts w:ascii="Arial" w:cs="Arial" w:eastAsia="Arial" w:hAnsi="Arial"/>
              </w:rPr>
            </w:pPr>
            <w:r w:rsidDel="00000000" w:rsidR="00000000" w:rsidRPr="00000000">
              <w:rPr>
                <w:rFonts w:ascii="Arial" w:cs="Arial" w:eastAsia="Arial" w:hAnsi="Arial"/>
                <w:rtl w:val="0"/>
              </w:rPr>
              <w:t xml:space="preserve">7</w:t>
            </w:r>
          </w:p>
        </w:tc>
        <w:tc>
          <w:tcPr>
            <w:tcMar>
              <w:top w:w="55.0" w:type="dxa"/>
              <w:left w:w="55.0" w:type="dxa"/>
              <w:bottom w:w="55.0" w:type="dxa"/>
              <w:right w:w="55.0" w:type="dxa"/>
            </w:tcMar>
          </w:tcPr>
          <w:p w:rsidR="00000000" w:rsidDel="00000000" w:rsidP="00000000" w:rsidRDefault="00000000" w:rsidRPr="00000000" w14:paraId="00000146">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47">
            <w:pPr>
              <w:pageBreakBefore w:val="0"/>
              <w:jc w:val="both"/>
              <w:rPr>
                <w:rFonts w:ascii="Arial" w:cs="Arial" w:eastAsia="Arial" w:hAnsi="Arial"/>
              </w:rPr>
            </w:pPr>
            <w:r w:rsidDel="00000000" w:rsidR="00000000" w:rsidRPr="00000000">
              <w:rPr>
                <w:rFonts w:ascii="Arial" w:cs="Arial" w:eastAsia="Arial" w:hAnsi="Arial"/>
                <w:rtl w:val="0"/>
              </w:rPr>
              <w:t xml:space="preserve">Специалист по договорной работе</w:t>
            </w:r>
          </w:p>
        </w:tc>
        <w:tc>
          <w:tcPr>
            <w:tcMar>
              <w:top w:w="55.0" w:type="dxa"/>
              <w:left w:w="55.0" w:type="dxa"/>
              <w:bottom w:w="55.0" w:type="dxa"/>
              <w:right w:w="55.0" w:type="dxa"/>
            </w:tcMar>
          </w:tcPr>
          <w:p w:rsidR="00000000" w:rsidDel="00000000" w:rsidP="00000000" w:rsidRDefault="00000000" w:rsidRPr="00000000" w14:paraId="00000148">
            <w:pPr>
              <w:pageBreakBefore w:val="0"/>
              <w:jc w:val="center"/>
              <w:rPr>
                <w:rFonts w:ascii="Arial" w:cs="Arial" w:eastAsia="Arial" w:hAnsi="Arial"/>
              </w:rPr>
            </w:pPr>
            <w:r w:rsidDel="00000000" w:rsidR="00000000" w:rsidRPr="00000000">
              <w:rPr>
                <w:rFonts w:ascii="Arial" w:cs="Arial" w:eastAsia="Arial" w:hAnsi="Arial"/>
                <w:rtl w:val="0"/>
              </w:rPr>
              <w:t xml:space="preserve">1800</w:t>
            </w:r>
          </w:p>
        </w:tc>
      </w:tr>
      <w:tr>
        <w:trPr>
          <w:cantSplit w:val="0"/>
          <w:trHeight w:val="350" w:hRule="atLeast"/>
          <w:tblHeader w:val="0"/>
        </w:trPr>
        <w:tc>
          <w:tcPr>
            <w:gridSpan w:val="5"/>
            <w:tcMar>
              <w:top w:w="55.0" w:type="dxa"/>
              <w:left w:w="55.0" w:type="dxa"/>
              <w:bottom w:w="55.0" w:type="dxa"/>
              <w:right w:w="55.0" w:type="dxa"/>
            </w:tcMar>
          </w:tcPr>
          <w:p w:rsidR="00000000" w:rsidDel="00000000" w:rsidP="00000000" w:rsidRDefault="00000000" w:rsidRPr="00000000" w14:paraId="00000149">
            <w:pPr>
              <w:jc w:val="center"/>
              <w:rPr>
                <w:rFonts w:ascii="Arial" w:cs="Arial" w:eastAsia="Arial" w:hAnsi="Arial"/>
                <w:b w:val="1"/>
              </w:rPr>
            </w:pPr>
            <w:r w:rsidDel="00000000" w:rsidR="00000000" w:rsidRPr="00000000">
              <w:rPr>
                <w:rFonts w:ascii="Arial" w:cs="Arial" w:eastAsia="Arial" w:hAnsi="Arial"/>
                <w:b w:val="1"/>
                <w:rtl w:val="0"/>
              </w:rPr>
              <w:t xml:space="preserve">1 ОТДЕЛЕНИЕ</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4E">
            <w:pPr>
              <w:pageBreakBefore w:val="0"/>
              <w:jc w:val="center"/>
              <w:rPr>
                <w:rFonts w:ascii="Arial" w:cs="Arial" w:eastAsia="Arial" w:hAnsi="Arial"/>
              </w:rPr>
            </w:pPr>
            <w:r w:rsidDel="00000000" w:rsidR="00000000" w:rsidRPr="00000000">
              <w:rPr>
                <w:rFonts w:ascii="Arial" w:cs="Arial" w:eastAsia="Arial" w:hAnsi="Arial"/>
                <w:rtl w:val="0"/>
              </w:rPr>
              <w:t xml:space="preserve">7</w:t>
            </w:r>
          </w:p>
        </w:tc>
        <w:tc>
          <w:tcPr>
            <w:tcMar>
              <w:top w:w="55.0" w:type="dxa"/>
              <w:left w:w="55.0" w:type="dxa"/>
              <w:bottom w:w="55.0" w:type="dxa"/>
              <w:right w:w="55.0" w:type="dxa"/>
            </w:tcMar>
          </w:tcPr>
          <w:p w:rsidR="00000000" w:rsidDel="00000000" w:rsidP="00000000" w:rsidRDefault="00000000" w:rsidRPr="00000000" w14:paraId="0000014F">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top w:w="55.0" w:type="dxa"/>
              <w:left w:w="55.0" w:type="dxa"/>
              <w:bottom w:w="55.0" w:type="dxa"/>
              <w:right w:w="55.0" w:type="dxa"/>
            </w:tcMar>
          </w:tcPr>
          <w:p w:rsidR="00000000" w:rsidDel="00000000" w:rsidP="00000000" w:rsidRDefault="00000000" w:rsidRPr="00000000" w14:paraId="00000150">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51">
            <w:pPr>
              <w:pageBreakBefore w:val="0"/>
              <w:jc w:val="both"/>
              <w:rPr>
                <w:rFonts w:ascii="Arial" w:cs="Arial" w:eastAsia="Arial" w:hAnsi="Arial"/>
              </w:rPr>
            </w:pPr>
            <w:r w:rsidDel="00000000" w:rsidR="00000000" w:rsidRPr="00000000">
              <w:rPr>
                <w:rFonts w:ascii="Arial" w:cs="Arial" w:eastAsia="Arial" w:hAnsi="Arial"/>
                <w:rtl w:val="0"/>
              </w:rPr>
              <w:t xml:space="preserve">РО1</w:t>
            </w:r>
          </w:p>
        </w:tc>
        <w:tc>
          <w:tcPr>
            <w:tcMar>
              <w:top w:w="55.0" w:type="dxa"/>
              <w:left w:w="55.0" w:type="dxa"/>
              <w:bottom w:w="55.0" w:type="dxa"/>
              <w:right w:w="55.0" w:type="dxa"/>
            </w:tcMar>
          </w:tcPr>
          <w:p w:rsidR="00000000" w:rsidDel="00000000" w:rsidP="00000000" w:rsidRDefault="00000000" w:rsidRPr="00000000" w14:paraId="00000152">
            <w:pPr>
              <w:pageBreakBefore w:val="0"/>
              <w:jc w:val="center"/>
              <w:rPr>
                <w:rFonts w:ascii="Arial" w:cs="Arial" w:eastAsia="Arial" w:hAnsi="Arial"/>
              </w:rPr>
            </w:pPr>
            <w:r w:rsidDel="00000000" w:rsidR="00000000" w:rsidRPr="00000000">
              <w:rPr>
                <w:rFonts w:ascii="Arial" w:cs="Arial" w:eastAsia="Arial" w:hAnsi="Arial"/>
                <w:rtl w:val="0"/>
              </w:rPr>
              <w:t xml:space="preserve">2000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53">
            <w:pPr>
              <w:pageBreakBefore w:val="0"/>
              <w:jc w:val="center"/>
              <w:rPr>
                <w:rFonts w:ascii="Arial" w:cs="Arial" w:eastAsia="Arial" w:hAnsi="Arial"/>
              </w:rPr>
            </w:pPr>
            <w:r w:rsidDel="00000000" w:rsidR="00000000" w:rsidRPr="00000000">
              <w:rPr>
                <w:rFonts w:ascii="Arial" w:cs="Arial" w:eastAsia="Arial" w:hAnsi="Arial"/>
                <w:rtl w:val="0"/>
              </w:rPr>
              <w:t xml:space="preserve">8</w:t>
            </w:r>
          </w:p>
        </w:tc>
        <w:tc>
          <w:tcPr>
            <w:tcMar>
              <w:top w:w="55.0" w:type="dxa"/>
              <w:left w:w="55.0" w:type="dxa"/>
              <w:bottom w:w="55.0" w:type="dxa"/>
              <w:right w:w="55.0" w:type="dxa"/>
            </w:tcMar>
          </w:tcPr>
          <w:p w:rsidR="00000000" w:rsidDel="00000000" w:rsidP="00000000" w:rsidRDefault="00000000" w:rsidRPr="00000000" w14:paraId="00000154">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top w:w="55.0" w:type="dxa"/>
              <w:left w:w="55.0" w:type="dxa"/>
              <w:bottom w:w="55.0" w:type="dxa"/>
              <w:right w:w="55.0" w:type="dxa"/>
            </w:tcMar>
          </w:tcPr>
          <w:p w:rsidR="00000000" w:rsidDel="00000000" w:rsidP="00000000" w:rsidRDefault="00000000" w:rsidRPr="00000000" w14:paraId="00000155">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56">
            <w:pPr>
              <w:pageBreakBefore w:val="0"/>
              <w:jc w:val="both"/>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57">
            <w:pPr>
              <w:pageBreakBefore w:val="0"/>
              <w:jc w:val="center"/>
              <w:rPr>
                <w:rFonts w:ascii="Arial" w:cs="Arial" w:eastAsia="Arial" w:hAnsi="Arial"/>
              </w:rPr>
            </w:pPr>
            <w:r w:rsidDel="00000000" w:rsidR="00000000" w:rsidRPr="00000000">
              <w:rPr>
                <w:rtl w:val="0"/>
              </w:rPr>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58">
            <w:pPr>
              <w:pageBreakBefore w:val="0"/>
              <w:jc w:val="center"/>
              <w:rPr>
                <w:rFonts w:ascii="Arial" w:cs="Arial" w:eastAsia="Arial" w:hAnsi="Arial"/>
              </w:rPr>
            </w:pPr>
            <w:r w:rsidDel="00000000" w:rsidR="00000000" w:rsidRPr="00000000">
              <w:rPr>
                <w:rFonts w:ascii="Arial" w:cs="Arial" w:eastAsia="Arial" w:hAnsi="Arial"/>
                <w:rtl w:val="0"/>
              </w:rPr>
              <w:t xml:space="preserve">9</w:t>
            </w:r>
          </w:p>
        </w:tc>
        <w:tc>
          <w:tcPr>
            <w:tcMar>
              <w:top w:w="55.0" w:type="dxa"/>
              <w:left w:w="55.0" w:type="dxa"/>
              <w:bottom w:w="55.0" w:type="dxa"/>
              <w:right w:w="55.0" w:type="dxa"/>
            </w:tcMar>
          </w:tcPr>
          <w:p w:rsidR="00000000" w:rsidDel="00000000" w:rsidP="00000000" w:rsidRDefault="00000000" w:rsidRPr="00000000" w14:paraId="00000159">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top w:w="55.0" w:type="dxa"/>
              <w:left w:w="55.0" w:type="dxa"/>
              <w:bottom w:w="55.0" w:type="dxa"/>
              <w:right w:w="55.0" w:type="dxa"/>
            </w:tcMar>
          </w:tcPr>
          <w:p w:rsidR="00000000" w:rsidDel="00000000" w:rsidP="00000000" w:rsidRDefault="00000000" w:rsidRPr="00000000" w14:paraId="0000015A">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5B">
            <w:pPr>
              <w:pageBreakBefore w:val="0"/>
              <w:jc w:val="both"/>
              <w:rPr>
                <w:rFonts w:ascii="Arial" w:cs="Arial" w:eastAsia="Arial" w:hAnsi="Arial"/>
              </w:rPr>
            </w:pPr>
            <w:r w:rsidDel="00000000" w:rsidR="00000000" w:rsidRPr="00000000">
              <w:rPr>
                <w:rFonts w:ascii="Arial" w:cs="Arial" w:eastAsia="Arial" w:hAnsi="Arial"/>
                <w:rtl w:val="0"/>
              </w:rPr>
              <w:t xml:space="preserve">НО2</w:t>
            </w:r>
          </w:p>
        </w:tc>
        <w:tc>
          <w:tcPr>
            <w:tcMar>
              <w:top w:w="55.0" w:type="dxa"/>
              <w:left w:w="55.0" w:type="dxa"/>
              <w:bottom w:w="55.0" w:type="dxa"/>
              <w:right w:w="55.0" w:type="dxa"/>
            </w:tcMar>
          </w:tcPr>
          <w:p w:rsidR="00000000" w:rsidDel="00000000" w:rsidP="00000000" w:rsidRDefault="00000000" w:rsidRPr="00000000" w14:paraId="0000015C">
            <w:pPr>
              <w:pageBreakBefore w:val="0"/>
              <w:jc w:val="center"/>
              <w:rPr>
                <w:rFonts w:ascii="Arial" w:cs="Arial" w:eastAsia="Arial" w:hAnsi="Arial"/>
              </w:rPr>
            </w:pPr>
            <w:r w:rsidDel="00000000" w:rsidR="00000000" w:rsidRPr="00000000">
              <w:rPr>
                <w:rFonts w:ascii="Arial" w:cs="Arial" w:eastAsia="Arial" w:hAnsi="Arial"/>
                <w:rtl w:val="0"/>
              </w:rPr>
              <w:t xml:space="preserve">1000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5D">
            <w:pPr>
              <w:pageBreakBefore w:val="0"/>
              <w:jc w:val="center"/>
              <w:rPr>
                <w:rFonts w:ascii="Arial" w:cs="Arial" w:eastAsia="Arial" w:hAnsi="Arial"/>
              </w:rPr>
            </w:pPr>
            <w:r w:rsidDel="00000000" w:rsidR="00000000" w:rsidRPr="00000000">
              <w:rPr>
                <w:rFonts w:ascii="Arial" w:cs="Arial" w:eastAsia="Arial" w:hAnsi="Arial"/>
                <w:rtl w:val="0"/>
              </w:rPr>
              <w:t xml:space="preserve">10</w:t>
            </w:r>
          </w:p>
        </w:tc>
        <w:tc>
          <w:tcPr>
            <w:tcMar>
              <w:top w:w="55.0" w:type="dxa"/>
              <w:left w:w="55.0" w:type="dxa"/>
              <w:bottom w:w="55.0" w:type="dxa"/>
              <w:right w:w="55.0" w:type="dxa"/>
            </w:tcMar>
          </w:tcPr>
          <w:p w:rsidR="00000000" w:rsidDel="00000000" w:rsidP="00000000" w:rsidRDefault="00000000" w:rsidRPr="00000000" w14:paraId="0000015E">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top w:w="55.0" w:type="dxa"/>
              <w:left w:w="55.0" w:type="dxa"/>
              <w:bottom w:w="55.0" w:type="dxa"/>
              <w:right w:w="55.0" w:type="dxa"/>
            </w:tcMar>
          </w:tcPr>
          <w:p w:rsidR="00000000" w:rsidDel="00000000" w:rsidP="00000000" w:rsidRDefault="00000000" w:rsidRPr="00000000" w14:paraId="0000015F">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60">
            <w:pPr>
              <w:pageBreakBefore w:val="0"/>
              <w:jc w:val="both"/>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61">
            <w:pPr>
              <w:pageBreakBefore w:val="0"/>
              <w:jc w:val="center"/>
              <w:rPr>
                <w:rFonts w:ascii="Arial" w:cs="Arial" w:eastAsia="Arial" w:hAnsi="Arial"/>
              </w:rPr>
            </w:pPr>
            <w:r w:rsidDel="00000000" w:rsidR="00000000" w:rsidRPr="00000000">
              <w:rPr>
                <w:rtl w:val="0"/>
              </w:rPr>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62">
            <w:pPr>
              <w:pageBreakBefore w:val="0"/>
              <w:jc w:val="center"/>
              <w:rPr>
                <w:rFonts w:ascii="Arial" w:cs="Arial" w:eastAsia="Arial" w:hAnsi="Arial"/>
              </w:rPr>
            </w:pPr>
            <w:r w:rsidDel="00000000" w:rsidR="00000000" w:rsidRPr="00000000">
              <w:rPr>
                <w:rFonts w:ascii="Arial" w:cs="Arial" w:eastAsia="Arial" w:hAnsi="Arial"/>
                <w:rtl w:val="0"/>
              </w:rPr>
              <w:t xml:space="preserve">11</w:t>
            </w:r>
          </w:p>
        </w:tc>
        <w:tc>
          <w:tcPr>
            <w:tcMar>
              <w:top w:w="55.0" w:type="dxa"/>
              <w:left w:w="55.0" w:type="dxa"/>
              <w:bottom w:w="55.0" w:type="dxa"/>
              <w:right w:w="55.0" w:type="dxa"/>
            </w:tcMar>
          </w:tcPr>
          <w:p w:rsidR="00000000" w:rsidDel="00000000" w:rsidP="00000000" w:rsidRDefault="00000000" w:rsidRPr="00000000" w14:paraId="00000163">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top w:w="55.0" w:type="dxa"/>
              <w:left w:w="55.0" w:type="dxa"/>
              <w:bottom w:w="55.0" w:type="dxa"/>
              <w:right w:w="55.0" w:type="dxa"/>
            </w:tcMar>
          </w:tcPr>
          <w:p w:rsidR="00000000" w:rsidDel="00000000" w:rsidP="00000000" w:rsidRDefault="00000000" w:rsidRPr="00000000" w14:paraId="00000164">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65">
            <w:pPr>
              <w:pageBreakBefore w:val="0"/>
              <w:jc w:val="both"/>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66">
            <w:pPr>
              <w:pageBreakBefore w:val="0"/>
              <w:jc w:val="center"/>
              <w:rPr>
                <w:rFonts w:ascii="Arial" w:cs="Arial" w:eastAsia="Arial" w:hAnsi="Arial"/>
              </w:rPr>
            </w:pPr>
            <w:r w:rsidDel="00000000" w:rsidR="00000000" w:rsidRPr="00000000">
              <w:rPr>
                <w:rtl w:val="0"/>
              </w:rPr>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67">
            <w:pPr>
              <w:pageBreakBefore w:val="0"/>
              <w:jc w:val="center"/>
              <w:rPr>
                <w:rFonts w:ascii="Arial" w:cs="Arial" w:eastAsia="Arial" w:hAnsi="Arial"/>
              </w:rPr>
            </w:pPr>
            <w:r w:rsidDel="00000000" w:rsidR="00000000" w:rsidRPr="00000000">
              <w:rPr>
                <w:rFonts w:ascii="Arial" w:cs="Arial" w:eastAsia="Arial" w:hAnsi="Arial"/>
                <w:rtl w:val="0"/>
              </w:rPr>
              <w:t xml:space="preserve">12</w:t>
            </w:r>
          </w:p>
        </w:tc>
        <w:tc>
          <w:tcPr>
            <w:tcMar>
              <w:top w:w="55.0" w:type="dxa"/>
              <w:left w:w="55.0" w:type="dxa"/>
              <w:bottom w:w="55.0" w:type="dxa"/>
              <w:right w:w="55.0" w:type="dxa"/>
            </w:tcMar>
          </w:tcPr>
          <w:p w:rsidR="00000000" w:rsidDel="00000000" w:rsidP="00000000" w:rsidRDefault="00000000" w:rsidRPr="00000000" w14:paraId="00000168">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top w:w="55.0" w:type="dxa"/>
              <w:left w:w="55.0" w:type="dxa"/>
              <w:bottom w:w="55.0" w:type="dxa"/>
              <w:right w:w="55.0" w:type="dxa"/>
            </w:tcMar>
          </w:tcPr>
          <w:p w:rsidR="00000000" w:rsidDel="00000000" w:rsidP="00000000" w:rsidRDefault="00000000" w:rsidRPr="00000000" w14:paraId="00000169">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6A">
            <w:pPr>
              <w:pageBreakBefore w:val="0"/>
              <w:jc w:val="both"/>
              <w:rPr>
                <w:rFonts w:ascii="Arial" w:cs="Arial" w:eastAsia="Arial" w:hAnsi="Arial"/>
              </w:rPr>
            </w:pPr>
            <w:r w:rsidDel="00000000" w:rsidR="00000000" w:rsidRPr="00000000">
              <w:rPr>
                <w:rFonts w:ascii="Arial" w:cs="Arial" w:eastAsia="Arial" w:hAnsi="Arial"/>
                <w:rtl w:val="0"/>
              </w:rPr>
              <w:t xml:space="preserve">Менеджер по благоустройству</w:t>
            </w:r>
          </w:p>
        </w:tc>
        <w:tc>
          <w:tcPr>
            <w:tcMar>
              <w:top w:w="55.0" w:type="dxa"/>
              <w:left w:w="55.0" w:type="dxa"/>
              <w:bottom w:w="55.0" w:type="dxa"/>
              <w:right w:w="55.0" w:type="dxa"/>
            </w:tcMar>
          </w:tcPr>
          <w:p w:rsidR="00000000" w:rsidDel="00000000" w:rsidP="00000000" w:rsidRDefault="00000000" w:rsidRPr="00000000" w14:paraId="0000016B">
            <w:pPr>
              <w:pageBreakBefore w:val="0"/>
              <w:jc w:val="center"/>
              <w:rPr>
                <w:rFonts w:ascii="Arial" w:cs="Arial" w:eastAsia="Arial" w:hAnsi="Arial"/>
              </w:rPr>
            </w:pPr>
            <w:r w:rsidDel="00000000" w:rsidR="00000000" w:rsidRPr="00000000">
              <w:rPr>
                <w:rFonts w:ascii="Arial" w:cs="Arial" w:eastAsia="Arial" w:hAnsi="Arial"/>
                <w:rtl w:val="0"/>
              </w:rPr>
              <w:t xml:space="preserve">900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6C">
            <w:pPr>
              <w:pageBreakBefore w:val="0"/>
              <w:jc w:val="center"/>
              <w:rPr>
                <w:rFonts w:ascii="Arial" w:cs="Arial" w:eastAsia="Arial" w:hAnsi="Arial"/>
              </w:rPr>
            </w:pPr>
            <w:r w:rsidDel="00000000" w:rsidR="00000000" w:rsidRPr="00000000">
              <w:rPr>
                <w:rFonts w:ascii="Arial" w:cs="Arial" w:eastAsia="Arial" w:hAnsi="Arial"/>
                <w:rtl w:val="0"/>
              </w:rPr>
              <w:t xml:space="preserve">13</w:t>
            </w:r>
          </w:p>
        </w:tc>
        <w:tc>
          <w:tcPr>
            <w:tcMar>
              <w:top w:w="55.0" w:type="dxa"/>
              <w:left w:w="55.0" w:type="dxa"/>
              <w:bottom w:w="55.0" w:type="dxa"/>
              <w:right w:w="55.0" w:type="dxa"/>
            </w:tcMar>
          </w:tcPr>
          <w:p w:rsidR="00000000" w:rsidDel="00000000" w:rsidP="00000000" w:rsidRDefault="00000000" w:rsidRPr="00000000" w14:paraId="0000016D">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top w:w="55.0" w:type="dxa"/>
              <w:left w:w="55.0" w:type="dxa"/>
              <w:bottom w:w="55.0" w:type="dxa"/>
              <w:right w:w="55.0" w:type="dxa"/>
            </w:tcMar>
          </w:tcPr>
          <w:p w:rsidR="00000000" w:rsidDel="00000000" w:rsidP="00000000" w:rsidRDefault="00000000" w:rsidRPr="00000000" w14:paraId="0000016E">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6F">
            <w:pPr>
              <w:pageBreakBefore w:val="0"/>
              <w:jc w:val="both"/>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70">
            <w:pPr>
              <w:pageBreakBefore w:val="0"/>
              <w:jc w:val="center"/>
              <w:rPr>
                <w:rFonts w:ascii="Arial" w:cs="Arial" w:eastAsia="Arial" w:hAnsi="Arial"/>
              </w:rPr>
            </w:pPr>
            <w:r w:rsidDel="00000000" w:rsidR="00000000" w:rsidRPr="00000000">
              <w:rPr>
                <w:rtl w:val="0"/>
              </w:rPr>
            </w:r>
          </w:p>
        </w:tc>
      </w:tr>
      <w:tr>
        <w:trPr>
          <w:cantSplit w:val="0"/>
          <w:trHeight w:val="350" w:hRule="atLeast"/>
          <w:tblHeader w:val="0"/>
        </w:trPr>
        <w:tc>
          <w:tcPr>
            <w:gridSpan w:val="5"/>
            <w:tcMar>
              <w:top w:w="55.0" w:type="dxa"/>
              <w:left w:w="55.0" w:type="dxa"/>
              <w:bottom w:w="55.0" w:type="dxa"/>
              <w:right w:w="55.0" w:type="dxa"/>
            </w:tcMar>
          </w:tcPr>
          <w:p w:rsidR="00000000" w:rsidDel="00000000" w:rsidP="00000000" w:rsidRDefault="00000000" w:rsidRPr="00000000" w14:paraId="00000171">
            <w:pPr>
              <w:jc w:val="center"/>
              <w:rPr>
                <w:rFonts w:ascii="Arial" w:cs="Arial" w:eastAsia="Arial" w:hAnsi="Arial"/>
                <w:b w:val="1"/>
              </w:rPr>
            </w:pPr>
            <w:r w:rsidDel="00000000" w:rsidR="00000000" w:rsidRPr="00000000">
              <w:rPr>
                <w:rFonts w:ascii="Arial" w:cs="Arial" w:eastAsia="Arial" w:hAnsi="Arial"/>
                <w:b w:val="1"/>
                <w:rtl w:val="0"/>
              </w:rPr>
              <w:t xml:space="preserve">2 ОТДЕЛЕНИЕ</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76">
            <w:pPr>
              <w:pageBreakBefore w:val="0"/>
              <w:jc w:val="center"/>
              <w:rPr>
                <w:rFonts w:ascii="Arial" w:cs="Arial" w:eastAsia="Arial" w:hAnsi="Arial"/>
              </w:rPr>
            </w:pPr>
            <w:r w:rsidDel="00000000" w:rsidR="00000000" w:rsidRPr="00000000">
              <w:rPr>
                <w:rFonts w:ascii="Arial" w:cs="Arial" w:eastAsia="Arial" w:hAnsi="Arial"/>
                <w:rtl w:val="0"/>
              </w:rPr>
              <w:t xml:space="preserve">15</w:t>
            </w:r>
          </w:p>
        </w:tc>
        <w:tc>
          <w:tcPr>
            <w:tcMar>
              <w:top w:w="55.0" w:type="dxa"/>
              <w:left w:w="55.0" w:type="dxa"/>
              <w:bottom w:w="55.0" w:type="dxa"/>
              <w:right w:w="55.0" w:type="dxa"/>
            </w:tcMar>
          </w:tcPr>
          <w:p w:rsidR="00000000" w:rsidDel="00000000" w:rsidP="00000000" w:rsidRDefault="00000000" w:rsidRPr="00000000" w14:paraId="00000177">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top w:w="55.0" w:type="dxa"/>
              <w:left w:w="55.0" w:type="dxa"/>
              <w:bottom w:w="55.0" w:type="dxa"/>
              <w:right w:w="55.0" w:type="dxa"/>
            </w:tcMar>
          </w:tcPr>
          <w:p w:rsidR="00000000" w:rsidDel="00000000" w:rsidP="00000000" w:rsidRDefault="00000000" w:rsidRPr="00000000" w14:paraId="00000178">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79">
            <w:pPr>
              <w:pageBreakBefore w:val="0"/>
              <w:jc w:val="both"/>
              <w:rPr>
                <w:rFonts w:ascii="Arial" w:cs="Arial" w:eastAsia="Arial" w:hAnsi="Arial"/>
              </w:rPr>
            </w:pPr>
            <w:r w:rsidDel="00000000" w:rsidR="00000000" w:rsidRPr="00000000">
              <w:rPr>
                <w:rFonts w:ascii="Arial" w:cs="Arial" w:eastAsia="Arial" w:hAnsi="Arial"/>
                <w:rtl w:val="0"/>
              </w:rPr>
              <w:t xml:space="preserve">РО2 ИЗВ</w:t>
            </w:r>
          </w:p>
        </w:tc>
        <w:tc>
          <w:tcPr>
            <w:tcMar>
              <w:top w:w="55.0" w:type="dxa"/>
              <w:left w:w="55.0" w:type="dxa"/>
              <w:bottom w:w="55.0" w:type="dxa"/>
              <w:right w:w="55.0" w:type="dxa"/>
            </w:tcMar>
          </w:tcPr>
          <w:p w:rsidR="00000000" w:rsidDel="00000000" w:rsidP="00000000" w:rsidRDefault="00000000" w:rsidRPr="00000000" w14:paraId="0000017A">
            <w:pPr>
              <w:pageBreakBefore w:val="0"/>
              <w:jc w:val="center"/>
              <w:rPr>
                <w:rFonts w:ascii="Arial" w:cs="Arial" w:eastAsia="Arial" w:hAnsi="Arial"/>
              </w:rPr>
            </w:pPr>
            <w:r w:rsidDel="00000000" w:rsidR="00000000" w:rsidRPr="00000000">
              <w:rPr>
                <w:rFonts w:ascii="Arial" w:cs="Arial" w:eastAsia="Arial" w:hAnsi="Arial"/>
                <w:rtl w:val="0"/>
              </w:rPr>
              <w:t xml:space="preserve">2000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7B">
            <w:pPr>
              <w:pageBreakBefore w:val="0"/>
              <w:jc w:val="center"/>
              <w:rPr>
                <w:rFonts w:ascii="Arial" w:cs="Arial" w:eastAsia="Arial" w:hAnsi="Arial"/>
              </w:rPr>
            </w:pPr>
            <w:r w:rsidDel="00000000" w:rsidR="00000000" w:rsidRPr="00000000">
              <w:rPr>
                <w:rFonts w:ascii="Arial" w:cs="Arial" w:eastAsia="Arial" w:hAnsi="Arial"/>
                <w:rtl w:val="0"/>
              </w:rPr>
              <w:t xml:space="preserve">16</w:t>
            </w:r>
          </w:p>
        </w:tc>
        <w:tc>
          <w:tcPr>
            <w:tcMar>
              <w:top w:w="55.0" w:type="dxa"/>
              <w:left w:w="55.0" w:type="dxa"/>
              <w:bottom w:w="55.0" w:type="dxa"/>
              <w:right w:w="55.0" w:type="dxa"/>
            </w:tcMar>
          </w:tcPr>
          <w:p w:rsidR="00000000" w:rsidDel="00000000" w:rsidP="00000000" w:rsidRDefault="00000000" w:rsidRPr="00000000" w14:paraId="0000017C">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top w:w="55.0" w:type="dxa"/>
              <w:left w:w="55.0" w:type="dxa"/>
              <w:bottom w:w="55.0" w:type="dxa"/>
              <w:right w:w="55.0" w:type="dxa"/>
            </w:tcMar>
          </w:tcPr>
          <w:p w:rsidR="00000000" w:rsidDel="00000000" w:rsidP="00000000" w:rsidRDefault="00000000" w:rsidRPr="00000000" w14:paraId="0000017D">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7E">
            <w:pPr>
              <w:pageBreakBefore w:val="0"/>
              <w:jc w:val="both"/>
              <w:rPr>
                <w:rFonts w:ascii="Arial" w:cs="Arial" w:eastAsia="Arial" w:hAnsi="Arial"/>
              </w:rPr>
            </w:pPr>
            <w:r w:rsidDel="00000000" w:rsidR="00000000" w:rsidRPr="00000000">
              <w:rPr>
                <w:rFonts w:ascii="Arial" w:cs="Arial" w:eastAsia="Arial" w:hAnsi="Arial"/>
                <w:rtl w:val="0"/>
              </w:rPr>
              <w:t xml:space="preserve">Менеджер</w:t>
            </w:r>
          </w:p>
        </w:tc>
        <w:tc>
          <w:tcPr>
            <w:tcMar>
              <w:top w:w="55.0" w:type="dxa"/>
              <w:left w:w="55.0" w:type="dxa"/>
              <w:bottom w:w="55.0" w:type="dxa"/>
              <w:right w:w="55.0" w:type="dxa"/>
            </w:tcMar>
          </w:tcPr>
          <w:p w:rsidR="00000000" w:rsidDel="00000000" w:rsidP="00000000" w:rsidRDefault="00000000" w:rsidRPr="00000000" w14:paraId="0000017F">
            <w:pPr>
              <w:pageBreakBefore w:val="0"/>
              <w:jc w:val="center"/>
              <w:rPr>
                <w:rFonts w:ascii="Arial" w:cs="Arial" w:eastAsia="Arial" w:hAnsi="Arial"/>
              </w:rPr>
            </w:pPr>
            <w:r w:rsidDel="00000000" w:rsidR="00000000" w:rsidRPr="00000000">
              <w:rPr>
                <w:rFonts w:ascii="Arial" w:cs="Arial" w:eastAsia="Arial" w:hAnsi="Arial"/>
                <w:rtl w:val="0"/>
              </w:rPr>
              <w:t xml:space="preserve">1500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80">
            <w:pPr>
              <w:pageBreakBefore w:val="0"/>
              <w:jc w:val="center"/>
              <w:rPr>
                <w:rFonts w:ascii="Arial" w:cs="Arial" w:eastAsia="Arial" w:hAnsi="Arial"/>
              </w:rPr>
            </w:pPr>
            <w:r w:rsidDel="00000000" w:rsidR="00000000" w:rsidRPr="00000000">
              <w:rPr>
                <w:rFonts w:ascii="Arial" w:cs="Arial" w:eastAsia="Arial" w:hAnsi="Arial"/>
                <w:rtl w:val="0"/>
              </w:rPr>
              <w:t xml:space="preserve">17</w:t>
            </w:r>
          </w:p>
        </w:tc>
        <w:tc>
          <w:tcPr>
            <w:tcMar>
              <w:top w:w="55.0" w:type="dxa"/>
              <w:left w:w="55.0" w:type="dxa"/>
              <w:bottom w:w="55.0" w:type="dxa"/>
              <w:right w:w="55.0" w:type="dxa"/>
            </w:tcMar>
          </w:tcPr>
          <w:p w:rsidR="00000000" w:rsidDel="00000000" w:rsidP="00000000" w:rsidRDefault="00000000" w:rsidRPr="00000000" w14:paraId="00000181">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top w:w="55.0" w:type="dxa"/>
              <w:left w:w="55.0" w:type="dxa"/>
              <w:bottom w:w="55.0" w:type="dxa"/>
              <w:right w:w="55.0" w:type="dxa"/>
            </w:tcMar>
          </w:tcPr>
          <w:p w:rsidR="00000000" w:rsidDel="00000000" w:rsidP="00000000" w:rsidRDefault="00000000" w:rsidRPr="00000000" w14:paraId="00000182">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83">
            <w:pPr>
              <w:pageBreakBefore w:val="0"/>
              <w:jc w:val="both"/>
              <w:rPr>
                <w:rFonts w:ascii="Arial" w:cs="Arial" w:eastAsia="Arial" w:hAnsi="Arial"/>
              </w:rPr>
            </w:pPr>
            <w:r w:rsidDel="00000000" w:rsidR="00000000" w:rsidRPr="00000000">
              <w:rPr>
                <w:rFonts w:ascii="Arial" w:cs="Arial" w:eastAsia="Arial" w:hAnsi="Arial"/>
                <w:rtl w:val="0"/>
              </w:rPr>
              <w:t xml:space="preserve">РО2 МП</w:t>
            </w:r>
          </w:p>
        </w:tc>
        <w:tc>
          <w:tcPr>
            <w:tcMar>
              <w:top w:w="55.0" w:type="dxa"/>
              <w:left w:w="55.0" w:type="dxa"/>
              <w:bottom w:w="55.0" w:type="dxa"/>
              <w:right w:w="55.0" w:type="dxa"/>
            </w:tcMar>
          </w:tcPr>
          <w:p w:rsidR="00000000" w:rsidDel="00000000" w:rsidP="00000000" w:rsidRDefault="00000000" w:rsidRPr="00000000" w14:paraId="00000184">
            <w:pPr>
              <w:pageBreakBefore w:val="0"/>
              <w:jc w:val="center"/>
              <w:rPr>
                <w:rFonts w:ascii="Arial" w:cs="Arial" w:eastAsia="Arial" w:hAnsi="Arial"/>
              </w:rPr>
            </w:pPr>
            <w:r w:rsidDel="00000000" w:rsidR="00000000" w:rsidRPr="00000000">
              <w:rPr>
                <w:rFonts w:ascii="Arial" w:cs="Arial" w:eastAsia="Arial" w:hAnsi="Arial"/>
                <w:rtl w:val="0"/>
              </w:rPr>
              <w:t xml:space="preserve">1700</w:t>
            </w:r>
          </w:p>
        </w:tc>
      </w:tr>
      <w:tr>
        <w:trPr>
          <w:cantSplit w:val="0"/>
          <w:tblHeader w:val="0"/>
        </w:trPr>
        <w:tc>
          <w:tcPr>
            <w:gridSpan w:val="5"/>
            <w:tcMar>
              <w:top w:w="55.0" w:type="dxa"/>
              <w:left w:w="55.0" w:type="dxa"/>
              <w:bottom w:w="55.0" w:type="dxa"/>
              <w:right w:w="55.0" w:type="dxa"/>
            </w:tcMar>
          </w:tcPr>
          <w:p w:rsidR="00000000" w:rsidDel="00000000" w:rsidP="00000000" w:rsidRDefault="00000000" w:rsidRPr="00000000" w14:paraId="00000185">
            <w:pPr>
              <w:jc w:val="center"/>
              <w:rPr>
                <w:rFonts w:ascii="Arial" w:cs="Arial" w:eastAsia="Arial" w:hAnsi="Arial"/>
                <w:b w:val="1"/>
              </w:rPr>
            </w:pPr>
            <w:r w:rsidDel="00000000" w:rsidR="00000000" w:rsidRPr="00000000">
              <w:rPr>
                <w:rFonts w:ascii="Arial" w:cs="Arial" w:eastAsia="Arial" w:hAnsi="Arial"/>
                <w:b w:val="1"/>
                <w:rtl w:val="0"/>
              </w:rPr>
              <w:t xml:space="preserve">3 ОТДЕЛЕНИЕ</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8A">
            <w:pPr>
              <w:pageBreakBefore w:val="0"/>
              <w:jc w:val="center"/>
              <w:rPr>
                <w:rFonts w:ascii="Arial" w:cs="Arial" w:eastAsia="Arial" w:hAnsi="Arial"/>
              </w:rPr>
            </w:pPr>
            <w:r w:rsidDel="00000000" w:rsidR="00000000" w:rsidRPr="00000000">
              <w:rPr>
                <w:rFonts w:ascii="Arial" w:cs="Arial" w:eastAsia="Arial" w:hAnsi="Arial"/>
                <w:rtl w:val="0"/>
              </w:rPr>
              <w:t xml:space="preserve">18</w:t>
            </w:r>
          </w:p>
        </w:tc>
        <w:tc>
          <w:tcPr>
            <w:tcMar>
              <w:top w:w="55.0" w:type="dxa"/>
              <w:left w:w="55.0" w:type="dxa"/>
              <w:bottom w:w="55.0" w:type="dxa"/>
              <w:right w:w="55.0" w:type="dxa"/>
            </w:tcMar>
          </w:tcPr>
          <w:p w:rsidR="00000000" w:rsidDel="00000000" w:rsidP="00000000" w:rsidRDefault="00000000" w:rsidRPr="00000000" w14:paraId="0000018B">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top w:w="55.0" w:type="dxa"/>
              <w:left w:w="55.0" w:type="dxa"/>
              <w:bottom w:w="55.0" w:type="dxa"/>
              <w:right w:w="55.0" w:type="dxa"/>
            </w:tcMar>
          </w:tcPr>
          <w:p w:rsidR="00000000" w:rsidDel="00000000" w:rsidP="00000000" w:rsidRDefault="00000000" w:rsidRPr="00000000" w14:paraId="0000018C">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8D">
            <w:pPr>
              <w:pageBreakBefore w:val="0"/>
              <w:jc w:val="both"/>
              <w:rPr>
                <w:rFonts w:ascii="Arial" w:cs="Arial" w:eastAsia="Arial" w:hAnsi="Arial"/>
              </w:rPr>
            </w:pPr>
            <w:r w:rsidDel="00000000" w:rsidR="00000000" w:rsidRPr="00000000">
              <w:rPr>
                <w:rFonts w:ascii="Arial" w:cs="Arial" w:eastAsia="Arial" w:hAnsi="Arial"/>
                <w:rtl w:val="0"/>
              </w:rPr>
              <w:t xml:space="preserve">РО3</w:t>
            </w:r>
          </w:p>
        </w:tc>
        <w:tc>
          <w:tcPr>
            <w:tcMar>
              <w:top w:w="55.0" w:type="dxa"/>
              <w:left w:w="55.0" w:type="dxa"/>
              <w:bottom w:w="55.0" w:type="dxa"/>
              <w:right w:w="55.0" w:type="dxa"/>
            </w:tcMar>
          </w:tcPr>
          <w:p w:rsidR="00000000" w:rsidDel="00000000" w:rsidP="00000000" w:rsidRDefault="00000000" w:rsidRPr="00000000" w14:paraId="0000018E">
            <w:pPr>
              <w:pageBreakBefore w:val="0"/>
              <w:jc w:val="center"/>
              <w:rPr>
                <w:rFonts w:ascii="Arial" w:cs="Arial" w:eastAsia="Arial" w:hAnsi="Arial"/>
              </w:rPr>
            </w:pPr>
            <w:r w:rsidDel="00000000" w:rsidR="00000000" w:rsidRPr="00000000">
              <w:rPr>
                <w:rFonts w:ascii="Arial" w:cs="Arial" w:eastAsia="Arial" w:hAnsi="Arial"/>
                <w:rtl w:val="0"/>
              </w:rPr>
              <w:t xml:space="preserve">2000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8F">
            <w:pPr>
              <w:pageBreakBefore w:val="0"/>
              <w:jc w:val="center"/>
              <w:rPr>
                <w:rFonts w:ascii="Arial" w:cs="Arial" w:eastAsia="Arial" w:hAnsi="Arial"/>
              </w:rPr>
            </w:pPr>
            <w:r w:rsidDel="00000000" w:rsidR="00000000" w:rsidRPr="00000000">
              <w:rPr>
                <w:rFonts w:ascii="Arial" w:cs="Arial" w:eastAsia="Arial" w:hAnsi="Arial"/>
                <w:rtl w:val="0"/>
              </w:rPr>
              <w:t xml:space="preserve">19</w:t>
            </w:r>
          </w:p>
        </w:tc>
        <w:tc>
          <w:tcPr>
            <w:tcMar>
              <w:top w:w="55.0" w:type="dxa"/>
              <w:left w:w="55.0" w:type="dxa"/>
              <w:bottom w:w="55.0" w:type="dxa"/>
              <w:right w:w="55.0" w:type="dxa"/>
            </w:tcMar>
          </w:tcPr>
          <w:p w:rsidR="00000000" w:rsidDel="00000000" w:rsidP="00000000" w:rsidRDefault="00000000" w:rsidRPr="00000000" w14:paraId="00000190">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top w:w="55.0" w:type="dxa"/>
              <w:left w:w="55.0" w:type="dxa"/>
              <w:bottom w:w="55.0" w:type="dxa"/>
              <w:right w:w="55.0" w:type="dxa"/>
            </w:tcMar>
          </w:tcPr>
          <w:p w:rsidR="00000000" w:rsidDel="00000000" w:rsidP="00000000" w:rsidRDefault="00000000" w:rsidRPr="00000000" w14:paraId="00000191">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92">
            <w:pPr>
              <w:pageBreakBefore w:val="0"/>
              <w:jc w:val="both"/>
              <w:rPr>
                <w:rFonts w:ascii="Arial" w:cs="Arial" w:eastAsia="Arial" w:hAnsi="Arial"/>
              </w:rPr>
            </w:pPr>
            <w:r w:rsidDel="00000000" w:rsidR="00000000" w:rsidRPr="00000000">
              <w:rPr>
                <w:rFonts w:ascii="Arial" w:cs="Arial" w:eastAsia="Arial" w:hAnsi="Arial"/>
                <w:rtl w:val="0"/>
              </w:rPr>
              <w:t xml:space="preserve">НО9</w:t>
            </w:r>
          </w:p>
        </w:tc>
        <w:tc>
          <w:tcPr>
            <w:tcMar>
              <w:top w:w="55.0" w:type="dxa"/>
              <w:left w:w="55.0" w:type="dxa"/>
              <w:bottom w:w="55.0" w:type="dxa"/>
              <w:right w:w="55.0" w:type="dxa"/>
            </w:tcMar>
          </w:tcPr>
          <w:p w:rsidR="00000000" w:rsidDel="00000000" w:rsidP="00000000" w:rsidRDefault="00000000" w:rsidRPr="00000000" w14:paraId="00000193">
            <w:pPr>
              <w:pageBreakBefore w:val="0"/>
              <w:jc w:val="center"/>
              <w:rPr>
                <w:rFonts w:ascii="Arial" w:cs="Arial" w:eastAsia="Arial" w:hAnsi="Arial"/>
              </w:rPr>
            </w:pPr>
            <w:r w:rsidDel="00000000" w:rsidR="00000000" w:rsidRPr="00000000">
              <w:rPr>
                <w:rFonts w:ascii="Arial" w:cs="Arial" w:eastAsia="Arial" w:hAnsi="Arial"/>
                <w:rtl w:val="0"/>
              </w:rPr>
              <w:t xml:space="preserve">1500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94">
            <w:pPr>
              <w:pageBreakBefore w:val="0"/>
              <w:jc w:val="center"/>
              <w:rPr>
                <w:rFonts w:ascii="Arial" w:cs="Arial" w:eastAsia="Arial" w:hAnsi="Arial"/>
              </w:rPr>
            </w:pPr>
            <w:r w:rsidDel="00000000" w:rsidR="00000000" w:rsidRPr="00000000">
              <w:rPr>
                <w:rFonts w:ascii="Arial" w:cs="Arial" w:eastAsia="Arial" w:hAnsi="Arial"/>
                <w:rtl w:val="0"/>
              </w:rPr>
              <w:t xml:space="preserve">20</w:t>
            </w:r>
          </w:p>
        </w:tc>
        <w:tc>
          <w:tcPr>
            <w:tcMar>
              <w:top w:w="55.0" w:type="dxa"/>
              <w:left w:w="55.0" w:type="dxa"/>
              <w:bottom w:w="55.0" w:type="dxa"/>
              <w:right w:w="55.0" w:type="dxa"/>
            </w:tcMar>
          </w:tcPr>
          <w:p w:rsidR="00000000" w:rsidDel="00000000" w:rsidP="00000000" w:rsidRDefault="00000000" w:rsidRPr="00000000" w14:paraId="00000195">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top w:w="55.0" w:type="dxa"/>
              <w:left w:w="55.0" w:type="dxa"/>
              <w:bottom w:w="55.0" w:type="dxa"/>
              <w:right w:w="55.0" w:type="dxa"/>
            </w:tcMar>
          </w:tcPr>
          <w:p w:rsidR="00000000" w:rsidDel="00000000" w:rsidP="00000000" w:rsidRDefault="00000000" w:rsidRPr="00000000" w14:paraId="00000196">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97">
            <w:pPr>
              <w:pageBreakBefore w:val="0"/>
              <w:jc w:val="both"/>
              <w:rPr>
                <w:rFonts w:ascii="Arial" w:cs="Arial" w:eastAsia="Arial" w:hAnsi="Arial"/>
              </w:rPr>
            </w:pPr>
            <w:r w:rsidDel="00000000" w:rsidR="00000000" w:rsidRPr="00000000">
              <w:rPr>
                <w:rFonts w:ascii="Arial" w:cs="Arial" w:eastAsia="Arial" w:hAnsi="Arial"/>
                <w:rtl w:val="0"/>
              </w:rPr>
              <w:t xml:space="preserve">НО8</w:t>
            </w:r>
          </w:p>
        </w:tc>
        <w:tc>
          <w:tcPr>
            <w:tcMar>
              <w:top w:w="55.0" w:type="dxa"/>
              <w:left w:w="55.0" w:type="dxa"/>
              <w:bottom w:w="55.0" w:type="dxa"/>
              <w:right w:w="55.0" w:type="dxa"/>
            </w:tcMar>
          </w:tcPr>
          <w:p w:rsidR="00000000" w:rsidDel="00000000" w:rsidP="00000000" w:rsidRDefault="00000000" w:rsidRPr="00000000" w14:paraId="00000198">
            <w:pPr>
              <w:pageBreakBefore w:val="0"/>
              <w:jc w:val="center"/>
              <w:rPr>
                <w:rFonts w:ascii="Arial" w:cs="Arial" w:eastAsia="Arial" w:hAnsi="Arial"/>
              </w:rPr>
            </w:pPr>
            <w:r w:rsidDel="00000000" w:rsidR="00000000" w:rsidRPr="00000000">
              <w:rPr>
                <w:rFonts w:ascii="Arial" w:cs="Arial" w:eastAsia="Arial" w:hAnsi="Arial"/>
                <w:rtl w:val="0"/>
              </w:rPr>
              <w:t xml:space="preserve">1200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99">
            <w:pPr>
              <w:pageBreakBefore w:val="0"/>
              <w:jc w:val="center"/>
              <w:rPr>
                <w:rFonts w:ascii="Arial" w:cs="Arial" w:eastAsia="Arial" w:hAnsi="Arial"/>
              </w:rPr>
            </w:pPr>
            <w:r w:rsidDel="00000000" w:rsidR="00000000" w:rsidRPr="00000000">
              <w:rPr>
                <w:rFonts w:ascii="Arial" w:cs="Arial" w:eastAsia="Arial" w:hAnsi="Arial"/>
                <w:rtl w:val="0"/>
              </w:rPr>
              <w:t xml:space="preserve">21</w:t>
            </w:r>
          </w:p>
        </w:tc>
        <w:tc>
          <w:tcPr>
            <w:tcMar>
              <w:top w:w="55.0" w:type="dxa"/>
              <w:left w:w="55.0" w:type="dxa"/>
              <w:bottom w:w="55.0" w:type="dxa"/>
              <w:right w:w="55.0" w:type="dxa"/>
            </w:tcMar>
          </w:tcPr>
          <w:p w:rsidR="00000000" w:rsidDel="00000000" w:rsidP="00000000" w:rsidRDefault="00000000" w:rsidRPr="00000000" w14:paraId="0000019A">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top w:w="55.0" w:type="dxa"/>
              <w:left w:w="55.0" w:type="dxa"/>
              <w:bottom w:w="55.0" w:type="dxa"/>
              <w:right w:w="55.0" w:type="dxa"/>
            </w:tcMar>
          </w:tcPr>
          <w:p w:rsidR="00000000" w:rsidDel="00000000" w:rsidP="00000000" w:rsidRDefault="00000000" w:rsidRPr="00000000" w14:paraId="0000019B">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9C">
            <w:pPr>
              <w:pageBreakBefore w:val="0"/>
              <w:jc w:val="both"/>
              <w:rPr>
                <w:rFonts w:ascii="Arial" w:cs="Arial" w:eastAsia="Arial" w:hAnsi="Arial"/>
              </w:rPr>
            </w:pPr>
            <w:r w:rsidDel="00000000" w:rsidR="00000000" w:rsidRPr="00000000">
              <w:rPr>
                <w:rFonts w:ascii="Arial" w:cs="Arial" w:eastAsia="Arial" w:hAnsi="Arial"/>
                <w:rtl w:val="0"/>
              </w:rPr>
              <w:t xml:space="preserve">НО7</w:t>
            </w:r>
          </w:p>
        </w:tc>
        <w:tc>
          <w:tcPr>
            <w:tcMar>
              <w:top w:w="55.0" w:type="dxa"/>
              <w:left w:w="55.0" w:type="dxa"/>
              <w:bottom w:w="55.0" w:type="dxa"/>
              <w:right w:w="55.0" w:type="dxa"/>
            </w:tcMar>
          </w:tcPr>
          <w:p w:rsidR="00000000" w:rsidDel="00000000" w:rsidP="00000000" w:rsidRDefault="00000000" w:rsidRPr="00000000" w14:paraId="0000019D">
            <w:pPr>
              <w:pageBreakBefore w:val="0"/>
              <w:jc w:val="center"/>
              <w:rPr>
                <w:rFonts w:ascii="Arial" w:cs="Arial" w:eastAsia="Arial" w:hAnsi="Arial"/>
              </w:rPr>
            </w:pPr>
            <w:r w:rsidDel="00000000" w:rsidR="00000000" w:rsidRPr="00000000">
              <w:rPr>
                <w:rFonts w:ascii="Arial" w:cs="Arial" w:eastAsia="Arial" w:hAnsi="Arial"/>
                <w:rtl w:val="0"/>
              </w:rPr>
              <w:t xml:space="preserve">1200</w:t>
            </w:r>
          </w:p>
        </w:tc>
      </w:tr>
      <w:tr>
        <w:trPr>
          <w:cantSplit w:val="0"/>
          <w:tblHeader w:val="0"/>
        </w:trPr>
        <w:tc>
          <w:tcPr>
            <w:gridSpan w:val="5"/>
            <w:tcMar>
              <w:top w:w="55.0" w:type="dxa"/>
              <w:left w:w="55.0" w:type="dxa"/>
              <w:bottom w:w="55.0" w:type="dxa"/>
              <w:right w:w="55.0" w:type="dxa"/>
            </w:tcMar>
          </w:tcPr>
          <w:p w:rsidR="00000000" w:rsidDel="00000000" w:rsidP="00000000" w:rsidRDefault="00000000" w:rsidRPr="00000000" w14:paraId="0000019E">
            <w:pPr>
              <w:jc w:val="center"/>
              <w:rPr>
                <w:rFonts w:ascii="Arial" w:cs="Arial" w:eastAsia="Arial" w:hAnsi="Arial"/>
                <w:b w:val="1"/>
              </w:rPr>
            </w:pPr>
            <w:r w:rsidDel="00000000" w:rsidR="00000000" w:rsidRPr="00000000">
              <w:rPr>
                <w:rFonts w:ascii="Arial" w:cs="Arial" w:eastAsia="Arial" w:hAnsi="Arial"/>
                <w:b w:val="1"/>
                <w:rtl w:val="0"/>
              </w:rPr>
              <w:t xml:space="preserve">4 ОТДЕЛЕНИЕ</w:t>
            </w:r>
            <w:r w:rsidDel="00000000" w:rsidR="00000000" w:rsidRPr="00000000">
              <w:rPr>
                <w:rtl w:val="0"/>
              </w:rPr>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A3">
            <w:pPr>
              <w:pageBreakBefore w:val="0"/>
              <w:jc w:val="center"/>
              <w:rPr>
                <w:rFonts w:ascii="Arial" w:cs="Arial" w:eastAsia="Arial" w:hAnsi="Arial"/>
              </w:rPr>
            </w:pPr>
            <w:r w:rsidDel="00000000" w:rsidR="00000000" w:rsidRPr="00000000">
              <w:rPr>
                <w:rFonts w:ascii="Arial" w:cs="Arial" w:eastAsia="Arial" w:hAnsi="Arial"/>
                <w:rtl w:val="0"/>
              </w:rPr>
              <w:t xml:space="preserve">22</w:t>
            </w:r>
          </w:p>
        </w:tc>
        <w:tc>
          <w:tcPr>
            <w:tcMar>
              <w:top w:w="55.0" w:type="dxa"/>
              <w:left w:w="55.0" w:type="dxa"/>
              <w:bottom w:w="55.0" w:type="dxa"/>
              <w:right w:w="55.0" w:type="dxa"/>
            </w:tcMar>
          </w:tcPr>
          <w:p w:rsidR="00000000" w:rsidDel="00000000" w:rsidP="00000000" w:rsidRDefault="00000000" w:rsidRPr="00000000" w14:paraId="000001A4">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top w:w="55.0" w:type="dxa"/>
              <w:left w:w="55.0" w:type="dxa"/>
              <w:bottom w:w="55.0" w:type="dxa"/>
              <w:right w:w="55.0" w:type="dxa"/>
            </w:tcMar>
          </w:tcPr>
          <w:p w:rsidR="00000000" w:rsidDel="00000000" w:rsidP="00000000" w:rsidRDefault="00000000" w:rsidRPr="00000000" w14:paraId="000001A5">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A6">
            <w:pPr>
              <w:pageBreakBefore w:val="0"/>
              <w:jc w:val="both"/>
              <w:rPr>
                <w:rFonts w:ascii="Arial" w:cs="Arial" w:eastAsia="Arial" w:hAnsi="Arial"/>
              </w:rPr>
            </w:pPr>
            <w:r w:rsidDel="00000000" w:rsidR="00000000" w:rsidRPr="00000000">
              <w:rPr>
                <w:rFonts w:ascii="Arial" w:cs="Arial" w:eastAsia="Arial" w:hAnsi="Arial"/>
                <w:rtl w:val="0"/>
              </w:rPr>
              <w:t xml:space="preserve">РО4</w:t>
            </w:r>
          </w:p>
        </w:tc>
        <w:tc>
          <w:tcPr>
            <w:tcMar>
              <w:top w:w="55.0" w:type="dxa"/>
              <w:left w:w="55.0" w:type="dxa"/>
              <w:bottom w:w="55.0" w:type="dxa"/>
              <w:right w:w="55.0" w:type="dxa"/>
            </w:tcMar>
          </w:tcPr>
          <w:p w:rsidR="00000000" w:rsidDel="00000000" w:rsidP="00000000" w:rsidRDefault="00000000" w:rsidRPr="00000000" w14:paraId="000001A7">
            <w:pPr>
              <w:pageBreakBefore w:val="0"/>
              <w:jc w:val="center"/>
              <w:rPr>
                <w:rFonts w:ascii="Arial" w:cs="Arial" w:eastAsia="Arial" w:hAnsi="Arial"/>
              </w:rPr>
            </w:pPr>
            <w:r w:rsidDel="00000000" w:rsidR="00000000" w:rsidRPr="00000000">
              <w:rPr>
                <w:rFonts w:ascii="Arial" w:cs="Arial" w:eastAsia="Arial" w:hAnsi="Arial"/>
                <w:rtl w:val="0"/>
              </w:rPr>
              <w:t xml:space="preserve">2000</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A8">
            <w:pPr>
              <w:pageBreakBefore w:val="0"/>
              <w:jc w:val="center"/>
              <w:rPr>
                <w:rFonts w:ascii="Arial" w:cs="Arial" w:eastAsia="Arial" w:hAnsi="Arial"/>
              </w:rPr>
            </w:pPr>
            <w:r w:rsidDel="00000000" w:rsidR="00000000" w:rsidRPr="00000000">
              <w:rPr>
                <w:rFonts w:ascii="Arial" w:cs="Arial" w:eastAsia="Arial" w:hAnsi="Arial"/>
                <w:rtl w:val="0"/>
              </w:rPr>
              <w:t xml:space="preserve">23</w:t>
            </w:r>
          </w:p>
        </w:tc>
        <w:tc>
          <w:tcPr>
            <w:tcMar>
              <w:top w:w="55.0" w:type="dxa"/>
              <w:left w:w="55.0" w:type="dxa"/>
              <w:bottom w:w="55.0" w:type="dxa"/>
              <w:right w:w="55.0" w:type="dxa"/>
            </w:tcMar>
          </w:tcPr>
          <w:p w:rsidR="00000000" w:rsidDel="00000000" w:rsidP="00000000" w:rsidRDefault="00000000" w:rsidRPr="00000000" w14:paraId="000001A9">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top w:w="55.0" w:type="dxa"/>
              <w:left w:w="55.0" w:type="dxa"/>
              <w:bottom w:w="55.0" w:type="dxa"/>
              <w:right w:w="55.0" w:type="dxa"/>
            </w:tcMar>
          </w:tcPr>
          <w:p w:rsidR="00000000" w:rsidDel="00000000" w:rsidP="00000000" w:rsidRDefault="00000000" w:rsidRPr="00000000" w14:paraId="000001AA">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AB">
            <w:pPr>
              <w:pageBreakBefore w:val="0"/>
              <w:jc w:val="both"/>
              <w:rPr>
                <w:rFonts w:ascii="Arial" w:cs="Arial" w:eastAsia="Arial" w:hAnsi="Arial"/>
              </w:rPr>
            </w:pPr>
            <w:r w:rsidDel="00000000" w:rsidR="00000000" w:rsidRPr="00000000">
              <w:rPr>
                <w:rFonts w:ascii="Arial" w:cs="Arial" w:eastAsia="Arial" w:hAnsi="Arial"/>
                <w:rtl w:val="0"/>
              </w:rPr>
              <w:t xml:space="preserve">Менеджер секции перевозок</w:t>
            </w:r>
          </w:p>
        </w:tc>
        <w:tc>
          <w:tcPr>
            <w:tcMar>
              <w:top w:w="55.0" w:type="dxa"/>
              <w:left w:w="55.0" w:type="dxa"/>
              <w:bottom w:w="55.0" w:type="dxa"/>
              <w:right w:w="55.0" w:type="dxa"/>
            </w:tcMar>
          </w:tcPr>
          <w:p w:rsidR="00000000" w:rsidDel="00000000" w:rsidP="00000000" w:rsidRDefault="00000000" w:rsidRPr="00000000" w14:paraId="000001AC">
            <w:pPr>
              <w:pageBreakBefore w:val="0"/>
              <w:jc w:val="center"/>
              <w:rPr>
                <w:rFonts w:ascii="Arial" w:cs="Arial" w:eastAsia="Arial" w:hAnsi="Arial"/>
              </w:rPr>
            </w:pPr>
            <w:r w:rsidDel="00000000" w:rsidR="00000000" w:rsidRPr="00000000">
              <w:rPr>
                <w:rFonts w:ascii="Arial" w:cs="Arial" w:eastAsia="Arial" w:hAnsi="Arial"/>
                <w:rtl w:val="0"/>
              </w:rPr>
              <w:t xml:space="preserve">1200</w:t>
            </w:r>
          </w:p>
        </w:tc>
      </w:tr>
      <w:tr>
        <w:trPr>
          <w:cantSplit w:val="0"/>
          <w:tblHeader w:val="0"/>
        </w:trPr>
        <w:tc>
          <w:tcPr>
            <w:gridSpan w:val="5"/>
            <w:tcMar>
              <w:top w:w="55.0" w:type="dxa"/>
              <w:left w:w="55.0" w:type="dxa"/>
              <w:bottom w:w="55.0" w:type="dxa"/>
              <w:right w:w="55.0" w:type="dxa"/>
            </w:tcMar>
          </w:tcPr>
          <w:p w:rsidR="00000000" w:rsidDel="00000000" w:rsidP="00000000" w:rsidRDefault="00000000" w:rsidRPr="00000000" w14:paraId="000001AD">
            <w:pPr>
              <w:jc w:val="center"/>
              <w:rPr>
                <w:rFonts w:ascii="Arial" w:cs="Arial" w:eastAsia="Arial" w:hAnsi="Arial"/>
                <w:b w:val="1"/>
              </w:rPr>
            </w:pPr>
            <w:r w:rsidDel="00000000" w:rsidR="00000000" w:rsidRPr="00000000">
              <w:rPr>
                <w:rFonts w:ascii="Arial" w:cs="Arial" w:eastAsia="Arial" w:hAnsi="Arial"/>
                <w:b w:val="1"/>
                <w:rtl w:val="0"/>
              </w:rPr>
              <w:t xml:space="preserve">5 ОТДЕЛЕНИЕ</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B2">
            <w:pPr>
              <w:pageBreakBefore w:val="0"/>
              <w:jc w:val="center"/>
              <w:rPr>
                <w:rFonts w:ascii="Arial" w:cs="Arial" w:eastAsia="Arial" w:hAnsi="Arial"/>
              </w:rPr>
            </w:pPr>
            <w:r w:rsidDel="00000000" w:rsidR="00000000" w:rsidRPr="00000000">
              <w:rPr>
                <w:rFonts w:ascii="Arial" w:cs="Arial" w:eastAsia="Arial" w:hAnsi="Arial"/>
                <w:rtl w:val="0"/>
              </w:rPr>
              <w:t xml:space="preserve">25</w:t>
            </w:r>
          </w:p>
        </w:tc>
        <w:tc>
          <w:tcPr>
            <w:tcMar>
              <w:top w:w="55.0" w:type="dxa"/>
              <w:left w:w="55.0" w:type="dxa"/>
              <w:bottom w:w="55.0" w:type="dxa"/>
              <w:right w:w="55.0" w:type="dxa"/>
            </w:tcMar>
          </w:tcPr>
          <w:p w:rsidR="00000000" w:rsidDel="00000000" w:rsidP="00000000" w:rsidRDefault="00000000" w:rsidRPr="00000000" w14:paraId="000001B3">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tcMar>
              <w:top w:w="55.0" w:type="dxa"/>
              <w:left w:w="55.0" w:type="dxa"/>
              <w:bottom w:w="55.0" w:type="dxa"/>
              <w:right w:w="55.0" w:type="dxa"/>
            </w:tcMar>
          </w:tcPr>
          <w:p w:rsidR="00000000" w:rsidDel="00000000" w:rsidP="00000000" w:rsidRDefault="00000000" w:rsidRPr="00000000" w14:paraId="000001B4">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B5">
            <w:pPr>
              <w:pageBreakBefore w:val="0"/>
              <w:jc w:val="both"/>
              <w:rPr>
                <w:rFonts w:ascii="Arial" w:cs="Arial" w:eastAsia="Arial" w:hAnsi="Arial"/>
              </w:rPr>
            </w:pPr>
            <w:r w:rsidDel="00000000" w:rsidR="00000000" w:rsidRPr="00000000">
              <w:rPr>
                <w:rFonts w:ascii="Arial" w:cs="Arial" w:eastAsia="Arial" w:hAnsi="Arial"/>
                <w:rtl w:val="0"/>
              </w:rPr>
              <w:t xml:space="preserve">НО14</w:t>
            </w:r>
          </w:p>
        </w:tc>
        <w:tc>
          <w:tcPr>
            <w:tcMar>
              <w:top w:w="55.0" w:type="dxa"/>
              <w:left w:w="55.0" w:type="dxa"/>
              <w:bottom w:w="55.0" w:type="dxa"/>
              <w:right w:w="55.0" w:type="dxa"/>
            </w:tcMar>
          </w:tcPr>
          <w:p w:rsidR="00000000" w:rsidDel="00000000" w:rsidP="00000000" w:rsidRDefault="00000000" w:rsidRPr="00000000" w14:paraId="000001B6">
            <w:pPr>
              <w:pageBreakBefore w:val="0"/>
              <w:jc w:val="center"/>
              <w:rPr>
                <w:rFonts w:ascii="Arial" w:cs="Arial" w:eastAsia="Arial" w:hAnsi="Arial"/>
              </w:rPr>
            </w:pPr>
            <w:r w:rsidDel="00000000" w:rsidR="00000000" w:rsidRPr="00000000">
              <w:rPr>
                <w:rtl w:val="0"/>
              </w:rPr>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B7">
            <w:pPr>
              <w:pageBreakBefore w:val="0"/>
              <w:jc w:val="center"/>
              <w:rPr>
                <w:rFonts w:ascii="Arial" w:cs="Arial" w:eastAsia="Arial" w:hAnsi="Arial"/>
              </w:rPr>
            </w:pPr>
            <w:r w:rsidDel="00000000" w:rsidR="00000000" w:rsidRPr="00000000">
              <w:rPr>
                <w:rFonts w:ascii="Arial" w:cs="Arial" w:eastAsia="Arial" w:hAnsi="Arial"/>
                <w:rtl w:val="0"/>
              </w:rPr>
              <w:t xml:space="preserve">26</w:t>
            </w:r>
          </w:p>
        </w:tc>
        <w:tc>
          <w:tcPr>
            <w:tcMar>
              <w:top w:w="55.0" w:type="dxa"/>
              <w:left w:w="55.0" w:type="dxa"/>
              <w:bottom w:w="55.0" w:type="dxa"/>
              <w:right w:w="55.0" w:type="dxa"/>
            </w:tcMar>
          </w:tcPr>
          <w:p w:rsidR="00000000" w:rsidDel="00000000" w:rsidP="00000000" w:rsidRDefault="00000000" w:rsidRPr="00000000" w14:paraId="000001B8">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tcMar>
              <w:top w:w="55.0" w:type="dxa"/>
              <w:left w:w="55.0" w:type="dxa"/>
              <w:bottom w:w="55.0" w:type="dxa"/>
              <w:right w:w="55.0" w:type="dxa"/>
            </w:tcMar>
          </w:tcPr>
          <w:p w:rsidR="00000000" w:rsidDel="00000000" w:rsidP="00000000" w:rsidRDefault="00000000" w:rsidRPr="00000000" w14:paraId="000001B9">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BA">
            <w:pPr>
              <w:pageBreakBefore w:val="0"/>
              <w:jc w:val="both"/>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BB">
            <w:pPr>
              <w:pageBreakBefore w:val="0"/>
              <w:jc w:val="center"/>
              <w:rPr>
                <w:rFonts w:ascii="Arial" w:cs="Arial" w:eastAsia="Arial" w:hAnsi="Arial"/>
              </w:rPr>
            </w:pPr>
            <w:r w:rsidDel="00000000" w:rsidR="00000000" w:rsidRPr="00000000">
              <w:rPr>
                <w:rtl w:val="0"/>
              </w:rPr>
            </w:r>
          </w:p>
        </w:tc>
      </w:tr>
      <w:tr>
        <w:trPr>
          <w:cantSplit w:val="0"/>
          <w:tblHeader w:val="0"/>
        </w:trPr>
        <w:tc>
          <w:tcPr>
            <w:gridSpan w:val="5"/>
            <w:tcMar>
              <w:top w:w="55.0" w:type="dxa"/>
              <w:left w:w="55.0" w:type="dxa"/>
              <w:bottom w:w="55.0" w:type="dxa"/>
              <w:right w:w="55.0" w:type="dxa"/>
            </w:tcMar>
          </w:tcPr>
          <w:p w:rsidR="00000000" w:rsidDel="00000000" w:rsidP="00000000" w:rsidRDefault="00000000" w:rsidRPr="00000000" w14:paraId="000001BC">
            <w:pPr>
              <w:jc w:val="center"/>
              <w:rPr>
                <w:rFonts w:ascii="Arial" w:cs="Arial" w:eastAsia="Arial" w:hAnsi="Arial"/>
                <w:b w:val="1"/>
              </w:rPr>
            </w:pPr>
            <w:r w:rsidDel="00000000" w:rsidR="00000000" w:rsidRPr="00000000">
              <w:rPr>
                <w:rFonts w:ascii="Arial" w:cs="Arial" w:eastAsia="Arial" w:hAnsi="Arial"/>
                <w:b w:val="1"/>
                <w:rtl w:val="0"/>
              </w:rPr>
              <w:t xml:space="preserve">6 ОТДЕЛЕНИЕ</w:t>
            </w:r>
          </w:p>
        </w:tc>
      </w:tr>
      <w:tr>
        <w:trPr>
          <w:cantSplit w:val="0"/>
          <w:tblHeader w:val="0"/>
        </w:trPr>
        <w:tc>
          <w:tcPr>
            <w:tcMar>
              <w:top w:w="55.0" w:type="dxa"/>
              <w:left w:w="55.0" w:type="dxa"/>
              <w:bottom w:w="55.0" w:type="dxa"/>
              <w:right w:w="55.0" w:type="dxa"/>
            </w:tcMar>
          </w:tcPr>
          <w:p w:rsidR="00000000" w:rsidDel="00000000" w:rsidP="00000000" w:rsidRDefault="00000000" w:rsidRPr="00000000" w14:paraId="000001C1">
            <w:pPr>
              <w:pageBreakBefore w:val="0"/>
              <w:jc w:val="center"/>
              <w:rPr>
                <w:rFonts w:ascii="Arial" w:cs="Arial" w:eastAsia="Arial" w:hAnsi="Arial"/>
              </w:rPr>
            </w:pPr>
            <w:r w:rsidDel="00000000" w:rsidR="00000000" w:rsidRPr="00000000">
              <w:rPr>
                <w:rFonts w:ascii="Arial" w:cs="Arial" w:eastAsia="Arial" w:hAnsi="Arial"/>
                <w:rtl w:val="0"/>
              </w:rPr>
              <w:t xml:space="preserve">28</w:t>
            </w:r>
          </w:p>
        </w:tc>
        <w:tc>
          <w:tcPr>
            <w:tcMar>
              <w:top w:w="55.0" w:type="dxa"/>
              <w:left w:w="55.0" w:type="dxa"/>
              <w:bottom w:w="55.0" w:type="dxa"/>
              <w:right w:w="55.0" w:type="dxa"/>
            </w:tcMar>
          </w:tcPr>
          <w:p w:rsidR="00000000" w:rsidDel="00000000" w:rsidP="00000000" w:rsidRDefault="00000000" w:rsidRPr="00000000" w14:paraId="000001C2">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tcMar>
              <w:top w:w="55.0" w:type="dxa"/>
              <w:left w:w="55.0" w:type="dxa"/>
              <w:bottom w:w="55.0" w:type="dxa"/>
              <w:right w:w="55.0" w:type="dxa"/>
            </w:tcMar>
          </w:tcPr>
          <w:p w:rsidR="00000000" w:rsidDel="00000000" w:rsidP="00000000" w:rsidRDefault="00000000" w:rsidRPr="00000000" w14:paraId="000001C3">
            <w:pPr>
              <w:pageBreakBefore w:val="0"/>
              <w:jc w:val="center"/>
              <w:rPr>
                <w:rFonts w:ascii="Arial" w:cs="Arial" w:eastAsia="Arial" w:hAnsi="Arial"/>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14:paraId="000001C4">
            <w:pPr>
              <w:pageBreakBefore w:val="0"/>
              <w:jc w:val="both"/>
              <w:rPr>
                <w:rFonts w:ascii="Arial" w:cs="Arial" w:eastAsia="Arial" w:hAnsi="Arial"/>
              </w:rPr>
            </w:pPr>
            <w:r w:rsidDel="00000000" w:rsidR="00000000" w:rsidRPr="00000000">
              <w:rPr>
                <w:rFonts w:ascii="Arial" w:cs="Arial" w:eastAsia="Arial" w:hAnsi="Arial"/>
                <w:rtl w:val="0"/>
              </w:rPr>
              <w:t xml:space="preserve">РО6</w:t>
            </w:r>
          </w:p>
        </w:tc>
        <w:tc>
          <w:tcPr>
            <w:tcMar>
              <w:top w:w="55.0" w:type="dxa"/>
              <w:left w:w="55.0" w:type="dxa"/>
              <w:bottom w:w="55.0" w:type="dxa"/>
              <w:right w:w="55.0" w:type="dxa"/>
            </w:tcMar>
          </w:tcPr>
          <w:p w:rsidR="00000000" w:rsidDel="00000000" w:rsidP="00000000" w:rsidRDefault="00000000" w:rsidRPr="00000000" w14:paraId="000001C5">
            <w:pPr>
              <w:pageBreakBefore w:val="0"/>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1C6">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1C7">
      <w:pPr>
        <w:pageBreakBefore w:val="0"/>
        <w:jc w:val="both"/>
        <w:rPr>
          <w:rFonts w:ascii="Arial" w:cs="Arial" w:eastAsia="Arial" w:hAnsi="Arial"/>
        </w:rPr>
      </w:pPr>
      <w:r w:rsidDel="00000000" w:rsidR="00000000" w:rsidRPr="00000000">
        <w:rPr>
          <w:rtl w:val="0"/>
        </w:rPr>
      </w:r>
    </w:p>
    <w:sectPr>
      <w:footerReference r:id="rId16" w:type="default"/>
      <w:pgSz w:h="16838" w:w="11906" w:orient="portrait"/>
      <w:pgMar w:bottom="566" w:top="566" w:left="1133" w:right="1133" w:header="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as Dovgenko" w:id="7" w:date="2023-07-10T12:40:06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согласен на 100%</w:t>
      </w:r>
    </w:p>
  </w:comment>
  <w:comment w:author="Stas Dovgenko" w:id="8" w:date="2023-07-10T12:40:28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согласен на 100%</w:t>
      </w:r>
    </w:p>
  </w:comment>
  <w:comment w:author="Юля Василько" w:id="0" w:date="2023-06-09T10:46:58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Корректировочные коэффициенты  применяются к базовому показателю.  Т.е. базовый показатель =кол-во балов, повышающие коэффициенты и должны приметься к нему. В приведенном примере базовый показатель сначала увеличивается на выслугу лет , а потом скорректированная база на коэффициент  выполнения квоты  И после 2х корректировок , еще раз корректируется повышающим коэффициентом.   База расчета не корректна и не логична.</w:t>
      </w:r>
    </w:p>
  </w:comment>
  <w:comment w:author="Алексей Расин" w:id="1" w:date="2023-07-13T07:05:25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логично и корректно. Это математика 3-го класса школы. Что бы ты не перемножал в какой последовательности , все равно получится одна и та же сумма.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это правила компании, которые работают уже 10 лет в компании и меняться не будут.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не корректна и не логична, у нас есть правило в компании, не критикуй а предлагай как должно быть, поэтому предложи пож. свой вариант</w:t>
      </w:r>
    </w:p>
  </w:comment>
  <w:comment w:author="Анна Логвиненко" w:id="2" w:date="2023-07-09T17:33:23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направление Известняк против этого пункта (обсуждено всеми РО на РС)</w:t>
      </w:r>
    </w:p>
  </w:comment>
  <w:comment w:author="Алексей Расин" w:id="3" w:date="2023-07-13T07:08:35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Почему против. Давайте тогда пересмотрим во всей компании коэффициенты за выполнение квоты, и сделаем максимальную 1,1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никакого обоснования почему против. Потому что что? сотрудники на проверочном списке меньше работают, или они менее ценны для компании, или их вообще можно не считать за сотрудников.</w:t>
      </w:r>
    </w:p>
  </w:comment>
  <w:comment w:author="Анна Логвиненко" w:id="4" w:date="2023-07-31T19:18:24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по статистике, сотрудники Известняков работая и выпрыгивая из штанишек, очень редко получают 1,2, в основном 1,1. Поэтому, чтобы все, работая хорошо, были в одинаковых условиях. На основании данных в зп файле</w:t>
      </w:r>
    </w:p>
  </w:comment>
  <w:comment w:author="Сергей Устинов" w:id="9" w:date="2023-07-05T07:04:34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работники не подают отчет</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формы отчета</w:t>
      </w:r>
    </w:p>
  </w:comment>
  <w:comment w:author="Алексей Расин" w:id="10" w:date="2023-07-13T07:10:48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вас такой отчет существует, и ежедневно ведется , это ваш производственный журнал, в котором пишется количество людей в смене, фамилии и общее количество произведенных тонн.</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Форма отчета давно утверждена и работает на производстве.</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Бухгалтер производства именно из этого отчета начисляет ежедневно заработную плату всем сотрудникам прозводства.</w:t>
      </w:r>
    </w:p>
  </w:comment>
  <w:comment w:author="Vika Leonova" w:id="25" w:date="2023-05-26T10:38:55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кто исправляет?руководитель, сотрудник. или в пятом отделении(кто конкретно)</w:t>
      </w:r>
    </w:p>
  </w:comment>
  <w:comment w:author="Админ Сайта" w:id="26" w:date="2023-06-02T05:03:4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обязанности руководителя</w:t>
      </w:r>
    </w:p>
  </w:comment>
  <w:comment w:author="Сергей Устинов" w:id="6" w:date="2023-07-05T07:09:54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пункт 6 не выполним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он не соответствует ни чему))</w:t>
      </w:r>
    </w:p>
  </w:comment>
  <w:comment w:author="Сергей Устинов" w:id="24" w:date="2023-07-05T07:09:03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какой пост? у нас посты</w:t>
      </w:r>
    </w:p>
  </w:comment>
  <w:comment w:author="Сергей Устинов" w:id="22" w:date="2023-07-05T07:08:33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такой процедуры? кто такой руководитель?</w:t>
      </w:r>
    </w:p>
  </w:comment>
  <w:comment w:author="Алексей Расин" w:id="23" w:date="2023-07-13T07:17:51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согласен</w:t>
      </w:r>
    </w:p>
  </w:comment>
  <w:comment w:author="Сергей Устинов" w:id="20" w:date="2023-07-05T07:08:05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есть регламент по выплате официальной зп и все</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остальное согласно возможностей тройки, не сотрудника</w:t>
      </w:r>
    </w:p>
  </w:comment>
  <w:comment w:author="Алексей Расин" w:id="21" w:date="2023-07-13T07:17:23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совсем понял при чем тут официальная зарплата и зарплата на руки, требует прояснения вопроса.</w:t>
      </w:r>
    </w:p>
  </w:comment>
  <w:comment w:author="Сергей Устинов" w:id="18" w:date="2023-07-05T07:06:33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какой отчет? кому предоставить? нет такой процедуры</w:t>
      </w:r>
    </w:p>
  </w:comment>
  <w:comment w:author="Алексей Расин" w:id="19" w:date="2023-07-13T07:15:15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согласен</w:t>
      </w:r>
    </w:p>
  </w:comment>
  <w:comment w:author="Сергей Устинов" w:id="15" w:date="2023-07-05T07:06:04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зп выплачивается бухгалтером производства всем сотрудникам производства?</w:t>
      </w:r>
    </w:p>
  </w:comment>
  <w:comment w:author="Алексей Расин" w:id="16" w:date="2023-07-13T07:14:47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я вижу тут просто проблема с формулировками.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Начисляется бухгалтером производства</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Утверждается руководителями - так как руководители решают в какой срок и в какой сумме выплатить деньги, раньше или позже, частями или целиком.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потом уже то что утвердили руководители выплачивает бухгалтер производства.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он тут просто следствие решений руководителей.</w:t>
      </w:r>
    </w:p>
  </w:comment>
  <w:comment w:author="Анна Логвиненко" w:id="17" w:date="2023-07-31T19:22:06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руководители не утверждают зарплату. ЕЕ начисляют по правилу, и никого при выплате не интересует, согласны ли с этим руководители. Если они (кто-то или все)не согласны - они вносят изменение в правило и утверждают его. Никаких утверждений зарплата, начисленная согласно правил, не требует</w:t>
      </w:r>
    </w:p>
  </w:comment>
  <w:comment w:author="Сергей Устинов" w:id="12" w:date="2023-07-05T07:05:21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такой процедуры у лаборанта</w:t>
      </w:r>
    </w:p>
  </w:comment>
  <w:comment w:author="Алексей Расин" w:id="13" w:date="2023-07-13T07:12:36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 что ее нет не означает что ее не должно быть.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 примеру у вас сотрудники производства произвели бракованный готовый продукт, или влажный , или с фракцией что то не то, или поплавился вкладыш, или порвался бег при погрузке.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 будете оплачивать за такой продукт бригаде ?</w:t>
      </w:r>
    </w:p>
  </w:comment>
  <w:comment w:author="Анна Логвиненко" w:id="14" w:date="2023-07-31T19:20:03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работа с браками, списывать за счет компании или за счет сотрудников. здесь нужно разбирательство по каждому прецеденту, виноваты сотрудники или оборудование или мех служба или поставщик бегов. Для этого есть ЗРС</w:t>
      </w:r>
    </w:p>
  </w:comment>
  <w:comment w:author="Сергей Устинов" w:id="11" w:date="2023-07-05T07:04:59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нет процедуры? что это означает</w:t>
      </w:r>
    </w:p>
  </w:comment>
  <w:comment w:author="Геннадий Мороз" w:id="5" w:date="2023-03-22T15:12:3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хочу ввести какие-то премии или прогрессивную шкалу за выполнение планов и ввести коэфициент компетентности и выслуги лет для удержания сотрудников производства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60" w:before="240" w:lineRule="auto"/>
    </w:pPr>
    <w:rPr>
      <w:rFonts w:ascii="Arial" w:cs="Arial" w:eastAsia="Arial" w:hAnsi="Arial"/>
      <w:b w:val="1"/>
      <w:color w:val="000000"/>
      <w:sz w:val="32"/>
      <w:szCs w:val="32"/>
    </w:rPr>
  </w:style>
  <w:style w:type="paragraph" w:styleId="Heading2">
    <w:name w:val="heading 2"/>
    <w:basedOn w:val="Normal"/>
    <w:next w:val="Normal"/>
    <w:pPr>
      <w:pageBreakBefore w:val="0"/>
      <w:spacing w:after="60" w:before="240" w:lineRule="auto"/>
    </w:pPr>
    <w:rPr>
      <w:rFonts w:ascii="Arial" w:cs="Arial" w:eastAsia="Arial" w:hAnsi="Arial"/>
      <w:b w:val="1"/>
      <w:i w:val="1"/>
      <w:color w:val="000000"/>
      <w:sz w:val="28"/>
      <w:szCs w:val="28"/>
    </w:rPr>
  </w:style>
  <w:style w:type="paragraph" w:styleId="Heading3">
    <w:name w:val="heading 3"/>
    <w:basedOn w:val="Normal"/>
    <w:next w:val="Normal"/>
    <w:pPr>
      <w:pageBreakBefore w:val="0"/>
      <w:spacing w:after="60" w:before="240" w:lineRule="auto"/>
    </w:pPr>
    <w:rPr>
      <w:rFonts w:ascii="Arial" w:cs="Arial" w:eastAsia="Arial" w:hAnsi="Arial"/>
      <w:b w:val="1"/>
      <w:color w:val="000000"/>
      <w:sz w:val="26"/>
      <w:szCs w:val="26"/>
    </w:rPr>
  </w:style>
  <w:style w:type="paragraph" w:styleId="Heading4">
    <w:name w:val="heading 4"/>
    <w:basedOn w:val="Normal"/>
    <w:next w:val="Normal"/>
    <w:pPr>
      <w:pageBreakBefore w:val="0"/>
      <w:spacing w:after="60" w:before="240" w:lineRule="auto"/>
    </w:pPr>
    <w:rPr>
      <w:b w:val="1"/>
      <w:color w:val="000000"/>
      <w:sz w:val="28"/>
      <w:szCs w:val="28"/>
    </w:rPr>
  </w:style>
  <w:style w:type="paragraph" w:styleId="Heading5">
    <w:name w:val="heading 5"/>
    <w:basedOn w:val="Normal"/>
    <w:next w:val="Normal"/>
    <w:pPr>
      <w:pageBreakBefore w:val="0"/>
      <w:spacing w:after="60" w:before="240" w:lineRule="auto"/>
    </w:pPr>
    <w:rPr>
      <w:b w:val="1"/>
      <w:i w:val="1"/>
      <w:color w:val="000000"/>
      <w:sz w:val="26"/>
      <w:szCs w:val="26"/>
    </w:rPr>
  </w:style>
  <w:style w:type="paragraph" w:styleId="Heading6">
    <w:name w:val="heading 6"/>
    <w:basedOn w:val="Normal"/>
    <w:next w:val="Normal"/>
    <w:pPr>
      <w:pageBreakBefore w:val="0"/>
      <w:spacing w:after="60" w:before="240" w:lineRule="auto"/>
    </w:pPr>
    <w:rPr>
      <w:b w:val="1"/>
      <w:color w:val="000000"/>
      <w:sz w:val="22"/>
      <w:szCs w:val="22"/>
    </w:rPr>
  </w:style>
  <w:style w:type="paragraph" w:styleId="Title">
    <w:name w:val="Title"/>
    <w:basedOn w:val="Normal"/>
    <w:next w:val="Normal"/>
    <w:pPr>
      <w:pageBreakBefore w:val="0"/>
      <w:spacing w:after="120" w:before="480" w:lineRule="auto"/>
    </w:pPr>
    <w:rPr>
      <w:b w:val="1"/>
      <w:color w:val="000000"/>
      <w:sz w:val="72"/>
      <w:szCs w:val="72"/>
    </w:rPr>
  </w:style>
  <w:style w:type="paragraph" w:styleId="Subtitle">
    <w:name w:val="Subtitle"/>
    <w:basedOn w:val="Normal"/>
    <w:next w:val="Normal"/>
    <w:pPr>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pT1MMbOqDqPm9c4Z6fbmOKsjZwuGVLSRH-0ixbGOJk/edit" TargetMode="External"/><Relationship Id="rId10" Type="http://schemas.openxmlformats.org/officeDocument/2006/relationships/hyperlink" Target="https://docs.google.com/document/d/1irZikoXaJxJASsjGNKe18oQNCnLi61uSrgCgtGLI_1Y/edit#heading=h.gjdgxs" TargetMode="External"/><Relationship Id="rId13" Type="http://schemas.openxmlformats.org/officeDocument/2006/relationships/hyperlink" Target="https://docs.google.com/document/d/1821UbrkHb3PbISvxDj-3boyHBHT7kSqmDrxeSWrx8A4/edit" TargetMode="External"/><Relationship Id="rId12" Type="http://schemas.openxmlformats.org/officeDocument/2006/relationships/hyperlink" Target="https://docs.google.com/document/d/14BHiosdukIsGK1IC4pXvKz4vVuWQAh7FXdM1I3-qRJ0/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nDHIRGHuM7o-xv4Tl79ZIIfT_M3IxX91sN1XMhZweQc/edit"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3YncZpj_xf0D8ZOikYBKY9_v-BMKYw9Yz0cuilT4cl0/edit#heading=h.gjdgxs" TargetMode="External"/><Relationship Id="rId8" Type="http://schemas.openxmlformats.org/officeDocument/2006/relationships/hyperlink" Target="https://docs.google.com/document/d/15DnGhSStjLXloQDeHRKSBdwqJEZNZI816r5J98Fgqe8/edit#heading=h.gjdgx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