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ins w:author="Anonymous" w:id="0" w:date="2023-08-28T13:13:1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w:drawing>
            <wp:inline distB="0" distT="0" distL="0" distR="0">
              <wp:extent cx="5318125" cy="1000125"/>
              <wp:effectExtent b="0" l="0" r="0" t="0"/>
              <wp:docPr descr="D:\Геннадий\Desktop\VBA лого.jpg" id="7" name="image6.jpg"/>
              <a:graphic>
                <a:graphicData uri="http://schemas.openxmlformats.org/drawingml/2006/picture">
                  <pic:pic>
                    <pic:nvPicPr>
                      <pic:cNvPr descr="D:\Геннадий\Desktop\VBA лого.jpg" id="0" name="image6.jp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18125" cy="10001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ПОЛОЖЕНИЕ ПОСТА НА  НА ОРГСХЕМЕ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Пост НО2 находится во 2 отделе коммуникаций 1 отделения «Построения».  Непосредственным руководителем является Руководитель отделения построения (РО1). Выше по командной линии Генеральный директор (ГД), затем Владелец.</w: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6119820" cy="3111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br w:type="textWrapping"/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648200" cy="179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6048375" cy="5086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6124575" cy="551402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514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6119820" cy="5130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6119820" cy="5054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72175" cy="43529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3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30"/>
        <w:gridCol w:w="3905"/>
        <w:tblGridChange w:id="0">
          <w:tblGrid>
            <w:gridCol w:w="4430"/>
            <w:gridCol w:w="3905"/>
          </w:tblGrid>
        </w:tblGridChange>
      </w:tblGrid>
      <w:tr>
        <w:trPr>
          <w:cantSplit w:val="0"/>
          <w:trHeight w:val="12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14" w:type="first"/>
      <w:footerReference r:id="rId15" w:type="default"/>
      <w:footerReference r:id="rId16" w:type="first"/>
      <w:pgSz w:h="16838" w:w="11906" w:orient="portrait"/>
      <w:pgMar w:bottom="1134" w:top="1134" w:left="1134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3</w:t>
    </w:r>
  </w:p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